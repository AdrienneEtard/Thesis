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82426B" w:rsidRDefault="004828E8" w:rsidP="004828E8">
      <w:pPr>
        <w:rPr>
          <w:sz w:val="28"/>
          <w:szCs w:val="28"/>
          <w:u w:val="single"/>
        </w:rPr>
      </w:pPr>
      <w:r w:rsidRPr="0082426B">
        <w:rPr>
          <w:b/>
          <w:bCs/>
          <w:sz w:val="28"/>
          <w:szCs w:val="28"/>
          <w:u w:val="single"/>
        </w:rPr>
        <w:t xml:space="preserve">General abstract </w:t>
      </w:r>
      <w:r w:rsidRPr="0082426B">
        <w:rPr>
          <w:sz w:val="28"/>
          <w:szCs w:val="28"/>
          <w:u w:val="single"/>
        </w:rPr>
        <w:t xml:space="preserve">(currently </w:t>
      </w:r>
      <w:r w:rsidR="00CB2FB3" w:rsidRPr="0082426B">
        <w:rPr>
          <w:sz w:val="28"/>
          <w:szCs w:val="28"/>
          <w:u w:val="single"/>
        </w:rPr>
        <w:t xml:space="preserve">299 </w:t>
      </w:r>
      <w:r w:rsidRPr="0082426B">
        <w:rPr>
          <w:sz w:val="28"/>
          <w:szCs w:val="28"/>
          <w:u w:val="single"/>
        </w:rPr>
        <w:t>words; max 300 words)</w:t>
      </w:r>
    </w:p>
    <w:p w14:paraId="64BC052C" w14:textId="4C379B2C" w:rsidR="004828E8" w:rsidRPr="0082426B" w:rsidRDefault="004828E8" w:rsidP="004828E8">
      <w:pPr>
        <w:spacing w:line="276" w:lineRule="auto"/>
        <w:jc w:val="both"/>
        <w:rPr>
          <w:color w:val="000000"/>
          <w:shd w:val="clear" w:color="auto" w:fill="FFFFFF"/>
        </w:rPr>
      </w:pPr>
      <w:r w:rsidRPr="0082426B">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sidRPr="0082426B">
        <w:rPr>
          <w:rStyle w:val="normaltextrun"/>
          <w:color w:val="000000"/>
          <w:shd w:val="clear" w:color="auto" w:fill="FFFFFF"/>
        </w:rPr>
        <w:t>modified environments</w:t>
      </w:r>
      <w:r w:rsidRPr="0082426B">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082426B">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sidRPr="0082426B">
        <w:rPr>
          <w:rStyle w:val="CommentReference"/>
        </w:rPr>
        <w:commentReference w:id="0"/>
      </w:r>
      <w:commentRangeEnd w:id="1"/>
      <w:r w:rsidR="004903D3" w:rsidRPr="0082426B">
        <w:rPr>
          <w:rStyle w:val="CommentReference"/>
        </w:rPr>
        <w:commentReference w:id="1"/>
      </w:r>
      <w:r w:rsidRPr="0082426B">
        <w:rPr>
          <w:rStyle w:val="normaltextrun"/>
          <w:color w:val="000000"/>
          <w:shd w:val="clear" w:color="auto" w:fill="FFFFFF"/>
        </w:rPr>
        <w:t xml:space="preserve"> The aims of my </w:t>
      </w:r>
      <w:r w:rsidR="00157899" w:rsidRPr="0082426B">
        <w:rPr>
          <w:rStyle w:val="normaltextrun"/>
          <w:color w:val="000000"/>
          <w:shd w:val="clear" w:color="auto" w:fill="FFFFFF"/>
        </w:rPr>
        <w:t>t</w:t>
      </w:r>
      <w:r w:rsidRPr="0082426B">
        <w:rPr>
          <w:rStyle w:val="normaltextrun"/>
          <w:color w:val="000000"/>
          <w:shd w:val="clear" w:color="auto" w:fill="FFFFFF"/>
        </w:rPr>
        <w:t xml:space="preserve">hesis are to investigate whether and which traits </w:t>
      </w:r>
      <w:r w:rsidR="0036085D" w:rsidRPr="0082426B">
        <w:rPr>
          <w:rStyle w:val="normaltextrun"/>
          <w:color w:val="000000"/>
          <w:shd w:val="clear" w:color="auto" w:fill="FFFFFF"/>
        </w:rPr>
        <w:t xml:space="preserve">are associated with </w:t>
      </w:r>
      <w:commentRangeStart w:id="2"/>
      <w:commentRangeEnd w:id="2"/>
      <w:r w:rsidR="00157899" w:rsidRPr="0082426B">
        <w:rPr>
          <w:rStyle w:val="CommentReference"/>
        </w:rPr>
        <w:commentReference w:id="2"/>
      </w:r>
      <w:r w:rsidRPr="0082426B">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sidRPr="0082426B">
        <w:rPr>
          <w:rStyle w:val="normaltextrun"/>
          <w:color w:val="000000"/>
          <w:shd w:val="clear" w:color="auto" w:fill="FFFFFF"/>
        </w:rPr>
        <w:t xml:space="preserve">I first </w:t>
      </w:r>
      <w:r w:rsidRPr="0082426B">
        <w:rPr>
          <w:rStyle w:val="normaltextrun"/>
          <w:color w:val="000000"/>
          <w:shd w:val="clear" w:color="auto" w:fill="FFFFFF"/>
        </w:rPr>
        <w:t>assess the global availability of ecological trait data for terrestrial vertebrates</w:t>
      </w:r>
      <w:r w:rsidR="002631DC" w:rsidRPr="0082426B">
        <w:rPr>
          <w:rStyle w:val="normaltextrun"/>
          <w:color w:val="000000"/>
          <w:shd w:val="clear" w:color="auto" w:fill="FFFFFF"/>
        </w:rPr>
        <w:t xml:space="preserve">, </w:t>
      </w:r>
      <w:r w:rsidR="003E10C1" w:rsidRPr="0082426B">
        <w:rPr>
          <w:rStyle w:val="normaltextrun"/>
          <w:color w:val="000000"/>
          <w:shd w:val="clear" w:color="auto" w:fill="FFFFFF"/>
        </w:rPr>
        <w:t>identifying</w:t>
      </w:r>
      <w:r w:rsidR="00343EC9" w:rsidRPr="0082426B">
        <w:rPr>
          <w:rStyle w:val="normaltextrun"/>
          <w:color w:val="000000"/>
          <w:shd w:val="clear" w:color="auto" w:fill="FFFFFF"/>
        </w:rPr>
        <w:t xml:space="preserve"> understudied </w:t>
      </w:r>
      <w:r w:rsidR="008B26CA" w:rsidRPr="0082426B">
        <w:rPr>
          <w:rStyle w:val="normaltextrun"/>
          <w:color w:val="000000"/>
          <w:shd w:val="clear" w:color="auto" w:fill="FFFFFF"/>
        </w:rPr>
        <w:t>groups and regions</w:t>
      </w:r>
      <w:r w:rsidR="00F568DC" w:rsidRPr="0082426B">
        <w:rPr>
          <w:rStyle w:val="normaltextrun"/>
          <w:color w:val="000000"/>
          <w:shd w:val="clear" w:color="auto" w:fill="FFFFFF"/>
        </w:rPr>
        <w:t xml:space="preserve"> (e.g.,</w:t>
      </w:r>
      <w:r w:rsidR="00CF23F7" w:rsidRPr="0082426B">
        <w:rPr>
          <w:rStyle w:val="normaltextrun"/>
          <w:color w:val="000000"/>
          <w:shd w:val="clear" w:color="auto" w:fill="FFFFFF"/>
        </w:rPr>
        <w:t xml:space="preserve"> </w:t>
      </w:r>
      <w:r w:rsidR="004903D3" w:rsidRPr="0082426B">
        <w:rPr>
          <w:rStyle w:val="normaltextrun"/>
          <w:color w:val="000000"/>
          <w:shd w:val="clear" w:color="auto" w:fill="FFFFFF"/>
        </w:rPr>
        <w:t>Central</w:t>
      </w:r>
      <w:r w:rsidR="000934C5" w:rsidRPr="0082426B">
        <w:rPr>
          <w:rStyle w:val="normaltextrun"/>
          <w:color w:val="000000"/>
          <w:shd w:val="clear" w:color="auto" w:fill="FFFFFF"/>
        </w:rPr>
        <w:t>-</w:t>
      </w:r>
      <w:r w:rsidR="004903D3" w:rsidRPr="0082426B">
        <w:rPr>
          <w:rStyle w:val="normaltextrun"/>
          <w:color w:val="000000"/>
          <w:shd w:val="clear" w:color="auto" w:fill="FFFFFF"/>
        </w:rPr>
        <w:t>Africa</w:t>
      </w:r>
      <w:r w:rsidR="000934C5" w:rsidRPr="0082426B">
        <w:rPr>
          <w:rStyle w:val="normaltextrun"/>
          <w:color w:val="000000"/>
          <w:shd w:val="clear" w:color="auto" w:fill="FFFFFF"/>
        </w:rPr>
        <w:t>n reptiles</w:t>
      </w:r>
      <w:r w:rsidR="00F568DC" w:rsidRPr="0082426B">
        <w:rPr>
          <w:rStyle w:val="normaltextrun"/>
          <w:color w:val="000000"/>
          <w:shd w:val="clear" w:color="auto" w:fill="FFFFFF"/>
        </w:rPr>
        <w:t>)</w:t>
      </w:r>
      <w:r w:rsidR="00A777B8" w:rsidRPr="0082426B">
        <w:rPr>
          <w:rStyle w:val="normaltextrun"/>
          <w:color w:val="000000"/>
          <w:shd w:val="clear" w:color="auto" w:fill="FFFFFF"/>
        </w:rPr>
        <w:t xml:space="preserve">. </w:t>
      </w:r>
      <w:r w:rsidRPr="0082426B">
        <w:rPr>
          <w:rStyle w:val="normaltextrun"/>
          <w:color w:val="000000"/>
          <w:shd w:val="clear" w:color="auto" w:fill="FFFFFF"/>
        </w:rPr>
        <w:t>I</w:t>
      </w:r>
      <w:r w:rsidR="00A777B8" w:rsidRPr="0082426B">
        <w:rPr>
          <w:rStyle w:val="normaltextrun"/>
          <w:color w:val="000000"/>
          <w:shd w:val="clear" w:color="auto" w:fill="FFFFFF"/>
        </w:rPr>
        <w:t xml:space="preserve"> then</w:t>
      </w:r>
      <w:r w:rsidRPr="0082426B">
        <w:rPr>
          <w:rStyle w:val="normaltextrun"/>
          <w:color w:val="000000"/>
          <w:shd w:val="clear" w:color="auto" w:fill="FFFFFF"/>
        </w:rPr>
        <w:t xml:space="preserve"> show that, at global scales, disturbed land uses negatively impact the functional diversity of vertebrate assemblages.</w:t>
      </w:r>
      <w:commentRangeEnd w:id="3"/>
      <w:r w:rsidR="00157899" w:rsidRPr="0082426B">
        <w:rPr>
          <w:rStyle w:val="CommentReference"/>
        </w:rPr>
        <w:commentReference w:id="3"/>
      </w:r>
      <w:r w:rsidRPr="0082426B">
        <w:rPr>
          <w:rStyle w:val="normaltextrun"/>
          <w:color w:val="000000"/>
          <w:shd w:val="clear" w:color="auto" w:fill="FFFFFF"/>
        </w:rPr>
        <w:t xml:space="preserve"> Further, I find that in all classes, higher sensitivity to land-use and climate change </w:t>
      </w:r>
      <w:commentRangeStart w:id="4"/>
      <w:r w:rsidRPr="0082426B">
        <w:rPr>
          <w:rStyle w:val="normaltextrun"/>
          <w:color w:val="000000"/>
          <w:shd w:val="clear" w:color="auto" w:fill="FFFFFF"/>
        </w:rPr>
        <w:t>is associated with</w:t>
      </w:r>
      <w:commentRangeEnd w:id="4"/>
      <w:r w:rsidR="00157899" w:rsidRPr="0082426B">
        <w:rPr>
          <w:rStyle w:val="CommentReference"/>
        </w:rPr>
        <w:commentReference w:id="4"/>
      </w:r>
      <w:r w:rsidRPr="0082426B">
        <w:rPr>
          <w:rStyle w:val="normaltextrun"/>
          <w:color w:val="000000"/>
          <w:shd w:val="clear" w:color="auto" w:fill="FFFFFF"/>
        </w:rPr>
        <w:t xml:space="preserve"> narrower ranges, smaller habitat brea</w:t>
      </w:r>
      <w:r w:rsidR="003E10C1" w:rsidRPr="0082426B">
        <w:rPr>
          <w:rStyle w:val="normaltextrun"/>
          <w:color w:val="000000"/>
          <w:shd w:val="clear" w:color="auto" w:fill="FFFFFF"/>
        </w:rPr>
        <w:t>d</w:t>
      </w:r>
      <w:r w:rsidRPr="0082426B">
        <w:rPr>
          <w:rStyle w:val="normaltextrun"/>
          <w:color w:val="000000"/>
          <w:shd w:val="clear" w:color="auto" w:fill="FFFFFF"/>
        </w:rPr>
        <w:t xml:space="preserve">th and inability to use human-modified habitats. </w:t>
      </w:r>
      <w:commentRangeStart w:id="5"/>
      <w:r w:rsidRPr="0082426B">
        <w:rPr>
          <w:rStyle w:val="normaltextrun"/>
          <w:color w:val="000000"/>
          <w:shd w:val="clear" w:color="auto" w:fill="FFFFFF"/>
        </w:rPr>
        <w:t>Both land-use responses and climate-change sensitivity are unevenly distributed among dietary groups, highlighting potential food</w:t>
      </w:r>
      <w:r w:rsidR="003E10C1" w:rsidRPr="0082426B">
        <w:rPr>
          <w:rStyle w:val="normaltextrun"/>
          <w:color w:val="000000"/>
          <w:shd w:val="clear" w:color="auto" w:fill="FFFFFF"/>
        </w:rPr>
        <w:t>-</w:t>
      </w:r>
      <w:r w:rsidRPr="0082426B">
        <w:rPr>
          <w:rStyle w:val="normaltextrun"/>
          <w:color w:val="000000"/>
          <w:shd w:val="clear" w:color="auto" w:fill="FFFFFF"/>
        </w:rPr>
        <w:t>web disruptions in assemblages under pressure.</w:t>
      </w:r>
      <w:commentRangeEnd w:id="5"/>
      <w:r w:rsidR="00157899" w:rsidRPr="0082426B">
        <w:rPr>
          <w:rStyle w:val="CommentReference"/>
        </w:rPr>
        <w:commentReference w:id="5"/>
      </w:r>
      <w:r w:rsidRPr="0082426B">
        <w:rPr>
          <w:rStyle w:val="normaltextrun"/>
          <w:color w:val="000000"/>
          <w:shd w:val="clear" w:color="auto" w:fill="FFFFFF"/>
        </w:rPr>
        <w:t xml:space="preserve"> Finally, I show that land-use responses are influenced by species energetic requirements, </w:t>
      </w:r>
      <w:commentRangeStart w:id="6"/>
      <w:r w:rsidRPr="0082426B">
        <w:rPr>
          <w:rStyle w:val="normaltextrun"/>
          <w:color w:val="000000"/>
          <w:shd w:val="clear" w:color="auto" w:fill="FFFFFF"/>
        </w:rPr>
        <w:t xml:space="preserve">so that energetic fluxes within vertebrate assemblages are </w:t>
      </w:r>
      <w:r w:rsidR="00E74960" w:rsidRPr="0082426B">
        <w:rPr>
          <w:rStyle w:val="normaltextrun"/>
          <w:color w:val="000000"/>
          <w:shd w:val="clear" w:color="auto" w:fill="FFFFFF"/>
        </w:rPr>
        <w:t xml:space="preserve">likely </w:t>
      </w:r>
      <w:r w:rsidRPr="0082426B">
        <w:rPr>
          <w:rStyle w:val="normaltextrun"/>
          <w:color w:val="000000"/>
          <w:shd w:val="clear" w:color="auto" w:fill="FFFFFF"/>
        </w:rPr>
        <w:t>modified under human-driven land-use change</w:t>
      </w:r>
      <w:commentRangeEnd w:id="6"/>
      <w:r w:rsidR="00157899" w:rsidRPr="0082426B">
        <w:rPr>
          <w:rStyle w:val="CommentReference"/>
        </w:rPr>
        <w:commentReference w:id="6"/>
      </w:r>
      <w:r w:rsidRPr="0082426B">
        <w:rPr>
          <w:rStyle w:val="normaltextrun"/>
          <w:color w:val="000000"/>
          <w:shd w:val="clear" w:color="auto" w:fill="FFFFFF"/>
        </w:rPr>
        <w:t xml:space="preserve">. </w:t>
      </w:r>
      <w:commentRangeStart w:id="7"/>
      <w:r w:rsidR="001A0EC2" w:rsidRPr="0082426B">
        <w:rPr>
          <w:rStyle w:val="normaltextrun"/>
          <w:color w:val="000000"/>
          <w:shd w:val="clear" w:color="auto" w:fill="FFFFFF"/>
        </w:rPr>
        <w:t xml:space="preserve">Although </w:t>
      </w:r>
      <w:commentRangeStart w:id="8"/>
      <w:r w:rsidR="001A0EC2" w:rsidRPr="0082426B">
        <w:rPr>
          <w:rStyle w:val="normaltextrun"/>
          <w:color w:val="000000"/>
          <w:shd w:val="clear" w:color="auto" w:fill="FFFFFF"/>
        </w:rPr>
        <w:t xml:space="preserve">the </w:t>
      </w:r>
      <w:r w:rsidRPr="0082426B">
        <w:rPr>
          <w:rStyle w:val="normaltextrun"/>
          <w:color w:val="000000"/>
          <w:shd w:val="clear" w:color="auto" w:fill="FFFFFF"/>
        </w:rPr>
        <w:t xml:space="preserve">large-scale consequences of </w:t>
      </w:r>
      <w:r w:rsidR="001A0EC2" w:rsidRPr="0082426B">
        <w:rPr>
          <w:rStyle w:val="normaltextrun"/>
          <w:color w:val="000000"/>
          <w:shd w:val="clear" w:color="auto" w:fill="FFFFFF"/>
        </w:rPr>
        <w:t xml:space="preserve">biodiversity </w:t>
      </w:r>
      <w:r w:rsidRPr="0082426B">
        <w:rPr>
          <w:rStyle w:val="normaltextrun"/>
          <w:color w:val="000000"/>
          <w:shd w:val="clear" w:color="auto" w:fill="FFFFFF"/>
        </w:rPr>
        <w:t>changes for ecosystem functioning remain to be fully understood</w:t>
      </w:r>
      <w:r w:rsidR="001A0EC2" w:rsidRPr="0082426B">
        <w:rPr>
          <w:rStyle w:val="normaltextrun"/>
          <w:color w:val="000000"/>
          <w:shd w:val="clear" w:color="auto" w:fill="FFFFFF"/>
        </w:rPr>
        <w:t xml:space="preserve">, my thesis highlights </w:t>
      </w:r>
      <w:r w:rsidR="006032E9" w:rsidRPr="0082426B">
        <w:rPr>
          <w:rStyle w:val="normaltextrun"/>
          <w:color w:val="000000"/>
          <w:shd w:val="clear" w:color="auto" w:fill="FFFFFF"/>
        </w:rPr>
        <w:t>a</w:t>
      </w:r>
      <w:r w:rsidR="001A0EC2" w:rsidRPr="0082426B">
        <w:rPr>
          <w:rStyle w:val="normaltextrun"/>
          <w:color w:val="000000"/>
          <w:shd w:val="clear" w:color="auto" w:fill="FFFFFF"/>
        </w:rPr>
        <w:t xml:space="preserve"> compositional reshaping of vertebrate assemblages under human </w:t>
      </w:r>
      <w:r w:rsidR="005D3E8E" w:rsidRPr="0082426B">
        <w:rPr>
          <w:rStyle w:val="normaltextrun"/>
          <w:color w:val="000000"/>
          <w:shd w:val="clear" w:color="auto" w:fill="FFFFFF"/>
        </w:rPr>
        <w:t>pressure and</w:t>
      </w:r>
      <w:r w:rsidR="001A0EC2" w:rsidRPr="0082426B">
        <w:rPr>
          <w:rStyle w:val="normaltextrun"/>
          <w:color w:val="000000"/>
          <w:shd w:val="clear" w:color="auto" w:fill="FFFFFF"/>
        </w:rPr>
        <w:t xml:space="preserve"> furthers our understanding of anthropogenic impacts on biodiversity</w:t>
      </w:r>
      <w:r w:rsidRPr="0082426B">
        <w:rPr>
          <w:rStyle w:val="normaltextrun"/>
          <w:color w:val="000000"/>
          <w:shd w:val="clear" w:color="auto" w:fill="FFFFFF"/>
        </w:rPr>
        <w:t>.</w:t>
      </w:r>
      <w:commentRangeEnd w:id="7"/>
      <w:r w:rsidR="00157899" w:rsidRPr="0082426B">
        <w:rPr>
          <w:rStyle w:val="CommentReference"/>
        </w:rPr>
        <w:commentReference w:id="7"/>
      </w:r>
      <w:commentRangeEnd w:id="8"/>
      <w:r w:rsidR="003E10C1" w:rsidRPr="0082426B">
        <w:rPr>
          <w:rStyle w:val="CommentReference"/>
        </w:rPr>
        <w:commentReference w:id="8"/>
      </w:r>
    </w:p>
    <w:p w14:paraId="1C1F4CDE" w14:textId="77777777" w:rsidR="004828E8" w:rsidRPr="0082426B" w:rsidRDefault="004828E8" w:rsidP="004828E8">
      <w:pPr>
        <w:spacing w:line="276" w:lineRule="auto"/>
        <w:jc w:val="both"/>
        <w:rPr>
          <w:rFonts w:cstheme="minorHAnsi"/>
          <w:color w:val="000000"/>
          <w:shd w:val="clear" w:color="auto" w:fill="FFFFFF"/>
        </w:rPr>
      </w:pPr>
    </w:p>
    <w:p w14:paraId="77D498FE" w14:textId="165A5D10" w:rsidR="004828E8" w:rsidRPr="0082426B" w:rsidRDefault="004828E8" w:rsidP="004828E8">
      <w:pPr>
        <w:rPr>
          <w:b/>
          <w:bCs/>
          <w:sz w:val="28"/>
          <w:szCs w:val="28"/>
          <w:u w:val="single"/>
        </w:rPr>
      </w:pPr>
      <w:r w:rsidRPr="0082426B">
        <w:rPr>
          <w:b/>
          <w:bCs/>
          <w:sz w:val="28"/>
          <w:szCs w:val="28"/>
          <w:u w:val="single"/>
        </w:rPr>
        <w:t>Impact statement</w:t>
      </w:r>
      <w:r w:rsidRPr="0082426B">
        <w:rPr>
          <w:sz w:val="28"/>
          <w:szCs w:val="28"/>
          <w:u w:val="single"/>
        </w:rPr>
        <w:t xml:space="preserve"> (currently </w:t>
      </w:r>
      <w:r w:rsidR="0007060D" w:rsidRPr="0082426B">
        <w:rPr>
          <w:sz w:val="28"/>
          <w:szCs w:val="28"/>
          <w:u w:val="single"/>
        </w:rPr>
        <w:t>4</w:t>
      </w:r>
      <w:r w:rsidR="00373682" w:rsidRPr="0082426B">
        <w:rPr>
          <w:sz w:val="28"/>
          <w:szCs w:val="28"/>
          <w:u w:val="single"/>
        </w:rPr>
        <w:t>88</w:t>
      </w:r>
      <w:ins w:id="9" w:author="Adrienne Etard" w:date="2022-04-30T11:50:00Z">
        <w:r w:rsidR="0007060D" w:rsidRPr="00924F1A">
          <w:rPr>
            <w:sz w:val="28"/>
            <w:szCs w:val="28"/>
            <w:u w:val="single"/>
          </w:rPr>
          <w:t xml:space="preserve"> </w:t>
        </w:r>
      </w:ins>
      <w:r w:rsidRPr="0082426B">
        <w:rPr>
          <w:sz w:val="28"/>
          <w:szCs w:val="28"/>
          <w:u w:val="single"/>
        </w:rPr>
        <w:t>words; max 500 words)</w:t>
      </w:r>
    </w:p>
    <w:p w14:paraId="31FE38E4" w14:textId="40FE5EE2" w:rsidR="004828E8" w:rsidRPr="0082426B" w:rsidRDefault="004828E8" w:rsidP="004828E8">
      <w:pPr>
        <w:spacing w:line="276" w:lineRule="auto"/>
        <w:jc w:val="both"/>
        <w:rPr>
          <w:rFonts w:eastAsiaTheme="minorEastAsia"/>
        </w:rPr>
      </w:pPr>
      <w:r w:rsidRPr="0082426B">
        <w:rPr>
          <w:rStyle w:val="normaltextrun"/>
          <w:rFonts w:eastAsiaTheme="minorEastAsia"/>
          <w:color w:val="000000"/>
          <w:shd w:val="clear" w:color="auto" w:fill="FFFFFF"/>
        </w:rPr>
        <w:t xml:space="preserve">As anthropogenic pressures on the world’s biota keep increasing, </w:t>
      </w:r>
      <w:commentRangeStart w:id="10"/>
      <w:r w:rsidRPr="0082426B">
        <w:rPr>
          <w:rStyle w:val="normaltextrun"/>
          <w:rFonts w:eastAsiaTheme="minorEastAsia"/>
          <w:color w:val="000000"/>
          <w:shd w:val="clear" w:color="auto" w:fill="FFFFFF"/>
        </w:rPr>
        <w:t>it is vital to put into place conservation measures</w:t>
      </w:r>
      <w:commentRangeEnd w:id="10"/>
      <w:r w:rsidR="00157899" w:rsidRPr="0082426B">
        <w:rPr>
          <w:rStyle w:val="CommentReference"/>
        </w:rPr>
        <w:commentReference w:id="10"/>
      </w:r>
      <w:r w:rsidR="00E46A18" w:rsidRPr="0082426B">
        <w:rPr>
          <w:rStyle w:val="normaltextrun"/>
          <w:rFonts w:eastAsiaTheme="minorEastAsia"/>
          <w:color w:val="000000"/>
          <w:shd w:val="clear" w:color="auto" w:fill="FFFFFF"/>
        </w:rPr>
        <w:t xml:space="preserve"> </w:t>
      </w:r>
      <w:commentRangeStart w:id="11"/>
      <w:r w:rsidR="00E46A18" w:rsidRPr="0082426B">
        <w:rPr>
          <w:rStyle w:val="normaltextrun"/>
          <w:rFonts w:eastAsiaTheme="minorEastAsia"/>
          <w:color w:val="000000"/>
          <w:shd w:val="clear" w:color="auto" w:fill="FFFFFF"/>
        </w:rPr>
        <w:t>to</w:t>
      </w:r>
      <w:r w:rsidR="00AD00D1" w:rsidRPr="0082426B">
        <w:rPr>
          <w:rStyle w:val="normaltextrun"/>
          <w:rFonts w:eastAsiaTheme="minorEastAsia"/>
          <w:color w:val="000000"/>
          <w:shd w:val="clear" w:color="auto" w:fill="FFFFFF"/>
        </w:rPr>
        <w:t xml:space="preserve"> </w:t>
      </w:r>
      <w:r w:rsidR="00A35C06" w:rsidRPr="0082426B">
        <w:rPr>
          <w:rStyle w:val="normaltextrun"/>
          <w:rFonts w:eastAsiaTheme="minorEastAsia"/>
          <w:color w:val="000000"/>
          <w:shd w:val="clear" w:color="auto" w:fill="FFFFFF"/>
        </w:rPr>
        <w:t>prevent</w:t>
      </w:r>
      <w:r w:rsidR="006E12C6" w:rsidRPr="0082426B">
        <w:rPr>
          <w:rStyle w:val="normaltextrun"/>
          <w:rFonts w:eastAsiaTheme="minorEastAsia"/>
          <w:color w:val="000000"/>
          <w:shd w:val="clear" w:color="auto" w:fill="FFFFFF"/>
        </w:rPr>
        <w:t xml:space="preserve"> </w:t>
      </w:r>
      <w:r w:rsidR="005E6195" w:rsidRPr="0082426B">
        <w:rPr>
          <w:rStyle w:val="normaltextrun"/>
          <w:rFonts w:eastAsiaTheme="minorEastAsia"/>
          <w:color w:val="000000"/>
          <w:shd w:val="clear" w:color="auto" w:fill="FFFFFF"/>
        </w:rPr>
        <w:t xml:space="preserve">and reverse </w:t>
      </w:r>
      <w:r w:rsidR="006E12C6" w:rsidRPr="0082426B">
        <w:rPr>
          <w:rStyle w:val="normaltextrun"/>
          <w:rFonts w:eastAsiaTheme="minorEastAsia"/>
          <w:color w:val="000000"/>
          <w:shd w:val="clear" w:color="auto" w:fill="FFFFFF"/>
        </w:rPr>
        <w:t>further</w:t>
      </w:r>
      <w:r w:rsidR="00AD00D1" w:rsidRPr="0082426B">
        <w:rPr>
          <w:rStyle w:val="normaltextrun"/>
          <w:rFonts w:eastAsiaTheme="minorEastAsia"/>
          <w:color w:val="000000"/>
          <w:shd w:val="clear" w:color="auto" w:fill="FFFFFF"/>
        </w:rPr>
        <w:t xml:space="preserve"> </w:t>
      </w:r>
      <w:r w:rsidR="006E12C6" w:rsidRPr="0082426B">
        <w:rPr>
          <w:rStyle w:val="normaltextrun"/>
          <w:rFonts w:eastAsiaTheme="minorEastAsia"/>
          <w:color w:val="000000"/>
          <w:shd w:val="clear" w:color="auto" w:fill="FFFFFF"/>
        </w:rPr>
        <w:t>species loss</w:t>
      </w:r>
      <w:commentRangeEnd w:id="11"/>
      <w:r w:rsidR="00DA6484" w:rsidRPr="0082426B">
        <w:rPr>
          <w:rStyle w:val="CommentReference"/>
        </w:rPr>
        <w:commentReference w:id="11"/>
      </w:r>
      <w:r w:rsidRPr="0082426B">
        <w:rPr>
          <w:rStyle w:val="normaltextrun"/>
          <w:rFonts w:eastAsiaTheme="minorEastAsia"/>
          <w:color w:val="000000"/>
          <w:shd w:val="clear" w:color="auto" w:fill="FFFFFF"/>
        </w:rPr>
        <w:t xml:space="preserve">. </w:t>
      </w:r>
      <w:r w:rsidRPr="0082426B">
        <w:rPr>
          <w:rFonts w:eastAsiaTheme="minorEastAsia"/>
        </w:rPr>
        <w:t xml:space="preserve">Beyond ethical and moral considerations, there is an urgent need to protect biodiversity </w:t>
      </w:r>
      <w:r w:rsidR="00157899" w:rsidRPr="0082426B">
        <w:rPr>
          <w:rFonts w:eastAsiaTheme="minorEastAsia"/>
        </w:rPr>
        <w:t xml:space="preserve">because it </w:t>
      </w:r>
      <w:r w:rsidRPr="0082426B">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sidRPr="0082426B">
        <w:rPr>
          <w:rFonts w:eastAsiaTheme="minorEastAsia"/>
        </w:rPr>
        <w:t>an</w:t>
      </w:r>
      <w:r w:rsidRPr="0082426B">
        <w:rPr>
          <w:rFonts w:eastAsiaTheme="minorEastAsia"/>
        </w:rPr>
        <w:t xml:space="preserve"> understand</w:t>
      </w:r>
      <w:r w:rsidR="00157899" w:rsidRPr="0082426B">
        <w:rPr>
          <w:rFonts w:eastAsiaTheme="minorEastAsia"/>
        </w:rPr>
        <w:t>ing of</w:t>
      </w:r>
      <w:r w:rsidRPr="0082426B">
        <w:rPr>
          <w:rFonts w:eastAsiaTheme="minorEastAsia"/>
        </w:rPr>
        <w:t xml:space="preserve"> </w:t>
      </w:r>
      <w:commentRangeEnd w:id="12"/>
      <w:r w:rsidR="00DA6484" w:rsidRPr="0082426B">
        <w:rPr>
          <w:rStyle w:val="CommentReference"/>
        </w:rPr>
        <w:commentReference w:id="12"/>
      </w:r>
      <w:r w:rsidRPr="0082426B">
        <w:rPr>
          <w:rFonts w:eastAsiaTheme="minorEastAsia"/>
        </w:rPr>
        <w:t xml:space="preserve">how different species respond to anthropogenic disturbances. My </w:t>
      </w:r>
      <w:r w:rsidR="00157899" w:rsidRPr="0082426B">
        <w:rPr>
          <w:rFonts w:eastAsiaTheme="minorEastAsia"/>
        </w:rPr>
        <w:t>t</w:t>
      </w:r>
      <w:r w:rsidRPr="0082426B">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082426B">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sidRPr="0082426B">
        <w:rPr>
          <w:rStyle w:val="CommentReference"/>
        </w:rPr>
        <w:commentReference w:id="13"/>
      </w:r>
      <w:r w:rsidRPr="0082426B">
        <w:rPr>
          <w:rFonts w:eastAsiaTheme="minorEastAsia"/>
        </w:rPr>
        <w:t xml:space="preserve"> </w:t>
      </w:r>
    </w:p>
    <w:p w14:paraId="00D95CF9" w14:textId="01E7EDD2" w:rsidR="004828E8" w:rsidRPr="0082426B" w:rsidRDefault="004828E8" w:rsidP="004828E8">
      <w:pPr>
        <w:spacing w:line="276" w:lineRule="auto"/>
        <w:jc w:val="both"/>
        <w:rPr>
          <w:rStyle w:val="normaltextrun"/>
          <w:rFonts w:eastAsiaTheme="minorEastAsia"/>
          <w:color w:val="000000"/>
          <w:shd w:val="clear" w:color="auto" w:fill="FFFFFF"/>
        </w:rPr>
      </w:pPr>
      <w:r w:rsidRPr="0082426B">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sidRPr="0082426B">
        <w:rPr>
          <w:rStyle w:val="normaltextrun"/>
          <w:rFonts w:eastAsiaTheme="minorEastAsia"/>
          <w:color w:val="000000"/>
          <w:shd w:val="clear" w:color="auto" w:fill="FFFFFF"/>
        </w:rPr>
        <w:t xml:space="preserve">was </w:t>
      </w:r>
      <w:r w:rsidRPr="0082426B">
        <w:rPr>
          <w:rStyle w:val="normaltextrun"/>
          <w:rFonts w:eastAsiaTheme="minorEastAsia"/>
          <w:color w:val="000000"/>
          <w:shd w:val="clear" w:color="auto" w:fill="FFFFFF"/>
        </w:rPr>
        <w:t xml:space="preserve">published in </w:t>
      </w:r>
      <w:r w:rsidRPr="0082426B">
        <w:rPr>
          <w:rStyle w:val="normaltextrun"/>
          <w:rFonts w:eastAsiaTheme="minorEastAsia"/>
          <w:i/>
          <w:iCs/>
          <w:color w:val="000000"/>
          <w:shd w:val="clear" w:color="auto" w:fill="FFFFFF"/>
        </w:rPr>
        <w:t>Global Ecology and Biogeography</w:t>
      </w:r>
      <w:commentRangeStart w:id="14"/>
      <w:r w:rsidRPr="0082426B">
        <w:rPr>
          <w:rStyle w:val="normaltextrun"/>
          <w:rFonts w:eastAsiaTheme="minorEastAsia"/>
          <w:color w:val="000000"/>
          <w:shd w:val="clear" w:color="auto" w:fill="FFFFFF"/>
        </w:rPr>
        <w:t xml:space="preserve">. The compiled data were made available and have since been </w:t>
      </w:r>
      <w:r w:rsidRPr="0082426B">
        <w:rPr>
          <w:rStyle w:val="normaltextrun"/>
          <w:rFonts w:eastAsiaTheme="minorEastAsia"/>
          <w:color w:val="000000"/>
          <w:shd w:val="clear" w:color="auto" w:fill="FFFFFF"/>
        </w:rPr>
        <w:lastRenderedPageBreak/>
        <w:t>used by researchers in the field (e.g.,</w:t>
      </w:r>
      <w:r w:rsidRPr="0082426B">
        <w:rPr>
          <w:rStyle w:val="normaltextrun"/>
          <w:color w:val="000000"/>
          <w:shd w:val="clear" w:color="auto" w:fill="FFFFFF"/>
        </w:rPr>
        <w:fldChar w:fldCharType="begin" w:fldLock="1"/>
      </w:r>
      <w:r w:rsidR="00814591">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2022a)","manualFormatting":" Capdevila et al. (2022)","plainTextFormattedCitation":"(Capdevila et al. 2022a)","previouslyFormattedCitation":"(Capdevila &lt;i&gt;et al.&lt;/i&gt; 2022a)"},"properties":{"noteIndex":0},"schema":"https://github.com/citation-style-language/schema/raw/master/csl-citation.json"}</w:instrText>
      </w:r>
      <w:r w:rsidRPr="0082426B">
        <w:rPr>
          <w:rStyle w:val="normaltextrun"/>
          <w:color w:val="000000"/>
          <w:shd w:val="clear" w:color="auto" w:fill="FFFFFF"/>
        </w:rPr>
        <w:fldChar w:fldCharType="separate"/>
      </w:r>
      <w:r w:rsidRPr="0082426B">
        <w:rPr>
          <w:rStyle w:val="normaltextrun"/>
          <w:noProof/>
          <w:color w:val="000000"/>
          <w:shd w:val="clear" w:color="auto" w:fill="FFFFFF"/>
        </w:rPr>
        <w:t xml:space="preserve"> Capdevila </w:t>
      </w:r>
      <w:r w:rsidRPr="0082426B">
        <w:rPr>
          <w:rStyle w:val="normaltextrun"/>
          <w:i/>
          <w:iCs/>
          <w:noProof/>
          <w:color w:val="000000"/>
          <w:shd w:val="clear" w:color="auto" w:fill="FFFFFF"/>
        </w:rPr>
        <w:t>et al.</w:t>
      </w:r>
      <w:r w:rsidRPr="0082426B">
        <w:rPr>
          <w:rStyle w:val="normaltextrun"/>
          <w:noProof/>
          <w:color w:val="000000"/>
          <w:shd w:val="clear" w:color="auto" w:fill="FFFFFF"/>
        </w:rPr>
        <w:t xml:space="preserve"> (2022)</w:t>
      </w:r>
      <w:r w:rsidRPr="0082426B">
        <w:rPr>
          <w:rStyle w:val="normaltextrun"/>
          <w:color w:val="000000"/>
          <w:shd w:val="clear" w:color="auto" w:fill="FFFFFF"/>
        </w:rPr>
        <w:fldChar w:fldCharType="end"/>
      </w:r>
      <w:r w:rsidRPr="0082426B">
        <w:rPr>
          <w:rStyle w:val="normaltextrun"/>
          <w:rFonts w:eastAsiaTheme="minorEastAsia"/>
          <w:color w:val="000000"/>
          <w:shd w:val="clear" w:color="auto" w:fill="FFFFFF"/>
        </w:rPr>
        <w:t xml:space="preserve">, </w:t>
      </w:r>
      <w:r w:rsidRPr="0082426B">
        <w:rPr>
          <w:rStyle w:val="normaltextrun"/>
          <w:rFonts w:eastAsiaTheme="minorEastAsia"/>
          <w:i/>
          <w:iCs/>
          <w:color w:val="000000"/>
          <w:shd w:val="clear" w:color="auto" w:fill="FFFFFF"/>
        </w:rPr>
        <w:t>preprint</w:t>
      </w:r>
      <w:r w:rsidRPr="0082426B">
        <w:rPr>
          <w:rStyle w:val="normaltextrun"/>
          <w:rFonts w:eastAsiaTheme="minorEastAsia"/>
          <w:color w:val="000000"/>
          <w:shd w:val="clear" w:color="auto" w:fill="FFFFFF"/>
        </w:rPr>
        <w:t>)</w:t>
      </w:r>
      <w:r w:rsidR="00661F89" w:rsidRPr="0082426B">
        <w:rPr>
          <w:rStyle w:val="normaltextrun"/>
          <w:rFonts w:eastAsiaTheme="minorEastAsia"/>
          <w:color w:val="000000"/>
          <w:shd w:val="clear" w:color="auto" w:fill="FFFFFF"/>
        </w:rPr>
        <w:t xml:space="preserve"> and downloaded 2</w:t>
      </w:r>
      <w:r w:rsidR="00DA6484" w:rsidRPr="0082426B">
        <w:rPr>
          <w:rStyle w:val="normaltextrun"/>
          <w:rFonts w:eastAsiaTheme="minorEastAsia"/>
          <w:color w:val="000000"/>
          <w:shd w:val="clear" w:color="auto" w:fill="FFFFFF"/>
        </w:rPr>
        <w:t>72</w:t>
      </w:r>
      <w:r w:rsidR="00661F89" w:rsidRPr="0082426B">
        <w:rPr>
          <w:rStyle w:val="normaltextrun"/>
          <w:rFonts w:eastAsiaTheme="minorEastAsia"/>
          <w:color w:val="000000"/>
          <w:shd w:val="clear" w:color="auto" w:fill="FFFFFF"/>
        </w:rPr>
        <w:t xml:space="preserve"> times as of </w:t>
      </w:r>
      <w:r w:rsidR="00DA6484" w:rsidRPr="0082426B">
        <w:rPr>
          <w:rStyle w:val="normaltextrun"/>
          <w:rFonts w:eastAsiaTheme="minorEastAsia"/>
          <w:color w:val="000000"/>
          <w:shd w:val="clear" w:color="auto" w:fill="FFFFFF"/>
        </w:rPr>
        <w:t>May</w:t>
      </w:r>
      <w:r w:rsidR="00661F89" w:rsidRPr="0082426B">
        <w:rPr>
          <w:rStyle w:val="normaltextrun"/>
          <w:rFonts w:eastAsiaTheme="minorEastAsia"/>
          <w:color w:val="000000"/>
          <w:shd w:val="clear" w:color="auto" w:fill="FFFFFF"/>
        </w:rPr>
        <w:t xml:space="preserve"> 2022</w:t>
      </w:r>
      <w:r w:rsidRPr="0082426B">
        <w:rPr>
          <w:rStyle w:val="normaltextrun"/>
          <w:rFonts w:eastAsiaTheme="minorEastAsia"/>
          <w:color w:val="000000"/>
          <w:shd w:val="clear" w:color="auto" w:fill="FFFFFF"/>
        </w:rPr>
        <w:t>.</w:t>
      </w:r>
      <w:commentRangeEnd w:id="14"/>
      <w:r w:rsidR="00C61767" w:rsidRPr="0082426B">
        <w:rPr>
          <w:rStyle w:val="CommentReference"/>
        </w:rPr>
        <w:commentReference w:id="14"/>
      </w:r>
      <w:r w:rsidRPr="0082426B">
        <w:rPr>
          <w:rStyle w:val="normaltextrun"/>
          <w:rFonts w:eastAsiaTheme="minorEastAsia"/>
          <w:color w:val="000000"/>
          <w:shd w:val="clear" w:color="auto" w:fill="FFFFFF"/>
        </w:rPr>
        <w:t xml:space="preserve"> Chapter 3 use</w:t>
      </w:r>
      <w:r w:rsidR="0007060D" w:rsidRPr="0082426B">
        <w:rPr>
          <w:rStyle w:val="normaltextrun"/>
          <w:rFonts w:eastAsiaTheme="minorEastAsia"/>
          <w:color w:val="000000"/>
          <w:shd w:val="clear" w:color="auto" w:fill="FFFFFF"/>
        </w:rPr>
        <w:t>s</w:t>
      </w:r>
      <w:r w:rsidRPr="0082426B">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sidRPr="0082426B">
        <w:rPr>
          <w:rStyle w:val="normaltextrun"/>
          <w:rFonts w:eastAsiaTheme="minorEastAsia"/>
          <w:color w:val="000000"/>
          <w:shd w:val="clear" w:color="auto" w:fill="FFFFFF"/>
        </w:rPr>
        <w:t>contributes to</w:t>
      </w:r>
      <w:r w:rsidRPr="0082426B">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sidRPr="0082426B">
        <w:rPr>
          <w:rStyle w:val="normaltextrun"/>
          <w:rFonts w:eastAsiaTheme="minorEastAsia"/>
          <w:color w:val="000000"/>
          <w:shd w:val="clear" w:color="auto" w:fill="FFFFFF"/>
        </w:rPr>
        <w:t>s</w:t>
      </w:r>
      <w:r w:rsidRPr="0082426B">
        <w:rPr>
          <w:rStyle w:val="normaltextrun"/>
          <w:rFonts w:eastAsiaTheme="minorEastAsia"/>
          <w:color w:val="000000"/>
          <w:shd w:val="clear" w:color="auto" w:fill="FFFFFF"/>
        </w:rPr>
        <w:t xml:space="preserve">. Chapter </w:t>
      </w:r>
      <w:r w:rsidR="002E52DB" w:rsidRPr="0082426B">
        <w:rPr>
          <w:rStyle w:val="normaltextrun"/>
          <w:rFonts w:eastAsiaTheme="minorEastAsia"/>
          <w:color w:val="000000"/>
          <w:shd w:val="clear" w:color="auto" w:fill="FFFFFF"/>
        </w:rPr>
        <w:t xml:space="preserve">3 was </w:t>
      </w:r>
      <w:r w:rsidRPr="0082426B">
        <w:rPr>
          <w:rStyle w:val="normaltextrun"/>
          <w:rFonts w:eastAsiaTheme="minorEastAsia"/>
          <w:color w:val="000000"/>
          <w:shd w:val="clear" w:color="auto" w:fill="FFFFFF"/>
        </w:rPr>
        <w:t xml:space="preserve">published in </w:t>
      </w:r>
      <w:r w:rsidRPr="0082426B">
        <w:rPr>
          <w:rStyle w:val="normaltextrun"/>
          <w:rFonts w:eastAsiaTheme="minorEastAsia"/>
          <w:i/>
          <w:iCs/>
          <w:color w:val="000000"/>
          <w:shd w:val="clear" w:color="auto" w:fill="FFFFFF"/>
        </w:rPr>
        <w:t>Ecology Letters</w:t>
      </w:r>
      <w:r w:rsidRPr="0082426B">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082426B">
        <w:rPr>
          <w:rFonts w:eastAsiaTheme="minorEastAsia"/>
        </w:rPr>
        <w:t xml:space="preserve">valuable </w:t>
      </w:r>
      <w:r w:rsidR="002E52DB" w:rsidRPr="0082426B">
        <w:rPr>
          <w:rFonts w:eastAsiaTheme="minorEastAsia"/>
        </w:rPr>
        <w:t xml:space="preserve">for </w:t>
      </w:r>
      <w:r w:rsidRPr="0082426B">
        <w:rPr>
          <w:rFonts w:eastAsiaTheme="minorEastAsia"/>
        </w:rPr>
        <w:t>conservation planning and prioritisation</w:t>
      </w:r>
      <w:r w:rsidRPr="0082426B">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sidRPr="0082426B">
        <w:rPr>
          <w:rStyle w:val="normaltextrun"/>
          <w:rFonts w:eastAsiaTheme="minorEastAsia"/>
          <w:color w:val="000000"/>
          <w:shd w:val="clear" w:color="auto" w:fill="FFFFFF"/>
        </w:rPr>
        <w:t xml:space="preserve"> </w:t>
      </w:r>
      <w:r w:rsidR="00175091" w:rsidRPr="0082426B">
        <w:rPr>
          <w:rStyle w:val="normaltextrun"/>
          <w:rFonts w:eastAsiaTheme="minorEastAsia"/>
          <w:color w:val="000000"/>
          <w:shd w:val="clear" w:color="auto" w:fill="FFFFFF"/>
        </w:rPr>
        <w:t xml:space="preserve">and </w:t>
      </w:r>
      <w:r w:rsidR="00C216D1" w:rsidRPr="0082426B">
        <w:rPr>
          <w:rStyle w:val="normaltextrun"/>
          <w:rFonts w:eastAsiaTheme="minorEastAsia"/>
          <w:color w:val="000000"/>
          <w:shd w:val="clear" w:color="auto" w:fill="FFFFFF"/>
        </w:rPr>
        <w:t xml:space="preserve">of </w:t>
      </w:r>
      <w:r w:rsidR="00175091" w:rsidRPr="0082426B">
        <w:rPr>
          <w:rStyle w:val="normaltextrun"/>
          <w:rFonts w:eastAsiaTheme="minorEastAsia"/>
          <w:color w:val="000000"/>
          <w:shd w:val="clear" w:color="auto" w:fill="FFFFFF"/>
        </w:rPr>
        <w:t xml:space="preserve">the </w:t>
      </w:r>
      <w:r w:rsidR="00C216D1" w:rsidRPr="0082426B">
        <w:rPr>
          <w:rStyle w:val="normaltextrun"/>
          <w:rFonts w:eastAsiaTheme="minorEastAsia"/>
          <w:color w:val="000000"/>
          <w:shd w:val="clear" w:color="auto" w:fill="FFFFFF"/>
        </w:rPr>
        <w:t>potential</w:t>
      </w:r>
      <w:r w:rsidR="00175091" w:rsidRPr="0082426B">
        <w:rPr>
          <w:rStyle w:val="normaltextrun"/>
          <w:rFonts w:eastAsiaTheme="minorEastAsia"/>
          <w:color w:val="000000"/>
          <w:shd w:val="clear" w:color="auto" w:fill="FFFFFF"/>
        </w:rPr>
        <w:t xml:space="preserve"> consequences for ecosystem functioning.</w:t>
      </w:r>
      <w:r w:rsidRPr="0082426B">
        <w:rPr>
          <w:rStyle w:val="normaltextrun"/>
          <w:rFonts w:eastAsiaTheme="minorEastAsia"/>
          <w:color w:val="000000"/>
          <w:shd w:val="clear" w:color="auto" w:fill="FFFFFF"/>
        </w:rPr>
        <w:t xml:space="preserve"> </w:t>
      </w:r>
    </w:p>
    <w:p w14:paraId="2D9735B3" w14:textId="17258415" w:rsidR="004828E8" w:rsidRPr="0082426B" w:rsidRDefault="004828E8" w:rsidP="004828E8">
      <w:pPr>
        <w:pBdr>
          <w:bottom w:val="single" w:sz="6" w:space="1" w:color="auto"/>
        </w:pBdr>
        <w:spacing w:line="276" w:lineRule="auto"/>
        <w:jc w:val="both"/>
        <w:rPr>
          <w:rStyle w:val="normaltextrun"/>
          <w:color w:val="000000" w:themeColor="text1"/>
        </w:rPr>
      </w:pPr>
      <w:r w:rsidRPr="0082426B">
        <w:rPr>
          <w:rStyle w:val="normaltextrun"/>
          <w:rFonts w:eastAsiaTheme="minorEastAsia"/>
          <w:color w:val="000000"/>
          <w:shd w:val="clear" w:color="auto" w:fill="FFFFFF"/>
        </w:rPr>
        <w:t>Beyond publishing two of my PhD Chapters, I have been able to disseminate my work at various international conferences</w:t>
      </w:r>
      <w:r w:rsidR="00B060EE" w:rsidRPr="0082426B">
        <w:rPr>
          <w:rStyle w:val="normaltextrun"/>
          <w:rFonts w:eastAsiaTheme="minorEastAsia"/>
          <w:color w:val="000000"/>
          <w:shd w:val="clear" w:color="auto" w:fill="FFFFFF"/>
        </w:rPr>
        <w:t xml:space="preserve"> (BES </w:t>
      </w:r>
      <w:commentRangeStart w:id="15"/>
      <w:r w:rsidR="00B060EE" w:rsidRPr="0082426B">
        <w:rPr>
          <w:rStyle w:val="normaltextrun"/>
          <w:rFonts w:eastAsiaTheme="minorEastAsia"/>
          <w:color w:val="000000"/>
          <w:shd w:val="clear" w:color="auto" w:fill="FFFFFF"/>
        </w:rPr>
        <w:t xml:space="preserve">annual meetings </w:t>
      </w:r>
      <w:r w:rsidRPr="0082426B">
        <w:rPr>
          <w:rStyle w:val="normaltextrun"/>
          <w:rFonts w:eastAsiaTheme="minorEastAsia"/>
          <w:color w:val="000000"/>
          <w:shd w:val="clear" w:color="auto" w:fill="FFFFFF"/>
        </w:rPr>
        <w:t>in 2019, 2020 and 2021</w:t>
      </w:r>
      <w:r w:rsidR="000C70B5" w:rsidRPr="0082426B">
        <w:rPr>
          <w:rStyle w:val="normaltextrun"/>
          <w:rFonts w:eastAsiaTheme="minorEastAsia"/>
          <w:color w:val="000000"/>
          <w:shd w:val="clear" w:color="auto" w:fill="FFFFFF"/>
        </w:rPr>
        <w:t>;</w:t>
      </w:r>
      <w:r w:rsidRPr="0082426B">
        <w:rPr>
          <w:rStyle w:val="normaltextrun"/>
          <w:rFonts w:eastAsiaTheme="minorEastAsia"/>
          <w:color w:val="000000"/>
          <w:shd w:val="clear" w:color="auto" w:fill="FFFFFF"/>
        </w:rPr>
        <w:t xml:space="preserve"> </w:t>
      </w:r>
      <w:r w:rsidR="00DA4438" w:rsidRPr="0082426B">
        <w:rPr>
          <w:rStyle w:val="normaltextrun"/>
          <w:rFonts w:eastAsiaTheme="minorEastAsia"/>
          <w:color w:val="000000"/>
          <w:shd w:val="clear" w:color="auto" w:fill="FFFFFF"/>
        </w:rPr>
        <w:t xml:space="preserve">BES </w:t>
      </w:r>
      <w:r w:rsidRPr="0082426B">
        <w:rPr>
          <w:rStyle w:val="normaltextrun"/>
          <w:rFonts w:eastAsiaTheme="minorEastAsia"/>
          <w:color w:val="000000"/>
          <w:shd w:val="clear" w:color="auto" w:fill="FFFFFF"/>
        </w:rPr>
        <w:t xml:space="preserve">Macroecology </w:t>
      </w:r>
      <w:r w:rsidR="00260DA4" w:rsidRPr="0082426B">
        <w:rPr>
          <w:rStyle w:val="normaltextrun"/>
          <w:rFonts w:eastAsiaTheme="minorEastAsia"/>
          <w:color w:val="000000"/>
          <w:shd w:val="clear" w:color="auto" w:fill="FFFFFF"/>
        </w:rPr>
        <w:t>conference</w:t>
      </w:r>
      <w:r w:rsidRPr="0082426B">
        <w:rPr>
          <w:rStyle w:val="normaltextrun"/>
          <w:rFonts w:eastAsiaTheme="minorEastAsia"/>
          <w:color w:val="000000"/>
          <w:shd w:val="clear" w:color="auto" w:fill="FFFFFF"/>
        </w:rPr>
        <w:t xml:space="preserve"> in 2019</w:t>
      </w:r>
      <w:r w:rsidR="000C70B5" w:rsidRPr="0082426B">
        <w:rPr>
          <w:rStyle w:val="normaltextrun"/>
          <w:rFonts w:eastAsiaTheme="minorEastAsia"/>
          <w:color w:val="000000"/>
          <w:shd w:val="clear" w:color="auto" w:fill="FFFFFF"/>
        </w:rPr>
        <w:t>;</w:t>
      </w:r>
      <w:r w:rsidRPr="0082426B">
        <w:rPr>
          <w:rStyle w:val="normaltextrun"/>
          <w:rFonts w:eastAsiaTheme="minorEastAsia"/>
          <w:color w:val="000000"/>
          <w:shd w:val="clear" w:color="auto" w:fill="FFFFFF"/>
        </w:rPr>
        <w:t xml:space="preserve"> </w:t>
      </w:r>
      <w:r w:rsidR="000C70B5" w:rsidRPr="0082426B">
        <w:rPr>
          <w:rStyle w:val="normaltextrun"/>
          <w:rFonts w:eastAsiaTheme="minorEastAsia"/>
          <w:color w:val="000000"/>
          <w:shd w:val="clear" w:color="auto" w:fill="FFFFFF"/>
        </w:rPr>
        <w:t>IBS</w:t>
      </w:r>
      <w:r w:rsidRPr="0082426B">
        <w:rPr>
          <w:rStyle w:val="normaltextrun"/>
          <w:rFonts w:eastAsiaTheme="minorEastAsia"/>
          <w:color w:val="000000"/>
          <w:shd w:val="clear" w:color="auto" w:fill="FFFFFF"/>
        </w:rPr>
        <w:t xml:space="preserve"> early-career conference in 2021).</w:t>
      </w:r>
      <w:commentRangeEnd w:id="15"/>
      <w:r w:rsidR="002E52DB" w:rsidRPr="0082426B">
        <w:rPr>
          <w:rStyle w:val="CommentReference"/>
        </w:rPr>
        <w:commentReference w:id="15"/>
      </w:r>
      <w:r w:rsidR="00444CAB" w:rsidRPr="0082426B">
        <w:rPr>
          <w:rStyle w:val="normaltextrun"/>
          <w:rFonts w:eastAsiaTheme="minorEastAsia"/>
          <w:color w:val="000000"/>
          <w:shd w:val="clear" w:color="auto" w:fill="FFFFFF"/>
        </w:rPr>
        <w:t xml:space="preserve"> I will </w:t>
      </w:r>
      <w:r w:rsidR="00FD3BFA" w:rsidRPr="0082426B">
        <w:rPr>
          <w:rStyle w:val="normaltextrun"/>
          <w:rFonts w:eastAsiaTheme="minorEastAsia"/>
          <w:color w:val="000000"/>
          <w:shd w:val="clear" w:color="auto" w:fill="FFFFFF"/>
        </w:rPr>
        <w:t xml:space="preserve">also </w:t>
      </w:r>
      <w:r w:rsidR="00444CAB" w:rsidRPr="0082426B">
        <w:rPr>
          <w:rStyle w:val="normaltextrun"/>
          <w:rFonts w:eastAsiaTheme="minorEastAsia"/>
          <w:color w:val="000000"/>
          <w:shd w:val="clear" w:color="auto" w:fill="FFFFFF"/>
        </w:rPr>
        <w:t xml:space="preserve">present my PhD work at the </w:t>
      </w:r>
      <w:r w:rsidR="0086618C" w:rsidRPr="0082426B">
        <w:rPr>
          <w:rStyle w:val="normaltextrun"/>
          <w:rFonts w:eastAsiaTheme="minorEastAsia"/>
          <w:color w:val="000000"/>
          <w:shd w:val="clear" w:color="auto" w:fill="FFFFFF"/>
        </w:rPr>
        <w:t>IBS</w:t>
      </w:r>
      <w:r w:rsidR="00AB336A" w:rsidRPr="0082426B">
        <w:rPr>
          <w:rStyle w:val="normaltextrun"/>
          <w:rFonts w:eastAsiaTheme="minorEastAsia"/>
          <w:color w:val="000000"/>
          <w:shd w:val="clear" w:color="auto" w:fill="FFFFFF"/>
        </w:rPr>
        <w:t xml:space="preserve"> conference</w:t>
      </w:r>
      <w:r w:rsidR="00444CAB" w:rsidRPr="0082426B">
        <w:rPr>
          <w:rStyle w:val="normaltextrun"/>
          <w:rFonts w:eastAsiaTheme="minorEastAsia"/>
          <w:color w:val="000000"/>
          <w:shd w:val="clear" w:color="auto" w:fill="FFFFFF"/>
        </w:rPr>
        <w:t xml:space="preserve"> </w:t>
      </w:r>
      <w:r w:rsidR="008332E7" w:rsidRPr="0082426B">
        <w:rPr>
          <w:rStyle w:val="normaltextrun"/>
          <w:rFonts w:eastAsiaTheme="minorEastAsia"/>
          <w:color w:val="000000"/>
          <w:shd w:val="clear" w:color="auto" w:fill="FFFFFF"/>
        </w:rPr>
        <w:t>(</w:t>
      </w:r>
      <w:r w:rsidR="00B65250" w:rsidRPr="0082426B">
        <w:rPr>
          <w:rStyle w:val="normaltextrun"/>
          <w:rFonts w:eastAsiaTheme="minorEastAsia"/>
          <w:color w:val="000000"/>
          <w:shd w:val="clear" w:color="auto" w:fill="FFFFFF"/>
        </w:rPr>
        <w:t xml:space="preserve">June 2022, </w:t>
      </w:r>
      <w:r w:rsidR="008332E7" w:rsidRPr="0082426B">
        <w:rPr>
          <w:rStyle w:val="normaltextrun"/>
          <w:rFonts w:eastAsiaTheme="minorEastAsia"/>
          <w:color w:val="000000"/>
          <w:shd w:val="clear" w:color="auto" w:fill="FFFFFF"/>
        </w:rPr>
        <w:t>10</w:t>
      </w:r>
      <w:r w:rsidR="008332E7" w:rsidRPr="0082426B">
        <w:rPr>
          <w:rStyle w:val="normaltextrun"/>
          <w:rFonts w:eastAsiaTheme="minorEastAsia"/>
          <w:color w:val="000000"/>
          <w:shd w:val="clear" w:color="auto" w:fill="FFFFFF"/>
          <w:vertAlign w:val="superscript"/>
        </w:rPr>
        <w:t>th</w:t>
      </w:r>
      <w:r w:rsidR="008332E7" w:rsidRPr="0082426B">
        <w:rPr>
          <w:rStyle w:val="normaltextrun"/>
          <w:rFonts w:eastAsiaTheme="minorEastAsia"/>
          <w:color w:val="000000"/>
          <w:shd w:val="clear" w:color="auto" w:fill="FFFFFF"/>
        </w:rPr>
        <w:t xml:space="preserve"> Biennial meeting)</w:t>
      </w:r>
      <w:r w:rsidR="007C4D67" w:rsidRPr="0082426B">
        <w:rPr>
          <w:rStyle w:val="normaltextrun"/>
          <w:rFonts w:eastAsiaTheme="minorEastAsia"/>
          <w:color w:val="000000"/>
          <w:shd w:val="clear" w:color="auto" w:fill="FFFFFF"/>
        </w:rPr>
        <w:t xml:space="preserve">, and at the </w:t>
      </w:r>
      <w:r w:rsidR="00BB7EED" w:rsidRPr="0082426B">
        <w:rPr>
          <w:rStyle w:val="normaltextrun"/>
          <w:rFonts w:eastAsiaTheme="minorEastAsia"/>
          <w:color w:val="000000"/>
          <w:shd w:val="clear" w:color="auto" w:fill="FFFFFF"/>
        </w:rPr>
        <w:t xml:space="preserve">BES Macroecology </w:t>
      </w:r>
      <w:r w:rsidR="00565D23" w:rsidRPr="0082426B">
        <w:rPr>
          <w:rStyle w:val="normaltextrun"/>
          <w:rFonts w:eastAsiaTheme="minorEastAsia"/>
          <w:color w:val="000000"/>
          <w:shd w:val="clear" w:color="auto" w:fill="FFFFFF"/>
        </w:rPr>
        <w:t>c</w:t>
      </w:r>
      <w:r w:rsidR="00BB7EED" w:rsidRPr="0082426B">
        <w:rPr>
          <w:rStyle w:val="normaltextrun"/>
          <w:rFonts w:eastAsiaTheme="minorEastAsia"/>
          <w:color w:val="000000"/>
          <w:shd w:val="clear" w:color="auto" w:fill="FFFFFF"/>
        </w:rPr>
        <w:t xml:space="preserve">onference </w:t>
      </w:r>
      <w:r w:rsidR="00415C37" w:rsidRPr="0082426B">
        <w:rPr>
          <w:rStyle w:val="normaltextrun"/>
          <w:rFonts w:eastAsiaTheme="minorEastAsia"/>
          <w:color w:val="000000"/>
          <w:shd w:val="clear" w:color="auto" w:fill="FFFFFF"/>
        </w:rPr>
        <w:t>(</w:t>
      </w:r>
      <w:r w:rsidR="00A13429" w:rsidRPr="0082426B">
        <w:rPr>
          <w:rStyle w:val="normaltextrun"/>
          <w:rFonts w:eastAsiaTheme="minorEastAsia"/>
          <w:color w:val="000000"/>
          <w:shd w:val="clear" w:color="auto" w:fill="FFFFFF"/>
        </w:rPr>
        <w:t>July 2022</w:t>
      </w:r>
      <w:r w:rsidR="00415C37" w:rsidRPr="0082426B">
        <w:rPr>
          <w:rStyle w:val="normaltextrun"/>
          <w:rFonts w:eastAsiaTheme="minorEastAsia"/>
          <w:color w:val="000000"/>
          <w:shd w:val="clear" w:color="auto" w:fill="FFFFFF"/>
        </w:rPr>
        <w:t>)</w:t>
      </w:r>
      <w:r w:rsidR="00444CAB" w:rsidRPr="0082426B">
        <w:rPr>
          <w:rStyle w:val="normaltextrun"/>
          <w:rFonts w:eastAsiaTheme="minorEastAsia"/>
          <w:color w:val="000000"/>
          <w:shd w:val="clear" w:color="auto" w:fill="FFFFFF"/>
        </w:rPr>
        <w:t>.</w:t>
      </w:r>
      <w:r w:rsidR="002D048C" w:rsidRPr="0082426B">
        <w:rPr>
          <w:rStyle w:val="normaltextrun"/>
          <w:rFonts w:eastAsiaTheme="minorEastAsia"/>
          <w:color w:val="000000"/>
          <w:shd w:val="clear" w:color="auto" w:fill="FFFFFF"/>
        </w:rPr>
        <w:t xml:space="preserve"> I have contribute</w:t>
      </w:r>
      <w:r w:rsidR="00DC7DD2" w:rsidRPr="0082426B">
        <w:rPr>
          <w:rStyle w:val="normaltextrun"/>
          <w:rFonts w:eastAsiaTheme="minorEastAsia"/>
          <w:color w:val="000000"/>
          <w:shd w:val="clear" w:color="auto" w:fill="FFFFFF"/>
        </w:rPr>
        <w:t>d</w:t>
      </w:r>
      <w:r w:rsidR="002D048C" w:rsidRPr="0082426B">
        <w:rPr>
          <w:rStyle w:val="normaltextrun"/>
          <w:rFonts w:eastAsiaTheme="minorEastAsia"/>
          <w:color w:val="000000"/>
          <w:shd w:val="clear" w:color="auto" w:fill="FFFFFF"/>
        </w:rPr>
        <w:t xml:space="preserve"> to the Living Planet Report</w:t>
      </w:r>
      <w:r w:rsidR="00FD3BFA" w:rsidRPr="0082426B">
        <w:rPr>
          <w:rStyle w:val="normaltextrun"/>
          <w:rFonts w:eastAsiaTheme="minorEastAsia"/>
          <w:color w:val="000000"/>
          <w:shd w:val="clear" w:color="auto" w:fill="FFFFFF"/>
        </w:rPr>
        <w:t xml:space="preserve"> 2020 </w:t>
      </w:r>
      <w:r w:rsidR="00D65EAC" w:rsidRPr="0082426B">
        <w:rPr>
          <w:rStyle w:val="normaltextrun"/>
          <w:rFonts w:eastAsiaTheme="minorEastAsia"/>
          <w:color w:val="000000"/>
          <w:shd w:val="clear" w:color="auto" w:fill="FFFFFF"/>
        </w:rPr>
        <w:fldChar w:fldCharType="begin" w:fldLock="1"/>
      </w:r>
      <w:r w:rsidR="006564B9" w:rsidRPr="0082426B">
        <w:rPr>
          <w:rStyle w:val="normaltextrun"/>
          <w:rFonts w:eastAsiaTheme="minorEastAsia"/>
          <w:color w:val="000000"/>
          <w:shd w:val="clear" w:color="auto" w:fill="FFFFFF"/>
        </w:rPr>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D65EAC" w:rsidRPr="0082426B">
        <w:rPr>
          <w:rStyle w:val="normaltextrun"/>
          <w:rFonts w:eastAsiaTheme="minorEastAsia"/>
          <w:color w:val="000000"/>
          <w:shd w:val="clear" w:color="auto" w:fill="FFFFFF"/>
        </w:rPr>
        <w:fldChar w:fldCharType="separate"/>
      </w:r>
      <w:r w:rsidR="00D65EAC" w:rsidRPr="0082426B">
        <w:rPr>
          <w:rStyle w:val="normaltextrun"/>
          <w:rFonts w:eastAsiaTheme="minorEastAsia"/>
          <w:noProof/>
          <w:color w:val="000000"/>
          <w:shd w:val="clear" w:color="auto" w:fill="FFFFFF"/>
        </w:rPr>
        <w:t>(WWF 2020)</w:t>
      </w:r>
      <w:r w:rsidR="00D65EAC" w:rsidRPr="0082426B">
        <w:rPr>
          <w:rStyle w:val="normaltextrun"/>
          <w:rFonts w:eastAsiaTheme="minorEastAsia"/>
          <w:color w:val="000000"/>
          <w:shd w:val="clear" w:color="auto" w:fill="FFFFFF"/>
        </w:rPr>
        <w:fldChar w:fldCharType="end"/>
      </w:r>
      <w:r w:rsidR="002D048C" w:rsidRPr="0082426B">
        <w:rPr>
          <w:rStyle w:val="normaltextrun"/>
          <w:rFonts w:eastAsiaTheme="minorEastAsia"/>
          <w:color w:val="000000"/>
          <w:shd w:val="clear" w:color="auto" w:fill="FFFFFF"/>
        </w:rPr>
        <w:t xml:space="preserve"> and </w:t>
      </w:r>
      <w:r w:rsidR="002C5DCA" w:rsidRPr="0082426B">
        <w:rPr>
          <w:rStyle w:val="normaltextrun"/>
          <w:rFonts w:eastAsiaTheme="minorEastAsia"/>
          <w:color w:val="000000"/>
          <w:shd w:val="clear" w:color="auto" w:fill="FFFFFF"/>
        </w:rPr>
        <w:t>to</w:t>
      </w:r>
      <w:r w:rsidR="002D048C" w:rsidRPr="0082426B">
        <w:rPr>
          <w:rStyle w:val="normaltextrun"/>
          <w:rFonts w:eastAsiaTheme="minorEastAsia"/>
          <w:color w:val="000000"/>
          <w:shd w:val="clear" w:color="auto" w:fill="FFFFFF"/>
        </w:rPr>
        <w:t xml:space="preserve"> </w:t>
      </w:r>
      <w:r w:rsidR="00F669CB" w:rsidRPr="0082426B">
        <w:rPr>
          <w:rStyle w:val="normaltextrun"/>
          <w:rFonts w:eastAsiaTheme="minorEastAsia"/>
          <w:color w:val="000000"/>
          <w:shd w:val="clear" w:color="auto" w:fill="FFFFFF"/>
        </w:rPr>
        <w:t xml:space="preserve">other </w:t>
      </w:r>
      <w:r w:rsidR="002C5DCA" w:rsidRPr="0082426B">
        <w:rPr>
          <w:rStyle w:val="normaltextrun"/>
          <w:rFonts w:eastAsiaTheme="minorEastAsia"/>
          <w:color w:val="000000"/>
          <w:shd w:val="clear" w:color="auto" w:fill="FFFFFF"/>
        </w:rPr>
        <w:t xml:space="preserve">published </w:t>
      </w:r>
      <w:r w:rsidR="002D048C" w:rsidRPr="0082426B">
        <w:rPr>
          <w:rStyle w:val="normaltextrun"/>
          <w:rFonts w:eastAsiaTheme="minorEastAsia"/>
          <w:color w:val="000000"/>
          <w:shd w:val="clear" w:color="auto" w:fill="FFFFFF"/>
        </w:rPr>
        <w:t xml:space="preserve">papers </w:t>
      </w:r>
      <w:r w:rsidR="006564B9" w:rsidRPr="0082426B">
        <w:rPr>
          <w:rStyle w:val="normaltextrun"/>
          <w:rFonts w:eastAsiaTheme="minorEastAsia"/>
          <w:color w:val="000000"/>
          <w:shd w:val="clear" w:color="auto" w:fill="FFFFFF"/>
        </w:rPr>
        <w:fldChar w:fldCharType="begin" w:fldLock="1"/>
      </w:r>
      <w:r w:rsidR="00B14528" w:rsidRPr="0082426B">
        <w:rPr>
          <w:rStyle w:val="normaltextrun"/>
          <w:rFonts w:eastAsiaTheme="minorEastAsia"/>
          <w:color w:val="000000"/>
          <w:shd w:val="clear" w:color="auto" w:fill="FFFFFF"/>
        </w:rPr>
        <w:instrText>ADDIN CSL_CITATION {"citationItems":[{"id":"ITEM-1","itemData":{"DOI":"10.1038/s41559-020-01303-0","ISBN":"4155902001","ISSN":"2397334X","abstract":"Global biodiversity is undergoing rapid declines, driven in large part by changes to land use and climate. Global models help us to understand the consequences of environmental changes for biodiversity, but tend to neglect important geographical variation in the sensitivity of biodiversity to these changes. Here we test whether biodiversity responses to climate change and land-use change differ among biomes (geographical units that have marked differences in environment and species composition). We find the strongest negative responses to both pressures in tropical biomes and in the Mediterranean. A further analysis points towards similar underlying drivers for the sensitivity to each pressure: we find both greater reductions in species richness in the types of land use most disturbed by humans and more negative predicted responses to climate change in areas of lower climatic seasonality, and in areas where a greater proportion of species are near their upper temperature limit. Within the land most modified by humans, reductions in biodiversity were particularly large in regions where humans have come to dominate the land more recently. Our results will help to improve predictions of how biodiversity is likely to change with ongoing climatic and land-use changes, pointing toward particularly large declines in the tropics where much future agricultural expansion is expected to occur. This finding could help to inform the development of the post-2020 biodiversity framework, by highlighting the under-studied regions where biodiversity losses are likely to be greatest.","author":[{"dropping-particle":"","family":"Newbold","given":"Tim","non-dropping-particle":"","parse-names":false,"suffix":""},{"dropping-particle":"","family":"Oppenheimer","given":"Philippa","non-dropping-particle":"","parse-names":false,"suffix":""},{"dropping-particle":"","family":"Etard","given":"Adrienne","non-dropping-particle":"","parse-names":false,"suffix":""},{"dropping-particle":"","family":"Williams","given":"Jessica J.","non-dropping-particle":"","parse-names":false,"suffix":""}],"container-title":"Nature Ecology and Evolution","id":"ITEM-1","issued":{"date-parts":[["2020"]]},"title":"Tropical and Mediterranean biodiversity is disproportionately sensitive to land-use and climate change","type":"article-journal"},"uris":["http://www.mendeley.com/documents/?uuid=ae901b9f-f6ee-45ef-bed4-10ddcd839052"]},{"id":"ITEM-2","itemData":{"DOI":"10.1042/ETLS20180135","ISSN":"23978562","PMID":"33523149","abstract":"Biodiversity continues to decline under the effect of multiple human pressures. We give a brief overview of the main pressures on biodiversity, before focusing on the two that have a predominant effect: Land-use and climate change. We discuss how interactions between land-use and climate change in terrestrial systems are likely to have greater impacts than expected when only considering these pressures in isolation. Understanding biodiversity changes is complicated by the fact that such changes are likely to be uneven among different geographic regions and species. We review the evidence for variation in terrestrial biodiversity changes, relating differences among species to key ecological characteristics, and explaining how disproportionate impacts on certain species are leading to a spatial homogenisation of ecological communities. Finally, we explain how the overall losses and homogenisation of biodiversity, and the larger impacts upon certain types of species, are likely to lead to strong negative consequences for the functioning of ecosystems, and consequently for human well-being.","author":[{"dropping-particle":"","family":"Newbold","given":"Tim","non-dropping-particle":"","parse-names":false,"suffix":""},{"dropping-particle":"","family":"Adams","given":"Georgina L.","non-dropping-particle":"","parse-names":false,"suffix":""},{"dropping-particle":"","family":"Robles","given":"Gonzalo Albaladejo","non-dropping-particle":"","parse-names":false,"suffix":""},{"dropping-particle":"","family":"Boakes","given":"Elizabeth H.","non-dropping-particle":"","parse-names":false,"suffix":""},{"dropping-particle":"","family":"Ferreira","given":"Guilherme Braga","non-dropping-particle":"","parse-names":false,"suffix":""},{"dropping-particle":"","family":"Chapman","given":"Abbie S.A.","non-dropping-particle":"","parse-names":false,"suffix":""},{"dropping-particle":"","family":"Etard","given":"Adrienne","non-dropping-particle":"","parse-names":false,"suffix":""},{"dropping-particle":"","family":"Gibb","given":"Rory","non-dropping-particle":"","parse-names":false,"suffix":""},{"dropping-particle":"","family":"Millard","given":"Joseph","non-dropping-particle":"","parse-names":false,"suffix":""},{"dropping-particle":"","family":"Outhwaite","given":"Charlotte L.","non-dropping-particle":"","parse-names":false,"suffix":""},{"dropping-particle":"","family":"Williams","given":"Jessica J.","non-dropping-particle":"","parse-names":false,"suffix":""}],"container-title":"Emerging Topics in Life Sciences","id":"ITEM-2","issue":"2","issued":{"date-parts":[["2019"]]},"page":"207-219","title":"Climate and land-use change homogenise terrestrial biodiversity, with consequences for ecosystem functioning and human well-being","type":"article-journal","volume":"3"},"uris":["http://www.mendeley.com/documents/?uuid=d5e8c973-2c28-4d23-9054-5474d5a91322"]}],"mendeley":{"formattedCitation":"(Newbold &lt;i&gt;et al.&lt;/i&gt; 2019, 2020)","plainTextFormattedCitation":"(Newbold et al. 2019, 2020)","previouslyFormattedCitation":"(Newbold &lt;i&gt;et al.&lt;/i&gt; 2019, 2020)"},"properties":{"noteIndex":0},"schema":"https://github.com/citation-style-language/schema/raw/master/csl-citation.json"}</w:instrText>
      </w:r>
      <w:r w:rsidR="006564B9" w:rsidRPr="0082426B">
        <w:rPr>
          <w:rStyle w:val="normaltextrun"/>
          <w:rFonts w:eastAsiaTheme="minorEastAsia"/>
          <w:color w:val="000000"/>
          <w:shd w:val="clear" w:color="auto" w:fill="FFFFFF"/>
        </w:rPr>
        <w:fldChar w:fldCharType="separate"/>
      </w:r>
      <w:r w:rsidR="00FF4411" w:rsidRPr="0082426B">
        <w:rPr>
          <w:rStyle w:val="normaltextrun"/>
          <w:rFonts w:eastAsiaTheme="minorEastAsia"/>
          <w:noProof/>
          <w:color w:val="000000"/>
          <w:shd w:val="clear" w:color="auto" w:fill="FFFFFF"/>
        </w:rPr>
        <w:t xml:space="preserve">(Newbold </w:t>
      </w:r>
      <w:r w:rsidR="00FF4411" w:rsidRPr="0082426B">
        <w:rPr>
          <w:rStyle w:val="normaltextrun"/>
          <w:rFonts w:eastAsiaTheme="minorEastAsia"/>
          <w:i/>
          <w:noProof/>
          <w:color w:val="000000"/>
          <w:shd w:val="clear" w:color="auto" w:fill="FFFFFF"/>
        </w:rPr>
        <w:t>et al.</w:t>
      </w:r>
      <w:r w:rsidR="00FF4411" w:rsidRPr="0082426B">
        <w:rPr>
          <w:rStyle w:val="normaltextrun"/>
          <w:rFonts w:eastAsiaTheme="minorEastAsia"/>
          <w:noProof/>
          <w:color w:val="000000"/>
          <w:shd w:val="clear" w:color="auto" w:fill="FFFFFF"/>
        </w:rPr>
        <w:t xml:space="preserve"> 2019, 2020)</w:t>
      </w:r>
      <w:r w:rsidR="006564B9" w:rsidRPr="0082426B">
        <w:rPr>
          <w:rStyle w:val="normaltextrun"/>
          <w:rFonts w:eastAsiaTheme="minorEastAsia"/>
          <w:color w:val="000000"/>
          <w:shd w:val="clear" w:color="auto" w:fill="FFFFFF"/>
        </w:rPr>
        <w:fldChar w:fldCharType="end"/>
      </w:r>
      <w:r w:rsidR="002D048C" w:rsidRPr="0082426B">
        <w:rPr>
          <w:rStyle w:val="normaltextrun"/>
          <w:rFonts w:eastAsiaTheme="minorEastAsia"/>
          <w:color w:val="000000"/>
          <w:shd w:val="clear" w:color="auto" w:fill="FFFFFF"/>
        </w:rPr>
        <w:t>.</w:t>
      </w:r>
      <w:r w:rsidRPr="0082426B">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1CF3EF41" w14:textId="77777777" w:rsidR="004828E8" w:rsidRPr="0082426B" w:rsidRDefault="004828E8" w:rsidP="004828E8">
      <w:pPr>
        <w:rPr>
          <w:rStyle w:val="normaltextrun"/>
          <w:rFonts w:cstheme="minorHAnsi"/>
          <w:color w:val="000000"/>
          <w:shd w:val="clear" w:color="auto" w:fill="FFFFFF"/>
        </w:rPr>
      </w:pPr>
    </w:p>
    <w:p w14:paraId="552E5CED" w14:textId="77777777" w:rsidR="004828E8" w:rsidRPr="0082426B" w:rsidRDefault="004828E8" w:rsidP="004828E8">
      <w:pPr>
        <w:rPr>
          <w:shd w:val="clear" w:color="auto" w:fill="FFFFFF"/>
        </w:rPr>
      </w:pPr>
      <w:r w:rsidRPr="0082426B">
        <w:rPr>
          <w:b/>
          <w:bCs/>
          <w:sz w:val="28"/>
          <w:szCs w:val="28"/>
          <w:u w:val="single"/>
        </w:rPr>
        <w:t>Thesis outline of contents, authorship and collaborations</w:t>
      </w:r>
    </w:p>
    <w:p w14:paraId="6EAFDD27" w14:textId="77777777" w:rsidR="004828E8" w:rsidRPr="0082426B" w:rsidRDefault="004828E8" w:rsidP="004828E8">
      <w:pPr>
        <w:pStyle w:val="NoSpacing"/>
        <w:spacing w:line="276" w:lineRule="auto"/>
      </w:pPr>
    </w:p>
    <w:p w14:paraId="6BC41CA6" w14:textId="77777777" w:rsidR="004828E8" w:rsidRPr="0082426B" w:rsidRDefault="004828E8" w:rsidP="004828E8">
      <w:pPr>
        <w:pStyle w:val="NoSpacing"/>
        <w:spacing w:line="276" w:lineRule="auto"/>
        <w:jc w:val="both"/>
        <w:rPr>
          <w:b/>
          <w:bCs/>
          <w:sz w:val="24"/>
          <w:szCs w:val="24"/>
        </w:rPr>
      </w:pPr>
      <w:r w:rsidRPr="0082426B">
        <w:rPr>
          <w:b/>
          <w:bCs/>
          <w:sz w:val="24"/>
          <w:szCs w:val="24"/>
        </w:rPr>
        <w:t>Chapter 1: General introduction</w:t>
      </w:r>
    </w:p>
    <w:p w14:paraId="5D8BF354" w14:textId="77777777" w:rsidR="004828E8" w:rsidRPr="0082426B" w:rsidRDefault="004828E8" w:rsidP="004828E8">
      <w:pPr>
        <w:pStyle w:val="NoSpacing"/>
        <w:spacing w:line="276" w:lineRule="auto"/>
        <w:jc w:val="both"/>
      </w:pPr>
      <w:r w:rsidRPr="0082426B">
        <w:t>Chapter 1 presents the background for this Thesis, exposes the fundamental concepts, and highlights the research questions I investigated in the different Chapters.</w:t>
      </w:r>
    </w:p>
    <w:p w14:paraId="5D02D46D" w14:textId="77777777" w:rsidR="004828E8" w:rsidRPr="0082426B" w:rsidRDefault="004828E8" w:rsidP="004828E8">
      <w:pPr>
        <w:pStyle w:val="NoSpacing"/>
        <w:spacing w:line="276" w:lineRule="auto"/>
      </w:pPr>
    </w:p>
    <w:p w14:paraId="509C3D8D" w14:textId="77777777" w:rsidR="004828E8" w:rsidRPr="0082426B" w:rsidRDefault="004828E8" w:rsidP="004828E8">
      <w:pPr>
        <w:pStyle w:val="NoSpacing"/>
        <w:spacing w:line="276" w:lineRule="auto"/>
        <w:jc w:val="both"/>
        <w:rPr>
          <w:b/>
          <w:bCs/>
          <w:sz w:val="24"/>
          <w:szCs w:val="24"/>
          <w:lang w:eastAsia="en-GB"/>
        </w:rPr>
      </w:pPr>
      <w:r w:rsidRPr="0082426B">
        <w:rPr>
          <w:b/>
          <w:bCs/>
          <w:sz w:val="24"/>
          <w:szCs w:val="24"/>
          <w:lang w:eastAsia="en-GB"/>
        </w:rPr>
        <w:t>Chapter 2: Global gaps and biases in trait data for terrestrial vertebrates</w:t>
      </w:r>
    </w:p>
    <w:p w14:paraId="14F22FE7" w14:textId="31FC9805" w:rsidR="004828E8" w:rsidRPr="0082426B" w:rsidRDefault="004828E8" w:rsidP="004828E8">
      <w:pPr>
        <w:pStyle w:val="NoSpacing"/>
        <w:spacing w:line="276" w:lineRule="auto"/>
        <w:jc w:val="both"/>
        <w:rPr>
          <w:lang w:eastAsia="en-GB"/>
        </w:rPr>
      </w:pPr>
      <w:r w:rsidRPr="0082426B">
        <w:rPr>
          <w:lang w:eastAsia="en-GB"/>
        </w:rPr>
        <w:t xml:space="preserve">In Chapter 2, I present an analysis of the global gaps and biases in terrestrial vertebrate trait data. To this end, I </w:t>
      </w:r>
      <w:r w:rsidR="002E52DB" w:rsidRPr="0082426B">
        <w:rPr>
          <w:lang w:eastAsia="en-GB"/>
        </w:rPr>
        <w:t xml:space="preserve">collate data on </w:t>
      </w:r>
      <w:r w:rsidRPr="0082426B">
        <w:rPr>
          <w:lang w:eastAsia="en-GB"/>
        </w:rPr>
        <w:t>seven traits commonly measured in terrestrial vertebrates. I then evaluate the availability of the</w:t>
      </w:r>
      <w:r w:rsidR="002E52DB" w:rsidRPr="0082426B">
        <w:rPr>
          <w:lang w:eastAsia="en-GB"/>
        </w:rPr>
        <w:t>se</w:t>
      </w:r>
      <w:r w:rsidRPr="0082426B">
        <w:rPr>
          <w:lang w:eastAsia="en-GB"/>
        </w:rPr>
        <w:t xml:space="preserve"> trait data across the vertebrate classes, assessing whether there are taxonomic, phylogenetic and spatial biases. </w:t>
      </w:r>
      <w:r w:rsidR="002E52DB" w:rsidRPr="0082426B">
        <w:rPr>
          <w:lang w:eastAsia="en-GB"/>
        </w:rPr>
        <w:t>T</w:t>
      </w:r>
      <w:r w:rsidRPr="0082426B">
        <w:rPr>
          <w:lang w:eastAsia="en-GB"/>
        </w:rPr>
        <w:t xml:space="preserve">his </w:t>
      </w:r>
      <w:r w:rsidR="002E52DB" w:rsidRPr="0082426B">
        <w:rPr>
          <w:lang w:eastAsia="en-GB"/>
        </w:rPr>
        <w:t>c</w:t>
      </w:r>
      <w:r w:rsidRPr="0082426B">
        <w:rPr>
          <w:lang w:eastAsia="en-GB"/>
        </w:rPr>
        <w:t xml:space="preserve">hapter </w:t>
      </w:r>
      <w:r w:rsidR="002E52DB" w:rsidRPr="0082426B">
        <w:rPr>
          <w:lang w:eastAsia="en-GB"/>
        </w:rPr>
        <w:t xml:space="preserve">was </w:t>
      </w:r>
      <w:r w:rsidRPr="0082426B">
        <w:rPr>
          <w:lang w:eastAsia="en-GB"/>
        </w:rPr>
        <w:t xml:space="preserve">published in </w:t>
      </w:r>
      <w:r w:rsidRPr="0082426B">
        <w:rPr>
          <w:i/>
          <w:iCs/>
          <w:lang w:eastAsia="en-GB"/>
        </w:rPr>
        <w:t>Global Ecology and Biogeography</w:t>
      </w:r>
      <w:r w:rsidRPr="0082426B">
        <w:rPr>
          <w:lang w:eastAsia="en-GB"/>
        </w:rPr>
        <w:t xml:space="preserve"> in 2020 (DOI: 10.1111/geb.13184; Etard et al., 2020). </w:t>
      </w:r>
      <w:r w:rsidR="002E52DB" w:rsidRPr="0082426B">
        <w:rPr>
          <w:lang w:eastAsia="en-GB"/>
        </w:rPr>
        <w:t xml:space="preserve">The paper </w:t>
      </w:r>
      <w:r w:rsidRPr="0082426B">
        <w:rPr>
          <w:lang w:eastAsia="en-GB"/>
        </w:rPr>
        <w:t xml:space="preserve">was co-authored by </w:t>
      </w:r>
      <w:r w:rsidRPr="0082426B">
        <w:t xml:space="preserve">Sophie Morrill who </w:t>
      </w:r>
      <w:r w:rsidR="002E52DB" w:rsidRPr="0082426B">
        <w:t>collated</w:t>
      </w:r>
      <w:r w:rsidR="00C06A75" w:rsidRPr="0082426B">
        <w:t xml:space="preserve"> some of</w:t>
      </w:r>
      <w:r w:rsidR="002E52DB" w:rsidRPr="0082426B">
        <w:t xml:space="preserve"> the </w:t>
      </w:r>
      <w:r w:rsidRPr="0082426B">
        <w:t xml:space="preserve">data on </w:t>
      </w:r>
      <w:r w:rsidR="00C06A75" w:rsidRPr="0082426B">
        <w:t>reptile</w:t>
      </w:r>
      <w:r w:rsidR="002E52DB" w:rsidRPr="0082426B">
        <w:t xml:space="preserve"> </w:t>
      </w:r>
      <w:r w:rsidR="00C06A75" w:rsidRPr="0082426B">
        <w:t>traits</w:t>
      </w:r>
      <w:r w:rsidR="004E44FD" w:rsidRPr="0082426B">
        <w:t xml:space="preserve"> as part of an MRes project at UCL</w:t>
      </w:r>
      <w:r w:rsidRPr="0082426B">
        <w:t xml:space="preserve">, and by Tim Newbold, who participated in the development of the research questions, provided detailed feedback on the analyses, and contributed to the writing of the paper. </w:t>
      </w:r>
    </w:p>
    <w:p w14:paraId="2A24770D" w14:textId="77777777" w:rsidR="004828E8" w:rsidRPr="0082426B" w:rsidRDefault="004828E8" w:rsidP="004828E8">
      <w:pPr>
        <w:pStyle w:val="NoSpacing"/>
        <w:spacing w:line="276" w:lineRule="auto"/>
      </w:pPr>
    </w:p>
    <w:p w14:paraId="53F80829" w14:textId="77777777" w:rsidR="004828E8" w:rsidRPr="0082426B" w:rsidRDefault="004828E8" w:rsidP="004828E8">
      <w:pPr>
        <w:pStyle w:val="NoSpacing"/>
        <w:spacing w:line="276" w:lineRule="auto"/>
        <w:jc w:val="both"/>
        <w:rPr>
          <w:b/>
          <w:bCs/>
          <w:sz w:val="24"/>
          <w:szCs w:val="24"/>
        </w:rPr>
      </w:pPr>
      <w:r w:rsidRPr="0082426B">
        <w:rPr>
          <w:b/>
          <w:bCs/>
          <w:sz w:val="24"/>
          <w:szCs w:val="24"/>
        </w:rPr>
        <w:t>Chapter 3: Intensive human land uses negatively affect vertebrate functional diversity</w:t>
      </w:r>
    </w:p>
    <w:p w14:paraId="6D5DEFF3" w14:textId="0656A036" w:rsidR="004828E8" w:rsidRPr="0082426B" w:rsidRDefault="004828E8" w:rsidP="004828E8">
      <w:pPr>
        <w:pStyle w:val="NoSpacing"/>
        <w:spacing w:line="276" w:lineRule="auto"/>
        <w:jc w:val="both"/>
      </w:pPr>
      <w:r w:rsidRPr="0082426B">
        <w:t xml:space="preserve">In this Chapter, I investigate how land-use change affects the </w:t>
      </w:r>
      <w:commentRangeStart w:id="16"/>
      <w:r w:rsidRPr="0082426B">
        <w:t>functional composition</w:t>
      </w:r>
      <w:r w:rsidR="00C45701" w:rsidRPr="0082426B">
        <w:t xml:space="preserve"> and functional diversity</w:t>
      </w:r>
      <w:commentRangeEnd w:id="16"/>
      <w:r w:rsidR="008E6DD7" w:rsidRPr="0082426B">
        <w:rPr>
          <w:rStyle w:val="CommentReference"/>
        </w:rPr>
        <w:commentReference w:id="16"/>
      </w:r>
      <w:r w:rsidRPr="0082426B">
        <w:t xml:space="preserve"> of local vertebrate assemblages. </w:t>
      </w:r>
      <w:r w:rsidR="00236B9B" w:rsidRPr="0082426B">
        <w:t>T</w:t>
      </w:r>
      <w:r w:rsidRPr="0082426B">
        <w:t xml:space="preserve">his </w:t>
      </w:r>
      <w:r w:rsidR="00236B9B" w:rsidRPr="0082426B">
        <w:t>c</w:t>
      </w:r>
      <w:r w:rsidRPr="0082426B">
        <w:t xml:space="preserve">hapter </w:t>
      </w:r>
      <w:r w:rsidR="00236B9B" w:rsidRPr="0082426B">
        <w:t xml:space="preserve">was </w:t>
      </w:r>
      <w:r w:rsidRPr="0082426B">
        <w:t xml:space="preserve">published in </w:t>
      </w:r>
      <w:r w:rsidRPr="0082426B">
        <w:rPr>
          <w:i/>
          <w:iCs/>
        </w:rPr>
        <w:t xml:space="preserve">Ecology </w:t>
      </w:r>
      <w:r w:rsidR="00236B9B" w:rsidRPr="0082426B">
        <w:rPr>
          <w:i/>
          <w:iCs/>
        </w:rPr>
        <w:t>L</w:t>
      </w:r>
      <w:r w:rsidRPr="0082426B">
        <w:rPr>
          <w:i/>
          <w:iCs/>
        </w:rPr>
        <w:t>etters</w:t>
      </w:r>
      <w:r w:rsidRPr="0082426B">
        <w:t xml:space="preserve"> in </w:t>
      </w:r>
      <w:commentRangeStart w:id="17"/>
      <w:r w:rsidRPr="0082426B">
        <w:t>202</w:t>
      </w:r>
      <w:r w:rsidR="00236B9B" w:rsidRPr="0082426B">
        <w:t>2</w:t>
      </w:r>
      <w:commentRangeEnd w:id="17"/>
      <w:r w:rsidR="00236B9B" w:rsidRPr="0082426B">
        <w:rPr>
          <w:rStyle w:val="CommentReference"/>
        </w:rPr>
        <w:commentReference w:id="17"/>
      </w:r>
      <w:r w:rsidRPr="0082426B">
        <w:t xml:space="preserve"> (DOI: </w:t>
      </w:r>
      <w:r w:rsidRPr="0082426B">
        <w:lastRenderedPageBreak/>
        <w:t>10.1111/ele.13926; Etard et al. 202</w:t>
      </w:r>
      <w:r w:rsidR="00236B9B" w:rsidRPr="0082426B">
        <w:t>2</w:t>
      </w:r>
      <w:r w:rsidRPr="0082426B">
        <w:t>) and co-authored by Alex Pigot and Tim Newbold, who helped construct the hypotheses, provided detailed feedback on the work, and took part in the writing of the paper.</w:t>
      </w:r>
    </w:p>
    <w:p w14:paraId="47CB1C10" w14:textId="77777777" w:rsidR="004828E8" w:rsidRPr="0082426B" w:rsidRDefault="004828E8" w:rsidP="004828E8">
      <w:pPr>
        <w:pStyle w:val="NoSpacing"/>
        <w:spacing w:line="276" w:lineRule="auto"/>
        <w:jc w:val="both"/>
      </w:pPr>
    </w:p>
    <w:p w14:paraId="5600631C" w14:textId="77777777" w:rsidR="004828E8" w:rsidRPr="0082426B" w:rsidRDefault="004828E8" w:rsidP="004828E8">
      <w:pPr>
        <w:pStyle w:val="NoSpacing"/>
        <w:spacing w:line="276" w:lineRule="auto"/>
        <w:jc w:val="both"/>
        <w:rPr>
          <w:b/>
          <w:bCs/>
          <w:sz w:val="24"/>
          <w:szCs w:val="24"/>
        </w:rPr>
      </w:pPr>
      <w:r w:rsidRPr="0082426B">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Pr="0082426B" w:rsidRDefault="004828E8" w:rsidP="004828E8">
      <w:pPr>
        <w:pStyle w:val="NoSpacing"/>
        <w:spacing w:line="276" w:lineRule="auto"/>
        <w:jc w:val="both"/>
      </w:pPr>
      <w:r w:rsidRPr="0082426B">
        <w:t xml:space="preserve">In this </w:t>
      </w:r>
      <w:r w:rsidR="00DD4235" w:rsidRPr="0082426B">
        <w:t>C</w:t>
      </w:r>
      <w:r w:rsidRPr="0082426B">
        <w:t xml:space="preserve">hapter, I assess whether ecological traits as well as geographical range area are associated with species land-use responses and species </w:t>
      </w:r>
      <w:r w:rsidR="00236B9B" w:rsidRPr="0082426B">
        <w:t xml:space="preserve">estimated </w:t>
      </w:r>
      <w:r w:rsidRPr="0082426B">
        <w:t xml:space="preserve">climate-change sensitivity, comparatively among terrestrial vertebrate classes. Rhiannon Osborne-Tonner contributed to this </w:t>
      </w:r>
      <w:r w:rsidR="0036142C" w:rsidRPr="0082426B">
        <w:t>C</w:t>
      </w:r>
      <w:r w:rsidRPr="0082426B">
        <w:t xml:space="preserve">hapter by collecting data on amphibian and reptile diet during her MSc project at UCL, which I used to complement my datasets. This </w:t>
      </w:r>
      <w:r w:rsidR="00DD4235" w:rsidRPr="0082426B">
        <w:t xml:space="preserve">Chapter </w:t>
      </w:r>
      <w:r w:rsidRPr="0082426B">
        <w:t>was conducted in collaboration with Tim Newbold who helped develop the research questions and provided detailed feedback on the work and on the writing</w:t>
      </w:r>
      <w:commentRangeStart w:id="18"/>
      <w:r w:rsidRPr="0082426B">
        <w:t>.</w:t>
      </w:r>
      <w:commentRangeEnd w:id="18"/>
      <w:r w:rsidR="00490AF2" w:rsidRPr="0082426B">
        <w:rPr>
          <w:rStyle w:val="CommentReference"/>
        </w:rPr>
        <w:commentReference w:id="18"/>
      </w:r>
      <w:r w:rsidR="00DD4235" w:rsidRPr="0082426B">
        <w:t xml:space="preserve"> </w:t>
      </w:r>
      <w:r w:rsidR="00C94EA6" w:rsidRPr="0082426B">
        <w:t xml:space="preserve">I plan to submit this Chapter </w:t>
      </w:r>
      <w:r w:rsidR="0036142C" w:rsidRPr="0082426B">
        <w:t>as a research article</w:t>
      </w:r>
      <w:r w:rsidR="002E3283" w:rsidRPr="0082426B">
        <w:t xml:space="preserve"> to </w:t>
      </w:r>
      <w:r w:rsidR="00C94EA6" w:rsidRPr="0082426B">
        <w:t>a scientific journal</w:t>
      </w:r>
      <w:r w:rsidR="00783299" w:rsidRPr="0082426B">
        <w:t>.</w:t>
      </w:r>
    </w:p>
    <w:p w14:paraId="24E13676" w14:textId="77777777" w:rsidR="004828E8" w:rsidRPr="0082426B" w:rsidRDefault="004828E8" w:rsidP="004828E8">
      <w:pPr>
        <w:pStyle w:val="NoSpacing"/>
        <w:spacing w:line="276" w:lineRule="auto"/>
        <w:jc w:val="both"/>
      </w:pPr>
    </w:p>
    <w:p w14:paraId="6EF316BE" w14:textId="77777777" w:rsidR="004828E8" w:rsidRPr="0082426B" w:rsidRDefault="004828E8" w:rsidP="004828E8">
      <w:pPr>
        <w:pStyle w:val="NoSpacing"/>
        <w:spacing w:line="276" w:lineRule="auto"/>
        <w:rPr>
          <w:b/>
          <w:bCs/>
          <w:sz w:val="24"/>
          <w:szCs w:val="24"/>
        </w:rPr>
      </w:pPr>
      <w:r w:rsidRPr="0082426B">
        <w:rPr>
          <w:b/>
          <w:bCs/>
          <w:sz w:val="24"/>
          <w:szCs w:val="24"/>
        </w:rPr>
        <w:t>Chapter 5: Energetic constraints and trophic group explain species persistence in disturbed land uses</w:t>
      </w:r>
    </w:p>
    <w:p w14:paraId="7EBC7AF8" w14:textId="2D948A3E" w:rsidR="004828E8" w:rsidRPr="0082426B" w:rsidRDefault="004828E8" w:rsidP="004828E8">
      <w:pPr>
        <w:pStyle w:val="NoSpacing"/>
        <w:spacing w:line="276" w:lineRule="auto"/>
        <w:jc w:val="both"/>
      </w:pPr>
      <w:r w:rsidRPr="0082426B">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rsidRPr="0082426B">
        <w:t xml:space="preserve"> as</w:t>
      </w:r>
      <w:r w:rsidRPr="0082426B">
        <w:t xml:space="preserve"> a proxy for energetic requirements) from the literature. Meghan Hayden </w:t>
      </w:r>
      <w:r w:rsidR="00394C07" w:rsidRPr="0082426B">
        <w:t>and</w:t>
      </w:r>
      <w:r w:rsidRPr="0082426B">
        <w:t xml:space="preserve"> Laura Dee </w:t>
      </w:r>
      <w:r w:rsidR="00C50229" w:rsidRPr="0082426B">
        <w:t xml:space="preserve">of the </w:t>
      </w:r>
      <w:r w:rsidRPr="0082426B">
        <w:t xml:space="preserve">University </w:t>
      </w:r>
      <w:r w:rsidR="00C50229" w:rsidRPr="0082426B">
        <w:t xml:space="preserve">of </w:t>
      </w:r>
      <w:r w:rsidRPr="0082426B">
        <w:t>Colorado</w:t>
      </w:r>
      <w:r w:rsidR="00C50229" w:rsidRPr="0082426B">
        <w:t>, Boulder,</w:t>
      </w:r>
      <w:r w:rsidRPr="0082426B">
        <w:t xml:space="preserve"> </w:t>
      </w:r>
      <w:r w:rsidR="00D6089D" w:rsidRPr="0082426B">
        <w:t xml:space="preserve">as well as </w:t>
      </w:r>
      <w:r w:rsidRPr="0082426B">
        <w:t>Tim Newbold</w:t>
      </w:r>
      <w:r w:rsidR="00D6089D" w:rsidRPr="0082426B">
        <w:t>,</w:t>
      </w:r>
      <w:r w:rsidRPr="0082426B">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rsidRPr="0082426B">
        <w:t>All collaborators</w:t>
      </w:r>
      <w:r w:rsidRPr="0082426B">
        <w:t xml:space="preserve"> also provided feedback on the work and participated </w:t>
      </w:r>
      <w:r w:rsidR="00685F82" w:rsidRPr="0082426B">
        <w:t>in</w:t>
      </w:r>
      <w:r w:rsidRPr="0082426B">
        <w:t xml:space="preserve"> writing</w:t>
      </w:r>
      <w:r w:rsidR="00685F82" w:rsidRPr="0082426B">
        <w:t xml:space="preserve"> the manuscript</w:t>
      </w:r>
      <w:r w:rsidRPr="0082426B">
        <w:t xml:space="preserve">. </w:t>
      </w:r>
      <w:r w:rsidR="003C2E3B" w:rsidRPr="0082426B">
        <w:t>This</w:t>
      </w:r>
      <w:r w:rsidRPr="0082426B">
        <w:t xml:space="preserve"> Chapter </w:t>
      </w:r>
      <w:r w:rsidR="003C2E3B" w:rsidRPr="0082426B">
        <w:t xml:space="preserve">was </w:t>
      </w:r>
      <w:r w:rsidRPr="0082426B">
        <w:t>submitted to a scientific journal and underwent a round of peer-review</w:t>
      </w:r>
      <w:commentRangeStart w:id="19"/>
      <w:r w:rsidRPr="0082426B">
        <w:t>.</w:t>
      </w:r>
      <w:commentRangeEnd w:id="19"/>
      <w:r w:rsidR="00056671" w:rsidRPr="0082426B">
        <w:rPr>
          <w:rStyle w:val="CommentReference"/>
        </w:rPr>
        <w:commentReference w:id="19"/>
      </w:r>
      <w:r w:rsidR="006816E6" w:rsidRPr="0082426B">
        <w:t xml:space="preserve"> I </w:t>
      </w:r>
      <w:r w:rsidR="00A62EBE" w:rsidRPr="0082426B">
        <w:t xml:space="preserve">am preparing this Chapter </w:t>
      </w:r>
      <w:r w:rsidR="005C3EA2" w:rsidRPr="0082426B">
        <w:t>for resubmission to a scientific journal</w:t>
      </w:r>
      <w:r w:rsidR="003966A5" w:rsidRPr="0082426B">
        <w:t>.</w:t>
      </w:r>
    </w:p>
    <w:p w14:paraId="1FC6775A" w14:textId="77777777" w:rsidR="004828E8" w:rsidRPr="0082426B" w:rsidRDefault="004828E8" w:rsidP="004828E8">
      <w:pPr>
        <w:pStyle w:val="NoSpacing"/>
        <w:spacing w:line="276" w:lineRule="auto"/>
        <w:jc w:val="both"/>
      </w:pPr>
    </w:p>
    <w:p w14:paraId="1BDD89E5" w14:textId="77777777" w:rsidR="004828E8" w:rsidRPr="0082426B" w:rsidRDefault="004828E8" w:rsidP="004828E8">
      <w:pPr>
        <w:pStyle w:val="NoSpacing"/>
        <w:spacing w:line="276" w:lineRule="auto"/>
        <w:rPr>
          <w:b/>
          <w:bCs/>
          <w:sz w:val="24"/>
          <w:szCs w:val="24"/>
        </w:rPr>
      </w:pPr>
      <w:r w:rsidRPr="0082426B">
        <w:rPr>
          <w:b/>
          <w:bCs/>
          <w:sz w:val="24"/>
          <w:szCs w:val="24"/>
        </w:rPr>
        <w:t>Chapter 6: General discussion</w:t>
      </w:r>
    </w:p>
    <w:p w14:paraId="1CFFD3A3" w14:textId="170D73B4" w:rsidR="004828E8" w:rsidRPr="0082426B" w:rsidRDefault="004828E8" w:rsidP="004828E8">
      <w:pPr>
        <w:pStyle w:val="NoSpacing"/>
        <w:spacing w:line="276" w:lineRule="auto"/>
      </w:pPr>
      <w:r w:rsidRPr="0082426B">
        <w:t xml:space="preserve">This final </w:t>
      </w:r>
      <w:r w:rsidR="00C7138E" w:rsidRPr="0082426B">
        <w:t>c</w:t>
      </w:r>
      <w:r w:rsidRPr="0082426B">
        <w:t xml:space="preserve">hapter summarises the main findings of </w:t>
      </w:r>
      <w:r w:rsidR="00C7138E" w:rsidRPr="0082426B">
        <w:t>my t</w:t>
      </w:r>
      <w:r w:rsidRPr="0082426B">
        <w:t>hesis and assesses their contributions to the field.</w:t>
      </w:r>
    </w:p>
    <w:p w14:paraId="758C5864" w14:textId="051404A2" w:rsidR="00BB47A6" w:rsidRPr="0082426B" w:rsidRDefault="00BB47A6">
      <w:r w:rsidRPr="0082426B">
        <w:br w:type="page"/>
      </w:r>
    </w:p>
    <w:p w14:paraId="0267D8E6" w14:textId="38558E76" w:rsidR="0025034F" w:rsidRPr="0082426B" w:rsidRDefault="0025034F" w:rsidP="0025034F">
      <w:pPr>
        <w:rPr>
          <w:shd w:val="clear" w:color="auto" w:fill="FFFFFF"/>
        </w:rPr>
      </w:pPr>
      <w:r w:rsidRPr="0082426B">
        <w:rPr>
          <w:b/>
          <w:bCs/>
          <w:sz w:val="28"/>
          <w:szCs w:val="28"/>
          <w:u w:val="single"/>
        </w:rPr>
        <w:lastRenderedPageBreak/>
        <w:t>General introduction (</w:t>
      </w:r>
      <w:r w:rsidR="006F29A4" w:rsidRPr="0082426B">
        <w:rPr>
          <w:b/>
          <w:bCs/>
          <w:sz w:val="28"/>
          <w:szCs w:val="28"/>
          <w:u w:val="single"/>
        </w:rPr>
        <w:t>~</w:t>
      </w:r>
      <w:ins w:id="20" w:author="Etard, Adrienne" w:date="2022-05-09T14:54:00Z">
        <w:r w:rsidR="007C276F" w:rsidRPr="0082426B">
          <w:rPr>
            <w:b/>
            <w:bCs/>
            <w:sz w:val="28"/>
            <w:szCs w:val="28"/>
            <w:u w:val="single"/>
          </w:rPr>
          <w:t>4000</w:t>
        </w:r>
      </w:ins>
      <w:r w:rsidR="006F29A4" w:rsidRPr="0082426B">
        <w:rPr>
          <w:b/>
          <w:bCs/>
          <w:sz w:val="28"/>
          <w:szCs w:val="28"/>
          <w:u w:val="single"/>
        </w:rPr>
        <w:t xml:space="preserve"> words</w:t>
      </w:r>
      <w:r w:rsidRPr="0082426B">
        <w:rPr>
          <w:b/>
          <w:bCs/>
          <w:sz w:val="28"/>
          <w:szCs w:val="28"/>
          <w:u w:val="single"/>
        </w:rPr>
        <w:t>)</w:t>
      </w:r>
    </w:p>
    <w:p w14:paraId="16DFEBA4" w14:textId="77777777" w:rsidR="0025034F" w:rsidRPr="0082426B" w:rsidRDefault="0025034F" w:rsidP="0025034F">
      <w:pPr>
        <w:spacing w:line="276" w:lineRule="auto"/>
        <w:jc w:val="both"/>
      </w:pPr>
    </w:p>
    <w:p w14:paraId="01F88BE9" w14:textId="47FD5ED0" w:rsidR="0025034F" w:rsidRPr="00B34DB5" w:rsidRDefault="0025034F" w:rsidP="0025034F">
      <w:pPr>
        <w:spacing w:line="276" w:lineRule="auto"/>
        <w:jc w:val="both"/>
      </w:pPr>
      <w:r w:rsidRPr="0082426B">
        <w:t xml:space="preserve">Humans have been modifying Earth’s ecosystems for thousands of years. Archaeological and palaeontological evidence suggest that </w:t>
      </w:r>
      <w:r w:rsidRPr="00B34DB5">
        <w:t xml:space="preserve">human activities may have played a major role in the extinction of Australian’s megafauna as early as fifty thousand years ago </w:t>
      </w:r>
      <w:r w:rsidRPr="00B34DB5">
        <w:fldChar w:fldCharType="begin" w:fldLock="1"/>
      </w:r>
      <w:r w:rsidRPr="00B34DB5">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B34DB5">
        <w:rPr>
          <w:rFonts w:ascii="Cambria Math" w:hAnsi="Cambria Math" w:cs="Cambria Math"/>
        </w:rPr>
        <w:instrText>∼</w:instrText>
      </w:r>
      <w:r w:rsidRPr="00B34DB5">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B34DB5">
        <w:rPr>
          <w:rFonts w:ascii="Cambria Math" w:hAnsi="Cambria Math" w:cs="Cambria Math"/>
        </w:rPr>
        <w:instrText>∼</w:instrText>
      </w:r>
      <w:r w:rsidRPr="00B34DB5">
        <w:instrText xml:space="preserve">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B34DB5">
        <w:rPr>
          <w:rFonts w:ascii="Cambria Math" w:hAnsi="Cambria Math" w:cs="Cambria Math"/>
        </w:rPr>
        <w:instrText>∼</w:instrText>
      </w:r>
      <w:r w:rsidRPr="00B34DB5">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B34DB5">
        <w:fldChar w:fldCharType="separate"/>
      </w:r>
      <w:r w:rsidRPr="00B34DB5">
        <w:rPr>
          <w:noProof/>
        </w:rPr>
        <w:t xml:space="preserve">(Johnson </w:t>
      </w:r>
      <w:r w:rsidRPr="00B34DB5">
        <w:rPr>
          <w:i/>
          <w:noProof/>
        </w:rPr>
        <w:t>et al.</w:t>
      </w:r>
      <w:r w:rsidRPr="00B34DB5">
        <w:rPr>
          <w:noProof/>
        </w:rPr>
        <w:t xml:space="preserve"> 2016; Miller </w:t>
      </w:r>
      <w:r w:rsidRPr="00B34DB5">
        <w:rPr>
          <w:i/>
          <w:noProof/>
        </w:rPr>
        <w:t>et al.</w:t>
      </w:r>
      <w:r w:rsidRPr="00B34DB5">
        <w:rPr>
          <w:noProof/>
        </w:rPr>
        <w:t xml:space="preserve"> 2016; Van Der Kaars </w:t>
      </w:r>
      <w:r w:rsidRPr="00B34DB5">
        <w:rPr>
          <w:i/>
          <w:noProof/>
        </w:rPr>
        <w:t>et al.</w:t>
      </w:r>
      <w:r w:rsidRPr="00B34DB5">
        <w:rPr>
          <w:noProof/>
        </w:rPr>
        <w:t xml:space="preserve"> 2017)</w:t>
      </w:r>
      <w:r w:rsidRPr="00B34DB5">
        <w:fldChar w:fldCharType="end"/>
      </w:r>
      <w:r w:rsidRPr="00B34DB5">
        <w:t xml:space="preserve">. The subsequent arrival of modern humans in other parts of the world has also been associated with extinctions, of the megafauna in particular </w:t>
      </w:r>
      <w:r w:rsidRPr="00B34DB5">
        <w:fldChar w:fldCharType="begin" w:fldLock="1"/>
      </w:r>
      <w:r w:rsidRPr="00B34DB5">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B34DB5">
        <w:fldChar w:fldCharType="separate"/>
      </w:r>
      <w:r w:rsidRPr="00B34DB5">
        <w:rPr>
          <w:noProof/>
        </w:rPr>
        <w:t xml:space="preserve">(Sandom </w:t>
      </w:r>
      <w:r w:rsidRPr="00B34DB5">
        <w:rPr>
          <w:i/>
          <w:noProof/>
        </w:rPr>
        <w:t>et al.</w:t>
      </w:r>
      <w:r w:rsidRPr="00B34DB5">
        <w:rPr>
          <w:noProof/>
        </w:rPr>
        <w:t xml:space="preserve"> 2014; Broughton &amp; Weitzel 2018)</w:t>
      </w:r>
      <w:r w:rsidRPr="00B34DB5">
        <w:fldChar w:fldCharType="end"/>
      </w:r>
      <w:r w:rsidRPr="00B34DB5">
        <w:t>. However, the global signature of human presence on Earth has never been as prominent as in recent decades. The past two hundred years have been characterised</w:t>
      </w:r>
      <w:r w:rsidRPr="0082426B">
        <w:t xml:space="preserve"> by a sharp increase in the rates of human-driven changes at the planetary scale, </w:t>
      </w:r>
      <w:r w:rsidR="00F835A3" w:rsidRPr="0082426B">
        <w:t xml:space="preserve">a phenomenon that has been </w:t>
      </w:r>
      <w:r w:rsidRPr="0082426B">
        <w:t xml:space="preserve">termed “the Great Acceleration” </w:t>
      </w:r>
      <w:r w:rsidRPr="0082426B">
        <w:fldChar w:fldCharType="begin" w:fldLock="1"/>
      </w:r>
      <w:r w:rsidRPr="0082426B">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82426B">
        <w:fldChar w:fldCharType="separate"/>
      </w:r>
      <w:r w:rsidRPr="0082426B">
        <w:rPr>
          <w:noProof/>
        </w:rPr>
        <w:t xml:space="preserve">(Steffen </w:t>
      </w:r>
      <w:r w:rsidRPr="0082426B">
        <w:rPr>
          <w:i/>
          <w:noProof/>
        </w:rPr>
        <w:t>et al.</w:t>
      </w:r>
      <w:r w:rsidRPr="0082426B">
        <w:rPr>
          <w:noProof/>
        </w:rPr>
        <w:t xml:space="preserve"> 2015)</w:t>
      </w:r>
      <w:r w:rsidRPr="0082426B">
        <w:fldChar w:fldCharType="end"/>
      </w:r>
      <w:r w:rsidRPr="0082426B">
        <w:t xml:space="preserve">. To emphasize the recent impacts of human activities on the Earth’s systems, </w:t>
      </w:r>
      <w:r w:rsidRPr="0082426B">
        <w:fldChar w:fldCharType="begin" w:fldLock="1"/>
      </w:r>
      <w:r w:rsidRPr="0082426B">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82426B">
        <w:fldChar w:fldCharType="separate"/>
      </w:r>
      <w:r w:rsidRPr="0082426B">
        <w:rPr>
          <w:noProof/>
        </w:rPr>
        <w:t>Crutzen &amp; Stoermer (2000)</w:t>
      </w:r>
      <w:r w:rsidRPr="0082426B">
        <w:fldChar w:fldCharType="end"/>
      </w:r>
      <w:r w:rsidRPr="0082426B">
        <w:t xml:space="preserve"> proposed that we have entered a new geological epoch, which they called “the Anthropocene”. Although the formal </w:t>
      </w:r>
      <w:r w:rsidR="00F835A3" w:rsidRPr="0082426B">
        <w:t xml:space="preserve">acceptance </w:t>
      </w:r>
      <w:r w:rsidRPr="0082426B">
        <w:t xml:space="preserve">of this epoch and the timing of its start are still debated within the stratigraphic community </w:t>
      </w:r>
      <w:r w:rsidRPr="0082426B">
        <w:fldChar w:fldCharType="begin" w:fldLock="1"/>
      </w:r>
      <w:r w:rsidRPr="0082426B">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82426B">
        <w:fldChar w:fldCharType="separate"/>
      </w:r>
      <w:r w:rsidRPr="0082426B">
        <w:rPr>
          <w:noProof/>
        </w:rPr>
        <w:t>(Lewis &amp; Maslin 2015; Monastersky 2015)</w:t>
      </w:r>
      <w:r w:rsidRPr="0082426B">
        <w:fldChar w:fldCharType="end"/>
      </w:r>
      <w:r w:rsidRPr="0082426B">
        <w:t>, the coined term reflects the profound effects of humans on planetary processes and o</w:t>
      </w:r>
      <w:r w:rsidRPr="00B34DB5">
        <w:t xml:space="preserve">n the biosphere, such that its use has largely surpassed the geological field </w:t>
      </w:r>
      <w:r w:rsidRPr="00B34DB5">
        <w:fldChar w:fldCharType="begin" w:fldLock="1"/>
      </w:r>
      <w:r w:rsidRPr="00B34DB5">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B34DB5">
        <w:fldChar w:fldCharType="separate"/>
      </w:r>
      <w:r w:rsidRPr="00B34DB5">
        <w:rPr>
          <w:noProof/>
        </w:rPr>
        <w:t>(Malhi 2017)</w:t>
      </w:r>
      <w:r w:rsidRPr="00B34DB5">
        <w:fldChar w:fldCharType="end"/>
      </w:r>
      <w:r w:rsidRPr="00B34DB5">
        <w:t xml:space="preserve">. </w:t>
      </w:r>
    </w:p>
    <w:p w14:paraId="371C1B19" w14:textId="4733BF2B" w:rsidR="0025034F" w:rsidRPr="0082426B" w:rsidRDefault="0025034F" w:rsidP="0025034F">
      <w:pPr>
        <w:spacing w:line="276" w:lineRule="auto"/>
        <w:ind w:firstLine="720"/>
        <w:jc w:val="both"/>
      </w:pPr>
      <w:r w:rsidRPr="00B34DB5">
        <w:t xml:space="preserve">The Anthropocene can be characterised </w:t>
      </w:r>
      <w:r w:rsidR="00DD38ED" w:rsidRPr="00B34DB5">
        <w:t xml:space="preserve">by </w:t>
      </w:r>
      <w:r w:rsidRPr="00B34DB5">
        <w:t xml:space="preserve">Earth-system and socio-economic indicators </w:t>
      </w:r>
      <w:r w:rsidRPr="00B34DB5">
        <w:fldChar w:fldCharType="begin" w:fldLock="1"/>
      </w:r>
      <w:r w:rsidRPr="00B34DB5">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B34DB5">
        <w:fldChar w:fldCharType="separate"/>
      </w:r>
      <w:r w:rsidRPr="00B34DB5">
        <w:rPr>
          <w:noProof/>
        </w:rPr>
        <w:t xml:space="preserve">(Steffen </w:t>
      </w:r>
      <w:r w:rsidRPr="00B34DB5">
        <w:rPr>
          <w:i/>
          <w:noProof/>
        </w:rPr>
        <w:t>et al.</w:t>
      </w:r>
      <w:r w:rsidRPr="00B34DB5">
        <w:rPr>
          <w:noProof/>
        </w:rPr>
        <w:t xml:space="preserve"> 2011; Biermann </w:t>
      </w:r>
      <w:r w:rsidRPr="00B34DB5">
        <w:rPr>
          <w:i/>
          <w:noProof/>
        </w:rPr>
        <w:t>et al.</w:t>
      </w:r>
      <w:r w:rsidRPr="00B34DB5">
        <w:rPr>
          <w:noProof/>
        </w:rPr>
        <w:t xml:space="preserve"> 2016)</w:t>
      </w:r>
      <w:r w:rsidRPr="00B34DB5">
        <w:fldChar w:fldCharType="end"/>
      </w:r>
      <w:r w:rsidRPr="00B34DB5">
        <w:t>. Two of the major signatures are the human-driven transformations of the land surface</w:t>
      </w:r>
      <w:r w:rsidR="00F835A3" w:rsidRPr="00B34DB5">
        <w:t>,</w:t>
      </w:r>
      <w:r w:rsidRPr="00B34DB5">
        <w:t xml:space="preserve"> and changes </w:t>
      </w:r>
      <w:r w:rsidR="00F835A3" w:rsidRPr="00B34DB5">
        <w:t xml:space="preserve">to </w:t>
      </w:r>
      <w:r w:rsidRPr="00B34DB5">
        <w:t xml:space="preserve">atmospheric composition, </w:t>
      </w:r>
      <w:r w:rsidR="00F835A3" w:rsidRPr="00B34DB5">
        <w:t>which have led to</w:t>
      </w:r>
      <w:r w:rsidRPr="00B34DB5">
        <w:t xml:space="preserve"> the onset of anthropogenic climate change </w:t>
      </w:r>
      <w:r w:rsidRPr="00B34DB5">
        <w:fldChar w:fldCharType="begin" w:fldLock="1"/>
      </w:r>
      <w:r w:rsidRPr="00B34DB5">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B34DB5">
        <w:fldChar w:fldCharType="separate"/>
      </w:r>
      <w:r w:rsidRPr="00B34DB5">
        <w:rPr>
          <w:noProof/>
        </w:rPr>
        <w:t>(Lewis &amp; Maslin 2015)</w:t>
      </w:r>
      <w:r w:rsidRPr="00B34DB5">
        <w:fldChar w:fldCharType="end"/>
      </w:r>
      <w:r w:rsidRPr="00B34DB5">
        <w:t xml:space="preserve">. Altogether, the development of human activities at unprecedented scales and magnitude has led to the alteration of many ecosystems. As a result of combined anthropogenic pressures, the world’s biodiversity has been changing </w:t>
      </w:r>
      <w:r w:rsidRPr="00B34DB5">
        <w:fldChar w:fldCharType="begin" w:fldLock="1"/>
      </w:r>
      <w:r w:rsidRPr="00B34DB5">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B34DB5">
        <w:fldChar w:fldCharType="separate"/>
      </w:r>
      <w:r w:rsidRPr="00B34DB5">
        <w:rPr>
          <w:noProof/>
        </w:rPr>
        <w:t xml:space="preserve">(Dirzo </w:t>
      </w:r>
      <w:r w:rsidRPr="00B34DB5">
        <w:rPr>
          <w:i/>
          <w:noProof/>
        </w:rPr>
        <w:t>et al.</w:t>
      </w:r>
      <w:r w:rsidRPr="00B34DB5">
        <w:rPr>
          <w:noProof/>
        </w:rPr>
        <w:t xml:space="preserve"> 2014; McGill </w:t>
      </w:r>
      <w:r w:rsidRPr="00B34DB5">
        <w:rPr>
          <w:i/>
          <w:noProof/>
        </w:rPr>
        <w:t>et al.</w:t>
      </w:r>
      <w:r w:rsidRPr="00B34DB5">
        <w:rPr>
          <w:noProof/>
        </w:rPr>
        <w:t xml:space="preserve"> 2015; Johnson </w:t>
      </w:r>
      <w:r w:rsidRPr="00B34DB5">
        <w:rPr>
          <w:i/>
          <w:noProof/>
        </w:rPr>
        <w:t>et al.</w:t>
      </w:r>
      <w:r w:rsidRPr="00B34DB5">
        <w:rPr>
          <w:noProof/>
        </w:rPr>
        <w:t xml:space="preserve"> 2017; Daru </w:t>
      </w:r>
      <w:r w:rsidRPr="00B34DB5">
        <w:rPr>
          <w:i/>
          <w:noProof/>
        </w:rPr>
        <w:t>et al.</w:t>
      </w:r>
      <w:r w:rsidRPr="00B34DB5">
        <w:rPr>
          <w:noProof/>
        </w:rPr>
        <w:t xml:space="preserve"> 2021)</w:t>
      </w:r>
      <w:r w:rsidRPr="00B34DB5">
        <w:fldChar w:fldCharType="end"/>
      </w:r>
      <w:r w:rsidRPr="00B34DB5">
        <w:t xml:space="preserve">. Decreases in a range of biodiversity indicators have been reported for many taxonomic groups </w:t>
      </w:r>
      <w:r w:rsidRPr="00B34DB5">
        <w:fldChar w:fldCharType="begin" w:fldLock="1"/>
      </w:r>
      <w:r w:rsidRPr="00B34DB5">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B34DB5">
        <w:fldChar w:fldCharType="separate"/>
      </w:r>
      <w:r w:rsidRPr="00B34DB5">
        <w:rPr>
          <w:noProof/>
        </w:rPr>
        <w:t xml:space="preserve">(Butchart </w:t>
      </w:r>
      <w:r w:rsidRPr="00B34DB5">
        <w:rPr>
          <w:i/>
          <w:iCs/>
          <w:noProof/>
        </w:rPr>
        <w:t>et al.</w:t>
      </w:r>
      <w:r w:rsidRPr="00B34DB5">
        <w:rPr>
          <w:noProof/>
        </w:rPr>
        <w:t xml:space="preserve"> 2010)</w:t>
      </w:r>
      <w:r w:rsidRPr="00B34DB5">
        <w:fldChar w:fldCharType="end"/>
      </w:r>
      <w:r w:rsidRPr="00B34DB5">
        <w:t xml:space="preserve">. Human-mediated invasions and translocations of species, coupled with local declines in native species, have promoted biotic homogenisation </w:t>
      </w:r>
      <w:r w:rsidRPr="00B34DB5">
        <w:fldChar w:fldCharType="begin" w:fldLock="1"/>
      </w:r>
      <w:r w:rsidRPr="00B34DB5">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B34DB5">
        <w:fldChar w:fldCharType="separate"/>
      </w:r>
      <w:r w:rsidRPr="00B34DB5">
        <w:rPr>
          <w:noProof/>
        </w:rPr>
        <w:t xml:space="preserve">(Newbold </w:t>
      </w:r>
      <w:r w:rsidRPr="00B34DB5">
        <w:rPr>
          <w:i/>
          <w:noProof/>
        </w:rPr>
        <w:t>et al.</w:t>
      </w:r>
      <w:r w:rsidRPr="00B34DB5">
        <w:rPr>
          <w:noProof/>
        </w:rPr>
        <w:t xml:space="preserve"> 2018; Finderup Nielsen </w:t>
      </w:r>
      <w:r w:rsidRPr="00B34DB5">
        <w:rPr>
          <w:i/>
          <w:noProof/>
        </w:rPr>
        <w:t>et al.</w:t>
      </w:r>
      <w:r w:rsidRPr="00B34DB5">
        <w:rPr>
          <w:noProof/>
        </w:rPr>
        <w:t xml:space="preserve"> 2019; Daru </w:t>
      </w:r>
      <w:r w:rsidRPr="00B34DB5">
        <w:rPr>
          <w:i/>
          <w:noProof/>
        </w:rPr>
        <w:t>et al.</w:t>
      </w:r>
      <w:r w:rsidRPr="00B34DB5">
        <w:rPr>
          <w:noProof/>
        </w:rPr>
        <w:t xml:space="preserve"> 2021)</w:t>
      </w:r>
      <w:r w:rsidRPr="00B34DB5">
        <w:fldChar w:fldCharType="end"/>
      </w:r>
      <w:r w:rsidRPr="0082426B">
        <w:t xml:space="preserve">. In addition, species have gone extinct at rates </w:t>
      </w:r>
      <w:r w:rsidR="00F835A3" w:rsidRPr="0082426B">
        <w:t xml:space="preserve">higher </w:t>
      </w:r>
      <w:r w:rsidRPr="0082426B">
        <w:t xml:space="preserve">than expected from natural background variability, with current extinction rates estimated to </w:t>
      </w:r>
      <w:r w:rsidRPr="0082426B">
        <w:rPr>
          <w:rFonts w:ascii="SFRM1095" w:hAnsi="SFRM1095" w:cs="SFRM1095"/>
        </w:rPr>
        <w:t xml:space="preserve">exceed those inferred from fossil records by a hundred to a thousand times </w:t>
      </w:r>
      <w:r w:rsidRPr="0082426B">
        <w:rPr>
          <w:rFonts w:ascii="SFRM1095" w:hAnsi="SFRM1095" w:cs="SFRM1095"/>
        </w:rPr>
        <w:fldChar w:fldCharType="begin" w:fldLock="1"/>
      </w:r>
      <w:r w:rsidRPr="0082426B">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82426B">
        <w:rPr>
          <w:rFonts w:ascii="SFRM1095" w:hAnsi="SFRM1095" w:cs="SFRM1095"/>
        </w:rPr>
        <w:fldChar w:fldCharType="separate"/>
      </w:r>
      <w:r w:rsidRPr="0082426B">
        <w:rPr>
          <w:rFonts w:ascii="SFRM1095" w:hAnsi="SFRM1095" w:cs="SFRM1095"/>
          <w:noProof/>
        </w:rPr>
        <w:t xml:space="preserve">(Barnosky </w:t>
      </w:r>
      <w:r w:rsidRPr="0082426B">
        <w:rPr>
          <w:rFonts w:ascii="SFRM1095" w:hAnsi="SFRM1095" w:cs="SFRM1095"/>
          <w:i/>
          <w:noProof/>
        </w:rPr>
        <w:t>et al.</w:t>
      </w:r>
      <w:r w:rsidRPr="0082426B">
        <w:rPr>
          <w:rFonts w:ascii="SFRM1095" w:hAnsi="SFRM1095" w:cs="SFRM1095"/>
          <w:noProof/>
        </w:rPr>
        <w:t xml:space="preserve"> 2011; De Vos </w:t>
      </w:r>
      <w:r w:rsidRPr="0082426B">
        <w:rPr>
          <w:rFonts w:ascii="SFRM1095" w:hAnsi="SFRM1095" w:cs="SFRM1095"/>
          <w:i/>
          <w:noProof/>
        </w:rPr>
        <w:t>et al.</w:t>
      </w:r>
      <w:r w:rsidRPr="0082426B">
        <w:rPr>
          <w:rFonts w:ascii="SFRM1095" w:hAnsi="SFRM1095" w:cs="SFRM1095"/>
          <w:noProof/>
        </w:rPr>
        <w:t xml:space="preserve"> 2015)</w:t>
      </w:r>
      <w:r w:rsidRPr="0082426B">
        <w:rPr>
          <w:rFonts w:ascii="SFRM1095" w:hAnsi="SFRM1095" w:cs="SFRM1095"/>
        </w:rPr>
        <w:fldChar w:fldCharType="end"/>
      </w:r>
      <w:r w:rsidRPr="0082426B">
        <w:rPr>
          <w:rFonts w:ascii="SFRM1095" w:hAnsi="SFRM1095" w:cs="SFRM1095"/>
        </w:rPr>
        <w:t xml:space="preserve">. </w:t>
      </w:r>
      <w:r w:rsidRPr="0082426B">
        <w:t>Biodiversity loss and ecosystem change have become such major issues in the 21</w:t>
      </w:r>
      <w:r w:rsidR="00DD38ED" w:rsidRPr="0082426B">
        <w:t>st</w:t>
      </w:r>
      <w:r w:rsidRPr="0082426B">
        <w:t xml:space="preserve"> century that the prevention of biodiversity erosion and the protection of ecosystems have become priority goals on international agendas (</w:t>
      </w:r>
      <w:r w:rsidRPr="0082426B">
        <w:fldChar w:fldCharType="begin" w:fldLock="1"/>
      </w:r>
      <w:r w:rsidRPr="0082426B">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82426B">
        <w:fldChar w:fldCharType="separate"/>
      </w:r>
      <w:r w:rsidRPr="0082426B">
        <w:rPr>
          <w:noProof/>
        </w:rPr>
        <w:t xml:space="preserve">Convention on Biological Diversity 2020; Hoban </w:t>
      </w:r>
      <w:r w:rsidRPr="0082426B">
        <w:rPr>
          <w:i/>
          <w:noProof/>
        </w:rPr>
        <w:t>et al.</w:t>
      </w:r>
      <w:r w:rsidRPr="0082426B">
        <w:rPr>
          <w:noProof/>
        </w:rPr>
        <w:t xml:space="preserve"> 2020)</w:t>
      </w:r>
      <w:r w:rsidRPr="0082426B">
        <w:fldChar w:fldCharType="end"/>
      </w:r>
      <w:r w:rsidRPr="0082426B">
        <w:t>. Indeed, it is now well established that biodiversity is tightly linked with ecosystem functioning and ecosystem services delivery (</w:t>
      </w:r>
      <w:r w:rsidRPr="0082426B">
        <w:rPr>
          <w:rFonts w:ascii="SFRM1095" w:hAnsi="SFRM1095" w:cs="SFRM1095"/>
        </w:rPr>
        <w:t xml:space="preserve">Duraiappah </w:t>
      </w:r>
      <w:r w:rsidRPr="0082426B">
        <w:rPr>
          <w:rFonts w:ascii="SFRM1095" w:hAnsi="SFRM1095" w:cs="SFRM1095"/>
          <w:i/>
          <w:iCs/>
        </w:rPr>
        <w:t>et al.</w:t>
      </w:r>
      <w:r w:rsidRPr="0082426B">
        <w:rPr>
          <w:rFonts w:ascii="SFRM1095" w:hAnsi="SFRM1095" w:cs="SFRM1095"/>
        </w:rPr>
        <w:t xml:space="preserve"> 2005,</w:t>
      </w:r>
      <w:r w:rsidRPr="0082426B">
        <w:t xml:space="preserve"> </w:t>
      </w:r>
      <w:r w:rsidRPr="0082426B">
        <w:fldChar w:fldCharType="begin" w:fldLock="1"/>
      </w:r>
      <w:r w:rsidRPr="0082426B">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82426B">
        <w:fldChar w:fldCharType="separate"/>
      </w:r>
      <w:r w:rsidRPr="0082426B">
        <w:rPr>
          <w:noProof/>
        </w:rPr>
        <w:t xml:space="preserve">Oliver </w:t>
      </w:r>
      <w:r w:rsidRPr="0082426B">
        <w:rPr>
          <w:i/>
          <w:noProof/>
        </w:rPr>
        <w:t>et al.</w:t>
      </w:r>
      <w:r w:rsidRPr="0082426B">
        <w:rPr>
          <w:noProof/>
        </w:rPr>
        <w:t xml:space="preserve"> 2015,</w:t>
      </w:r>
      <w:r w:rsidRPr="0082426B">
        <w:fldChar w:fldCharType="end"/>
      </w:r>
      <w:r w:rsidRPr="0082426B">
        <w:t xml:space="preserve"> </w:t>
      </w:r>
      <w:r w:rsidRPr="0082426B">
        <w:fldChar w:fldCharType="begin" w:fldLock="1"/>
      </w:r>
      <w:r w:rsidRPr="0082426B">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82426B">
        <w:fldChar w:fldCharType="separate"/>
      </w:r>
      <w:r w:rsidRPr="0082426B">
        <w:rPr>
          <w:noProof/>
        </w:rPr>
        <w:t xml:space="preserve">Hooper </w:t>
      </w:r>
      <w:r w:rsidRPr="0082426B">
        <w:rPr>
          <w:i/>
          <w:noProof/>
        </w:rPr>
        <w:t>et al.</w:t>
      </w:r>
      <w:r w:rsidRPr="0082426B">
        <w:rPr>
          <w:noProof/>
        </w:rPr>
        <w:t xml:space="preserve"> 2005)</w:t>
      </w:r>
      <w:r w:rsidRPr="0082426B">
        <w:fldChar w:fldCharType="end"/>
      </w:r>
      <w:r w:rsidRPr="0082426B">
        <w:t>, and thus ultimately with human well-being</w:t>
      </w:r>
      <w:r w:rsidR="000A1078" w:rsidRPr="0082426B">
        <w:t xml:space="preserve"> (MA 2005)</w:t>
      </w:r>
      <w:r w:rsidRPr="0082426B">
        <w:t xml:space="preserve">. However, the difficulty in achieving global conservation goals – such as the failure to reach the Aichi targets </w:t>
      </w:r>
      <w:r w:rsidRPr="0082426B">
        <w:fldChar w:fldCharType="begin" w:fldLock="1"/>
      </w:r>
      <w:r w:rsidRPr="0082426B">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82426B">
        <w:fldChar w:fldCharType="separate"/>
      </w:r>
      <w:r w:rsidRPr="0082426B">
        <w:rPr>
          <w:noProof/>
        </w:rPr>
        <w:t xml:space="preserve">(Buchanan </w:t>
      </w:r>
      <w:r w:rsidRPr="0082426B">
        <w:rPr>
          <w:i/>
          <w:noProof/>
        </w:rPr>
        <w:t>et al.</w:t>
      </w:r>
      <w:r w:rsidRPr="0082426B">
        <w:rPr>
          <w:noProof/>
        </w:rPr>
        <w:t xml:space="preserve"> 2020)</w:t>
      </w:r>
      <w:r w:rsidRPr="0082426B">
        <w:fldChar w:fldCharType="end"/>
      </w:r>
      <w:r w:rsidRPr="0082426B">
        <w:t xml:space="preserve"> –  highlights the need </w:t>
      </w:r>
      <w:r w:rsidR="00E45097" w:rsidRPr="0082426B">
        <w:t xml:space="preserve">to </w:t>
      </w:r>
      <w:r w:rsidRPr="0082426B">
        <w:t xml:space="preserve">strengthen global conservation efforts if we are to protect biodiversity and related ecosystem services from global threats </w:t>
      </w:r>
      <w:r w:rsidRPr="0082426B">
        <w:fldChar w:fldCharType="begin" w:fldLock="1"/>
      </w:r>
      <w:r w:rsidRPr="0082426B">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82426B">
        <w:fldChar w:fldCharType="separate"/>
      </w:r>
      <w:r w:rsidRPr="0082426B">
        <w:rPr>
          <w:noProof/>
        </w:rPr>
        <w:t xml:space="preserve">(Butchart </w:t>
      </w:r>
      <w:r w:rsidRPr="0082426B">
        <w:rPr>
          <w:i/>
          <w:noProof/>
        </w:rPr>
        <w:t>et al.</w:t>
      </w:r>
      <w:r w:rsidRPr="0082426B">
        <w:rPr>
          <w:noProof/>
        </w:rPr>
        <w:t xml:space="preserve"> 2016)</w:t>
      </w:r>
      <w:r w:rsidRPr="0082426B">
        <w:fldChar w:fldCharType="end"/>
      </w:r>
      <w:r w:rsidRPr="0082426B">
        <w:t xml:space="preserve">. </w:t>
      </w:r>
    </w:p>
    <w:p w14:paraId="4C48636D" w14:textId="5615A8BE" w:rsidR="0025034F" w:rsidRPr="0082426B" w:rsidRDefault="006E3912" w:rsidP="0025034F">
      <w:pPr>
        <w:pStyle w:val="ListParagraph"/>
        <w:numPr>
          <w:ilvl w:val="0"/>
          <w:numId w:val="2"/>
        </w:numPr>
        <w:spacing w:line="276" w:lineRule="auto"/>
        <w:jc w:val="both"/>
        <w:rPr>
          <w:i/>
          <w:iCs/>
        </w:rPr>
      </w:pPr>
      <w:r w:rsidRPr="0082426B">
        <w:rPr>
          <w:i/>
          <w:iCs/>
        </w:rPr>
        <w:t xml:space="preserve">Major </w:t>
      </w:r>
      <w:r w:rsidR="002921A6" w:rsidRPr="0082426B">
        <w:rPr>
          <w:i/>
          <w:iCs/>
        </w:rPr>
        <w:t xml:space="preserve">drivers </w:t>
      </w:r>
      <w:r w:rsidRPr="0082426B">
        <w:rPr>
          <w:i/>
          <w:iCs/>
        </w:rPr>
        <w:t xml:space="preserve">of </w:t>
      </w:r>
      <w:r w:rsidR="002921A6" w:rsidRPr="0082426B">
        <w:rPr>
          <w:i/>
          <w:iCs/>
        </w:rPr>
        <w:t>global biodiversity change</w:t>
      </w:r>
      <w:r w:rsidR="002921A6" w:rsidRPr="0082426B" w:rsidDel="006E3912">
        <w:rPr>
          <w:i/>
          <w:iCs/>
        </w:rPr>
        <w:t xml:space="preserve"> </w:t>
      </w:r>
      <w:commentRangeStart w:id="21"/>
      <w:r w:rsidR="0025034F" w:rsidRPr="0082426B">
        <w:rPr>
          <w:i/>
          <w:iCs/>
        </w:rPr>
        <w:t>in the Anthropocene</w:t>
      </w:r>
      <w:commentRangeEnd w:id="21"/>
      <w:r w:rsidR="000B4C32" w:rsidRPr="0082426B">
        <w:rPr>
          <w:rStyle w:val="CommentReference"/>
          <w:i/>
          <w:iCs/>
        </w:rPr>
        <w:commentReference w:id="21"/>
      </w:r>
    </w:p>
    <w:p w14:paraId="101B392C" w14:textId="6026985E" w:rsidR="0025034F" w:rsidRPr="0082426B" w:rsidRDefault="0025034F" w:rsidP="0025034F">
      <w:pPr>
        <w:spacing w:line="276" w:lineRule="auto"/>
        <w:jc w:val="both"/>
      </w:pPr>
      <w:commentRangeStart w:id="22"/>
      <w:commentRangeStart w:id="23"/>
      <w:r w:rsidRPr="0082426B">
        <w:t xml:space="preserve">The biggest anthropogenic threats to biodiversity have been well characterised </w:t>
      </w:r>
      <w:r w:rsidRPr="0082426B">
        <w:fldChar w:fldCharType="begin" w:fldLock="1"/>
      </w:r>
      <w:r w:rsidRPr="0082426B">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82426B">
        <w:fldChar w:fldCharType="separate"/>
      </w:r>
      <w:r w:rsidRPr="0082426B">
        <w:rPr>
          <w:noProof/>
        </w:rPr>
        <w:t xml:space="preserve">(Maxwell </w:t>
      </w:r>
      <w:r w:rsidRPr="0082426B">
        <w:rPr>
          <w:i/>
          <w:noProof/>
        </w:rPr>
        <w:t>et al.</w:t>
      </w:r>
      <w:r w:rsidRPr="0082426B">
        <w:rPr>
          <w:noProof/>
        </w:rPr>
        <w:t xml:space="preserve"> 2016)</w:t>
      </w:r>
      <w:r w:rsidRPr="0082426B">
        <w:fldChar w:fldCharType="end"/>
      </w:r>
      <w:r w:rsidRPr="0082426B">
        <w:t>. Currently, land-use change is the primary driver of global biodiversity loss</w:t>
      </w:r>
      <w:r w:rsidR="0051337A" w:rsidRPr="0082426B">
        <w:t xml:space="preserve">, </w:t>
      </w:r>
      <w:r w:rsidR="00E15F02" w:rsidRPr="0082426B">
        <w:t>and is responsible for causing global</w:t>
      </w:r>
      <w:r w:rsidR="0051337A" w:rsidRPr="0082426B">
        <w:t xml:space="preserve"> declines in species richness and abundance</w:t>
      </w:r>
      <w:r w:rsidR="00E15F02" w:rsidRPr="0082426B">
        <w:t xml:space="preserve"> </w:t>
      </w:r>
      <w:r w:rsidR="00BD4972" w:rsidRPr="0082426B">
        <w:t xml:space="preserve">through habitat modification </w:t>
      </w:r>
      <w:r w:rsidRPr="0082426B">
        <w:fldChar w:fldCharType="begin" w:fldLock="1"/>
      </w:r>
      <w:r w:rsidRPr="0082426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82426B">
        <w:fldChar w:fldCharType="separate"/>
      </w:r>
      <w:r w:rsidRPr="0082426B">
        <w:rPr>
          <w:noProof/>
        </w:rPr>
        <w:t xml:space="preserve">(Newbold </w:t>
      </w:r>
      <w:r w:rsidRPr="0082426B">
        <w:rPr>
          <w:i/>
          <w:noProof/>
        </w:rPr>
        <w:t xml:space="preserve">et </w:t>
      </w:r>
      <w:r w:rsidRPr="0082426B">
        <w:rPr>
          <w:i/>
          <w:noProof/>
        </w:rPr>
        <w:lastRenderedPageBreak/>
        <w:t>al.</w:t>
      </w:r>
      <w:r w:rsidRPr="0082426B">
        <w:rPr>
          <w:noProof/>
        </w:rPr>
        <w:t xml:space="preserve"> 2015; Chaudhary </w:t>
      </w:r>
      <w:r w:rsidRPr="0082426B">
        <w:rPr>
          <w:i/>
          <w:noProof/>
        </w:rPr>
        <w:t>et al.</w:t>
      </w:r>
      <w:r w:rsidRPr="0082426B">
        <w:rPr>
          <w:noProof/>
        </w:rPr>
        <w:t xml:space="preserve"> 2018; Jetz &amp; Pyron 2018; Powers &amp; Jetz 2019)</w:t>
      </w:r>
      <w:r w:rsidRPr="0082426B">
        <w:fldChar w:fldCharType="end"/>
      </w:r>
      <w:r w:rsidRPr="0082426B">
        <w:t xml:space="preserve">. </w:t>
      </w:r>
      <w:r w:rsidR="00A66980" w:rsidRPr="0082426B">
        <w:t>Although climate change is not currently the main</w:t>
      </w:r>
      <w:r w:rsidR="00A1235B" w:rsidRPr="0082426B">
        <w:t xml:space="preserve"> driver of biodiversity change</w:t>
      </w:r>
      <w:r w:rsidRPr="0082426B">
        <w:t xml:space="preserve">, the negative effects of climate change on biodiversity could equate those of land-use change in their magnitude by 2070 </w:t>
      </w:r>
      <w:r w:rsidRPr="0082426B">
        <w:fldChar w:fldCharType="begin" w:fldLock="1"/>
      </w:r>
      <w:r w:rsidRPr="0082426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82426B">
        <w:fldChar w:fldCharType="separate"/>
      </w:r>
      <w:r w:rsidRPr="0082426B">
        <w:rPr>
          <w:noProof/>
        </w:rPr>
        <w:t>(Newbold 2018)</w:t>
      </w:r>
      <w:r w:rsidRPr="0082426B">
        <w:fldChar w:fldCharType="end"/>
      </w:r>
      <w:commentRangeEnd w:id="22"/>
      <w:r w:rsidR="00576882" w:rsidRPr="0082426B">
        <w:rPr>
          <w:rStyle w:val="CommentReference"/>
        </w:rPr>
        <w:commentReference w:id="22"/>
      </w:r>
      <w:commentRangeEnd w:id="23"/>
      <w:r w:rsidR="0051337A" w:rsidRPr="0082426B">
        <w:rPr>
          <w:rStyle w:val="CommentReference"/>
        </w:rPr>
        <w:commentReference w:id="23"/>
      </w:r>
      <w:r w:rsidR="008130C6" w:rsidRPr="0082426B">
        <w:t>.</w:t>
      </w:r>
      <w:r w:rsidR="00E15F02" w:rsidRPr="0082426B">
        <w:t xml:space="preserve"> </w:t>
      </w:r>
      <w:r w:rsidR="00A66980" w:rsidRPr="0082426B">
        <w:t xml:space="preserve">Other major drivers of biodiversity loss include </w:t>
      </w:r>
      <w:r w:rsidR="00B20FD7" w:rsidRPr="0082426B">
        <w:t xml:space="preserve">overexploitation, pollution and </w:t>
      </w:r>
      <w:r w:rsidR="00A66980" w:rsidRPr="0082426B">
        <w:t>the spread of non-native species</w:t>
      </w:r>
      <w:r w:rsidR="00BD4972" w:rsidRPr="0082426B">
        <w:t>. I</w:t>
      </w:r>
      <w:r w:rsidR="00A66980" w:rsidRPr="0082426B">
        <w:t>n this thesis</w:t>
      </w:r>
      <w:r w:rsidR="00BD4972" w:rsidRPr="0082426B">
        <w:t>,</w:t>
      </w:r>
      <w:r w:rsidR="00A66980" w:rsidRPr="0082426B">
        <w:t xml:space="preserve"> </w:t>
      </w:r>
      <w:r w:rsidR="00D27CEB">
        <w:t>my</w:t>
      </w:r>
      <w:r w:rsidR="00D27CEB" w:rsidRPr="0082426B">
        <w:t xml:space="preserve"> </w:t>
      </w:r>
      <w:r w:rsidR="00A66980" w:rsidRPr="0082426B">
        <w:t>focus</w:t>
      </w:r>
      <w:r w:rsidR="00D27CEB">
        <w:t xml:space="preserve"> is</w:t>
      </w:r>
      <w:r w:rsidR="00A66980" w:rsidRPr="0082426B">
        <w:t xml:space="preserve"> on land-use and climate change</w:t>
      </w:r>
      <w:r w:rsidR="00BD4972" w:rsidRPr="0082426B">
        <w:t xml:space="preserve"> as</w:t>
      </w:r>
      <w:r w:rsidR="00D27CEB">
        <w:t xml:space="preserve"> global</w:t>
      </w:r>
      <w:r w:rsidR="00BD4972" w:rsidRPr="0082426B">
        <w:t xml:space="preserve"> drivers of biodiversity change</w:t>
      </w:r>
      <w:r w:rsidR="00A66980" w:rsidRPr="0082426B">
        <w:t>.</w:t>
      </w:r>
    </w:p>
    <w:p w14:paraId="7F6D0806" w14:textId="77777777" w:rsidR="0025034F" w:rsidRPr="0082426B" w:rsidRDefault="0025034F" w:rsidP="0025034F">
      <w:pPr>
        <w:spacing w:line="276" w:lineRule="auto"/>
        <w:jc w:val="both"/>
        <w:rPr>
          <w:i/>
          <w:iCs/>
        </w:rPr>
      </w:pPr>
      <w:r w:rsidRPr="0082426B">
        <w:rPr>
          <w:i/>
          <w:iCs/>
        </w:rPr>
        <w:t>Land-use change</w:t>
      </w:r>
    </w:p>
    <w:p w14:paraId="68FC8B31" w14:textId="6650325C" w:rsidR="0025034F" w:rsidRPr="0082426B" w:rsidRDefault="00DF1E59" w:rsidP="0025034F">
      <w:pPr>
        <w:spacing w:line="276" w:lineRule="auto"/>
        <w:jc w:val="both"/>
        <w:rPr>
          <w:sz w:val="20"/>
          <w:szCs w:val="20"/>
        </w:rPr>
      </w:pPr>
      <w:r w:rsidRPr="0082426B">
        <w:t>L</w:t>
      </w:r>
      <w:r w:rsidR="00C31855" w:rsidRPr="0082426B">
        <w:t>and cover describes</w:t>
      </w:r>
      <w:r w:rsidR="00C76787" w:rsidRPr="0082426B">
        <w:t xml:space="preserve"> the </w:t>
      </w:r>
      <w:r w:rsidR="00A34E35" w:rsidRPr="0082426B">
        <w:t xml:space="preserve">physical aspect </w:t>
      </w:r>
      <w:r w:rsidR="002541F5" w:rsidRPr="0082426B">
        <w:t xml:space="preserve">and composition </w:t>
      </w:r>
      <w:r w:rsidR="00A34E35" w:rsidRPr="0082426B">
        <w:t>of the land surface</w:t>
      </w:r>
      <w:r w:rsidR="00F93E21" w:rsidRPr="0082426B">
        <w:t xml:space="preserve"> from</w:t>
      </w:r>
      <w:r w:rsidR="00ED3695" w:rsidRPr="0082426B">
        <w:t xml:space="preserve"> dominant biotic and abiotic </w:t>
      </w:r>
      <w:r w:rsidR="00F93E21" w:rsidRPr="0082426B">
        <w:t>features</w:t>
      </w:r>
      <w:r w:rsidR="007036DC" w:rsidRPr="0082426B">
        <w:t>, typically classif</w:t>
      </w:r>
      <w:r w:rsidR="00BE770C" w:rsidRPr="0082426B">
        <w:t>ying</w:t>
      </w:r>
      <w:r w:rsidR="007036DC" w:rsidRPr="0082426B">
        <w:t xml:space="preserve"> </w:t>
      </w:r>
      <w:r w:rsidR="002C20D8" w:rsidRPr="0082426B">
        <w:t xml:space="preserve">the Earth’s surface </w:t>
      </w:r>
      <w:r w:rsidR="007036DC" w:rsidRPr="0082426B">
        <w:t>into</w:t>
      </w:r>
      <w:r w:rsidR="00ED3695" w:rsidRPr="0082426B">
        <w:t xml:space="preserve"> </w:t>
      </w:r>
      <w:r w:rsidR="00620E0B" w:rsidRPr="0082426B">
        <w:t xml:space="preserve">determined sets of </w:t>
      </w:r>
      <w:r w:rsidR="00805859" w:rsidRPr="0082426B">
        <w:t>natural and artificial ensembles</w:t>
      </w:r>
      <w:r w:rsidR="00645907" w:rsidRPr="0082426B">
        <w:t>; land cover</w:t>
      </w:r>
      <w:r w:rsidR="001C6CFF" w:rsidRPr="0082426B">
        <w:t xml:space="preserve"> </w:t>
      </w:r>
      <w:r w:rsidR="00AA528B" w:rsidRPr="0082426B">
        <w:t xml:space="preserve">can notably be </w:t>
      </w:r>
      <w:r w:rsidRPr="0082426B">
        <w:t>characterised</w:t>
      </w:r>
      <w:r w:rsidR="00AA528B" w:rsidRPr="0082426B">
        <w:t xml:space="preserve"> with satellite imagery</w:t>
      </w:r>
      <w:r w:rsidR="002541F5" w:rsidRPr="0082426B">
        <w:t xml:space="preserve"> </w:t>
      </w:r>
      <w:r w:rsidR="002541F5" w:rsidRPr="0082426B">
        <w:fldChar w:fldCharType="begin" w:fldLock="1"/>
      </w:r>
      <w:r w:rsidR="008B08F0" w:rsidRPr="0082426B">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rsidRPr="0082426B">
        <w:fldChar w:fldCharType="separate"/>
      </w:r>
      <w:r w:rsidR="002541F5" w:rsidRPr="0082426B">
        <w:rPr>
          <w:noProof/>
        </w:rPr>
        <w:t xml:space="preserve">(Wulder </w:t>
      </w:r>
      <w:r w:rsidR="002541F5" w:rsidRPr="0082426B">
        <w:rPr>
          <w:i/>
          <w:noProof/>
        </w:rPr>
        <w:t>et al.</w:t>
      </w:r>
      <w:r w:rsidR="002541F5" w:rsidRPr="0082426B">
        <w:rPr>
          <w:noProof/>
        </w:rPr>
        <w:t xml:space="preserve"> 2018)</w:t>
      </w:r>
      <w:r w:rsidR="002541F5" w:rsidRPr="0082426B">
        <w:fldChar w:fldCharType="end"/>
      </w:r>
      <w:r w:rsidR="00AA528B" w:rsidRPr="0082426B">
        <w:t>.</w:t>
      </w:r>
      <w:r w:rsidR="002541F5" w:rsidRPr="0082426B">
        <w:t xml:space="preserve"> Land use</w:t>
      </w:r>
      <w:r w:rsidR="001C6CFF" w:rsidRPr="0082426B">
        <w:t>, however,</w:t>
      </w:r>
      <w:r w:rsidR="002541F5" w:rsidRPr="0082426B">
        <w:t xml:space="preserve"> </w:t>
      </w:r>
      <w:r w:rsidR="00E23223" w:rsidRPr="0082426B">
        <w:t>describes</w:t>
      </w:r>
      <w:r w:rsidR="002541F5" w:rsidRPr="0082426B">
        <w:t xml:space="preserve"> the human intent behind a particular </w:t>
      </w:r>
      <w:commentRangeStart w:id="24"/>
      <w:r w:rsidR="002541F5" w:rsidRPr="0082426B">
        <w:t>land cover</w:t>
      </w:r>
      <w:commentRangeEnd w:id="24"/>
      <w:r w:rsidR="002541F5" w:rsidRPr="0082426B">
        <w:rPr>
          <w:rStyle w:val="CommentReference"/>
        </w:rPr>
        <w:commentReference w:id="24"/>
      </w:r>
      <w:r w:rsidR="002541F5" w:rsidRPr="0082426B">
        <w:t xml:space="preserve"> </w:t>
      </w:r>
      <w:r w:rsidR="00AE708A" w:rsidRPr="0082426B">
        <w:t>(</w:t>
      </w:r>
      <w:r w:rsidR="002541F5" w:rsidRPr="0082426B">
        <w:fldChar w:fldCharType="begin" w:fldLock="1"/>
      </w:r>
      <w:r w:rsidR="002541F5" w:rsidRPr="0082426B">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82426B">
        <w:fldChar w:fldCharType="separate"/>
      </w:r>
      <w:r w:rsidR="002541F5" w:rsidRPr="0082426B">
        <w:rPr>
          <w:noProof/>
        </w:rPr>
        <w:t xml:space="preserve">Lambin </w:t>
      </w:r>
      <w:r w:rsidR="002541F5" w:rsidRPr="0082426B">
        <w:rPr>
          <w:i/>
          <w:noProof/>
        </w:rPr>
        <w:t>et al.</w:t>
      </w:r>
      <w:r w:rsidR="002541F5" w:rsidRPr="0082426B">
        <w:rPr>
          <w:noProof/>
        </w:rPr>
        <w:t xml:space="preserve"> 2001)</w:t>
      </w:r>
      <w:r w:rsidR="002541F5" w:rsidRPr="0082426B">
        <w:fldChar w:fldCharType="end"/>
      </w:r>
      <w:r w:rsidR="00AD67CE" w:rsidRPr="0082426B">
        <w:t>.</w:t>
      </w:r>
      <w:r w:rsidR="007E3019" w:rsidRPr="0082426B">
        <w:t xml:space="preserve"> </w:t>
      </w:r>
      <w:r w:rsidR="00AD67CE" w:rsidRPr="0082426B">
        <w:t>Land</w:t>
      </w:r>
      <w:r w:rsidR="0025034F" w:rsidRPr="0082426B">
        <w:t>-use change</w:t>
      </w:r>
      <w:r w:rsidR="00E23223" w:rsidRPr="0082426B">
        <w:t xml:space="preserve"> thus</w:t>
      </w:r>
      <w:r w:rsidR="0025034F" w:rsidRPr="0082426B">
        <w:t xml:space="preserve"> </w:t>
      </w:r>
      <w:r w:rsidR="00E23223" w:rsidRPr="0082426B">
        <w:t xml:space="preserve">refers </w:t>
      </w:r>
      <w:r w:rsidR="0025034F" w:rsidRPr="0082426B">
        <w:t xml:space="preserve">the process by which humans transform the landscape to achieve socio-economic needs. </w:t>
      </w:r>
      <w:commentRangeStart w:id="25"/>
      <w:r w:rsidR="0025034F" w:rsidRPr="0082426B">
        <w:t>Land-use change includes transitions from natural to anthrop</w:t>
      </w:r>
      <w:r w:rsidR="00B0786E" w:rsidRPr="0082426B">
        <w:t>ogenic</w:t>
      </w:r>
      <w:r w:rsidR="0025034F" w:rsidRPr="0082426B">
        <w:t xml:space="preserve"> landscapes, as exemplified by agricultural-driven deforestation in tropical areas </w:t>
      </w:r>
      <w:r w:rsidR="0025034F" w:rsidRPr="0082426B">
        <w:fldChar w:fldCharType="begin" w:fldLock="1"/>
      </w:r>
      <w:r w:rsidR="0025034F" w:rsidRPr="0082426B">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82426B">
        <w:fldChar w:fldCharType="separate"/>
      </w:r>
      <w:r w:rsidR="0025034F" w:rsidRPr="0082426B">
        <w:rPr>
          <w:noProof/>
        </w:rPr>
        <w:t xml:space="preserve">(Jayathilake </w:t>
      </w:r>
      <w:r w:rsidR="0025034F" w:rsidRPr="0082426B">
        <w:rPr>
          <w:i/>
          <w:noProof/>
        </w:rPr>
        <w:t>et al.</w:t>
      </w:r>
      <w:r w:rsidR="0025034F" w:rsidRPr="0082426B">
        <w:rPr>
          <w:noProof/>
        </w:rPr>
        <w:t xml:space="preserve"> 2021)</w:t>
      </w:r>
      <w:r w:rsidR="0025034F" w:rsidRPr="0082426B">
        <w:fldChar w:fldCharType="end"/>
      </w:r>
      <w:r w:rsidR="005B0468" w:rsidRPr="0082426B">
        <w:t>.</w:t>
      </w:r>
      <w:r w:rsidR="0025034F" w:rsidRPr="0082426B">
        <w:t xml:space="preserve"> </w:t>
      </w:r>
      <w:r w:rsidR="005B0468" w:rsidRPr="0082426B">
        <w:t>It</w:t>
      </w:r>
      <w:r w:rsidR="0025034F" w:rsidRPr="0082426B">
        <w:t xml:space="preserve"> also describes transitions between different forms of human-dominated land uses, </w:t>
      </w:r>
      <w:r w:rsidR="00B701C7" w:rsidRPr="0082426B">
        <w:t>such as</w:t>
      </w:r>
      <w:r w:rsidR="0025034F" w:rsidRPr="0082426B">
        <w:t xml:space="preserve"> the expansion of urban areas over agricultural lands </w:t>
      </w:r>
      <w:r w:rsidR="0025034F" w:rsidRPr="0082426B">
        <w:fldChar w:fldCharType="begin" w:fldLock="1"/>
      </w:r>
      <w:r w:rsidR="0025034F" w:rsidRPr="0082426B">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82426B">
        <w:fldChar w:fldCharType="separate"/>
      </w:r>
      <w:r w:rsidR="0025034F" w:rsidRPr="0082426B">
        <w:rPr>
          <w:noProof/>
        </w:rPr>
        <w:t>(Ustaoglu &amp; Williams 2017)</w:t>
      </w:r>
      <w:r w:rsidR="0025034F" w:rsidRPr="0082426B">
        <w:fldChar w:fldCharType="end"/>
      </w:r>
      <w:r w:rsidR="0025034F" w:rsidRPr="0082426B">
        <w:t xml:space="preserve">. </w:t>
      </w:r>
      <w:commentRangeEnd w:id="25"/>
      <w:r w:rsidR="00E56243" w:rsidRPr="0082426B">
        <w:rPr>
          <w:rStyle w:val="CommentReference"/>
        </w:rPr>
        <w:commentReference w:id="25"/>
      </w:r>
      <w:r w:rsidR="008156C3" w:rsidRPr="0082426B">
        <w:rPr>
          <w:rStyle w:val="CommentReference"/>
          <w:rFonts w:ascii="Calibri" w:hAnsi="Calibri" w:cs="Calibri"/>
          <w:color w:val="000000"/>
          <w:sz w:val="22"/>
          <w:szCs w:val="22"/>
          <w:shd w:val="clear" w:color="auto" w:fill="FFFFFF"/>
        </w:rPr>
        <w:t xml:space="preserve">Land-use change </w:t>
      </w:r>
      <w:r w:rsidR="00244913" w:rsidRPr="0082426B">
        <w:rPr>
          <w:rStyle w:val="CommentReference"/>
          <w:rFonts w:ascii="Calibri" w:hAnsi="Calibri" w:cs="Calibri"/>
          <w:color w:val="000000"/>
          <w:sz w:val="22"/>
          <w:szCs w:val="22"/>
          <w:shd w:val="clear" w:color="auto" w:fill="FFFFFF"/>
        </w:rPr>
        <w:t>can</w:t>
      </w:r>
      <w:r w:rsidR="00AF5EFA" w:rsidRPr="0082426B">
        <w:rPr>
          <w:rStyle w:val="CommentReference"/>
          <w:rFonts w:ascii="Calibri" w:hAnsi="Calibri" w:cs="Calibri"/>
          <w:color w:val="000000"/>
          <w:sz w:val="22"/>
          <w:szCs w:val="22"/>
          <w:shd w:val="clear" w:color="auto" w:fill="FFFFFF"/>
        </w:rPr>
        <w:t xml:space="preserve"> also </w:t>
      </w:r>
      <w:r w:rsidR="00FE4088" w:rsidRPr="0082426B">
        <w:rPr>
          <w:rStyle w:val="CommentReference"/>
          <w:rFonts w:ascii="Calibri" w:hAnsi="Calibri" w:cs="Calibri"/>
          <w:color w:val="000000"/>
          <w:sz w:val="22"/>
          <w:szCs w:val="22"/>
          <w:shd w:val="clear" w:color="auto" w:fill="FFFFFF"/>
        </w:rPr>
        <w:t xml:space="preserve">describe </w:t>
      </w:r>
      <w:r w:rsidR="00244913" w:rsidRPr="0082426B">
        <w:rPr>
          <w:rStyle w:val="CommentReference"/>
          <w:rFonts w:ascii="Calibri" w:hAnsi="Calibri" w:cs="Calibri"/>
          <w:color w:val="000000"/>
          <w:sz w:val="22"/>
          <w:szCs w:val="22"/>
          <w:shd w:val="clear" w:color="auto" w:fill="FFFFFF"/>
        </w:rPr>
        <w:t>transitions</w:t>
      </w:r>
      <w:r w:rsidR="00AF5EFA" w:rsidRPr="0082426B">
        <w:rPr>
          <w:rStyle w:val="CommentReference"/>
          <w:rFonts w:ascii="Calibri" w:hAnsi="Calibri" w:cs="Calibri"/>
          <w:color w:val="000000"/>
          <w:sz w:val="22"/>
          <w:szCs w:val="22"/>
          <w:shd w:val="clear" w:color="auto" w:fill="FFFFFF"/>
        </w:rPr>
        <w:t xml:space="preserve"> </w:t>
      </w:r>
      <w:r w:rsidR="00755F6E" w:rsidRPr="0082426B">
        <w:rPr>
          <w:rStyle w:val="CommentReference"/>
          <w:rFonts w:ascii="Calibri" w:hAnsi="Calibri" w:cs="Calibri"/>
          <w:color w:val="000000"/>
          <w:sz w:val="22"/>
          <w:szCs w:val="22"/>
          <w:shd w:val="clear" w:color="auto" w:fill="FFFFFF"/>
        </w:rPr>
        <w:t>from</w:t>
      </w:r>
      <w:r w:rsidR="00AF5EFA" w:rsidRPr="0082426B">
        <w:rPr>
          <w:rStyle w:val="CommentReference"/>
          <w:rFonts w:ascii="Calibri" w:hAnsi="Calibri" w:cs="Calibri"/>
          <w:color w:val="000000"/>
          <w:sz w:val="22"/>
          <w:szCs w:val="22"/>
          <w:shd w:val="clear" w:color="auto" w:fill="FFFFFF"/>
        </w:rPr>
        <w:t xml:space="preserve"> anthropogenic land</w:t>
      </w:r>
      <w:r w:rsidR="00C438AF" w:rsidRPr="0082426B">
        <w:rPr>
          <w:rStyle w:val="CommentReference"/>
          <w:rFonts w:ascii="Calibri" w:hAnsi="Calibri" w:cs="Calibri"/>
          <w:color w:val="000000"/>
          <w:sz w:val="22"/>
          <w:szCs w:val="22"/>
          <w:shd w:val="clear" w:color="auto" w:fill="FFFFFF"/>
        </w:rPr>
        <w:t xml:space="preserve"> </w:t>
      </w:r>
      <w:r w:rsidR="00AF5EFA" w:rsidRPr="0082426B">
        <w:rPr>
          <w:rStyle w:val="CommentReference"/>
          <w:rFonts w:ascii="Calibri" w:hAnsi="Calibri" w:cs="Calibri"/>
          <w:color w:val="000000"/>
          <w:sz w:val="22"/>
          <w:szCs w:val="22"/>
          <w:shd w:val="clear" w:color="auto" w:fill="FFFFFF"/>
        </w:rPr>
        <w:t>uses</w:t>
      </w:r>
      <w:r w:rsidR="00C438AF" w:rsidRPr="0082426B">
        <w:rPr>
          <w:rStyle w:val="CommentReference"/>
          <w:rFonts w:ascii="Calibri" w:hAnsi="Calibri" w:cs="Calibri"/>
          <w:color w:val="000000"/>
          <w:sz w:val="22"/>
          <w:szCs w:val="22"/>
          <w:shd w:val="clear" w:color="auto" w:fill="FFFFFF"/>
        </w:rPr>
        <w:t xml:space="preserve"> to natural habitats, </w:t>
      </w:r>
      <w:r w:rsidR="00F209CF" w:rsidRPr="0082426B">
        <w:rPr>
          <w:rStyle w:val="CommentReference"/>
          <w:rFonts w:ascii="Calibri" w:hAnsi="Calibri" w:cs="Calibri"/>
          <w:color w:val="000000"/>
          <w:sz w:val="22"/>
          <w:szCs w:val="22"/>
          <w:shd w:val="clear" w:color="auto" w:fill="FFFFFF"/>
        </w:rPr>
        <w:t>for example with</w:t>
      </w:r>
      <w:r w:rsidR="00AF5EFA" w:rsidRPr="0082426B">
        <w:rPr>
          <w:rStyle w:val="CommentReference"/>
          <w:rFonts w:ascii="Calibri" w:hAnsi="Calibri" w:cs="Calibri"/>
          <w:color w:val="000000"/>
          <w:sz w:val="22"/>
          <w:szCs w:val="22"/>
          <w:shd w:val="clear" w:color="auto" w:fill="FFFFFF"/>
        </w:rPr>
        <w:t xml:space="preserve"> </w:t>
      </w:r>
      <w:r w:rsidR="008156C3" w:rsidRPr="0082426B">
        <w:rPr>
          <w:rStyle w:val="normaltextrun"/>
          <w:rFonts w:ascii="Calibri" w:hAnsi="Calibri" w:cs="Calibri"/>
          <w:color w:val="000000"/>
          <w:shd w:val="clear" w:color="auto" w:fill="FFFFFF"/>
        </w:rPr>
        <w:t>the restoration of human-degraded landscapes</w:t>
      </w:r>
      <w:r w:rsidR="00755F6E" w:rsidRPr="0082426B">
        <w:rPr>
          <w:rStyle w:val="normaltextrun"/>
          <w:rFonts w:ascii="Calibri" w:hAnsi="Calibri" w:cs="Calibri"/>
          <w:color w:val="000000"/>
          <w:shd w:val="clear" w:color="auto" w:fill="FFFFFF"/>
        </w:rPr>
        <w:t xml:space="preserve"> </w:t>
      </w:r>
      <w:r w:rsidR="00755F6E" w:rsidRPr="0082426B">
        <w:rPr>
          <w:rStyle w:val="normaltextrun"/>
          <w:rFonts w:ascii="Calibri" w:hAnsi="Calibri" w:cs="Calibri"/>
          <w:color w:val="000000"/>
          <w:shd w:val="clear" w:color="auto" w:fill="FFFFFF"/>
        </w:rPr>
        <w:fldChar w:fldCharType="begin" w:fldLock="1"/>
      </w:r>
      <w:r w:rsidR="00CF72BE" w:rsidRPr="0082426B">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sidRPr="0082426B">
        <w:rPr>
          <w:rStyle w:val="normaltextrun"/>
          <w:rFonts w:ascii="Calibri" w:hAnsi="Calibri" w:cs="Calibri"/>
          <w:color w:val="000000"/>
          <w:shd w:val="clear" w:color="auto" w:fill="FFFFFF"/>
        </w:rPr>
        <w:fldChar w:fldCharType="separate"/>
      </w:r>
      <w:r w:rsidR="00755F6E" w:rsidRPr="0082426B">
        <w:rPr>
          <w:rStyle w:val="normaltextrun"/>
          <w:rFonts w:ascii="Calibri" w:hAnsi="Calibri" w:cs="Calibri"/>
          <w:noProof/>
          <w:color w:val="000000"/>
          <w:shd w:val="clear" w:color="auto" w:fill="FFFFFF"/>
        </w:rPr>
        <w:t xml:space="preserve">(Banks-Leite </w:t>
      </w:r>
      <w:r w:rsidR="00755F6E" w:rsidRPr="0082426B">
        <w:rPr>
          <w:rStyle w:val="normaltextrun"/>
          <w:rFonts w:ascii="Calibri" w:hAnsi="Calibri" w:cs="Calibri"/>
          <w:i/>
          <w:noProof/>
          <w:color w:val="000000"/>
          <w:shd w:val="clear" w:color="auto" w:fill="FFFFFF"/>
        </w:rPr>
        <w:t>et al.</w:t>
      </w:r>
      <w:r w:rsidR="00755F6E" w:rsidRPr="0082426B">
        <w:rPr>
          <w:rStyle w:val="normaltextrun"/>
          <w:rFonts w:ascii="Calibri" w:hAnsi="Calibri" w:cs="Calibri"/>
          <w:noProof/>
          <w:color w:val="000000"/>
          <w:shd w:val="clear" w:color="auto" w:fill="FFFFFF"/>
        </w:rPr>
        <w:t xml:space="preserve"> 2020)</w:t>
      </w:r>
      <w:r w:rsidR="00755F6E" w:rsidRPr="0082426B">
        <w:rPr>
          <w:rStyle w:val="normaltextrun"/>
          <w:rFonts w:ascii="Calibri" w:hAnsi="Calibri" w:cs="Calibri"/>
          <w:color w:val="000000"/>
          <w:shd w:val="clear" w:color="auto" w:fill="FFFFFF"/>
        </w:rPr>
        <w:fldChar w:fldCharType="end"/>
      </w:r>
      <w:r w:rsidR="002E272C" w:rsidRPr="0082426B">
        <w:rPr>
          <w:rStyle w:val="normaltextrun"/>
          <w:rFonts w:ascii="Calibri" w:hAnsi="Calibri" w:cs="Calibri"/>
          <w:color w:val="000000"/>
          <w:shd w:val="clear" w:color="auto" w:fill="FFFFFF"/>
        </w:rPr>
        <w:t xml:space="preserve">. </w:t>
      </w:r>
      <w:r w:rsidR="0025034F" w:rsidRPr="0082426B">
        <w:t>Although humans have been modifying terrestrial ecosystems for millennia – between 75% and 95% of the total land surface could have been altered by human activities</w:t>
      </w:r>
      <w:r w:rsidR="00AB5036" w:rsidRPr="0082426B">
        <w:t xml:space="preserve"> </w:t>
      </w:r>
      <w:commentRangeStart w:id="26"/>
      <w:r w:rsidR="00AB5036" w:rsidRPr="0082426B">
        <w:t>at some point in history</w:t>
      </w:r>
      <w:commentRangeEnd w:id="26"/>
      <w:r w:rsidR="00AB5036" w:rsidRPr="0082426B">
        <w:rPr>
          <w:rStyle w:val="CommentReference"/>
        </w:rPr>
        <w:commentReference w:id="26"/>
      </w:r>
      <w:r w:rsidR="0025034F" w:rsidRPr="0082426B">
        <w:t xml:space="preserve"> </w:t>
      </w:r>
      <w:r w:rsidR="0025034F" w:rsidRPr="0082426B">
        <w:fldChar w:fldCharType="begin" w:fldLock="1"/>
      </w:r>
      <w:r w:rsidR="0025034F" w:rsidRPr="0082426B">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82426B">
        <w:fldChar w:fldCharType="separate"/>
      </w:r>
      <w:r w:rsidR="0025034F" w:rsidRPr="0082426B">
        <w:rPr>
          <w:noProof/>
        </w:rPr>
        <w:t xml:space="preserve">(Ellis </w:t>
      </w:r>
      <w:r w:rsidR="0025034F" w:rsidRPr="0082426B">
        <w:rPr>
          <w:i/>
          <w:noProof/>
        </w:rPr>
        <w:t>et al.</w:t>
      </w:r>
      <w:r w:rsidR="0025034F" w:rsidRPr="0082426B">
        <w:rPr>
          <w:noProof/>
        </w:rPr>
        <w:t xml:space="preserve"> 2013, 2021)</w:t>
      </w:r>
      <w:r w:rsidR="0025034F" w:rsidRPr="0082426B">
        <w:fldChar w:fldCharType="end"/>
      </w:r>
      <w:r w:rsidR="0025034F" w:rsidRPr="0082426B">
        <w:t xml:space="preserve"> – </w:t>
      </w:r>
      <w:r w:rsidR="00B701C7" w:rsidRPr="0082426B">
        <w:t xml:space="preserve">it is </w:t>
      </w:r>
      <w:r w:rsidR="0025034F" w:rsidRPr="0082426B">
        <w:t xml:space="preserve">only during the past three centuries </w:t>
      </w:r>
      <w:r w:rsidR="00B701C7" w:rsidRPr="0082426B">
        <w:t xml:space="preserve">that </w:t>
      </w:r>
      <w:r w:rsidR="0025034F" w:rsidRPr="0082426B">
        <w:t xml:space="preserve">the terrestrial surface made the transition from mostly wild to mostly human-dominated </w:t>
      </w:r>
      <w:r w:rsidR="0025034F" w:rsidRPr="0082426B">
        <w:fldChar w:fldCharType="begin" w:fldLock="1"/>
      </w:r>
      <w:r w:rsidR="0025034F" w:rsidRPr="0082426B">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82426B">
        <w:fldChar w:fldCharType="separate"/>
      </w:r>
      <w:r w:rsidR="0025034F" w:rsidRPr="0082426B">
        <w:rPr>
          <w:noProof/>
        </w:rPr>
        <w:t xml:space="preserve">(Ellis </w:t>
      </w:r>
      <w:r w:rsidR="0025034F" w:rsidRPr="0082426B">
        <w:rPr>
          <w:i/>
          <w:noProof/>
        </w:rPr>
        <w:t>et al.</w:t>
      </w:r>
      <w:r w:rsidR="0025034F" w:rsidRPr="0082426B">
        <w:rPr>
          <w:noProof/>
        </w:rPr>
        <w:t xml:space="preserve"> 2010)</w:t>
      </w:r>
      <w:r w:rsidR="0025034F" w:rsidRPr="0082426B">
        <w:fldChar w:fldCharType="end"/>
      </w:r>
      <w:r w:rsidR="0025034F" w:rsidRPr="0082426B">
        <w:t>. The most important driver behind this transition has been agricultural expansion, with major increases in cropland and grazing areas from the mid-18</w:t>
      </w:r>
      <w:r w:rsidR="0025034F" w:rsidRPr="0082426B">
        <w:rPr>
          <w:vertAlign w:val="superscript"/>
        </w:rPr>
        <w:t>th</w:t>
      </w:r>
      <w:r w:rsidR="0025034F" w:rsidRPr="0082426B">
        <w:t xml:space="preserve"> century</w:t>
      </w:r>
      <w:r w:rsidR="00AB5036" w:rsidRPr="0082426B">
        <w:t xml:space="preserve"> onward</w:t>
      </w:r>
      <w:r w:rsidR="0025034F" w:rsidRPr="0082426B">
        <w:t xml:space="preserve"> (Figure 1</w:t>
      </w:r>
      <w:r w:rsidR="005361AE" w:rsidRPr="0082426B">
        <w:t>a</w:t>
      </w:r>
      <w:r w:rsidR="0025034F" w:rsidRPr="0082426B">
        <w:t xml:space="preserve">). In recent decades, the expansion of grazing areas and animal feed crops, fuelled by the rising demand </w:t>
      </w:r>
      <w:r w:rsidR="00AB5036" w:rsidRPr="0082426B">
        <w:t xml:space="preserve">for </w:t>
      </w:r>
      <w:r w:rsidR="0025034F" w:rsidRPr="0082426B">
        <w:t xml:space="preserve">animal products, has been identified as the most important driver of land-use change </w:t>
      </w:r>
      <w:r w:rsidR="0025034F" w:rsidRPr="0082426B">
        <w:fldChar w:fldCharType="begin" w:fldLock="1"/>
      </w:r>
      <w:r w:rsidR="0025034F" w:rsidRPr="0082426B">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82426B">
        <w:fldChar w:fldCharType="separate"/>
      </w:r>
      <w:r w:rsidR="0025034F" w:rsidRPr="0082426B">
        <w:rPr>
          <w:noProof/>
        </w:rPr>
        <w:t xml:space="preserve">(Alexander </w:t>
      </w:r>
      <w:r w:rsidR="0025034F" w:rsidRPr="0082426B">
        <w:rPr>
          <w:i/>
          <w:noProof/>
        </w:rPr>
        <w:t>et al.</w:t>
      </w:r>
      <w:r w:rsidR="0025034F" w:rsidRPr="0082426B">
        <w:rPr>
          <w:noProof/>
        </w:rPr>
        <w:t xml:space="preserve"> 2015)</w:t>
      </w:r>
      <w:r w:rsidR="0025034F" w:rsidRPr="0082426B">
        <w:fldChar w:fldCharType="end"/>
      </w:r>
      <w:r w:rsidR="0025034F" w:rsidRPr="0082426B">
        <w:t xml:space="preserve">. </w:t>
      </w:r>
    </w:p>
    <w:p w14:paraId="3B74C000" w14:textId="1A306C21" w:rsidR="0025034F" w:rsidRPr="0082426B" w:rsidRDefault="0025034F" w:rsidP="0025034F">
      <w:pPr>
        <w:spacing w:line="276" w:lineRule="auto"/>
        <w:jc w:val="both"/>
      </w:pPr>
      <w:r w:rsidRPr="0082426B">
        <w:t xml:space="preserve">The effects of land-use change on biodiversity have been characterised at local, regional and global scales – although global-scale studies represent a small proportion of the published research </w:t>
      </w:r>
      <w:r w:rsidRPr="0082426B">
        <w:fldChar w:fldCharType="begin" w:fldLock="1"/>
      </w:r>
      <w:r w:rsidRPr="0082426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82426B">
        <w:fldChar w:fldCharType="separate"/>
      </w:r>
      <w:r w:rsidRPr="0082426B">
        <w:rPr>
          <w:noProof/>
        </w:rPr>
        <w:t xml:space="preserve">(Davison </w:t>
      </w:r>
      <w:r w:rsidRPr="0082426B">
        <w:rPr>
          <w:i/>
          <w:noProof/>
        </w:rPr>
        <w:t>et al.</w:t>
      </w:r>
      <w:r w:rsidRPr="0082426B">
        <w:rPr>
          <w:noProof/>
        </w:rPr>
        <w:t xml:space="preserve"> 2021)</w:t>
      </w:r>
      <w:r w:rsidRPr="0082426B">
        <w:fldChar w:fldCharType="end"/>
      </w:r>
      <w:r w:rsidRPr="0082426B">
        <w:t xml:space="preserve">. Overall, </w:t>
      </w:r>
      <w:commentRangeStart w:id="27"/>
      <w:r w:rsidRPr="0082426B">
        <w:t>land-use change</w:t>
      </w:r>
      <w:commentRangeEnd w:id="27"/>
      <w:r w:rsidR="00AE36C4" w:rsidRPr="0082426B">
        <w:rPr>
          <w:rStyle w:val="CommentReference"/>
        </w:rPr>
        <w:commentReference w:id="27"/>
      </w:r>
      <w:r w:rsidR="00AB5036" w:rsidRPr="0082426B">
        <w:t xml:space="preserve"> has a negative impact</w:t>
      </w:r>
      <w:r w:rsidRPr="0082426B">
        <w:t xml:space="preserve"> on species richness and abundance </w:t>
      </w:r>
      <w:r w:rsidR="00281336" w:rsidRPr="0082426B">
        <w:fldChar w:fldCharType="begin" w:fldLock="1"/>
      </w:r>
      <w:r w:rsidR="00281336" w:rsidRPr="0082426B">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82426B">
        <w:fldChar w:fldCharType="separate"/>
      </w:r>
      <w:r w:rsidR="00281336" w:rsidRPr="0082426B">
        <w:rPr>
          <w:noProof/>
        </w:rPr>
        <w:t xml:space="preserve">(Newbold </w:t>
      </w:r>
      <w:r w:rsidR="00281336" w:rsidRPr="0082426B">
        <w:rPr>
          <w:i/>
          <w:noProof/>
        </w:rPr>
        <w:t>et al.</w:t>
      </w:r>
      <w:r w:rsidR="00281336" w:rsidRPr="0082426B">
        <w:rPr>
          <w:noProof/>
        </w:rPr>
        <w:t xml:space="preserve"> 2015)</w:t>
      </w:r>
      <w:r w:rsidR="00281336" w:rsidRPr="0082426B">
        <w:fldChar w:fldCharType="end"/>
      </w:r>
      <w:r w:rsidR="00281336" w:rsidRPr="0082426B">
        <w:t>.</w:t>
      </w:r>
      <w:r w:rsidR="00D6681F" w:rsidRPr="0082426B">
        <w:t xml:space="preserve"> For example,</w:t>
      </w:r>
      <w:r w:rsidR="00460495" w:rsidRPr="0082426B">
        <w:t xml:space="preserve"> habitat loss and fragmentation due to</w:t>
      </w:r>
      <w:r w:rsidR="00D6681F" w:rsidRPr="0082426B">
        <w:t xml:space="preserve"> </w:t>
      </w:r>
      <w:r w:rsidR="00C95241" w:rsidRPr="0082426B">
        <w:t>agricultural</w:t>
      </w:r>
      <w:r w:rsidR="002F7A52" w:rsidRPr="0082426B">
        <w:t xml:space="preserve"> expansion</w:t>
      </w:r>
      <w:r w:rsidR="0060544B" w:rsidRPr="0082426B">
        <w:t xml:space="preserve"> </w:t>
      </w:r>
      <w:r w:rsidR="00740592" w:rsidRPr="0082426B">
        <w:t xml:space="preserve">is a major driver of </w:t>
      </w:r>
      <w:r w:rsidR="00305E2D" w:rsidRPr="0082426B">
        <w:t>biodiversity declines</w:t>
      </w:r>
      <w:r w:rsidR="00053393" w:rsidRPr="0082426B">
        <w:t xml:space="preserve"> </w:t>
      </w:r>
      <w:r w:rsidR="00F260D4" w:rsidRPr="0082426B">
        <w:fldChar w:fldCharType="begin" w:fldLock="1"/>
      </w:r>
      <w:r w:rsidR="002E12CD" w:rsidRPr="0082426B">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rsidRPr="0082426B">
        <w:fldChar w:fldCharType="separate"/>
      </w:r>
      <w:r w:rsidR="00F260D4" w:rsidRPr="0082426B">
        <w:rPr>
          <w:noProof/>
        </w:rPr>
        <w:t xml:space="preserve">(Foley </w:t>
      </w:r>
      <w:r w:rsidR="00F260D4" w:rsidRPr="0082426B">
        <w:rPr>
          <w:i/>
          <w:noProof/>
        </w:rPr>
        <w:t>et al.</w:t>
      </w:r>
      <w:r w:rsidR="00F260D4" w:rsidRPr="0082426B">
        <w:rPr>
          <w:noProof/>
        </w:rPr>
        <w:t xml:space="preserve"> 2005)</w:t>
      </w:r>
      <w:r w:rsidR="00F260D4" w:rsidRPr="0082426B">
        <w:fldChar w:fldCharType="end"/>
      </w:r>
      <w:r w:rsidR="00740592" w:rsidRPr="0082426B">
        <w:t xml:space="preserve">. </w:t>
      </w:r>
      <w:commentRangeStart w:id="28"/>
      <w:commentRangeEnd w:id="28"/>
      <w:r w:rsidR="005A70CE" w:rsidRPr="0082426B">
        <w:rPr>
          <w:rStyle w:val="CommentReference"/>
        </w:rPr>
        <w:commentReference w:id="28"/>
      </w:r>
      <w:r w:rsidR="005A70CE" w:rsidRPr="0082426B">
        <w:t>U</w:t>
      </w:r>
      <w:r w:rsidRPr="0082426B">
        <w:t>rban areas</w:t>
      </w:r>
      <w:r w:rsidR="00173928" w:rsidRPr="0082426B">
        <w:t>, which</w:t>
      </w:r>
      <w:r w:rsidRPr="0082426B">
        <w:t xml:space="preserve"> have been expanding at faster rates than urban populations themselves </w:t>
      </w:r>
      <w:r w:rsidRPr="0082426B">
        <w:fldChar w:fldCharType="begin" w:fldLock="1"/>
      </w:r>
      <w:r w:rsidRPr="0082426B">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82426B">
        <w:fldChar w:fldCharType="separate"/>
      </w:r>
      <w:r w:rsidRPr="0082426B">
        <w:rPr>
          <w:noProof/>
        </w:rPr>
        <w:t xml:space="preserve">(Seto </w:t>
      </w:r>
      <w:r w:rsidRPr="0082426B">
        <w:rPr>
          <w:i/>
          <w:noProof/>
        </w:rPr>
        <w:t>et al.</w:t>
      </w:r>
      <w:r w:rsidRPr="0082426B">
        <w:rPr>
          <w:noProof/>
        </w:rPr>
        <w:t xml:space="preserve"> 2010)</w:t>
      </w:r>
      <w:r w:rsidRPr="0082426B">
        <w:fldChar w:fldCharType="end"/>
      </w:r>
      <w:r w:rsidRPr="0082426B">
        <w:t xml:space="preserve">, can </w:t>
      </w:r>
      <w:r w:rsidR="005A70CE" w:rsidRPr="0082426B">
        <w:t xml:space="preserve">have a </w:t>
      </w:r>
      <w:r w:rsidRPr="0082426B">
        <w:t xml:space="preserve">considerable </w:t>
      </w:r>
      <w:r w:rsidR="005A70CE" w:rsidRPr="0082426B">
        <w:t>negative impact on</w:t>
      </w:r>
      <w:r w:rsidRPr="0082426B">
        <w:t xml:space="preserve"> biodiversity and ecosystem services</w:t>
      </w:r>
      <w:r w:rsidR="005A70CE" w:rsidRPr="0082426B">
        <w:t xml:space="preserve">, </w:t>
      </w:r>
      <w:r w:rsidR="00CB2BDE" w:rsidRPr="0082426B">
        <w:t>despite</w:t>
      </w:r>
      <w:r w:rsidR="005A70CE" w:rsidRPr="0082426B">
        <w:t xml:space="preserve"> currently represent</w:t>
      </w:r>
      <w:r w:rsidR="00CB2BDE" w:rsidRPr="0082426B">
        <w:t>ing</w:t>
      </w:r>
      <w:r w:rsidR="005A70CE" w:rsidRPr="0082426B">
        <w:t xml:space="preserve"> a small proportion of the terrestrial surface (about 1%; </w:t>
      </w:r>
      <w:r w:rsidR="005A70CE" w:rsidRPr="0082426B">
        <w:fldChar w:fldCharType="begin" w:fldLock="1"/>
      </w:r>
      <w:r w:rsidR="005A70CE" w:rsidRPr="0082426B">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82426B">
        <w:fldChar w:fldCharType="separate"/>
      </w:r>
      <w:r w:rsidR="005A70CE" w:rsidRPr="0082426B">
        <w:rPr>
          <w:noProof/>
        </w:rPr>
        <w:t xml:space="preserve">Goldewijk </w:t>
      </w:r>
      <w:r w:rsidR="005A70CE" w:rsidRPr="0082426B">
        <w:rPr>
          <w:i/>
          <w:noProof/>
        </w:rPr>
        <w:t>et al.</w:t>
      </w:r>
      <w:r w:rsidR="005A70CE" w:rsidRPr="0082426B">
        <w:rPr>
          <w:noProof/>
        </w:rPr>
        <w:t xml:space="preserve"> (2017)</w:t>
      </w:r>
      <w:r w:rsidR="005A70CE" w:rsidRPr="0082426B">
        <w:fldChar w:fldCharType="end"/>
      </w:r>
      <w:r w:rsidR="005A70CE" w:rsidRPr="0082426B">
        <w:t>)</w:t>
      </w:r>
      <w:r w:rsidRPr="0082426B">
        <w:t>. In particular, the expansion of impervious surfaces</w:t>
      </w:r>
      <w:r w:rsidR="005F79ED" w:rsidRPr="0082426B">
        <w:t>, which characterizes urban development,</w:t>
      </w:r>
      <w:r w:rsidRPr="0082426B">
        <w:t xml:space="preserve"> has been linked to </w:t>
      </w:r>
      <w:r w:rsidR="00C1792D" w:rsidRPr="0082426B">
        <w:t xml:space="preserve">a </w:t>
      </w:r>
      <w:r w:rsidRPr="0082426B">
        <w:t xml:space="preserve">reduction in species richness </w:t>
      </w:r>
      <w:r w:rsidRPr="0082426B">
        <w:fldChar w:fldCharType="begin" w:fldLock="1"/>
      </w:r>
      <w:r w:rsidRPr="0082426B">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82426B">
        <w:fldChar w:fldCharType="separate"/>
      </w:r>
      <w:r w:rsidRPr="0082426B">
        <w:rPr>
          <w:noProof/>
        </w:rPr>
        <w:t xml:space="preserve">(Souza </w:t>
      </w:r>
      <w:r w:rsidRPr="0082426B">
        <w:rPr>
          <w:i/>
          <w:noProof/>
        </w:rPr>
        <w:t>et al.</w:t>
      </w:r>
      <w:r w:rsidRPr="0082426B">
        <w:rPr>
          <w:noProof/>
        </w:rPr>
        <w:t xml:space="preserve"> 2019; Yan </w:t>
      </w:r>
      <w:r w:rsidRPr="0082426B">
        <w:rPr>
          <w:i/>
          <w:noProof/>
        </w:rPr>
        <w:t>et al.</w:t>
      </w:r>
      <w:r w:rsidRPr="0082426B">
        <w:rPr>
          <w:noProof/>
        </w:rPr>
        <w:t xml:space="preserve"> 2019)</w:t>
      </w:r>
      <w:r w:rsidRPr="0082426B">
        <w:fldChar w:fldCharType="end"/>
      </w:r>
      <w:r w:rsidRPr="0082426B">
        <w:t xml:space="preserve"> and to increases </w:t>
      </w:r>
      <w:commentRangeStart w:id="29"/>
      <w:r w:rsidRPr="0082426B">
        <w:t xml:space="preserve">in </w:t>
      </w:r>
      <w:r w:rsidR="00C3646C" w:rsidRPr="0082426B">
        <w:t xml:space="preserve">environmental </w:t>
      </w:r>
      <w:r w:rsidRPr="0082426B">
        <w:t xml:space="preserve">risks (e.g., due to flooding, </w:t>
      </w:r>
      <w:r w:rsidRPr="0082426B">
        <w:fldChar w:fldCharType="begin" w:fldLock="1"/>
      </w:r>
      <w:r w:rsidR="00E846C7" w:rsidRPr="0082426B">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82426B">
        <w:fldChar w:fldCharType="separate"/>
      </w:r>
      <w:r w:rsidRPr="0082426B">
        <w:rPr>
          <w:noProof/>
        </w:rPr>
        <w:t xml:space="preserve">Hou </w:t>
      </w:r>
      <w:r w:rsidRPr="0082426B">
        <w:rPr>
          <w:i/>
          <w:noProof/>
        </w:rPr>
        <w:t>et al.</w:t>
      </w:r>
      <w:r w:rsidRPr="0082426B">
        <w:rPr>
          <w:noProof/>
        </w:rPr>
        <w:t xml:space="preserve"> 2022</w:t>
      </w:r>
      <w:r w:rsidR="00344334" w:rsidRPr="0082426B">
        <w:rPr>
          <w:noProof/>
        </w:rPr>
        <w:t>; or to heat-island effects</w:t>
      </w:r>
      <w:r w:rsidRPr="0082426B">
        <w:rPr>
          <w:noProof/>
        </w:rPr>
        <w:t>)</w:t>
      </w:r>
      <w:r w:rsidRPr="0082426B">
        <w:fldChar w:fldCharType="end"/>
      </w:r>
      <w:commentRangeEnd w:id="29"/>
      <w:r w:rsidR="004D3C5E" w:rsidRPr="0082426B">
        <w:rPr>
          <w:rStyle w:val="CommentReference"/>
        </w:rPr>
        <w:commentReference w:id="29"/>
      </w:r>
      <w:r w:rsidRPr="0082426B">
        <w:t xml:space="preserve">. </w:t>
      </w:r>
      <w:r w:rsidR="004D3C5E" w:rsidRPr="0082426B">
        <w:t>A</w:t>
      </w:r>
      <w:r w:rsidRPr="0082426B">
        <w:t>nother important aspect of land-use change for biodiversity outcomes</w:t>
      </w:r>
      <w:r w:rsidR="002E4184" w:rsidRPr="0082426B">
        <w:t xml:space="preserve"> and </w:t>
      </w:r>
      <w:r w:rsidR="00243312" w:rsidRPr="0082426B">
        <w:t>ecosystem service delivery</w:t>
      </w:r>
      <w:r w:rsidRPr="0082426B">
        <w:t xml:space="preserve"> is the level of intensity at which the land is used to fulfil its purpose. </w:t>
      </w:r>
      <w:commentRangeStart w:id="30"/>
      <w:r w:rsidRPr="0082426B">
        <w:t xml:space="preserve">For instance, </w:t>
      </w:r>
      <w:r w:rsidR="000E32B9" w:rsidRPr="0082426B">
        <w:t xml:space="preserve"> </w:t>
      </w:r>
      <w:r w:rsidR="00887263" w:rsidRPr="0082426B">
        <w:t xml:space="preserve">management practices </w:t>
      </w:r>
      <w:r w:rsidR="000E40CD" w:rsidRPr="0082426B">
        <w:t>in agricultural areas</w:t>
      </w:r>
      <w:r w:rsidR="00CF3001" w:rsidRPr="0082426B">
        <w:t xml:space="preserve"> </w:t>
      </w:r>
      <w:r w:rsidR="00BE55B4" w:rsidRPr="0082426B">
        <w:t>are</w:t>
      </w:r>
      <w:r w:rsidR="00A47598" w:rsidRPr="0082426B">
        <w:t xml:space="preserve"> a major</w:t>
      </w:r>
      <w:r w:rsidR="00BE55B4" w:rsidRPr="0082426B">
        <w:t xml:space="preserve"> determinant of</w:t>
      </w:r>
      <w:r w:rsidR="00047B39" w:rsidRPr="0082426B">
        <w:t xml:space="preserve"> local biodiversity and</w:t>
      </w:r>
      <w:r w:rsidR="00C20531" w:rsidRPr="0082426B">
        <w:t xml:space="preserve"> related</w:t>
      </w:r>
      <w:r w:rsidR="00053393" w:rsidRPr="0082426B">
        <w:t xml:space="preserve"> ecosystem services such as pollination and pest control</w:t>
      </w:r>
      <w:r w:rsidR="00BE55B4" w:rsidRPr="0082426B">
        <w:t xml:space="preserve"> </w:t>
      </w:r>
      <w:r w:rsidR="00045473" w:rsidRPr="0082426B">
        <w:fldChar w:fldCharType="begin" w:fldLock="1"/>
      </w:r>
      <w:r w:rsidR="00FF5D93" w:rsidRPr="0082426B">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rsidRPr="0082426B">
        <w:fldChar w:fldCharType="separate"/>
      </w:r>
      <w:r w:rsidR="00965BD2" w:rsidRPr="0082426B">
        <w:rPr>
          <w:noProof/>
        </w:rPr>
        <w:t xml:space="preserve">(Foley </w:t>
      </w:r>
      <w:r w:rsidR="00965BD2" w:rsidRPr="0082426B">
        <w:rPr>
          <w:i/>
          <w:noProof/>
        </w:rPr>
        <w:t>et al.</w:t>
      </w:r>
      <w:r w:rsidR="00965BD2" w:rsidRPr="0082426B">
        <w:rPr>
          <w:noProof/>
        </w:rPr>
        <w:t xml:space="preserve"> 2005; Kehoe </w:t>
      </w:r>
      <w:r w:rsidR="00965BD2" w:rsidRPr="0082426B">
        <w:rPr>
          <w:i/>
          <w:noProof/>
        </w:rPr>
        <w:t>et al.</w:t>
      </w:r>
      <w:r w:rsidR="00965BD2" w:rsidRPr="0082426B">
        <w:rPr>
          <w:noProof/>
        </w:rPr>
        <w:t xml:space="preserve"> 2015; Millard </w:t>
      </w:r>
      <w:r w:rsidR="00965BD2" w:rsidRPr="0082426B">
        <w:rPr>
          <w:i/>
          <w:noProof/>
        </w:rPr>
        <w:t>et al.</w:t>
      </w:r>
      <w:r w:rsidR="00965BD2" w:rsidRPr="0082426B">
        <w:rPr>
          <w:noProof/>
        </w:rPr>
        <w:t xml:space="preserve"> 2021)</w:t>
      </w:r>
      <w:r w:rsidR="00045473" w:rsidRPr="0082426B">
        <w:fldChar w:fldCharType="end"/>
      </w:r>
      <w:r w:rsidR="000E32B9" w:rsidRPr="0082426B">
        <w:t xml:space="preserve">. </w:t>
      </w:r>
      <w:r w:rsidR="00632ACB" w:rsidRPr="0082426B">
        <w:t xml:space="preserve">In urban areas, </w:t>
      </w:r>
      <w:r w:rsidRPr="0082426B">
        <w:t xml:space="preserve">introducing and managing green spaces can lead to positive biodiversity outcomes </w:t>
      </w:r>
      <w:r w:rsidRPr="0082426B">
        <w:fldChar w:fldCharType="begin" w:fldLock="1"/>
      </w:r>
      <w:r w:rsidRPr="0082426B">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426B">
        <w:fldChar w:fldCharType="separate"/>
      </w:r>
      <w:r w:rsidRPr="0082426B">
        <w:rPr>
          <w:noProof/>
        </w:rPr>
        <w:t xml:space="preserve">(Ives </w:t>
      </w:r>
      <w:r w:rsidRPr="0082426B">
        <w:rPr>
          <w:i/>
          <w:noProof/>
        </w:rPr>
        <w:t>et al.</w:t>
      </w:r>
      <w:r w:rsidRPr="0082426B">
        <w:rPr>
          <w:noProof/>
        </w:rPr>
        <w:t xml:space="preserve"> 2016; Aronson </w:t>
      </w:r>
      <w:r w:rsidRPr="0082426B">
        <w:rPr>
          <w:i/>
          <w:noProof/>
        </w:rPr>
        <w:t>et al.</w:t>
      </w:r>
      <w:r w:rsidRPr="0082426B">
        <w:rPr>
          <w:noProof/>
        </w:rPr>
        <w:t xml:space="preserve"> 2017)</w:t>
      </w:r>
      <w:r w:rsidRPr="0082426B">
        <w:fldChar w:fldCharType="end"/>
      </w:r>
      <w:r w:rsidR="008F2D4E" w:rsidRPr="0082426B">
        <w:t xml:space="preserve">, and can also help mitigate </w:t>
      </w:r>
      <w:r w:rsidR="003C64AA" w:rsidRPr="0082426B">
        <w:t>flooding</w:t>
      </w:r>
      <w:r w:rsidR="003D234C" w:rsidRPr="0082426B">
        <w:t xml:space="preserve"> risks</w:t>
      </w:r>
      <w:r w:rsidR="003C64AA" w:rsidRPr="0082426B">
        <w:t xml:space="preserve"> and heat islands</w:t>
      </w:r>
      <w:r w:rsidR="005D42B2" w:rsidRPr="0082426B">
        <w:t xml:space="preserve"> </w:t>
      </w:r>
      <w:r w:rsidR="00E1618B" w:rsidRPr="0082426B">
        <w:fldChar w:fldCharType="begin" w:fldLock="1"/>
      </w:r>
      <w:r w:rsidR="00F260D4" w:rsidRPr="0082426B">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426B">
        <w:fldChar w:fldCharType="separate"/>
      </w:r>
      <w:r w:rsidR="00E1618B" w:rsidRPr="0082426B">
        <w:rPr>
          <w:noProof/>
        </w:rPr>
        <w:t xml:space="preserve">(Livesley </w:t>
      </w:r>
      <w:r w:rsidR="00E1618B" w:rsidRPr="0082426B">
        <w:rPr>
          <w:i/>
          <w:noProof/>
        </w:rPr>
        <w:t>et al.</w:t>
      </w:r>
      <w:r w:rsidR="00E1618B" w:rsidRPr="0082426B">
        <w:rPr>
          <w:noProof/>
        </w:rPr>
        <w:t xml:space="preserve"> 2016)</w:t>
      </w:r>
      <w:r w:rsidR="00E1618B" w:rsidRPr="0082426B">
        <w:fldChar w:fldCharType="end"/>
      </w:r>
      <w:r w:rsidRPr="0082426B">
        <w:t>.</w:t>
      </w:r>
      <w:commentRangeEnd w:id="30"/>
      <w:r w:rsidR="004D3C5E" w:rsidRPr="0082426B">
        <w:rPr>
          <w:rStyle w:val="CommentReference"/>
        </w:rPr>
        <w:commentReference w:id="30"/>
      </w:r>
      <w:r w:rsidR="00F76876" w:rsidRPr="0082426B">
        <w:t xml:space="preserve"> </w:t>
      </w:r>
      <w:r w:rsidRPr="0082426B">
        <w:t xml:space="preserve">Yet, land-use intensity has not been explicitly </w:t>
      </w:r>
      <w:r w:rsidRPr="0082426B">
        <w:lastRenderedPageBreak/>
        <w:t>considered by a majority of past studies investigating impacts of land-use change on biodiversity</w:t>
      </w:r>
      <w:r w:rsidR="008255F8" w:rsidRPr="0082426B">
        <w:t xml:space="preserve"> </w:t>
      </w:r>
      <w:r w:rsidR="008255F8" w:rsidRPr="0082426B">
        <w:fldChar w:fldCharType="begin" w:fldLock="1"/>
      </w:r>
      <w:r w:rsidR="00965BD2" w:rsidRPr="0082426B">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426B">
        <w:fldChar w:fldCharType="separate"/>
      </w:r>
      <w:r w:rsidR="008255F8" w:rsidRPr="0082426B">
        <w:rPr>
          <w:noProof/>
        </w:rPr>
        <w:t xml:space="preserve">(Davison </w:t>
      </w:r>
      <w:r w:rsidR="008255F8" w:rsidRPr="0082426B">
        <w:rPr>
          <w:i/>
          <w:noProof/>
        </w:rPr>
        <w:t>et al.</w:t>
      </w:r>
      <w:r w:rsidR="008255F8" w:rsidRPr="0082426B">
        <w:rPr>
          <w:noProof/>
        </w:rPr>
        <w:t xml:space="preserve"> 2021; Dullinger </w:t>
      </w:r>
      <w:r w:rsidR="008255F8" w:rsidRPr="0082426B">
        <w:rPr>
          <w:i/>
          <w:noProof/>
        </w:rPr>
        <w:t>et al.</w:t>
      </w:r>
      <w:r w:rsidR="008255F8" w:rsidRPr="0082426B">
        <w:rPr>
          <w:noProof/>
        </w:rPr>
        <w:t xml:space="preserve"> 2021)</w:t>
      </w:r>
      <w:r w:rsidR="008255F8" w:rsidRPr="0082426B">
        <w:fldChar w:fldCharType="end"/>
      </w:r>
      <w:r w:rsidRPr="0082426B">
        <w:t>, despite its likely importance.</w:t>
      </w:r>
    </w:p>
    <w:p w14:paraId="2C297BC1" w14:textId="77777777" w:rsidR="00D629A8" w:rsidRPr="0082426B" w:rsidRDefault="00D629A8" w:rsidP="0025034F">
      <w:pPr>
        <w:spacing w:line="276" w:lineRule="auto"/>
        <w:jc w:val="both"/>
      </w:pPr>
    </w:p>
    <w:p w14:paraId="14BD0860" w14:textId="0D11035A" w:rsidR="0025034F" w:rsidRPr="0082426B" w:rsidRDefault="00334F55" w:rsidP="00334F55">
      <w:pPr>
        <w:spacing w:line="276" w:lineRule="auto"/>
        <w:jc w:val="center"/>
      </w:pPr>
      <w:r w:rsidRPr="0082426B">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67E1AE8D" w:rsidR="00492319" w:rsidRPr="0082426B" w:rsidRDefault="0025034F" w:rsidP="001E4058">
      <w:pPr>
        <w:spacing w:line="240" w:lineRule="auto"/>
        <w:jc w:val="both"/>
        <w:rPr>
          <w:color w:val="000000" w:themeColor="text1"/>
        </w:rPr>
      </w:pPr>
      <w:r w:rsidRPr="0082426B">
        <w:rPr>
          <w:rFonts w:cstheme="minorHAnsi"/>
          <w:b/>
          <w:bCs/>
          <w:color w:val="000000" w:themeColor="text1"/>
        </w:rPr>
        <w:t xml:space="preserve">Figure </w:t>
      </w:r>
      <w:r w:rsidR="00334F55" w:rsidRPr="0082426B">
        <w:rPr>
          <w:rFonts w:cstheme="minorHAnsi"/>
          <w:b/>
          <w:bCs/>
          <w:color w:val="000000" w:themeColor="text1"/>
        </w:rPr>
        <w:t>1</w:t>
      </w:r>
      <w:r w:rsidRPr="0082426B">
        <w:rPr>
          <w:rFonts w:cstheme="minorHAnsi"/>
          <w:b/>
          <w:bCs/>
          <w:color w:val="000000" w:themeColor="text1"/>
        </w:rPr>
        <w:t>:</w:t>
      </w:r>
      <w:r w:rsidR="00334F55" w:rsidRPr="0082426B">
        <w:rPr>
          <w:rFonts w:cstheme="minorHAnsi"/>
          <w:b/>
          <w:bCs/>
          <w:color w:val="000000" w:themeColor="text1"/>
        </w:rPr>
        <w:t xml:space="preserve"> </w:t>
      </w:r>
      <w:r w:rsidR="007079F6" w:rsidRPr="0082426B">
        <w:rPr>
          <w:rFonts w:cstheme="minorHAnsi"/>
          <w:b/>
          <w:bCs/>
          <w:color w:val="000000" w:themeColor="text1"/>
        </w:rPr>
        <w:t xml:space="preserve">Characteristics of </w:t>
      </w:r>
      <w:r w:rsidR="00334F55" w:rsidRPr="0082426B">
        <w:rPr>
          <w:rFonts w:cstheme="minorHAnsi"/>
          <w:b/>
          <w:bCs/>
          <w:color w:val="000000" w:themeColor="text1"/>
        </w:rPr>
        <w:t>The G</w:t>
      </w:r>
      <w:r w:rsidR="007079F6" w:rsidRPr="0082426B">
        <w:rPr>
          <w:rFonts w:cstheme="minorHAnsi"/>
          <w:b/>
          <w:bCs/>
          <w:color w:val="000000" w:themeColor="text1"/>
        </w:rPr>
        <w:t>reat Acceleration.</w:t>
      </w:r>
      <w:r w:rsidR="00334F55" w:rsidRPr="0082426B">
        <w:rPr>
          <w:rFonts w:cstheme="minorHAnsi"/>
          <w:b/>
          <w:bCs/>
          <w:color w:val="000000" w:themeColor="text1"/>
        </w:rPr>
        <w:t xml:space="preserve"> </w:t>
      </w:r>
      <w:r w:rsidR="00334F55" w:rsidRPr="0082426B">
        <w:rPr>
          <w:b/>
          <w:bCs/>
          <w:color w:val="000000" w:themeColor="text1"/>
        </w:rPr>
        <w:t>(a)</w:t>
      </w:r>
      <w:r w:rsidR="001910F8" w:rsidRPr="0082426B">
        <w:rPr>
          <w:b/>
          <w:bCs/>
          <w:color w:val="000000" w:themeColor="text1"/>
        </w:rPr>
        <w:t xml:space="preserve"> </w:t>
      </w:r>
      <w:r w:rsidR="00334F55" w:rsidRPr="0082426B">
        <w:rPr>
          <w:b/>
          <w:bCs/>
          <w:color w:val="000000" w:themeColor="text1"/>
        </w:rPr>
        <w:t xml:space="preserve">Land surface (and land-surface proportion) used for agricultural purposes between </w:t>
      </w:r>
      <w:r w:rsidR="007079F6" w:rsidRPr="0082426B">
        <w:rPr>
          <w:b/>
          <w:bCs/>
          <w:color w:val="000000" w:themeColor="text1"/>
        </w:rPr>
        <w:t>year 0</w:t>
      </w:r>
      <w:r w:rsidR="00334F55" w:rsidRPr="0082426B">
        <w:rPr>
          <w:b/>
          <w:bCs/>
          <w:color w:val="000000" w:themeColor="text1"/>
        </w:rPr>
        <w:t xml:space="preserve"> and 2016. </w:t>
      </w:r>
      <w:r w:rsidR="00334F55" w:rsidRPr="0082426B">
        <w:rPr>
          <w:color w:val="000000" w:themeColor="text1"/>
        </w:rPr>
        <w:t>Data from the HYDE database (</w:t>
      </w:r>
      <w:r w:rsidR="00334F55" w:rsidRPr="0082426B">
        <w:rPr>
          <w:color w:val="000000" w:themeColor="text1"/>
        </w:rPr>
        <w:fldChar w:fldCharType="begin" w:fldLock="1"/>
      </w:r>
      <w:r w:rsidR="00334F55" w:rsidRPr="0082426B">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82426B">
        <w:rPr>
          <w:color w:val="000000" w:themeColor="text1"/>
        </w:rPr>
        <w:fldChar w:fldCharType="separate"/>
      </w:r>
      <w:r w:rsidR="00334F55" w:rsidRPr="0082426B">
        <w:rPr>
          <w:noProof/>
          <w:color w:val="000000" w:themeColor="text1"/>
        </w:rPr>
        <w:t xml:space="preserve">Goldewijk </w:t>
      </w:r>
      <w:r w:rsidR="00334F55" w:rsidRPr="0082426B">
        <w:rPr>
          <w:i/>
          <w:noProof/>
          <w:color w:val="000000" w:themeColor="text1"/>
        </w:rPr>
        <w:t>et al.</w:t>
      </w:r>
      <w:r w:rsidR="00334F55" w:rsidRPr="0082426B">
        <w:rPr>
          <w:noProof/>
          <w:color w:val="000000" w:themeColor="text1"/>
        </w:rPr>
        <w:t xml:space="preserve"> 2017)</w:t>
      </w:r>
      <w:r w:rsidR="00334F55" w:rsidRPr="0082426B">
        <w:rPr>
          <w:color w:val="000000" w:themeColor="text1"/>
        </w:rPr>
        <w:fldChar w:fldCharType="end"/>
      </w:r>
      <w:r w:rsidR="00334F55" w:rsidRPr="0082426B">
        <w:rPr>
          <w:color w:val="000000" w:themeColor="text1"/>
        </w:rPr>
        <w:t xml:space="preserve">, downloaded from </w:t>
      </w:r>
      <w:hyperlink r:id="rId11" w:history="1">
        <w:r w:rsidR="00334F55" w:rsidRPr="0082426B">
          <w:rPr>
            <w:rStyle w:val="Hyperlink"/>
            <w:color w:val="000000" w:themeColor="text1"/>
          </w:rPr>
          <w:t>https://ourworldindata.org/land-use</w:t>
        </w:r>
      </w:hyperlink>
      <w:r w:rsidR="00334F55" w:rsidRPr="0082426B">
        <w:rPr>
          <w:color w:val="000000" w:themeColor="text1"/>
        </w:rPr>
        <w:t xml:space="preserve"> (24/01/2022).</w:t>
      </w:r>
      <w:r w:rsidR="002B2FEF" w:rsidRPr="0082426B">
        <w:rPr>
          <w:color w:val="000000" w:themeColor="text1"/>
        </w:rPr>
        <w:t xml:space="preserve"> </w:t>
      </w:r>
      <w:r w:rsidR="002B2FEF" w:rsidRPr="0082426B">
        <w:rPr>
          <w:b/>
          <w:bCs/>
          <w:color w:val="000000" w:themeColor="text1"/>
        </w:rPr>
        <w:t>(b)</w:t>
      </w:r>
      <w:r w:rsidR="002B2FEF" w:rsidRPr="0082426B">
        <w:rPr>
          <w:color w:val="000000" w:themeColor="text1"/>
        </w:rPr>
        <w:t xml:space="preserve"> </w:t>
      </w:r>
      <w:r w:rsidR="002B2FEF" w:rsidRPr="0082426B">
        <w:rPr>
          <w:rFonts w:cstheme="minorHAnsi"/>
          <w:b/>
          <w:bCs/>
          <w:color w:val="000000" w:themeColor="text1"/>
        </w:rPr>
        <w:t>Annual land-</w:t>
      </w:r>
      <w:r w:rsidRPr="0082426B">
        <w:rPr>
          <w:rFonts w:cstheme="minorHAnsi"/>
          <w:b/>
          <w:bCs/>
          <w:color w:val="000000" w:themeColor="text1"/>
        </w:rPr>
        <w:t xml:space="preserve">surface temperature anomaly between 1880 and </w:t>
      </w:r>
      <w:r w:rsidR="00236D44" w:rsidRPr="0082426B">
        <w:rPr>
          <w:rFonts w:cstheme="minorHAnsi"/>
          <w:b/>
          <w:bCs/>
          <w:color w:val="000000" w:themeColor="text1"/>
        </w:rPr>
        <w:t>2021</w:t>
      </w:r>
      <w:r w:rsidRPr="0082426B">
        <w:rPr>
          <w:rFonts w:cstheme="minorHAnsi"/>
          <w:b/>
          <w:bCs/>
          <w:color w:val="000000" w:themeColor="text1"/>
        </w:rPr>
        <w:t xml:space="preserve">. </w:t>
      </w:r>
      <w:r w:rsidRPr="0082426B">
        <w:rPr>
          <w:rFonts w:cstheme="minorHAnsi"/>
          <w:color w:val="000000" w:themeColor="text1"/>
        </w:rPr>
        <w:t>Data retrieved from the National Oceanic and Atmospheric Administration – National Centers for Environmental Information</w:t>
      </w:r>
      <w:r w:rsidR="00877F61" w:rsidRPr="0082426B">
        <w:rPr>
          <w:rFonts w:cstheme="minorHAnsi"/>
          <w:color w:val="000000" w:themeColor="text1"/>
        </w:rPr>
        <w:t>, Climate at a Glance: Global Time Series, published April 2022, retrieved on May 6, 2022 from </w:t>
      </w:r>
      <w:hyperlink r:id="rId12" w:history="1">
        <w:r w:rsidR="00877F61" w:rsidRPr="0082426B">
          <w:rPr>
            <w:rStyle w:val="Hyperlink"/>
            <w:rFonts w:cstheme="minorHAnsi"/>
            <w:color w:val="000000" w:themeColor="text1"/>
            <w:bdr w:val="none" w:sz="0" w:space="0" w:color="auto" w:frame="1"/>
          </w:rPr>
          <w:t>https://www.ncdc.noaa.gov/cag/</w:t>
        </w:r>
      </w:hyperlink>
      <w:r w:rsidR="00877F61" w:rsidRPr="0082426B">
        <w:rPr>
          <w:rFonts w:cstheme="minorHAnsi"/>
          <w:color w:val="000000" w:themeColor="text1"/>
        </w:rPr>
        <w:t xml:space="preserve">. </w:t>
      </w:r>
      <w:r w:rsidRPr="0082426B">
        <w:rPr>
          <w:rFonts w:cstheme="minorHAnsi"/>
          <w:color w:val="000000" w:themeColor="text1"/>
        </w:rPr>
        <w:t>The anomalies are calculated with reference to the global temperature average for the 20</w:t>
      </w:r>
      <w:r w:rsidRPr="0082426B">
        <w:rPr>
          <w:rFonts w:cstheme="minorHAnsi"/>
          <w:color w:val="000000" w:themeColor="text1"/>
          <w:vertAlign w:val="superscript"/>
        </w:rPr>
        <w:t>th</w:t>
      </w:r>
      <w:r w:rsidRPr="0082426B">
        <w:rPr>
          <w:rFonts w:cstheme="minorHAnsi"/>
          <w:color w:val="000000" w:themeColor="text1"/>
        </w:rPr>
        <w:t xml:space="preserve"> century.</w:t>
      </w:r>
      <w:r w:rsidR="00492319" w:rsidRPr="0082426B">
        <w:rPr>
          <w:rFonts w:cstheme="minorHAnsi"/>
          <w:color w:val="000000" w:themeColor="text1"/>
        </w:rPr>
        <w:t xml:space="preserve"> </w:t>
      </w:r>
    </w:p>
    <w:p w14:paraId="3CD5D1D1" w14:textId="77777777" w:rsidR="0025034F" w:rsidRPr="0082426B" w:rsidRDefault="0025034F" w:rsidP="0025034F">
      <w:pPr>
        <w:spacing w:line="276" w:lineRule="auto"/>
        <w:jc w:val="both"/>
      </w:pPr>
    </w:p>
    <w:p w14:paraId="6987EBB3" w14:textId="77777777" w:rsidR="00B20FD7" w:rsidRPr="0082426B" w:rsidRDefault="00B20FD7" w:rsidP="00B20FD7">
      <w:pPr>
        <w:spacing w:line="276" w:lineRule="auto"/>
        <w:jc w:val="both"/>
        <w:rPr>
          <w:i/>
          <w:iCs/>
        </w:rPr>
      </w:pPr>
      <w:r w:rsidRPr="0082426B">
        <w:rPr>
          <w:i/>
          <w:iCs/>
        </w:rPr>
        <w:t>Climate change</w:t>
      </w:r>
    </w:p>
    <w:p w14:paraId="41402C53" w14:textId="3311CF28" w:rsidR="00B20FD7" w:rsidRPr="0082426B" w:rsidRDefault="00B20FD7" w:rsidP="0025034F">
      <w:pPr>
        <w:spacing w:line="276" w:lineRule="auto"/>
        <w:jc w:val="both"/>
      </w:pPr>
      <w:r w:rsidRPr="0082426B">
        <w:t xml:space="preserve">According to the World Meteorological Organization, climate change is defined as long-term changes (i.e, over at least several decades) to the mean state or to the variability of the climate, attributable to human activity or to natural causes. There is a strong scientific consensus that current climate change (from approximately 1850) is the result of human-driven changes to atmospheric composition </w:t>
      </w:r>
      <w:r w:rsidRPr="0082426B">
        <w:fldChar w:fldCharType="begin" w:fldLock="1"/>
      </w:r>
      <w:r w:rsidRPr="0082426B">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82426B">
        <w:fldChar w:fldCharType="separate"/>
      </w:r>
      <w:r w:rsidRPr="0082426B">
        <w:rPr>
          <w:noProof/>
        </w:rPr>
        <w:t xml:space="preserve">(Crowley 2000; IPCC 2013; Maibach </w:t>
      </w:r>
      <w:r w:rsidRPr="0082426B">
        <w:rPr>
          <w:i/>
          <w:noProof/>
        </w:rPr>
        <w:t>et al.</w:t>
      </w:r>
      <w:r w:rsidRPr="0082426B">
        <w:rPr>
          <w:noProof/>
        </w:rPr>
        <w:t xml:space="preserve"> 2014)</w:t>
      </w:r>
      <w:r w:rsidRPr="0082426B">
        <w:fldChar w:fldCharType="end"/>
      </w:r>
      <w:r w:rsidRPr="0082426B">
        <w:t xml:space="preserve">. Current manifestations of climate change include </w:t>
      </w:r>
      <w:r w:rsidRPr="0082426B">
        <w:lastRenderedPageBreak/>
        <w:t xml:space="preserve">rising average temperatures </w:t>
      </w:r>
      <w:r w:rsidRPr="0082426B">
        <w:fldChar w:fldCharType="begin" w:fldLock="1"/>
      </w:r>
      <w:r w:rsidRPr="0082426B">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82426B">
        <w:fldChar w:fldCharType="separate"/>
      </w:r>
      <w:r w:rsidRPr="0082426B">
        <w:rPr>
          <w:noProof/>
        </w:rPr>
        <w:t xml:space="preserve">(Valipour </w:t>
      </w:r>
      <w:r w:rsidRPr="0082426B">
        <w:rPr>
          <w:i/>
          <w:noProof/>
        </w:rPr>
        <w:t>et al.</w:t>
      </w:r>
      <w:r w:rsidRPr="0082426B">
        <w:rPr>
          <w:noProof/>
        </w:rPr>
        <w:t xml:space="preserve"> 2021; Figure 1b)</w:t>
      </w:r>
      <w:r w:rsidRPr="0082426B">
        <w:fldChar w:fldCharType="end"/>
      </w:r>
      <w:r w:rsidRPr="0082426B">
        <w:t xml:space="preserve">, increases in the frequency of extreme events </w:t>
      </w:r>
      <w:r w:rsidRPr="0082426B">
        <w:fldChar w:fldCharType="begin" w:fldLock="1"/>
      </w:r>
      <w:r w:rsidRPr="0082426B">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82426B">
        <w:fldChar w:fldCharType="separate"/>
      </w:r>
      <w:r w:rsidRPr="0082426B">
        <w:rPr>
          <w:noProof/>
        </w:rPr>
        <w:t xml:space="preserve">(Seneviratne </w:t>
      </w:r>
      <w:r w:rsidRPr="0082426B">
        <w:rPr>
          <w:i/>
          <w:noProof/>
        </w:rPr>
        <w:t>et al.</w:t>
      </w:r>
      <w:r w:rsidRPr="0082426B">
        <w:rPr>
          <w:noProof/>
        </w:rPr>
        <w:t xml:space="preserve"> 2012)</w:t>
      </w:r>
      <w:r w:rsidRPr="0082426B">
        <w:fldChar w:fldCharType="end"/>
      </w:r>
      <w:r w:rsidRPr="0082426B">
        <w:t xml:space="preserve">, and changes in global rainfall patterns </w:t>
      </w:r>
      <w:r w:rsidRPr="0082426B">
        <w:fldChar w:fldCharType="begin" w:fldLock="1"/>
      </w:r>
      <w:r w:rsidRPr="0082426B">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82426B">
        <w:fldChar w:fldCharType="separate"/>
      </w:r>
      <w:r w:rsidRPr="0082426B">
        <w:rPr>
          <w:noProof/>
        </w:rPr>
        <w:t>(Dore 2005; Trenberth 2011)</w:t>
      </w:r>
      <w:r w:rsidRPr="0082426B">
        <w:fldChar w:fldCharType="end"/>
      </w:r>
      <w:r w:rsidRPr="0082426B">
        <w:t xml:space="preserve">. </w:t>
      </w:r>
    </w:p>
    <w:p w14:paraId="71DF104C" w14:textId="4D4AD296" w:rsidR="0025034F" w:rsidRPr="0082426B" w:rsidRDefault="0025034F" w:rsidP="0025034F">
      <w:pPr>
        <w:spacing w:line="276" w:lineRule="auto"/>
        <w:jc w:val="both"/>
      </w:pPr>
      <w:commentRangeStart w:id="31"/>
      <w:r w:rsidRPr="0082426B">
        <w:t xml:space="preserve">There is accumulating empirical evidence that climate change affects biodiversity globally, with documented changes in phenology </w:t>
      </w:r>
      <w:r w:rsidRPr="0082426B">
        <w:fldChar w:fldCharType="begin" w:fldLock="1"/>
      </w:r>
      <w:r w:rsidRPr="0082426B">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82426B">
        <w:fldChar w:fldCharType="separate"/>
      </w:r>
      <w:r w:rsidRPr="0082426B">
        <w:rPr>
          <w:noProof/>
        </w:rPr>
        <w:t>(Inouye 2022)</w:t>
      </w:r>
      <w:r w:rsidRPr="0082426B">
        <w:fldChar w:fldCharType="end"/>
      </w:r>
      <w:r w:rsidRPr="0082426B">
        <w:t xml:space="preserve">, in the geographical distributions of species </w:t>
      </w:r>
      <w:r w:rsidRPr="0082426B">
        <w:fldChar w:fldCharType="begin" w:fldLock="1"/>
      </w:r>
      <w:r w:rsidR="008B08F0" w:rsidRPr="0082426B">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82426B">
        <w:fldChar w:fldCharType="separate"/>
      </w:r>
      <w:r w:rsidR="00CF72BE" w:rsidRPr="0082426B">
        <w:rPr>
          <w:noProof/>
        </w:rPr>
        <w:t xml:space="preserve">(Chen </w:t>
      </w:r>
      <w:r w:rsidR="00CF72BE" w:rsidRPr="0082426B">
        <w:rPr>
          <w:i/>
          <w:noProof/>
        </w:rPr>
        <w:t>et al.</w:t>
      </w:r>
      <w:r w:rsidR="00CF72BE" w:rsidRPr="0082426B">
        <w:rPr>
          <w:noProof/>
        </w:rPr>
        <w:t xml:space="preserve"> 2011; Lenoir &amp; Svenning 2015; Soroye </w:t>
      </w:r>
      <w:r w:rsidR="00CF72BE" w:rsidRPr="0082426B">
        <w:rPr>
          <w:i/>
          <w:noProof/>
        </w:rPr>
        <w:t>et al.</w:t>
      </w:r>
      <w:r w:rsidR="00CF72BE" w:rsidRPr="0082426B">
        <w:rPr>
          <w:noProof/>
        </w:rPr>
        <w:t xml:space="preserve"> 2020)</w:t>
      </w:r>
      <w:r w:rsidRPr="0082426B">
        <w:fldChar w:fldCharType="end"/>
      </w:r>
      <w:r w:rsidRPr="0082426B">
        <w:t xml:space="preserve">, and in species physiology </w:t>
      </w:r>
      <w:r w:rsidRPr="0082426B">
        <w:fldChar w:fldCharType="begin" w:fldLock="1"/>
      </w:r>
      <w:r w:rsidRPr="0082426B">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82426B">
        <w:fldChar w:fldCharType="separate"/>
      </w:r>
      <w:r w:rsidRPr="0082426B">
        <w:rPr>
          <w:noProof/>
        </w:rPr>
        <w:t xml:space="preserve">(Pörtner &amp; Farrell 2008; Chown </w:t>
      </w:r>
      <w:r w:rsidRPr="0082426B">
        <w:rPr>
          <w:i/>
          <w:noProof/>
        </w:rPr>
        <w:t>et al.</w:t>
      </w:r>
      <w:r w:rsidRPr="0082426B">
        <w:rPr>
          <w:noProof/>
        </w:rPr>
        <w:t xml:space="preserve"> 2010)</w:t>
      </w:r>
      <w:r w:rsidRPr="0082426B">
        <w:fldChar w:fldCharType="end"/>
      </w:r>
      <w:r w:rsidRPr="0082426B">
        <w:t>.</w:t>
      </w:r>
      <w:commentRangeEnd w:id="31"/>
      <w:r w:rsidR="0072189B" w:rsidRPr="0082426B">
        <w:rPr>
          <w:rStyle w:val="CommentReference"/>
        </w:rPr>
        <w:commentReference w:id="31"/>
      </w:r>
      <w:r w:rsidRPr="0082426B">
        <w:t xml:space="preserve"> Climate-change impacts on individual species have consequences for whole communities, through disruptions of species interactions, which can in turn exacerbate impacts on individual species </w:t>
      </w:r>
      <w:r w:rsidRPr="0082426B">
        <w:fldChar w:fldCharType="begin" w:fldLock="1"/>
      </w:r>
      <w:r w:rsidRPr="0082426B">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82426B">
        <w:fldChar w:fldCharType="separate"/>
      </w:r>
      <w:r w:rsidRPr="0082426B">
        <w:rPr>
          <w:noProof/>
        </w:rPr>
        <w:t xml:space="preserve">(Cahill </w:t>
      </w:r>
      <w:r w:rsidRPr="0082426B">
        <w:rPr>
          <w:i/>
          <w:noProof/>
        </w:rPr>
        <w:t>et al.</w:t>
      </w:r>
      <w:r w:rsidRPr="0082426B">
        <w:rPr>
          <w:noProof/>
        </w:rPr>
        <w:t xml:space="preserve"> 2013; Kharouba </w:t>
      </w:r>
      <w:r w:rsidRPr="0082426B">
        <w:rPr>
          <w:i/>
          <w:noProof/>
        </w:rPr>
        <w:t>et al.</w:t>
      </w:r>
      <w:r w:rsidRPr="0082426B">
        <w:rPr>
          <w:noProof/>
        </w:rPr>
        <w:t xml:space="preserve"> 2018)</w:t>
      </w:r>
      <w:r w:rsidRPr="0082426B">
        <w:fldChar w:fldCharType="end"/>
      </w:r>
      <w:r w:rsidRPr="0082426B">
        <w:t xml:space="preserve">. </w:t>
      </w:r>
    </w:p>
    <w:p w14:paraId="4FEFB747" w14:textId="21F63C54" w:rsidR="000C06C6" w:rsidRPr="0082426B" w:rsidRDefault="00281336" w:rsidP="0025034F">
      <w:pPr>
        <w:spacing w:line="276" w:lineRule="auto"/>
        <w:jc w:val="both"/>
        <w:rPr>
          <w:i/>
          <w:iCs/>
        </w:rPr>
      </w:pPr>
      <w:r w:rsidRPr="0082426B">
        <w:rPr>
          <w:i/>
          <w:iCs/>
        </w:rPr>
        <w:t>The future of biodiversity in the Anthropocene</w:t>
      </w:r>
    </w:p>
    <w:p w14:paraId="1581177E" w14:textId="7009DFD5" w:rsidR="0025034F" w:rsidRDefault="0025034F" w:rsidP="0025034F">
      <w:pPr>
        <w:spacing w:line="276" w:lineRule="auto"/>
        <w:jc w:val="both"/>
      </w:pPr>
      <w:commentRangeStart w:id="32"/>
      <w:r w:rsidRPr="0082426B">
        <w:t xml:space="preserve">Projecting </w:t>
      </w:r>
      <w:commentRangeEnd w:id="32"/>
      <w:r w:rsidR="00E80BF8" w:rsidRPr="0082426B">
        <w:rPr>
          <w:rStyle w:val="CommentReference"/>
        </w:rPr>
        <w:commentReference w:id="32"/>
      </w:r>
      <w:r w:rsidRPr="0082426B">
        <w:t xml:space="preserve">future land-use and climate-change impacts on biodiversity highlights the key role of human-development scenarios for global biodiversity outcomes </w:t>
      </w:r>
      <w:r w:rsidRPr="0082426B">
        <w:fldChar w:fldCharType="begin" w:fldLock="1"/>
      </w:r>
      <w:r w:rsidRPr="0082426B">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82426B">
        <w:fldChar w:fldCharType="separate"/>
      </w:r>
      <w:r w:rsidRPr="0082426B">
        <w:rPr>
          <w:noProof/>
        </w:rPr>
        <w:t>(Newbold 2018)</w:t>
      </w:r>
      <w:r w:rsidRPr="0082426B">
        <w:fldChar w:fldCharType="end"/>
      </w:r>
      <w:r w:rsidR="004E4CC7" w:rsidRPr="0082426B">
        <w:t>,</w:t>
      </w:r>
      <w:r w:rsidRPr="0082426B">
        <w:t xml:space="preserve"> for the long-term viability of animal populations </w:t>
      </w:r>
      <w:r w:rsidRPr="0082426B">
        <w:fldChar w:fldCharType="begin" w:fldLock="1"/>
      </w:r>
      <w:r w:rsidRPr="0082426B">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82426B">
        <w:fldChar w:fldCharType="separate"/>
      </w:r>
      <w:r w:rsidRPr="0082426B">
        <w:rPr>
          <w:noProof/>
        </w:rPr>
        <w:t xml:space="preserve">(Spooner </w:t>
      </w:r>
      <w:r w:rsidRPr="0082426B">
        <w:rPr>
          <w:i/>
          <w:noProof/>
        </w:rPr>
        <w:t>et al.</w:t>
      </w:r>
      <w:r w:rsidRPr="0082426B">
        <w:rPr>
          <w:noProof/>
        </w:rPr>
        <w:t xml:space="preserve"> 2018)</w:t>
      </w:r>
      <w:r w:rsidRPr="0082426B">
        <w:fldChar w:fldCharType="end"/>
      </w:r>
      <w:r w:rsidR="004E4CC7" w:rsidRPr="0082426B">
        <w:t xml:space="preserve">, and for ecosystem processes and services </w:t>
      </w:r>
      <w:r w:rsidR="004E4CC7" w:rsidRPr="0082426B">
        <w:fldChar w:fldCharType="begin" w:fldLock="1"/>
      </w:r>
      <w:r w:rsidR="004E4CC7" w:rsidRPr="0082426B">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82426B">
        <w:fldChar w:fldCharType="separate"/>
      </w:r>
      <w:r w:rsidR="004E4CC7" w:rsidRPr="0082426B">
        <w:rPr>
          <w:noProof/>
        </w:rPr>
        <w:t xml:space="preserve">(Lawler </w:t>
      </w:r>
      <w:r w:rsidR="004E4CC7" w:rsidRPr="0082426B">
        <w:rPr>
          <w:i/>
          <w:noProof/>
        </w:rPr>
        <w:t>et al.</w:t>
      </w:r>
      <w:r w:rsidR="004E4CC7" w:rsidRPr="0082426B">
        <w:rPr>
          <w:noProof/>
        </w:rPr>
        <w:t xml:space="preserve"> 2014)</w:t>
      </w:r>
      <w:r w:rsidR="004E4CC7" w:rsidRPr="0082426B">
        <w:fldChar w:fldCharType="end"/>
      </w:r>
      <w:r w:rsidRPr="0082426B">
        <w:t xml:space="preserve">. As the world’s population continues to grow and as the demand for food, energy and other commodities keeps rising, rates of global land-use and climate change are unlikely to </w:t>
      </w:r>
      <w:r w:rsidR="00AD1E66" w:rsidRPr="0082426B">
        <w:t xml:space="preserve">slow </w:t>
      </w:r>
      <w:r w:rsidRPr="0082426B">
        <w:t xml:space="preserve">without the implementation of strong international regulations and consumption changes </w:t>
      </w:r>
      <w:r w:rsidRPr="0082426B">
        <w:fldChar w:fldCharType="begin" w:fldLock="1"/>
      </w:r>
      <w:r w:rsidRPr="0082426B">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82426B">
        <w:fldChar w:fldCharType="separate"/>
      </w:r>
      <w:r w:rsidRPr="0082426B">
        <w:rPr>
          <w:noProof/>
        </w:rPr>
        <w:t xml:space="preserve">(Intergovernmental Panel on Climate Change 2022; Stehfest </w:t>
      </w:r>
      <w:r w:rsidRPr="0082426B">
        <w:rPr>
          <w:i/>
          <w:noProof/>
        </w:rPr>
        <w:t>et al.</w:t>
      </w:r>
      <w:r w:rsidRPr="0082426B">
        <w:rPr>
          <w:noProof/>
        </w:rPr>
        <w:t xml:space="preserve"> 2019)</w:t>
      </w:r>
      <w:r w:rsidRPr="0082426B">
        <w:fldChar w:fldCharType="end"/>
      </w:r>
      <w:r w:rsidRPr="0082426B">
        <w:t xml:space="preserve">. </w:t>
      </w:r>
      <w:commentRangeStart w:id="33"/>
      <w:r w:rsidRPr="0082426B">
        <w:t xml:space="preserve">In this context, evaluating the effects of land-use and climate change on biodiversity and associated ecosystem services has become vital in order to put into place mitigation measures. </w:t>
      </w:r>
      <w:r w:rsidR="009E4440">
        <w:t xml:space="preserve">Indeed, </w:t>
      </w:r>
      <w:r w:rsidR="00493339">
        <w:t>understanding how species respon</w:t>
      </w:r>
      <w:r w:rsidR="00013452">
        <w:t>d</w:t>
      </w:r>
      <w:r w:rsidR="00493339">
        <w:t xml:space="preserve"> to current threats </w:t>
      </w:r>
      <w:r w:rsidR="00D774F3">
        <w:t xml:space="preserve">can help assess how they are likely to respond </w:t>
      </w:r>
      <w:r w:rsidR="00E66AD6">
        <w:t>to</w:t>
      </w:r>
      <w:r w:rsidR="0087609F">
        <w:t xml:space="preserve"> future</w:t>
      </w:r>
      <w:r w:rsidR="00E66AD6">
        <w:t xml:space="preserve"> pressures</w:t>
      </w:r>
      <w:r w:rsidR="0087609F">
        <w:t>.</w:t>
      </w:r>
      <w:r w:rsidR="00B34DB5">
        <w:t xml:space="preserve"> </w:t>
      </w:r>
      <w:r w:rsidRPr="0082426B">
        <w:t>In particular, understanding what makes species more sensitive to land-use and climate change can help conservation efforts</w:t>
      </w:r>
      <w:r w:rsidR="00095654" w:rsidRPr="0082426B">
        <w:t xml:space="preserve"> and mitigate global human impacts on biodiversity</w:t>
      </w:r>
      <w:r w:rsidRPr="0082426B">
        <w:t>.</w:t>
      </w:r>
      <w:commentRangeEnd w:id="33"/>
      <w:r w:rsidR="007D27C4" w:rsidRPr="0082426B">
        <w:rPr>
          <w:rStyle w:val="CommentReference"/>
        </w:rPr>
        <w:commentReference w:id="33"/>
      </w:r>
    </w:p>
    <w:p w14:paraId="45DCD04F" w14:textId="77777777" w:rsidR="00556FCB" w:rsidRPr="0082426B" w:rsidRDefault="00556FCB" w:rsidP="0025034F">
      <w:pPr>
        <w:spacing w:line="276" w:lineRule="auto"/>
        <w:jc w:val="both"/>
      </w:pPr>
    </w:p>
    <w:p w14:paraId="7FC15062" w14:textId="2BDF396B" w:rsidR="0025034F" w:rsidRPr="0082426B" w:rsidRDefault="0025034F" w:rsidP="004209B1">
      <w:pPr>
        <w:pStyle w:val="ListParagraph"/>
        <w:numPr>
          <w:ilvl w:val="0"/>
          <w:numId w:val="2"/>
        </w:numPr>
        <w:spacing w:line="276" w:lineRule="auto"/>
        <w:jc w:val="both"/>
        <w:rPr>
          <w:i/>
          <w:iCs/>
        </w:rPr>
      </w:pPr>
      <w:commentRangeStart w:id="34"/>
      <w:r w:rsidRPr="0082426B">
        <w:rPr>
          <w:i/>
          <w:iCs/>
        </w:rPr>
        <w:t>Ecological importance of terrestrial vertebrates and current threats</w:t>
      </w:r>
      <w:commentRangeEnd w:id="34"/>
      <w:r w:rsidR="007D27C4" w:rsidRPr="0082426B">
        <w:rPr>
          <w:rStyle w:val="CommentReference"/>
        </w:rPr>
        <w:commentReference w:id="34"/>
      </w:r>
    </w:p>
    <w:p w14:paraId="662D3DE8" w14:textId="3202F48B" w:rsidR="00B244C2" w:rsidRPr="00D9233D" w:rsidRDefault="004E4CC7" w:rsidP="00043EDA">
      <w:pPr>
        <w:spacing w:line="276" w:lineRule="auto"/>
        <w:jc w:val="both"/>
        <w:rPr>
          <w:rFonts w:ascii="SFRM1095" w:hAnsi="SFRM1095" w:cs="SFRM1095"/>
        </w:rPr>
      </w:pPr>
      <w:r w:rsidRPr="00D9233D">
        <w:rPr>
          <w:rFonts w:ascii="SFRM1095" w:hAnsi="SFRM1095" w:cs="SFRM1095"/>
        </w:rPr>
        <w:t>In this thesis, I focus on terrestrial vertebrates</w:t>
      </w:r>
      <w:r w:rsidR="0053241A" w:rsidRPr="00D9233D">
        <w:rPr>
          <w:rFonts w:ascii="SFRM1095" w:hAnsi="SFRM1095" w:cs="SFRM1095"/>
        </w:rPr>
        <w:t xml:space="preserve">, </w:t>
      </w:r>
      <w:r w:rsidR="00AF2E0E" w:rsidRPr="00D9233D">
        <w:rPr>
          <w:rFonts w:ascii="SFRM1095" w:hAnsi="SFRM1095" w:cs="SFRM1095"/>
        </w:rPr>
        <w:t xml:space="preserve">a group of </w:t>
      </w:r>
      <w:r w:rsidR="009C2B96" w:rsidRPr="00D9233D">
        <w:rPr>
          <w:rFonts w:ascii="SFRM1095" w:hAnsi="SFRM1095" w:cs="SFRM1095"/>
        </w:rPr>
        <w:t xml:space="preserve">about 30,000 </w:t>
      </w:r>
      <w:r w:rsidR="00AF2E0E" w:rsidRPr="00D9233D">
        <w:rPr>
          <w:rFonts w:ascii="SFRM1095" w:hAnsi="SFRM1095" w:cs="SFRM1095"/>
        </w:rPr>
        <w:t xml:space="preserve">species </w:t>
      </w:r>
      <w:r w:rsidR="0053241A" w:rsidRPr="00D9233D">
        <w:rPr>
          <w:rFonts w:ascii="SFRM1095" w:hAnsi="SFRM1095" w:cs="SFRM1095"/>
        </w:rPr>
        <w:t xml:space="preserve">that </w:t>
      </w:r>
      <w:r w:rsidR="00AF2E0E" w:rsidRPr="00D9233D">
        <w:rPr>
          <w:rFonts w:ascii="SFRM1095" w:hAnsi="SFRM1095" w:cs="SFRM1095"/>
        </w:rPr>
        <w:t>ha</w:t>
      </w:r>
      <w:r w:rsidR="0057469C" w:rsidRPr="00D9233D">
        <w:rPr>
          <w:rFonts w:ascii="SFRM1095" w:hAnsi="SFRM1095" w:cs="SFRM1095"/>
        </w:rPr>
        <w:t>s</w:t>
      </w:r>
      <w:r w:rsidR="00AF2E0E" w:rsidRPr="00D9233D">
        <w:rPr>
          <w:rFonts w:ascii="SFRM1095" w:hAnsi="SFRM1095" w:cs="SFRM1095"/>
        </w:rPr>
        <w:t xml:space="preserve"> been</w:t>
      </w:r>
      <w:r w:rsidR="0053241A" w:rsidRPr="00D9233D">
        <w:rPr>
          <w:rFonts w:ascii="SFRM1095" w:hAnsi="SFRM1095" w:cs="SFRM1095"/>
        </w:rPr>
        <w:t xml:space="preserve"> particularly well sampled</w:t>
      </w:r>
      <w:r w:rsidR="00884DBD" w:rsidRPr="00D9233D">
        <w:rPr>
          <w:rFonts w:ascii="SFRM1095" w:hAnsi="SFRM1095" w:cs="SFRM1095"/>
        </w:rPr>
        <w:t xml:space="preserve"> and studied</w:t>
      </w:r>
      <w:r w:rsidR="00715310" w:rsidRPr="00D9233D">
        <w:rPr>
          <w:rFonts w:ascii="SFRM1095" w:hAnsi="SFRM1095" w:cs="SFRM1095"/>
        </w:rPr>
        <w:t>,</w:t>
      </w:r>
      <w:r w:rsidR="00A91D07" w:rsidRPr="00D9233D">
        <w:rPr>
          <w:rFonts w:ascii="SFRM1095" w:hAnsi="SFRM1095" w:cs="SFRM1095"/>
        </w:rPr>
        <w:t xml:space="preserve"> relatively to some other groups </w:t>
      </w:r>
      <w:r w:rsidR="00A91D07" w:rsidRPr="00D9233D">
        <w:rPr>
          <w:rFonts w:ascii="SFRM1095" w:hAnsi="SFRM1095" w:cs="SFRM1095"/>
        </w:rPr>
        <w:fldChar w:fldCharType="begin" w:fldLock="1"/>
      </w:r>
      <w:r w:rsidR="00D65EAC" w:rsidRPr="00D9233D">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A91D07" w:rsidRPr="00D9233D">
        <w:rPr>
          <w:rFonts w:ascii="SFRM1095" w:hAnsi="SFRM1095" w:cs="SFRM1095"/>
        </w:rPr>
        <w:fldChar w:fldCharType="separate"/>
      </w:r>
      <w:r w:rsidR="00A91D07" w:rsidRPr="00D9233D">
        <w:rPr>
          <w:rFonts w:ascii="SFRM1095" w:hAnsi="SFRM1095" w:cs="SFRM1095"/>
          <w:noProof/>
        </w:rPr>
        <w:t xml:space="preserve">(Titley </w:t>
      </w:r>
      <w:r w:rsidR="00A91D07" w:rsidRPr="00D9233D">
        <w:rPr>
          <w:rFonts w:ascii="SFRM1095" w:hAnsi="SFRM1095" w:cs="SFRM1095"/>
          <w:i/>
          <w:noProof/>
        </w:rPr>
        <w:t>et al.</w:t>
      </w:r>
      <w:r w:rsidR="00A91D07" w:rsidRPr="00D9233D">
        <w:rPr>
          <w:rFonts w:ascii="SFRM1095" w:hAnsi="SFRM1095" w:cs="SFRM1095"/>
          <w:noProof/>
        </w:rPr>
        <w:t xml:space="preserve"> 2017)</w:t>
      </w:r>
      <w:r w:rsidR="00A91D07" w:rsidRPr="00D9233D">
        <w:rPr>
          <w:rFonts w:ascii="SFRM1095" w:hAnsi="SFRM1095" w:cs="SFRM1095"/>
        </w:rPr>
        <w:fldChar w:fldCharType="end"/>
      </w:r>
      <w:r w:rsidR="002432FA" w:rsidRPr="00D9233D">
        <w:rPr>
          <w:rFonts w:ascii="SFRM1095" w:hAnsi="SFRM1095" w:cs="SFRM1095"/>
        </w:rPr>
        <w:t>,</w:t>
      </w:r>
      <w:r w:rsidR="00AF2E0E" w:rsidRPr="00D9233D">
        <w:rPr>
          <w:rFonts w:ascii="SFRM1095" w:hAnsi="SFRM1095" w:cs="SFRM1095"/>
        </w:rPr>
        <w:t xml:space="preserve"> </w:t>
      </w:r>
      <w:r w:rsidR="0057469C" w:rsidRPr="00D9233D">
        <w:rPr>
          <w:rFonts w:ascii="SFRM1095" w:hAnsi="SFRM1095" w:cs="SFRM1095"/>
        </w:rPr>
        <w:t xml:space="preserve">and </w:t>
      </w:r>
      <w:r w:rsidR="002432FA" w:rsidRPr="00D9233D">
        <w:rPr>
          <w:rFonts w:ascii="SFRM1095" w:hAnsi="SFRM1095" w:cs="SFRM1095"/>
        </w:rPr>
        <w:t>f</w:t>
      </w:r>
      <w:r w:rsidR="0057469C" w:rsidRPr="00D9233D">
        <w:rPr>
          <w:rFonts w:ascii="SFRM1095" w:hAnsi="SFRM1095" w:cs="SFRM1095"/>
        </w:rPr>
        <w:t xml:space="preserve">or which there </w:t>
      </w:r>
      <w:r w:rsidR="00A91D07" w:rsidRPr="00D9233D">
        <w:rPr>
          <w:rFonts w:ascii="SFRM1095" w:hAnsi="SFRM1095" w:cs="SFRM1095"/>
        </w:rPr>
        <w:t>is available</w:t>
      </w:r>
      <w:r w:rsidR="0057469C" w:rsidRPr="00D9233D">
        <w:rPr>
          <w:rFonts w:ascii="SFRM1095" w:hAnsi="SFRM1095" w:cs="SFRM1095"/>
        </w:rPr>
        <w:t xml:space="preserve"> </w:t>
      </w:r>
      <w:r w:rsidR="009C2B96" w:rsidRPr="00D9233D">
        <w:rPr>
          <w:rFonts w:ascii="SFRM1095" w:hAnsi="SFRM1095" w:cs="SFRM1095"/>
        </w:rPr>
        <w:t>ecological</w:t>
      </w:r>
      <w:r w:rsidR="0057469C" w:rsidRPr="00D9233D">
        <w:rPr>
          <w:rFonts w:ascii="SFRM1095" w:hAnsi="SFRM1095" w:cs="SFRM1095"/>
        </w:rPr>
        <w:t xml:space="preserve"> information</w:t>
      </w:r>
      <w:r w:rsidR="00A91D07" w:rsidRPr="00D9233D">
        <w:rPr>
          <w:rFonts w:ascii="SFRM1095" w:hAnsi="SFRM1095" w:cs="SFRM1095"/>
        </w:rPr>
        <w:t xml:space="preserve"> </w:t>
      </w:r>
      <w:r w:rsidR="00192D57" w:rsidRPr="00D9233D">
        <w:rPr>
          <w:rFonts w:ascii="SFRM1095" w:hAnsi="SFRM1095" w:cs="SFRM1095"/>
        </w:rPr>
        <w:t xml:space="preserve">for many species </w:t>
      </w:r>
      <w:r w:rsidR="00A91D07" w:rsidRPr="00D9233D">
        <w:rPr>
          <w:rFonts w:ascii="SFRM1095" w:hAnsi="SFRM1095" w:cs="SFRM1095"/>
        </w:rPr>
        <w:t>(such as geographical distributions, traits, occurrence, etc.),</w:t>
      </w:r>
      <w:r w:rsidR="009C2B96" w:rsidRPr="00D9233D">
        <w:rPr>
          <w:rFonts w:ascii="SFRM1095" w:hAnsi="SFRM1095" w:cs="SFRM1095"/>
        </w:rPr>
        <w:t xml:space="preserve"> allowing for big-scal</w:t>
      </w:r>
      <w:r w:rsidR="00D469FB" w:rsidRPr="00D9233D">
        <w:rPr>
          <w:rFonts w:ascii="SFRM1095" w:hAnsi="SFRM1095" w:cs="SFRM1095"/>
        </w:rPr>
        <w:t>es</w:t>
      </w:r>
      <w:r w:rsidR="009C2B96" w:rsidRPr="00D9233D">
        <w:rPr>
          <w:rFonts w:ascii="SFRM1095" w:hAnsi="SFRM1095" w:cs="SFRM1095"/>
        </w:rPr>
        <w:t xml:space="preserve"> </w:t>
      </w:r>
      <w:r w:rsidR="00FF5D93" w:rsidRPr="00D9233D">
        <w:rPr>
          <w:rFonts w:ascii="SFRM1095" w:hAnsi="SFRM1095" w:cs="SFRM1095"/>
        </w:rPr>
        <w:t>biodiversity</w:t>
      </w:r>
      <w:r w:rsidR="009C2B96" w:rsidRPr="00D9233D">
        <w:rPr>
          <w:rFonts w:ascii="SFRM1095" w:hAnsi="SFRM1095" w:cs="SFRM1095"/>
        </w:rPr>
        <w:t xml:space="preserve"> assessments</w:t>
      </w:r>
      <w:r w:rsidR="00FF5D93" w:rsidRPr="00D9233D">
        <w:rPr>
          <w:rFonts w:ascii="SFRM1095" w:hAnsi="SFRM1095" w:cs="SFRM1095"/>
        </w:rPr>
        <w:t xml:space="preserve"> (e.g., </w:t>
      </w:r>
      <w:r w:rsidR="00FF5D93" w:rsidRPr="00D9233D">
        <w:rPr>
          <w:rFonts w:ascii="SFRM1095" w:hAnsi="SFRM1095" w:cs="SFRM1095"/>
        </w:rPr>
        <w:fldChar w:fldCharType="begin" w:fldLock="1"/>
      </w:r>
      <w:r w:rsidR="00A91D07" w:rsidRPr="00D9233D">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D9233D">
        <w:rPr>
          <w:rFonts w:ascii="SFRM1095" w:hAnsi="SFRM1095" w:cs="SFRM1095"/>
        </w:rPr>
        <w:fldChar w:fldCharType="separate"/>
      </w:r>
      <w:r w:rsidR="00FF5D93" w:rsidRPr="00D9233D">
        <w:rPr>
          <w:rFonts w:ascii="SFRM1095" w:hAnsi="SFRM1095" w:cs="SFRM1095"/>
          <w:noProof/>
        </w:rPr>
        <w:t xml:space="preserve">Jenkins </w:t>
      </w:r>
      <w:r w:rsidR="00FF5D93" w:rsidRPr="00D9233D">
        <w:rPr>
          <w:rFonts w:ascii="SFRM1095" w:hAnsi="SFRM1095" w:cs="SFRM1095"/>
          <w:i/>
          <w:noProof/>
        </w:rPr>
        <w:t>et al.</w:t>
      </w:r>
      <w:r w:rsidR="00FF5D93" w:rsidRPr="00D9233D">
        <w:rPr>
          <w:rFonts w:ascii="SFRM1095" w:hAnsi="SFRM1095" w:cs="SFRM1095"/>
          <w:noProof/>
        </w:rPr>
        <w:t xml:space="preserve"> (2013)</w:t>
      </w:r>
      <w:r w:rsidR="00FF5D93" w:rsidRPr="00D9233D">
        <w:rPr>
          <w:rFonts w:ascii="SFRM1095" w:hAnsi="SFRM1095" w:cs="SFRM1095"/>
        </w:rPr>
        <w:fldChar w:fldCharType="end"/>
      </w:r>
      <w:r w:rsidR="00FF5D93" w:rsidRPr="00D9233D">
        <w:rPr>
          <w:rFonts w:ascii="SFRM1095" w:hAnsi="SFRM1095" w:cs="SFRM1095"/>
        </w:rPr>
        <w:t>)</w:t>
      </w:r>
      <w:r w:rsidRPr="00D9233D">
        <w:rPr>
          <w:rFonts w:ascii="SFRM1095" w:hAnsi="SFRM1095" w:cs="SFRM1095"/>
        </w:rPr>
        <w:t xml:space="preserve">. </w:t>
      </w:r>
      <w:r w:rsidR="0053241A" w:rsidRPr="00D9233D">
        <w:rPr>
          <w:rFonts w:ascii="SFRM1095" w:hAnsi="SFRM1095" w:cs="SFRM1095"/>
        </w:rPr>
        <w:t xml:space="preserve">Terrestrial vertebrates </w:t>
      </w:r>
      <w:commentRangeStart w:id="35"/>
      <w:commentRangeEnd w:id="35"/>
      <w:r w:rsidR="00BF31B1" w:rsidRPr="00D9233D">
        <w:rPr>
          <w:rStyle w:val="CommentReference"/>
        </w:rPr>
        <w:commentReference w:id="35"/>
      </w:r>
      <w:r w:rsidR="0025034F" w:rsidRPr="00D9233D">
        <w:rPr>
          <w:rFonts w:ascii="SFRM1095" w:hAnsi="SFRM1095" w:cs="SFRM1095"/>
        </w:rPr>
        <w:t xml:space="preserve">play significant roles in ecosystem functioning and support a wide range of processes, most notably as pollinators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(Ratto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seed dispersers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(Tiffney 2004)</w:t>
      </w:r>
      <w:r w:rsidR="0025034F" w:rsidRPr="00D9233D">
        <w:rPr>
          <w:rFonts w:ascii="SFRM1095" w:hAnsi="SFRM1095" w:cs="SFRM1095"/>
        </w:rPr>
        <w:fldChar w:fldCharType="end"/>
      </w:r>
      <w:r w:rsidR="0025034F" w:rsidRPr="00D9233D">
        <w:rPr>
          <w:rFonts w:ascii="SFRM1095" w:hAnsi="SFRM1095" w:cs="SFRM1095"/>
        </w:rPr>
        <w:t xml:space="preserve">, regulators of lower trophic levels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(Barber </w:t>
      </w:r>
      <w:r w:rsidR="0025034F" w:rsidRPr="00D9233D">
        <w:rPr>
          <w:rFonts w:ascii="SFRM1095" w:hAnsi="SFRM1095" w:cs="SFRM1095"/>
          <w:i/>
          <w:noProof/>
        </w:rPr>
        <w:t>et al.</w:t>
      </w:r>
      <w:r w:rsidR="0025034F" w:rsidRPr="00D9233D">
        <w:rPr>
          <w:rFonts w:ascii="SFRM1095" w:hAnsi="SFRM1095" w:cs="SFRM1095"/>
          <w:noProof/>
        </w:rPr>
        <w:t xml:space="preserve"> 2010; Salo </w:t>
      </w:r>
      <w:r w:rsidR="0025034F" w:rsidRPr="00D9233D">
        <w:rPr>
          <w:rFonts w:ascii="SFRM1095" w:hAnsi="SFRM1095" w:cs="SFRM1095"/>
          <w:i/>
          <w:noProof/>
        </w:rPr>
        <w:t>et al.</w:t>
      </w:r>
      <w:r w:rsidR="0025034F" w:rsidRPr="00D9233D">
        <w:rPr>
          <w:rFonts w:ascii="SFRM1095" w:hAnsi="SFRM1095" w:cs="SFRM1095"/>
          <w:noProof/>
        </w:rPr>
        <w:t xml:space="preserve"> 2010; Luck </w:t>
      </w:r>
      <w:r w:rsidR="0025034F" w:rsidRPr="00D9233D">
        <w:rPr>
          <w:rFonts w:ascii="SFRM1095" w:hAnsi="SFRM1095" w:cs="SFRM1095"/>
          <w:i/>
          <w:noProof/>
        </w:rPr>
        <w:t>et al.</w:t>
      </w:r>
      <w:r w:rsidR="0025034F" w:rsidRPr="00D9233D">
        <w:rPr>
          <w:rFonts w:ascii="SFRM1095" w:hAnsi="SFRM1095" w:cs="SFRM1095"/>
          <w:noProof/>
        </w:rPr>
        <w:t xml:space="preserve"> 2012; Lin </w:t>
      </w:r>
      <w:r w:rsidR="0025034F" w:rsidRPr="00D9233D">
        <w:rPr>
          <w:rFonts w:ascii="SFRM1095" w:hAnsi="SFRM1095" w:cs="SFRM1095"/>
          <w:i/>
          <w:noProof/>
        </w:rPr>
        <w:t>et al.</w:t>
      </w:r>
      <w:r w:rsidR="0025034F" w:rsidRPr="00D9233D">
        <w:rPr>
          <w:rFonts w:ascii="SFRM1095" w:hAnsi="SFRM1095" w:cs="SFRM1095"/>
          <w:noProof/>
        </w:rPr>
        <w:t xml:space="preserve"> 2018; Zhang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nutrient cyclers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(Wilson &amp; Wolkovich 2011; Inger </w:t>
      </w:r>
      <w:r w:rsidR="0025034F" w:rsidRPr="00D9233D">
        <w:rPr>
          <w:rFonts w:ascii="SFRM1095" w:hAnsi="SFRM1095" w:cs="SFRM1095"/>
          <w:i/>
          <w:noProof/>
        </w:rPr>
        <w:t>et al.</w:t>
      </w:r>
      <w:r w:rsidR="0025034F" w:rsidRPr="00D9233D">
        <w:rPr>
          <w:rFonts w:ascii="SFRM1095" w:hAnsi="SFRM1095" w:cs="SFRM1095"/>
          <w:noProof/>
        </w:rPr>
        <w:t xml:space="preserve"> 2016; Cunningham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and ecosystem engineers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(Severtsov 2012)</w:t>
      </w:r>
      <w:r w:rsidR="0025034F" w:rsidRPr="00D9233D">
        <w:rPr>
          <w:rFonts w:ascii="SFRM1095" w:hAnsi="SFRM1095" w:cs="SFRM1095"/>
        </w:rPr>
        <w:fldChar w:fldCharType="end"/>
      </w:r>
      <w:r w:rsidR="0025034F" w:rsidRPr="00D9233D">
        <w:rPr>
          <w:rFonts w:ascii="SFRM1095" w:hAnsi="SFRM1095" w:cs="SFRM1095"/>
        </w:rPr>
        <w:t xml:space="preserve">. Vertebrates are also important for human societies, both culturally and as sources of proteins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(Hirons </w:t>
      </w:r>
      <w:r w:rsidR="0025034F" w:rsidRPr="00D9233D">
        <w:rPr>
          <w:rFonts w:ascii="SFRM1095" w:hAnsi="SFRM1095" w:cs="SFRM1095"/>
          <w:i/>
          <w:noProof/>
        </w:rPr>
        <w:t>et al.</w:t>
      </w:r>
      <w:r w:rsidR="0025034F" w:rsidRPr="00D9233D">
        <w:rPr>
          <w:rFonts w:ascii="SFRM1095" w:hAnsi="SFRM1095" w:cs="SFRM1095"/>
          <w:noProof/>
        </w:rPr>
        <w:t xml:space="preserve"> 2016; Albert </w:t>
      </w:r>
      <w:r w:rsidR="0025034F" w:rsidRPr="00D9233D">
        <w:rPr>
          <w:rFonts w:ascii="SFRM1095" w:hAnsi="SFRM1095" w:cs="SFRM1095"/>
          <w:i/>
          <w:noProof/>
        </w:rPr>
        <w:t>et al.</w:t>
      </w:r>
      <w:r w:rsidR="0025034F" w:rsidRPr="00D9233D">
        <w:rPr>
          <w:rFonts w:ascii="SFRM1095" w:hAnsi="SFRM1095" w:cs="SFRM1095"/>
          <w:noProof/>
        </w:rPr>
        <w:t xml:space="preserve"> 2018; Alves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 xml:space="preserve">, </w:t>
      </w:r>
      <w:commentRangeStart w:id="36"/>
      <w:commentRangeStart w:id="37"/>
      <w:r w:rsidR="0025034F" w:rsidRPr="00D9233D">
        <w:rPr>
          <w:rFonts w:ascii="SFRM1095" w:hAnsi="SFRM1095" w:cs="SFRM1095"/>
        </w:rPr>
        <w:t xml:space="preserve">and </w:t>
      </w:r>
      <w:r w:rsidR="00E2000D" w:rsidRPr="00D9233D">
        <w:rPr>
          <w:rFonts w:ascii="SFRM1095" w:hAnsi="SFRM1095" w:cs="SFRM1095"/>
        </w:rPr>
        <w:t xml:space="preserve">feature </w:t>
      </w:r>
      <w:r w:rsidR="0025034F" w:rsidRPr="00D9233D">
        <w:rPr>
          <w:rFonts w:ascii="SFRM1095" w:hAnsi="SFRM1095" w:cs="SFRM1095"/>
        </w:rPr>
        <w:t>among the most charismatic species</w:t>
      </w:r>
      <w:commentRangeEnd w:id="36"/>
      <w:r w:rsidR="007E22EA" w:rsidRPr="00D9233D">
        <w:rPr>
          <w:rStyle w:val="CommentReference"/>
        </w:rPr>
        <w:commentReference w:id="36"/>
      </w:r>
      <w:commentRangeEnd w:id="37"/>
      <w:r w:rsidR="00A80B1E" w:rsidRPr="00D9233D">
        <w:rPr>
          <w:rStyle w:val="CommentReference"/>
        </w:rPr>
        <w:commentReference w:id="37"/>
      </w:r>
      <w:r w:rsidR="0025034F" w:rsidRPr="00D9233D">
        <w:rPr>
          <w:rFonts w:ascii="SFRM1095" w:hAnsi="SFRM1095" w:cs="SFRM1095"/>
        </w:rPr>
        <w:t xml:space="preserve"> </w:t>
      </w:r>
      <w:r w:rsidR="00A80B1E" w:rsidRPr="00D9233D">
        <w:rPr>
          <w:rFonts w:ascii="SFRM1095" w:hAnsi="SFRM1095" w:cs="SFRM1095"/>
        </w:rPr>
        <w:t>in the public</w:t>
      </w:r>
      <w:r w:rsidR="004163F6" w:rsidRPr="00D9233D">
        <w:rPr>
          <w:rFonts w:ascii="SFRM1095" w:hAnsi="SFRM1095" w:cs="SFRM1095"/>
        </w:rPr>
        <w:t>’s</w:t>
      </w:r>
      <w:r w:rsidR="00A80B1E" w:rsidRPr="00D9233D">
        <w:rPr>
          <w:rFonts w:ascii="SFRM1095" w:hAnsi="SFRM1095" w:cs="SFRM1095"/>
        </w:rPr>
        <w:t xml:space="preserve"> eye </w:t>
      </w:r>
      <w:r w:rsidR="0025034F" w:rsidRPr="00D9233D">
        <w:rPr>
          <w:rFonts w:ascii="SFRM1095" w:hAnsi="SFRM1095" w:cs="SFRM1095"/>
        </w:rPr>
        <w:fldChar w:fldCharType="begin" w:fldLock="1"/>
      </w:r>
      <w:r w:rsidR="0025034F" w:rsidRPr="00D9233D">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D9233D">
        <w:rPr>
          <w:rFonts w:ascii="SFRM1095" w:hAnsi="SFRM1095" w:cs="SFRM1095"/>
        </w:rPr>
        <w:fldChar w:fldCharType="separate"/>
      </w:r>
      <w:r w:rsidR="0025034F" w:rsidRPr="00D9233D">
        <w:rPr>
          <w:rFonts w:ascii="SFRM1095" w:hAnsi="SFRM1095" w:cs="SFRM1095"/>
          <w:noProof/>
        </w:rPr>
        <w:t xml:space="preserve">(Courchamp </w:t>
      </w:r>
      <w:r w:rsidR="0025034F" w:rsidRPr="00D9233D">
        <w:rPr>
          <w:rFonts w:ascii="SFRM1095" w:hAnsi="SFRM1095" w:cs="SFRM1095"/>
          <w:i/>
          <w:noProof/>
        </w:rPr>
        <w:t>et al.</w:t>
      </w:r>
      <w:r w:rsidR="0025034F" w:rsidRPr="00D9233D">
        <w:rPr>
          <w:rFonts w:ascii="SFRM1095" w:hAnsi="SFRM1095" w:cs="SFRM1095"/>
          <w:noProof/>
        </w:rPr>
        <w:t xml:space="preserve"> 2018)</w:t>
      </w:r>
      <w:r w:rsidR="0025034F" w:rsidRPr="00D9233D">
        <w:rPr>
          <w:rFonts w:ascii="SFRM1095" w:hAnsi="SFRM1095" w:cs="SFRM1095"/>
        </w:rPr>
        <w:fldChar w:fldCharType="end"/>
      </w:r>
      <w:r w:rsidR="0025034F" w:rsidRPr="00D9233D">
        <w:rPr>
          <w:rFonts w:ascii="SFRM1095" w:hAnsi="SFRM1095" w:cs="SFRM1095"/>
        </w:rPr>
        <w:t>.</w:t>
      </w:r>
    </w:p>
    <w:p w14:paraId="30F0EF5B" w14:textId="3B4F694D" w:rsidR="00A30938" w:rsidRDefault="0025034F" w:rsidP="00A30938">
      <w:pPr>
        <w:spacing w:line="276" w:lineRule="auto"/>
        <w:jc w:val="both"/>
      </w:pPr>
      <w:r w:rsidRPr="00D9233D">
        <w:rPr>
          <w:rFonts w:ascii="SFRM1095" w:hAnsi="SFRM1095" w:cs="SFRM1095"/>
        </w:rPr>
        <w:t xml:space="preserve">Despite their cultural and ecological importance, terrestrial vertebrates are highly threatened by human activities. </w:t>
      </w:r>
      <w:r w:rsidRPr="00D9233D">
        <w:t xml:space="preserve">The latest Living Planet Report revealed that vertebrate populations have decreased by 70% on average since 1970 </w:t>
      </w:r>
      <w:r w:rsidRPr="00D9233D">
        <w:fldChar w:fldCharType="begin" w:fldLock="1"/>
      </w:r>
      <w:r w:rsidRPr="00D9233D">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D9233D">
        <w:fldChar w:fldCharType="separate"/>
      </w:r>
      <w:r w:rsidRPr="00D9233D">
        <w:rPr>
          <w:noProof/>
        </w:rPr>
        <w:t>(WWF 2020)</w:t>
      </w:r>
      <w:r w:rsidRPr="00D9233D">
        <w:fldChar w:fldCharType="end"/>
      </w:r>
      <w:r w:rsidRPr="00D9233D">
        <w:t xml:space="preserve">. According to the IUCN Red List of Threatened Species, about 41% of assessed amphibian species, 26% of mammals, 21% of reptiles and 13% of birds </w:t>
      </w:r>
      <w:r w:rsidR="00BF31B1" w:rsidRPr="00D9233D">
        <w:t xml:space="preserve">are classified as threatened with extinction </w:t>
      </w:r>
      <w:r w:rsidRPr="00D9233D">
        <w:t xml:space="preserve">(IUCN 2022, </w:t>
      </w:r>
      <w:hyperlink r:id="rId13" w:history="1">
        <w:r w:rsidR="00D469FB" w:rsidRPr="00D9233D">
          <w:rPr>
            <w:rStyle w:val="Hyperlink"/>
          </w:rPr>
          <w:t>https://www.iucnredlist.org/resources/summary-statistics</w:t>
        </w:r>
      </w:hyperlink>
      <w:r w:rsidRPr="00D9233D">
        <w:t xml:space="preserve">). A recent assessment of vertebrates listed in the IUCN Red List of Threatened Species highlights habitat destruction as the predominant human </w:t>
      </w:r>
      <w:r w:rsidRPr="00D9233D">
        <w:lastRenderedPageBreak/>
        <w:t xml:space="preserve">threat </w:t>
      </w:r>
      <w:r w:rsidRPr="00D9233D">
        <w:fldChar w:fldCharType="begin" w:fldLock="1"/>
      </w:r>
      <w:r w:rsidRPr="00D9233D">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D9233D">
        <w:fldChar w:fldCharType="separate"/>
      </w:r>
      <w:r w:rsidRPr="00D9233D">
        <w:rPr>
          <w:noProof/>
        </w:rPr>
        <w:t xml:space="preserve">(Cox </w:t>
      </w:r>
      <w:r w:rsidRPr="00D9233D">
        <w:rPr>
          <w:i/>
          <w:noProof/>
        </w:rPr>
        <w:t>et al.</w:t>
      </w:r>
      <w:r w:rsidRPr="00D9233D">
        <w:rPr>
          <w:noProof/>
        </w:rPr>
        <w:t xml:space="preserve"> 2022)</w:t>
      </w:r>
      <w:r w:rsidRPr="00D9233D">
        <w:fldChar w:fldCharType="end"/>
      </w:r>
      <w:r w:rsidRPr="00D9233D">
        <w:t xml:space="preserve">, but direct exploitation also </w:t>
      </w:r>
      <w:r w:rsidR="008F4915" w:rsidRPr="00D9233D">
        <w:t xml:space="preserve">features </w:t>
      </w:r>
      <w:r w:rsidRPr="00D9233D">
        <w:t xml:space="preserve">among the major factors of decline </w:t>
      </w:r>
      <w:r w:rsidRPr="00D9233D">
        <w:fldChar w:fldCharType="begin" w:fldLock="1"/>
      </w:r>
      <w:r w:rsidRPr="00D9233D">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D9233D">
        <w:fldChar w:fldCharType="separate"/>
      </w:r>
      <w:r w:rsidRPr="00D9233D">
        <w:rPr>
          <w:noProof/>
        </w:rPr>
        <w:t>(Monastersky 2014)</w:t>
      </w:r>
      <w:r w:rsidRPr="00D9233D">
        <w:fldChar w:fldCharType="end"/>
      </w:r>
      <w:r w:rsidRPr="00D9233D">
        <w:t>. Although climate change is not the principal driver of current population declines</w:t>
      </w:r>
      <w:r w:rsidR="005507A1" w:rsidRPr="00D9233D">
        <w:t xml:space="preserve"> </w:t>
      </w:r>
      <w:r w:rsidRPr="00D9233D">
        <w:fldChar w:fldCharType="begin" w:fldLock="1"/>
      </w:r>
      <w:r w:rsidRPr="00D9233D">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D9233D">
        <w:fldChar w:fldCharType="separate"/>
      </w:r>
      <w:r w:rsidRPr="00D9233D">
        <w:rPr>
          <w:noProof/>
        </w:rPr>
        <w:t xml:space="preserve">(Caro </w:t>
      </w:r>
      <w:r w:rsidRPr="00D9233D">
        <w:rPr>
          <w:i/>
          <w:noProof/>
        </w:rPr>
        <w:t>et al.</w:t>
      </w:r>
      <w:r w:rsidRPr="00D9233D">
        <w:rPr>
          <w:noProof/>
        </w:rPr>
        <w:t xml:space="preserve"> 2022)</w:t>
      </w:r>
      <w:r w:rsidRPr="00D9233D">
        <w:fldChar w:fldCharType="end"/>
      </w:r>
      <w:r w:rsidRPr="00D9233D">
        <w:t xml:space="preserve">, the first extinction of a mammal attributed to anthropogenic climate was reported in 2016 </w:t>
      </w:r>
      <w:r w:rsidRPr="00D9233D">
        <w:fldChar w:fldCharType="begin" w:fldLock="1"/>
      </w:r>
      <w:r w:rsidRPr="00D9233D">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D9233D">
        <w:fldChar w:fldCharType="separate"/>
      </w:r>
      <w:r w:rsidRPr="00D9233D">
        <w:rPr>
          <w:noProof/>
        </w:rPr>
        <w:t>(Watson 2016)</w:t>
      </w:r>
      <w:r w:rsidRPr="00D9233D">
        <w:fldChar w:fldCharType="end"/>
      </w:r>
      <w:r w:rsidR="009E341B" w:rsidRPr="00D9233D">
        <w:t xml:space="preserve">. Future </w:t>
      </w:r>
      <w:r w:rsidRPr="00D9233D">
        <w:t>projections highlight that between 10% and 30% of vertebrate species could be locally lost by 2070</w:t>
      </w:r>
      <w:r w:rsidR="00376285" w:rsidRPr="00D9233D">
        <w:t xml:space="preserve"> depending on </w:t>
      </w:r>
      <w:r w:rsidR="00EC11FC" w:rsidRPr="00D9233D">
        <w:t>climate-change scenarios</w:t>
      </w:r>
      <w:r w:rsidRPr="00D9233D">
        <w:t xml:space="preserve"> </w:t>
      </w:r>
      <w:r w:rsidRPr="00D9233D">
        <w:fldChar w:fldCharType="begin" w:fldLock="1"/>
      </w:r>
      <w:r w:rsidRPr="00D9233D">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D9233D">
        <w:fldChar w:fldCharType="separate"/>
      </w:r>
      <w:r w:rsidRPr="00D9233D">
        <w:rPr>
          <w:noProof/>
        </w:rPr>
        <w:t>(Newbold 2018)</w:t>
      </w:r>
      <w:r w:rsidRPr="00D9233D">
        <w:fldChar w:fldCharType="end"/>
      </w:r>
      <w:r w:rsidR="009E341B" w:rsidRPr="00D9233D">
        <w:t>, and that</w:t>
      </w:r>
      <w:r w:rsidR="00DC5D13" w:rsidRPr="00D9233D">
        <w:t xml:space="preserve"> up to one in six species </w:t>
      </w:r>
      <w:r w:rsidR="00987BF2" w:rsidRPr="00D9233D">
        <w:t>could face</w:t>
      </w:r>
      <w:r w:rsidR="009E341B" w:rsidRPr="00D9233D">
        <w:t xml:space="preserve"> extinction</w:t>
      </w:r>
      <w:r w:rsidR="00987BF2" w:rsidRPr="00D9233D">
        <w:t xml:space="preserve"> under current </w:t>
      </w:r>
      <w:r w:rsidR="007C0FD5" w:rsidRPr="00D9233D">
        <w:t>climate change</w:t>
      </w:r>
      <w:r w:rsidR="009E341B" w:rsidRPr="00D9233D">
        <w:t xml:space="preserve"> </w:t>
      </w:r>
      <w:r w:rsidR="009E341B" w:rsidRPr="00D9233D">
        <w:fldChar w:fldCharType="begin" w:fldLock="1"/>
      </w:r>
      <w:r w:rsidR="008B08F0" w:rsidRPr="00D9233D">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D9233D">
        <w:fldChar w:fldCharType="separate"/>
      </w:r>
      <w:r w:rsidR="009E341B" w:rsidRPr="00D9233D">
        <w:rPr>
          <w:noProof/>
        </w:rPr>
        <w:t>(Urban 2015)</w:t>
      </w:r>
      <w:r w:rsidR="009E341B" w:rsidRPr="00D9233D">
        <w:fldChar w:fldCharType="end"/>
      </w:r>
      <w:r w:rsidRPr="00D9233D">
        <w:t>.</w:t>
      </w:r>
      <w:r w:rsidR="00242583" w:rsidRPr="00D9233D">
        <w:t xml:space="preserve"> </w:t>
      </w:r>
      <w:r w:rsidR="00DD1243" w:rsidRPr="00D9233D">
        <w:t>Further</w:t>
      </w:r>
      <w:r w:rsidR="004163F6" w:rsidRPr="00D9233D">
        <w:t>,</w:t>
      </w:r>
      <w:r w:rsidR="00DD1243" w:rsidRPr="00D9233D">
        <w:t xml:space="preserve"> despite having been well sampled</w:t>
      </w:r>
      <w:r w:rsidR="004163F6" w:rsidRPr="00D9233D">
        <w:t xml:space="preserve"> and studied</w:t>
      </w:r>
      <w:r w:rsidR="00DA0EB8" w:rsidRPr="00D9233D">
        <w:t xml:space="preserve"> compared to other groups</w:t>
      </w:r>
      <w:r w:rsidR="004163F6" w:rsidRPr="00D9233D">
        <w:t>,</w:t>
      </w:r>
      <w:r w:rsidR="00DD1243" w:rsidRPr="00D9233D">
        <w:t xml:space="preserve"> </w:t>
      </w:r>
      <w:r w:rsidR="004163F6" w:rsidRPr="00D9233D">
        <w:t xml:space="preserve">there </w:t>
      </w:r>
      <w:r w:rsidR="00DA0EB8" w:rsidRPr="00D9233D">
        <w:t xml:space="preserve">still </w:t>
      </w:r>
      <w:r w:rsidR="004163F6" w:rsidRPr="00D9233D">
        <w:t>remain</w:t>
      </w:r>
      <w:r w:rsidR="00DA0EB8" w:rsidRPr="00D9233D">
        <w:t xml:space="preserve"> important gaps and </w:t>
      </w:r>
      <w:r w:rsidR="004163F6" w:rsidRPr="00D9233D">
        <w:t xml:space="preserve"> </w:t>
      </w:r>
      <w:r w:rsidR="00DA0EB8" w:rsidRPr="00D9233D">
        <w:t>biases in our</w:t>
      </w:r>
      <w:r w:rsidR="00B14528" w:rsidRPr="00D9233D">
        <w:t xml:space="preserve"> ecological</w:t>
      </w:r>
      <w:r w:rsidR="00DA0EB8" w:rsidRPr="00D9233D">
        <w:t xml:space="preserve"> knowledge of </w:t>
      </w:r>
      <w:r w:rsidR="00B14528" w:rsidRPr="00D9233D">
        <w:t xml:space="preserve">terrestrial vertebrates </w:t>
      </w:r>
      <w:r w:rsidR="00520BC4" w:rsidRPr="00D9233D">
        <w:t xml:space="preserve">and of their responses to human threats </w:t>
      </w:r>
      <w:r w:rsidR="00B14528" w:rsidRPr="00D9233D">
        <w:fldChar w:fldCharType="begin" w:fldLock="1"/>
      </w:r>
      <w:r w:rsidR="00520BC4" w:rsidRPr="00D9233D">
        <w:instrText>ADDIN CSL_CITATION {"citationItems":[{"id":"ITEM-1","itemData":{"DOI":"10.1371/journal.pbio.3001336","ISBN":"1111111111","ISSN":"15457885","PMID":"34383738","abstract":"AU Conserving: Pleaseconfirmthatallheadinglevelsarerepresentedcorrectly and managing biodiversity in the face of ongoing: global change requires sufficient evidence to assess status and trends of species distributions. Here, we propose novel indicators of biodiversity data coverage and sampling effectiveness and analyze national trajectories in closing spatiotemporal knowledge gaps for terrestrial vertebrates (1950 to 2019). Despite a rapid rise in data coverage, particularly in the last 2 decades, strong geographic and taxonomic biases persist. For some taxa and regions, a tremendous growth in records failed to directly translate into newfound knowledge due to a sharp decline in sampling effectiveness. However, we found that a nation’s coverage was stronger for species for which it holds greater stewardship. As countries under the post-2020 Global Biodiversity Framework renew their commitments to an improved, rigorous biodiversity knowledge base, our findings highlight opportunities for international collaboration to close critical information gaps.","author":[{"dropping-particle":"","family":"Oliver","given":"Ruth Y.","non-dropping-particle":"","parse-names":false,"suffix":""},{"dropping-particle":"","family":"Meyer","given":"Carsten","non-dropping-particle":"","parse-names":false,"suffix":""},{"dropping-particle":"","family":"Ranipeta","given":"Ajay","non-dropping-particle":"","parse-names":false,"suffix":""},{"dropping-particle":"","family":"Winner","given":"Kevin","non-dropping-particle":"","parse-names":false,"suffix":""},{"dropping-particle":"","family":"Jetz","given":"Walter","non-dropping-particle":"","parse-names":false,"suffix":""}],"container-title":"PLoS Biology","id":"ITEM-1","issue":"8","issued":{"date-parts":[["2021"]]},"page":"1-14","title":"Global and national trends, gaps, and opportunities in documenting and monitoring species distributions","type":"article-journal","volume":"19"},"uris":["http://www.mendeley.com/documents/?uuid=d7896795-1fbd-4653-89ab-af706c418814"]},{"id":"ITEM-2","itemData":{"DOI":"10.1016/j.biocon.2016.03.009","ISSN":"00063207","abstract":"Reptiles represent the world's most diverse group of terrestrial vertebrates (~ 10,300 recognized species). Knowledge of their conservation status, however, lags behind that of birds, mammals and amphibians. Only ~ 40% of the world's reptile species have had their conservation status assessed by the IUCN, and detailed analysis of extinction risk has been limited to a subset of 1500 species. Using lizards (Sauria and Amphisbaenia), the most diverse group of reptiles, we investigated whether biases in distribution, ecology, life-history and taxonomy exist in the species that have been assessed to date by the IUCN. Our results highlight that only 36% of the ~ 6300 described lizard species have had their conservation status assessed. Whilst data deficiency is a key concern in lizards (16% of assessed species), the large number of non-assessed species (~ 4000 species) represents a larger and more pressing issue. Accentuating this ‘assessment gap’ is the fact that biases exist in the subset of lizard species that have been assessed by the IUCN. Australia and Asia, as well as tropical areas in general, were the least assessed regions. Assessed lizard species were more likely to have larger body and clutch sizes, broader distributional and elevational ranges, occur at more northerly latitudes, and have a viviparous mode of reproduction. Some evidence suggests that they also tend to be diurnal, surface active, and with developed limbs. The level of assessment also differed significantly among lizard families and higher taxa. We recommend the implementation of an integrated approach to bridge the ‘assessment gap’ in lizards, involving regional and taxon-specific working groups associated with the IUCN's Global Reptile Assessment, predictive modelling, enhanced knowledge of lizard distribution and biology, and improved taxonomic methods.","author":[{"dropping-particle":"","family":"Meiri","given":"Shai","non-dropping-particle":"","parse-names":false,"suffix":""},{"dropping-particle":"","family":"Chapple","given":"David G.","non-dropping-particle":"","parse-names":false,"suffix":""}],"container-title":"Biological Conservation","id":"ITEM-2","issued":{"date-parts":[["2016"]]},"page":"6-15","publisher":"Elsevier Ltd","title":"Biases in the current knowledge of threat status in lizards, and bridging the ‘assessment gap’","type":"article-journal","volume":"204"},"uris":["http://www.mendeley.com/documents/?uuid=1f63a042-45e0-4364-9dfc-139e1716bb7b"]},{"id":"ITEM-3","itemData":{"DOI":"10.1038/ncomms9221","ISSN":"20411723","PMID":"26348291","abstract":"Gaps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author":[{"dropping-particle":"","family":"Meyer","given":"Carsten","non-dropping-particle":"","parse-names":false,"suffix":""},{"dropping-particle":"","family":"Kreft","given":"Holger","non-dropping-particle":"","parse-names":false,"suffix":""},{"dropping-particle":"","family":"Guralnick","given":"Robert","non-dropping-particle":"","parse-names":false,"suffix":""},{"dropping-particle":"","family":"Jetz","given":"Walter","non-dropping-particle":"","parse-names":false,"suffix":""}],"container-title":"Nature Communications","id":"ITEM-3","issued":{"date-parts":[["2015"]]},"publisher":"Nature Publishing Group","title":"Global priorities for an effective information basis of biodiversity distributions","type":"article-journal","volume":"6"},"uris":["http://www.mendeley.com/documents/?uuid=96c352d5-7015-4026-bfd1-a545db9482cb"]},{"id":"ITEM-4","itemData":{"DOI":"10.1002/ece3.2692","ISSN":"20457758","PMID":"28168020","abstract":"Understanding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Evolution","id":"ITEM-4","issued":{"date-parts":[["2017"]]},"note":"Aim: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challenges","type":"article"},"uris":["http://www.mendeley.com/documents/?uuid=ed9864c8-bf62-4783-89a8-de646b04fbff"]}],"mendeley":{"formattedCitation":"(Meyer &lt;i&gt;et al.&lt;/i&gt; 2015; Meiri &amp; Chapple 2016; Hevia &lt;i&gt;et al.&lt;/i&gt; 2017; Oliver &lt;i&gt;et al.&lt;/i&gt; 2021)","plainTextFormattedCitation":"(Meyer et al. 2015; Meiri &amp; Chapple 2016; Hevia et al. 2017; Oliver et al. 2021)","previouslyFormattedCitation":"(Meyer &lt;i&gt;et al.&lt;/i&gt; 2015; Meiri &amp; Chapple 2016; Hevia &lt;i&gt;et al.&lt;/i&gt; 2017; Oliver &lt;i&gt;et al.&lt;/i&gt; 2021)"},"properties":{"noteIndex":0},"schema":"https://github.com/citation-style-language/schema/raw/master/csl-citation.json"}</w:instrText>
      </w:r>
      <w:r w:rsidR="00B14528" w:rsidRPr="00D9233D">
        <w:fldChar w:fldCharType="separate"/>
      </w:r>
      <w:r w:rsidR="00520BC4" w:rsidRPr="00D9233D">
        <w:rPr>
          <w:noProof/>
        </w:rPr>
        <w:t xml:space="preserve">(Meyer </w:t>
      </w:r>
      <w:r w:rsidR="00520BC4" w:rsidRPr="00D9233D">
        <w:rPr>
          <w:i/>
          <w:noProof/>
        </w:rPr>
        <w:t>et al.</w:t>
      </w:r>
      <w:r w:rsidR="00520BC4" w:rsidRPr="00D9233D">
        <w:rPr>
          <w:noProof/>
        </w:rPr>
        <w:t xml:space="preserve"> 2015; Meiri &amp; Chapple 2016; Hevia </w:t>
      </w:r>
      <w:r w:rsidR="00520BC4" w:rsidRPr="00D9233D">
        <w:rPr>
          <w:i/>
          <w:noProof/>
        </w:rPr>
        <w:t>et al.</w:t>
      </w:r>
      <w:r w:rsidR="00520BC4" w:rsidRPr="00D9233D">
        <w:rPr>
          <w:noProof/>
        </w:rPr>
        <w:t xml:space="preserve"> 2017; Oliver </w:t>
      </w:r>
      <w:r w:rsidR="00520BC4" w:rsidRPr="00D9233D">
        <w:rPr>
          <w:i/>
          <w:noProof/>
        </w:rPr>
        <w:t>et al.</w:t>
      </w:r>
      <w:r w:rsidR="00520BC4" w:rsidRPr="00D9233D">
        <w:rPr>
          <w:noProof/>
        </w:rPr>
        <w:t xml:space="preserve"> 2021)</w:t>
      </w:r>
      <w:r w:rsidR="00B14528" w:rsidRPr="00D9233D">
        <w:fldChar w:fldCharType="end"/>
      </w:r>
      <w:r w:rsidR="00DD1243" w:rsidRPr="00D9233D">
        <w:t>.</w:t>
      </w:r>
    </w:p>
    <w:p w14:paraId="708795D9" w14:textId="77777777" w:rsidR="00556FCB" w:rsidRPr="00D9233D" w:rsidRDefault="00556FCB" w:rsidP="00A30938">
      <w:pPr>
        <w:spacing w:line="276" w:lineRule="auto"/>
        <w:jc w:val="both"/>
      </w:pPr>
    </w:p>
    <w:p w14:paraId="46769A4F" w14:textId="18821CC4" w:rsidR="0025034F" w:rsidRPr="0082426B" w:rsidRDefault="0025034F" w:rsidP="00A30938">
      <w:pPr>
        <w:pStyle w:val="ListParagraph"/>
        <w:numPr>
          <w:ilvl w:val="0"/>
          <w:numId w:val="2"/>
        </w:numPr>
        <w:spacing w:line="276" w:lineRule="auto"/>
        <w:jc w:val="both"/>
        <w:rPr>
          <w:i/>
          <w:iCs/>
        </w:rPr>
      </w:pPr>
      <w:r w:rsidRPr="0082426B">
        <w:rPr>
          <w:i/>
          <w:iCs/>
        </w:rPr>
        <w:t xml:space="preserve">Using </w:t>
      </w:r>
      <w:r w:rsidR="008F75F6" w:rsidRPr="0082426B">
        <w:rPr>
          <w:i/>
          <w:iCs/>
        </w:rPr>
        <w:t xml:space="preserve">trait-based approaches </w:t>
      </w:r>
      <w:r w:rsidRPr="0082426B">
        <w:rPr>
          <w:i/>
          <w:iCs/>
        </w:rPr>
        <w:t>to understand</w:t>
      </w:r>
      <w:r w:rsidR="004209B1" w:rsidRPr="0082426B">
        <w:rPr>
          <w:i/>
          <w:iCs/>
        </w:rPr>
        <w:t xml:space="preserve"> </w:t>
      </w:r>
      <w:r w:rsidR="00264B1F" w:rsidRPr="0082426B">
        <w:rPr>
          <w:i/>
          <w:iCs/>
        </w:rPr>
        <w:t>global</w:t>
      </w:r>
      <w:r w:rsidR="004209B1" w:rsidRPr="0082426B">
        <w:rPr>
          <w:i/>
          <w:iCs/>
        </w:rPr>
        <w:t xml:space="preserve"> </w:t>
      </w:r>
      <w:r w:rsidR="00FB5110" w:rsidRPr="0082426B">
        <w:rPr>
          <w:i/>
          <w:iCs/>
        </w:rPr>
        <w:t>biodiversity</w:t>
      </w:r>
      <w:r w:rsidR="004209B1" w:rsidRPr="0082426B">
        <w:rPr>
          <w:i/>
          <w:iCs/>
        </w:rPr>
        <w:t xml:space="preserve"> change</w:t>
      </w:r>
      <w:r w:rsidRPr="0082426B">
        <w:rPr>
          <w:i/>
          <w:iCs/>
        </w:rPr>
        <w:t xml:space="preserve"> </w:t>
      </w:r>
    </w:p>
    <w:p w14:paraId="7A946930" w14:textId="4526C53F" w:rsidR="005C6B9F" w:rsidRPr="0082426B" w:rsidRDefault="00242583" w:rsidP="005C6B9F">
      <w:pPr>
        <w:rPr>
          <w:i/>
          <w:iCs/>
        </w:rPr>
      </w:pPr>
      <w:r w:rsidRPr="0082426B">
        <w:rPr>
          <w:i/>
          <w:iCs/>
        </w:rPr>
        <w:t xml:space="preserve">Traits </w:t>
      </w:r>
      <w:r w:rsidR="005C6B9F" w:rsidRPr="0082426B">
        <w:rPr>
          <w:i/>
          <w:iCs/>
        </w:rPr>
        <w:t>as common currencies across species</w:t>
      </w:r>
    </w:p>
    <w:p w14:paraId="0EF3EA87" w14:textId="6AE177D0" w:rsidR="00E0708F" w:rsidRPr="0082426B" w:rsidRDefault="0025034F" w:rsidP="005C6B9F">
      <w:pPr>
        <w:spacing w:line="276" w:lineRule="auto"/>
        <w:jc w:val="both"/>
        <w:rPr>
          <w:rFonts w:ascii="SFRM1095" w:hAnsi="SFRM1095" w:cs="SFRM1095"/>
        </w:rPr>
      </w:pPr>
      <w:r w:rsidRPr="0082426B">
        <w:t xml:space="preserve">Despite the global average declines reported for vertebrate populations, not all species respond similarly to environmental changes </w:t>
      </w:r>
      <w:r w:rsidRPr="0082426B">
        <w:fldChar w:fldCharType="begin" w:fldLock="1"/>
      </w:r>
      <w:r w:rsidRPr="0082426B">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rsidRPr="0082426B">
        <w:fldChar w:fldCharType="separate"/>
      </w:r>
      <w:r w:rsidRPr="0082426B">
        <w:rPr>
          <w:noProof/>
        </w:rPr>
        <w:t>(Dornelas et al. 2019; Leung et al. 2020)</w:t>
      </w:r>
      <w:r w:rsidRPr="0082426B">
        <w:fldChar w:fldCharType="end"/>
      </w:r>
      <w:r w:rsidRPr="0082426B">
        <w:t xml:space="preserve">: while some species are </w:t>
      </w:r>
      <w:r w:rsidR="001E227D" w:rsidRPr="0082426B">
        <w:t>impacted negatively</w:t>
      </w:r>
      <w:r w:rsidRPr="0082426B">
        <w:t xml:space="preserve">, others benefit from global </w:t>
      </w:r>
      <w:r w:rsidR="00E1779E" w:rsidRPr="0082426B">
        <w:t xml:space="preserve">environmental </w:t>
      </w:r>
      <w:r w:rsidRPr="0082426B">
        <w:t xml:space="preserve">changes </w:t>
      </w:r>
      <w:r w:rsidRPr="0082426B">
        <w:fldChar w:fldCharType="begin" w:fldLock="1"/>
      </w:r>
      <w:r w:rsidR="002541F5" w:rsidRPr="0082426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rsidRPr="0082426B">
        <w:fldChar w:fldCharType="separate"/>
      </w:r>
      <w:r w:rsidRPr="0082426B">
        <w:rPr>
          <w:noProof/>
        </w:rPr>
        <w:t>(Thomas 2013; Newbold et al. 2018)</w:t>
      </w:r>
      <w:r w:rsidRPr="0082426B">
        <w:fldChar w:fldCharType="end"/>
      </w:r>
      <w:r w:rsidRPr="0082426B">
        <w:t xml:space="preserve">. 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rsidRPr="0082426B">
        <w:t xml:space="preserve">that are </w:t>
      </w:r>
      <w:r w:rsidRPr="0082426B">
        <w:t xml:space="preserve">measurable at </w:t>
      </w:r>
      <w:r w:rsidR="00141067" w:rsidRPr="0082426B">
        <w:t xml:space="preserve">an </w:t>
      </w:r>
      <w:r w:rsidRPr="0082426B">
        <w:t xml:space="preserve">organismal level, </w:t>
      </w:r>
      <w:r w:rsidR="002B1F8A">
        <w:t xml:space="preserve">comparable across different species, </w:t>
      </w:r>
      <w:r w:rsidR="00877B54" w:rsidRPr="0082426B">
        <w:t xml:space="preserve">and </w:t>
      </w:r>
      <w:r w:rsidRPr="0082426B">
        <w:t xml:space="preserve">that likely influence organismal fitness and performance (this is </w:t>
      </w:r>
      <w:r w:rsidR="00877B54" w:rsidRPr="0082426B">
        <w:t xml:space="preserve">also </w:t>
      </w:r>
      <w:r w:rsidRPr="0082426B">
        <w:t xml:space="preserve">the definition adopted in </w:t>
      </w:r>
      <w:r w:rsidRPr="0082426B">
        <w:fldChar w:fldCharType="begin" w:fldLock="1"/>
      </w:r>
      <w:r w:rsidRPr="0082426B">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rsidRPr="0082426B">
        <w:fldChar w:fldCharType="separate"/>
      </w:r>
      <w:r w:rsidRPr="0082426B">
        <w:rPr>
          <w:noProof/>
        </w:rPr>
        <w:t>McGill et al. (2006)</w:t>
      </w:r>
      <w:r w:rsidRPr="0082426B">
        <w:fldChar w:fldCharType="end"/>
      </w:r>
      <w:r w:rsidRPr="0082426B">
        <w:t xml:space="preserve">). The idea that species traits mediate species responses to environmental change was formalised in the “response-effect” framework, developed </w:t>
      </w:r>
      <w:r w:rsidR="00945FB3" w:rsidRPr="0082426B">
        <w:t>in the field</w:t>
      </w:r>
      <w:r w:rsidRPr="0082426B">
        <w:t xml:space="preserve"> of plant ecology </w:t>
      </w:r>
      <w:r w:rsidRPr="0082426B">
        <w:fldChar w:fldCharType="begin" w:fldLock="1"/>
      </w:r>
      <w:r w:rsidRPr="0082426B">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rsidRPr="0082426B">
        <w:fldChar w:fldCharType="separate"/>
      </w:r>
      <w:r w:rsidRPr="0082426B">
        <w:rPr>
          <w:noProof/>
        </w:rPr>
        <w:t>(Lavorel &amp; Garnier 2002)</w:t>
      </w:r>
      <w:r w:rsidRPr="0082426B">
        <w:fldChar w:fldCharType="end"/>
      </w:r>
      <w:r w:rsidRPr="0082426B">
        <w:t>, where traits that influence species responses to environmental change were termed “response traits” (and those that underpin ecological processes were termed “effect traits”).</w:t>
      </w:r>
      <w:r w:rsidRPr="0082426B">
        <w:rPr>
          <w:rFonts w:ascii="SFRM1095" w:hAnsi="SFRM1095" w:cs="SFRM1095"/>
        </w:rPr>
        <w:t xml:space="preserve"> </w:t>
      </w:r>
      <w:r w:rsidRPr="0082426B">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rsidRPr="0082426B">
        <w:t>I</w:t>
      </w:r>
      <w:r w:rsidRPr="0082426B">
        <w:t xml:space="preserve">f </w:t>
      </w:r>
      <w:r w:rsidRPr="0082426B">
        <w:rPr>
          <w:rFonts w:ascii="SFRM1095" w:hAnsi="SFRM1095" w:cs="SFRM1095"/>
        </w:rPr>
        <w:t>species’ responses to human threats consistently relate to certain traits, it may be possible to generalise patterns</w:t>
      </w:r>
      <w:r w:rsidR="005024A6" w:rsidRPr="0082426B">
        <w:rPr>
          <w:rFonts w:ascii="SFRM1095" w:hAnsi="SFRM1095" w:cs="SFRM1095"/>
        </w:rPr>
        <w:t>,</w:t>
      </w:r>
      <w:r w:rsidRPr="0082426B">
        <w:rPr>
          <w:rFonts w:ascii="SFRM1095" w:hAnsi="SFRM1095" w:cs="SFRM1095"/>
        </w:rPr>
        <w:t xml:space="preserve"> and estimate the responses of species for which population data </w:t>
      </w:r>
      <w:r w:rsidR="00F977A6" w:rsidRPr="0082426B">
        <w:rPr>
          <w:rFonts w:ascii="SFRM1095" w:hAnsi="SFRM1095" w:cs="SFRM1095"/>
        </w:rPr>
        <w:t xml:space="preserve">are </w:t>
      </w:r>
      <w:r w:rsidRPr="0082426B">
        <w:rPr>
          <w:rFonts w:ascii="SFRM1095" w:hAnsi="SFRM1095" w:cs="SFRM1095"/>
        </w:rPr>
        <w:t xml:space="preserve">not available </w:t>
      </w:r>
      <w:r w:rsidRPr="0082426B">
        <w:rPr>
          <w:rFonts w:ascii="SFRM1095" w:hAnsi="SFRM1095" w:cs="SFRM1095"/>
        </w:rPr>
        <w:fldChar w:fldCharType="begin" w:fldLock="1"/>
      </w:r>
      <w:r w:rsidRPr="0082426B">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sidRPr="0082426B">
        <w:rPr>
          <w:rFonts w:ascii="SFRM1095" w:hAnsi="SFRM1095" w:cs="SFRM1095"/>
        </w:rPr>
        <w:fldChar w:fldCharType="separate"/>
      </w:r>
      <w:r w:rsidRPr="0082426B">
        <w:rPr>
          <w:rFonts w:ascii="SFRM1095" w:hAnsi="SFRM1095" w:cs="SFRM1095"/>
          <w:noProof/>
        </w:rPr>
        <w:t>(Verberk et al. 2013)</w:t>
      </w:r>
      <w:r w:rsidRPr="0082426B">
        <w:rPr>
          <w:rFonts w:ascii="SFRM1095" w:hAnsi="SFRM1095" w:cs="SFRM1095"/>
        </w:rPr>
        <w:fldChar w:fldCharType="end"/>
      </w:r>
      <w:r w:rsidRPr="0082426B">
        <w:rPr>
          <w:rFonts w:ascii="SFRM1095" w:hAnsi="SFRM1095" w:cs="SFRM1095"/>
        </w:rPr>
        <w:t xml:space="preserve">. </w:t>
      </w:r>
    </w:p>
    <w:p w14:paraId="530A0D0F" w14:textId="0DFF65F3" w:rsidR="001B1E55" w:rsidRPr="0082426B" w:rsidRDefault="00A94B4F" w:rsidP="00DD1243">
      <w:pPr>
        <w:rPr>
          <w:i/>
          <w:iCs/>
        </w:rPr>
      </w:pPr>
      <w:r>
        <w:rPr>
          <w:i/>
          <w:iCs/>
        </w:rPr>
        <w:t>Using ecological</w:t>
      </w:r>
      <w:r w:rsidRPr="0082426B">
        <w:rPr>
          <w:i/>
          <w:iCs/>
        </w:rPr>
        <w:t xml:space="preserve"> </w:t>
      </w:r>
      <w:r w:rsidR="00A45579" w:rsidRPr="0082426B">
        <w:rPr>
          <w:i/>
          <w:iCs/>
        </w:rPr>
        <w:t>t</w:t>
      </w:r>
      <w:r w:rsidR="001B1E55" w:rsidRPr="0082426B">
        <w:rPr>
          <w:i/>
          <w:iCs/>
        </w:rPr>
        <w:t>raits</w:t>
      </w:r>
      <w:r>
        <w:rPr>
          <w:i/>
          <w:iCs/>
        </w:rPr>
        <w:t xml:space="preserve"> to assess which species are at most risk from human-driven changes</w:t>
      </w:r>
    </w:p>
    <w:p w14:paraId="54D5FF9A" w14:textId="75712590" w:rsidR="003342AE" w:rsidRDefault="00057558" w:rsidP="00DD1243">
      <w:pPr>
        <w:spacing w:line="276" w:lineRule="auto"/>
        <w:jc w:val="both"/>
      </w:pPr>
      <w:r>
        <w:t>Vertebrate e</w:t>
      </w:r>
      <w:r w:rsidR="00C3113A">
        <w:t>cological traits</w:t>
      </w:r>
      <w:r w:rsidR="00AC2A06">
        <w:t xml:space="preserve"> (</w:t>
      </w:r>
      <w:r w:rsidR="00A97663">
        <w:t>which I define here as</w:t>
      </w:r>
      <w:r w:rsidR="00A97663">
        <w:t xml:space="preserve"> </w:t>
      </w:r>
      <w:r w:rsidR="00AC2A06">
        <w:t xml:space="preserve">traits relating to the life-history, diet, </w:t>
      </w:r>
      <w:r w:rsidR="003F309A">
        <w:t>morphology</w:t>
      </w:r>
      <w:r w:rsidR="009B42F2">
        <w:t>,</w:t>
      </w:r>
      <w:r w:rsidR="003F309A">
        <w:t xml:space="preserve"> and</w:t>
      </w:r>
      <w:r w:rsidR="009B42F2">
        <w:t xml:space="preserve"> habitat use of species</w:t>
      </w:r>
      <w:r w:rsidR="00AC2A06">
        <w:t>)</w:t>
      </w:r>
      <w:r w:rsidR="00120578" w:rsidRPr="0082426B">
        <w:t xml:space="preserve"> </w:t>
      </w:r>
      <w:r w:rsidR="0025034F" w:rsidRPr="0082426B">
        <w:t xml:space="preserve">have been used to </w:t>
      </w:r>
      <w:r w:rsidR="009612AF">
        <w:t>explain</w:t>
      </w:r>
      <w:r w:rsidR="009612AF">
        <w:t xml:space="preserve"> </w:t>
      </w:r>
      <w:r w:rsidR="009F71AB">
        <w:t>species responses to global changes</w:t>
      </w:r>
      <w:r w:rsidR="009612AF">
        <w:t xml:space="preserve">. </w:t>
      </w:r>
      <w:r w:rsidR="000B289A">
        <w:t xml:space="preserve">Past studies have </w:t>
      </w:r>
      <w:r>
        <w:t xml:space="preserve">notably </w:t>
      </w:r>
      <w:r w:rsidR="000B289A">
        <w:t xml:space="preserve">investigated whether species extinction risk </w:t>
      </w:r>
      <w:r>
        <w:t>is associated with species traits</w:t>
      </w:r>
      <w:r w:rsidR="00C03EEA">
        <w:t>, in order</w:t>
      </w:r>
      <w:r w:rsidR="003342AE">
        <w:t xml:space="preserve"> </w:t>
      </w:r>
      <w:r w:rsidR="005F02E8">
        <w:t xml:space="preserve">to understand </w:t>
      </w:r>
      <w:r w:rsidR="00BA3687">
        <w:t>which</w:t>
      </w:r>
      <w:r w:rsidR="005F02E8">
        <w:t xml:space="preserve"> </w:t>
      </w:r>
      <w:r w:rsidR="008D710B">
        <w:t xml:space="preserve">types of </w:t>
      </w:r>
      <w:r w:rsidR="005F02E8">
        <w:t xml:space="preserve">species are at more risk of extinction </w:t>
      </w:r>
      <w:r w:rsidR="00565896" w:rsidRPr="0082426B">
        <w:fldChar w:fldCharType="begin" w:fldLock="1"/>
      </w:r>
      <w:r w:rsidR="00B46FD2">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risk","type":"article-journal","volume":"237"},"uris":["http://www.mendeley.com/documents/?uuid=5c049c42-d924-492a-ad12-88163699fc25"]},{"id":"ITEM-3","itemData":{"DOI":"10.1073/pnas.1702078114","ISSN":"0027-8424","abstract":"Determining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Sciences","id":"ITEM-3","issued":{"date-parts":[["2017"]]},"title":"Extinction risk is most acute for the world’s largest and smallest vertebrates","type":"article-journal"},"uris":["http://www.mendeley.com/documents/?uuid=d00b470a-c878-44eb-b9cb-7a4e97cd111c"]}],"mendeley":{"formattedCitation":"(Lebreton 2011; Ripple &lt;i&gt;et al.&lt;/i&gt; 2017; Chichorro &lt;i&gt;et al.&lt;/i&gt; 2019)","plainTextFormattedCitation":"(Lebreton 2011; Ripple et al. 2017; Chichorro et al. 2019)","previouslyFormattedCitation":"(Lebreton 2011; Ripple &lt;i&gt;et al.&lt;/i&gt; 2017; Chichorro &lt;i&gt;et al.&lt;/i&gt; 2019)"},"properties":{"noteIndex":0},"schema":"https://github.com/citation-style-language/schema/raw/master/csl-citation.json"}</w:instrText>
      </w:r>
      <w:r w:rsidR="00565896" w:rsidRPr="0082426B">
        <w:fldChar w:fldCharType="separate"/>
      </w:r>
      <w:r w:rsidR="00565896" w:rsidRPr="004F1168">
        <w:rPr>
          <w:noProof/>
        </w:rPr>
        <w:t xml:space="preserve">(Lebreton 2011; Ripple </w:t>
      </w:r>
      <w:r w:rsidR="00565896" w:rsidRPr="004F1168">
        <w:rPr>
          <w:i/>
          <w:noProof/>
        </w:rPr>
        <w:t>et al.</w:t>
      </w:r>
      <w:r w:rsidR="00565896" w:rsidRPr="004F1168">
        <w:rPr>
          <w:noProof/>
        </w:rPr>
        <w:t xml:space="preserve"> 2017; Chichorro </w:t>
      </w:r>
      <w:r w:rsidR="00565896" w:rsidRPr="004F1168">
        <w:rPr>
          <w:i/>
          <w:noProof/>
        </w:rPr>
        <w:t>et al.</w:t>
      </w:r>
      <w:r w:rsidR="00565896" w:rsidRPr="004F1168">
        <w:rPr>
          <w:noProof/>
        </w:rPr>
        <w:t xml:space="preserve"> 2019)</w:t>
      </w:r>
      <w:r w:rsidR="00565896" w:rsidRPr="0082426B">
        <w:fldChar w:fldCharType="end"/>
      </w:r>
      <w:r w:rsidR="00565896" w:rsidRPr="0082426B">
        <w:t>, which is of high interest for conservation, but often lack</w:t>
      </w:r>
      <w:r w:rsidR="0083740A">
        <w:t>s</w:t>
      </w:r>
      <w:r w:rsidR="00565896" w:rsidRPr="0082426B">
        <w:t xml:space="preserve"> a consideration of specific threats </w:t>
      </w:r>
      <w:r w:rsidR="00565896" w:rsidRPr="0082426B">
        <w:fldChar w:fldCharType="begin" w:fldLock="1"/>
      </w:r>
      <w:r w:rsidR="00565896" w:rsidRPr="0082426B">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565896" w:rsidRPr="0082426B">
        <w:fldChar w:fldCharType="separate"/>
      </w:r>
      <w:r w:rsidR="00565896" w:rsidRPr="0082426B">
        <w:rPr>
          <w:noProof/>
        </w:rPr>
        <w:t>(Gonzalez-Suarez et al. 2013)</w:t>
      </w:r>
      <w:r w:rsidR="00565896" w:rsidRPr="0082426B">
        <w:fldChar w:fldCharType="end"/>
      </w:r>
      <w:r w:rsidR="00565896" w:rsidRPr="0082426B">
        <w:t>.</w:t>
      </w:r>
      <w:r w:rsidR="007679EF">
        <w:t xml:space="preserve"> </w:t>
      </w:r>
    </w:p>
    <w:p w14:paraId="53CF7087" w14:textId="4BBF8019" w:rsidR="00120578" w:rsidRDefault="00EE720F" w:rsidP="00DD1243">
      <w:pPr>
        <w:spacing w:line="276" w:lineRule="auto"/>
        <w:jc w:val="both"/>
      </w:pPr>
      <w:r>
        <w:t>Other studies have focused on the influence of traits on</w:t>
      </w:r>
      <w:r w:rsidR="0017415C">
        <w:t xml:space="preserve"> species responses to</w:t>
      </w:r>
      <w:r>
        <w:t xml:space="preserve"> particular human threats. For example, a number of </w:t>
      </w:r>
      <w:r w:rsidR="002B7580">
        <w:t>c</w:t>
      </w:r>
      <w:r w:rsidR="002B7580" w:rsidRPr="0082426B">
        <w:t xml:space="preserve">orrelative </w:t>
      </w:r>
      <w:r w:rsidR="005778D7" w:rsidRPr="0082426B">
        <w:t xml:space="preserve">trait-based approaches have been used to understand </w:t>
      </w:r>
      <w:r w:rsidR="002B7580">
        <w:t xml:space="preserve">whether traits explain </w:t>
      </w:r>
      <w:r w:rsidR="005778D7" w:rsidRPr="0082426B">
        <w:t xml:space="preserve">species responses to climate change (with studies focusing on explaining interspecific variation in past or projected range shifts with traits </w:t>
      </w:r>
      <w:r w:rsidR="005778D7" w:rsidRPr="0082426B">
        <w:fldChar w:fldCharType="begin" w:fldLock="1"/>
      </w:r>
      <w:r w:rsidR="003523DF">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Hemisphere","type":"article-journal"},"uris":["http://www.mendeley.com/documents/?uuid=446fff3d-80bd-4a5a-a422-c610066d0551"]},{"id":"ITEM-4","itemData":{"DOI":"10.1111/gcb.12499","ISBN":"1365-2486","ISSN":"13652486","PMID":"24449019","abstract":"Model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Biology","id":"ITEM-4","issued":{"date-parts":[["2014"]]},"title":"Body size and activity times mediate mammalian responses to climate change","type":"article-journal"},"uris":["http://www.mendeley.com/documents/?uuid=c69ad2b8-19f5-4ec6-9926-6b2fc18563ba"]}],"mendeley":{"formattedCitation":"(Schloss &lt;i&gt;et al.&lt;/i&gt; 2012; Mccain &amp; King 2014; Pacifici &lt;i&gt;et al.&lt;/i&gt; 2017; Di Marco &lt;i&gt;et al.&lt;/i&gt; 2021)","plainTextFormattedCitation":"(Schloss et al. 2012; Mccain &amp; King 2014; Pacifici et al. 2017; Di Marco et al. 2021)","previouslyFormattedCitation":"(Schloss &lt;i&gt;et al.&lt;/i&gt; 2012; Mccain &amp; King 2014; Pacifici &lt;i&gt;et al.&lt;/i&gt; 2017; Di Marco &lt;i&gt;et al.&lt;/i&gt; 2021)"},"properties":{"noteIndex":0},"schema":"https://github.com/citation-style-language/schema/raw/master/csl-citation.json"}</w:instrText>
      </w:r>
      <w:r w:rsidR="005778D7" w:rsidRPr="0082426B">
        <w:fldChar w:fldCharType="separate"/>
      </w:r>
      <w:r w:rsidR="00C73A77" w:rsidRPr="00C73A77">
        <w:rPr>
          <w:noProof/>
        </w:rPr>
        <w:t xml:space="preserve">(Schloss </w:t>
      </w:r>
      <w:r w:rsidR="00C73A77" w:rsidRPr="00C73A77">
        <w:rPr>
          <w:i/>
          <w:noProof/>
        </w:rPr>
        <w:t>et al.</w:t>
      </w:r>
      <w:r w:rsidR="00C73A77" w:rsidRPr="00C73A77">
        <w:rPr>
          <w:noProof/>
        </w:rPr>
        <w:t xml:space="preserve"> 2012; Mccain &amp; King 2014; Pacifici </w:t>
      </w:r>
      <w:r w:rsidR="00C73A77" w:rsidRPr="00C73A77">
        <w:rPr>
          <w:i/>
          <w:noProof/>
        </w:rPr>
        <w:t>et al.</w:t>
      </w:r>
      <w:r w:rsidR="00C73A77" w:rsidRPr="00C73A77">
        <w:rPr>
          <w:noProof/>
        </w:rPr>
        <w:t xml:space="preserve"> 2017; Di Marco </w:t>
      </w:r>
      <w:r w:rsidR="00C73A77" w:rsidRPr="00C73A77">
        <w:rPr>
          <w:i/>
          <w:noProof/>
        </w:rPr>
        <w:t>et al.</w:t>
      </w:r>
      <w:r w:rsidR="00C73A77" w:rsidRPr="00C73A77">
        <w:rPr>
          <w:noProof/>
        </w:rPr>
        <w:t xml:space="preserve"> 2021)</w:t>
      </w:r>
      <w:r w:rsidR="005778D7" w:rsidRPr="0082426B">
        <w:fldChar w:fldCharType="end"/>
      </w:r>
      <w:r w:rsidR="005778D7" w:rsidRPr="0082426B">
        <w:t xml:space="preserve">; </w:t>
      </w:r>
      <w:commentRangeStart w:id="38"/>
      <w:r w:rsidR="005778D7" w:rsidRPr="0082426B">
        <w:t>with range-filling approaches</w:t>
      </w:r>
      <w:commentRangeEnd w:id="38"/>
      <w:r w:rsidR="005778D7" w:rsidRPr="0082426B">
        <w:rPr>
          <w:rStyle w:val="CommentReference"/>
        </w:rPr>
        <w:commentReference w:id="38"/>
      </w:r>
      <w:r w:rsidR="00041831">
        <w:t xml:space="preserve">, that is, looking at whether traits </w:t>
      </w:r>
      <w:r w:rsidR="00041831">
        <w:lastRenderedPageBreak/>
        <w:t xml:space="preserve">explain </w:t>
      </w:r>
      <w:r w:rsidR="00537880">
        <w:t xml:space="preserve">differences between the </w:t>
      </w:r>
      <w:r w:rsidR="001C3FBD">
        <w:t>realised</w:t>
      </w:r>
      <w:r w:rsidR="00537880">
        <w:t xml:space="preserve"> </w:t>
      </w:r>
      <w:r w:rsidR="001C3FBD">
        <w:t xml:space="preserve">and </w:t>
      </w:r>
      <w:r w:rsidR="007619F3">
        <w:t xml:space="preserve">potentially suitable </w:t>
      </w:r>
      <w:r w:rsidR="001C3FBD">
        <w:t>climatic niche</w:t>
      </w:r>
      <w:r w:rsidR="007619F3">
        <w:t xml:space="preserve"> </w:t>
      </w:r>
      <w:r w:rsidR="005778D7" w:rsidRPr="0082426B">
        <w:fldChar w:fldCharType="begin" w:fldLock="1"/>
      </w:r>
      <w:r w:rsidR="00B46FD2">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rsidR="005778D7" w:rsidRPr="0082426B">
        <w:fldChar w:fldCharType="separate"/>
      </w:r>
      <w:r w:rsidR="005778D7" w:rsidRPr="0082426B">
        <w:rPr>
          <w:noProof/>
        </w:rPr>
        <w:t>(Estrada et al. 2018)</w:t>
      </w:r>
      <w:r w:rsidR="005778D7" w:rsidRPr="0082426B">
        <w:fldChar w:fldCharType="end"/>
      </w:r>
      <w:r w:rsidR="00AC014A">
        <w:t xml:space="preserve">; </w:t>
      </w:r>
      <w:r w:rsidR="00F22333">
        <w:t xml:space="preserve">or </w:t>
      </w:r>
      <w:r w:rsidR="00AC014A">
        <w:t xml:space="preserve">with demographic approaches </w:t>
      </w:r>
      <w:r w:rsidR="00F22333">
        <w:fldChar w:fldCharType="begin" w:fldLock="1"/>
      </w:r>
      <w:r w:rsidR="00814591">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globally","type":"article-journal"},"uris":["http://www.mendeley.com/documents/?uuid=221cc240-89b3-4efa-9096-643cc00dc966"]},{"id":"ITEM-2","itemData":{"DOI":"10.1111/ele.14004","ISSN":"1461-023X","abstract":"Abstract Accelerating rates of biodiversity loss underscore the need to understand how species achieve resilience?the ability to resist and recover from a/biotic disturbances. Yet, the factors determining the resilience of species remain poorly understood, due to disagreements on its definition and the lack of large-scale analyses. Here, we investigate how the life history of 910 natural populations of animals and plants predicts their intrinsic ability to be resilient. We show that demographic resilience can be achieved through different combinations of compensation, resistance and recovery after a disturbance. We demonstrate that these resilience components are highly correlated with life history traits related to the species? pace of life and reproductive strategy. Species with longer generation times require longer recovery times post-disturbance, whilst those with greater reproductive capacity have greater resistance and compensation. Our findings highlight the key role of life history traits to understand species resilience, improving our ability to predict how natural populations cope with disturbance regimes.","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Letters","id":"ITEM-2","issue":"3407","issued":{"date-parts":[["2022"]]},"title":"Life history mediates the trade‐offs among different components of demographic resilience","type":"article-journal"},"uris":["http://www.mendeley.com/documents/?uuid=c8064ed1-8f80-498e-b724-a9449b3f3000"]}],"mendeley":{"formattedCitation":"(Spooner &lt;i&gt;et al.&lt;/i&gt; 2018; Capdevila &lt;i&gt;et al.&lt;/i&gt; 2022b)","plainTextFormattedCitation":"(Spooner et al. 2018; Capdevila et al. 2022b)","previouslyFormattedCitation":"(Spooner &lt;i&gt;et al.&lt;/i&gt; 2018; Capdevila &lt;i&gt;et al.&lt;/i&gt; 2022b)"},"properties":{"noteIndex":0},"schema":"https://github.com/citation-style-language/schema/raw/master/csl-citation.json"}</w:instrText>
      </w:r>
      <w:r w:rsidR="00F22333">
        <w:fldChar w:fldCharType="separate"/>
      </w:r>
      <w:r w:rsidR="00F22333" w:rsidRPr="00F22333">
        <w:rPr>
          <w:noProof/>
        </w:rPr>
        <w:t xml:space="preserve">(Spooner </w:t>
      </w:r>
      <w:r w:rsidR="00F22333" w:rsidRPr="00F22333">
        <w:rPr>
          <w:i/>
          <w:noProof/>
        </w:rPr>
        <w:t>et al.</w:t>
      </w:r>
      <w:r w:rsidR="00F22333" w:rsidRPr="00F22333">
        <w:rPr>
          <w:noProof/>
        </w:rPr>
        <w:t xml:space="preserve"> 2018; Capdevila </w:t>
      </w:r>
      <w:r w:rsidR="00F22333" w:rsidRPr="00F22333">
        <w:rPr>
          <w:i/>
          <w:noProof/>
        </w:rPr>
        <w:t>et al.</w:t>
      </w:r>
      <w:r w:rsidR="00F22333" w:rsidRPr="00F22333">
        <w:rPr>
          <w:noProof/>
        </w:rPr>
        <w:t xml:space="preserve"> 2022b)</w:t>
      </w:r>
      <w:r w:rsidR="00F22333">
        <w:fldChar w:fldCharType="end"/>
      </w:r>
      <w:r w:rsidR="005778D7" w:rsidRPr="0082426B">
        <w:t xml:space="preserve">). </w:t>
      </w:r>
      <w:r w:rsidR="00A50B26">
        <w:t>Ecological</w:t>
      </w:r>
      <w:r w:rsidR="00607B99">
        <w:t xml:space="preserve"> t</w:t>
      </w:r>
      <w:r w:rsidR="003342AE">
        <w:t>raits have also been used in a predictive fashion,</w:t>
      </w:r>
      <w:r w:rsidR="00A50B26">
        <w:t xml:space="preserve"> </w:t>
      </w:r>
      <w:r w:rsidR="00607B99">
        <w:t xml:space="preserve">notably </w:t>
      </w:r>
      <w:r w:rsidR="007679EF">
        <w:t xml:space="preserve">with frameworks aiming </w:t>
      </w:r>
      <w:r w:rsidR="008365CE">
        <w:t>to</w:t>
      </w:r>
      <w:r w:rsidR="008365CE">
        <w:t xml:space="preserve"> </w:t>
      </w:r>
      <w:r w:rsidR="00C0747A">
        <w:t xml:space="preserve">assess </w:t>
      </w:r>
      <w:r w:rsidR="0025034F" w:rsidRPr="0082426B">
        <w:t xml:space="preserve">species vulnerability to climate change </w:t>
      </w:r>
      <w:r w:rsidR="00F977A6" w:rsidRPr="0082426B">
        <w:t>(</w:t>
      </w:r>
      <w:r w:rsidR="0025034F" w:rsidRPr="0082426B">
        <w:fldChar w:fldCharType="begin" w:fldLock="1"/>
      </w:r>
      <w:r w:rsidR="0025034F" w:rsidRPr="0082426B">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rsidRPr="0082426B">
        <w:fldChar w:fldCharType="separate"/>
      </w:r>
      <w:r w:rsidR="0025034F" w:rsidRPr="0082426B">
        <w:rPr>
          <w:noProof/>
        </w:rPr>
        <w:t>Foden et al. (2013); Pacifici et al. (2015)</w:t>
      </w:r>
      <w:r w:rsidR="0025034F" w:rsidRPr="0082426B">
        <w:fldChar w:fldCharType="end"/>
      </w:r>
      <w:r w:rsidR="0025034F" w:rsidRPr="0082426B">
        <w:t>)</w:t>
      </w:r>
      <w:r w:rsidR="0005260E">
        <w:t xml:space="preserve">, assuming that given traits </w:t>
      </w:r>
      <w:r w:rsidR="005579C3">
        <w:t>confer higher sensitivity to climate change</w:t>
      </w:r>
      <w:r w:rsidR="00617E3F" w:rsidRPr="0082426B">
        <w:t>.</w:t>
      </w:r>
      <w:r w:rsidR="004163F6" w:rsidRPr="0082426B">
        <w:t xml:space="preserve"> </w:t>
      </w:r>
    </w:p>
    <w:p w14:paraId="5156D3C5" w14:textId="2AA7AD19" w:rsidR="00BB62E2" w:rsidRDefault="00E74E3A" w:rsidP="00DD1243">
      <w:pPr>
        <w:spacing w:line="276" w:lineRule="auto"/>
        <w:jc w:val="both"/>
      </w:pPr>
      <w:r>
        <w:t>In addition</w:t>
      </w:r>
      <w:r w:rsidR="00E74317">
        <w:t>, p</w:t>
      </w:r>
      <w:r w:rsidR="00B0491F">
        <w:t>ast</w:t>
      </w:r>
      <w:r w:rsidR="00EF19ED">
        <w:t xml:space="preserve"> studies have </w:t>
      </w:r>
      <w:r w:rsidR="0092097D">
        <w:t>investigated whether traits explain species responses to habitat disturbance</w:t>
      </w:r>
      <w:r w:rsidR="00B26E28">
        <w:t>. For example</w:t>
      </w:r>
      <w:commentRangeStart w:id="39"/>
      <w:r w:rsidR="003A00DF">
        <w:t xml:space="preserve">, </w:t>
      </w:r>
      <w:r w:rsidR="00814591">
        <w:fldChar w:fldCharType="begin" w:fldLock="1"/>
      </w:r>
      <w:r w:rsidR="00B049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2013)","manualFormatting":"Newbold et al. (2013)","plainTextFormattedCitation":"(Newbold et al. 2013)","previouslyFormattedCitation":"(Newbold &lt;i&gt;et al.&lt;/i&gt; 2013)"},"properties":{"noteIndex":0},"schema":"https://github.com/citation-style-language/schema/raw/master/csl-citation.json"}</w:instrText>
      </w:r>
      <w:r w:rsidR="00814591">
        <w:fldChar w:fldCharType="separate"/>
      </w:r>
      <w:r w:rsidR="00814591" w:rsidRPr="00814591">
        <w:rPr>
          <w:noProof/>
        </w:rPr>
        <w:t xml:space="preserve">Newbold </w:t>
      </w:r>
      <w:r w:rsidR="00814591" w:rsidRPr="00814591">
        <w:rPr>
          <w:i/>
          <w:noProof/>
        </w:rPr>
        <w:t>et al.</w:t>
      </w:r>
      <w:r w:rsidR="00814591" w:rsidRPr="00814591">
        <w:rPr>
          <w:noProof/>
        </w:rPr>
        <w:t xml:space="preserve"> </w:t>
      </w:r>
      <w:r w:rsidR="00814591">
        <w:rPr>
          <w:noProof/>
        </w:rPr>
        <w:t>(</w:t>
      </w:r>
      <w:r w:rsidR="00814591" w:rsidRPr="00814591">
        <w:rPr>
          <w:noProof/>
        </w:rPr>
        <w:t>2013)</w:t>
      </w:r>
      <w:r w:rsidR="00814591">
        <w:fldChar w:fldCharType="end"/>
      </w:r>
      <w:r w:rsidR="00814591">
        <w:t xml:space="preserve"> investigated </w:t>
      </w:r>
      <w:r w:rsidR="008D42F3">
        <w:t>whether traits</w:t>
      </w:r>
      <w:r w:rsidR="0025034F" w:rsidRPr="0082426B">
        <w:t xml:space="preserve"> explain</w:t>
      </w:r>
      <w:r w:rsidR="008D42F3">
        <w:t>ed</w:t>
      </w:r>
      <w:r w:rsidR="0025034F" w:rsidRPr="0082426B">
        <w:t xml:space="preserve"> </w:t>
      </w:r>
      <w:r w:rsidR="003A00DF">
        <w:t xml:space="preserve">species </w:t>
      </w:r>
      <w:r w:rsidR="0025034F" w:rsidRPr="0082426B">
        <w:t xml:space="preserve">land-use responses </w:t>
      </w:r>
      <w:r w:rsidR="008D42F3">
        <w:t>in pantropical birds</w:t>
      </w:r>
      <w:r w:rsidR="001048BD">
        <w:t>;</w:t>
      </w:r>
      <w:r w:rsidR="004F26CB">
        <w:t xml:space="preserve"> </w:t>
      </w:r>
      <w:r w:rsidR="00F5691D">
        <w:fldChar w:fldCharType="begin" w:fldLock="1"/>
      </w:r>
      <w:r w:rsidR="003523DF">
        <w:instrText>ADDIN CSL_CITATION {"citationItems":[{"id":"ITEM-1","itemData":{"DOI":"10.1111/geb.12571","ISBN":"1466-8238","ISSN":"14668238","abstract":"Aim: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Biogeography","id":"ITEM-1","issued":{"date-parts":[["2017"]]},"title":"Amphibian sensitivity to habitat modification is associated with population trends and species traits","type":"article-journal"},"uris":["http://www.mendeley.com/documents/?uuid=320c51bf-6cbe-4032-a91a-075a2a3725ea"]},{"id":"ITEM-2","itemData":{"DOI":"10.1371/journal.pone.0090926","ISBN":"1932-6203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vertebrates","type":"article-journal"},"uris":["http://www.mendeley.com/documents/?uuid=ef9a871e-4f7c-4791-8bad-c5ee01f0fe61"]}],"mendeley":{"formattedCitation":"(Quesnelle &lt;i&gt;et al.&lt;/i&gt; 2014; Nowakowski &lt;i&gt;et al.&lt;/i&gt; 2017)","manualFormatting":"Quesnelle et al. (2014) ","plainTextFormattedCitation":"(Quesnelle et al. 2014; Nowakowski et al. 2017)","previouslyFormattedCitation":"(Quesnelle &lt;i&gt;et al.&lt;/i&gt; 2014; Nowakowski &lt;i&gt;et al.&lt;/i&gt; 2017)"},"properties":{"noteIndex":0},"schema":"https://github.com/citation-style-language/schema/raw/master/csl-citation.json"}</w:instrText>
      </w:r>
      <w:r w:rsidR="00F5691D">
        <w:fldChar w:fldCharType="separate"/>
      </w:r>
      <w:r w:rsidR="00F5691D" w:rsidRPr="00F5691D">
        <w:rPr>
          <w:noProof/>
        </w:rPr>
        <w:t xml:space="preserve">Quesnelle </w:t>
      </w:r>
      <w:r w:rsidR="00F5691D" w:rsidRPr="00F5691D">
        <w:rPr>
          <w:i/>
          <w:noProof/>
        </w:rPr>
        <w:t>et al.</w:t>
      </w:r>
      <w:r w:rsidR="00F5691D" w:rsidRPr="00F5691D">
        <w:rPr>
          <w:noProof/>
        </w:rPr>
        <w:t xml:space="preserve"> </w:t>
      </w:r>
      <w:r w:rsidR="00580DD5">
        <w:rPr>
          <w:noProof/>
        </w:rPr>
        <w:t>(</w:t>
      </w:r>
      <w:r w:rsidR="00F5691D" w:rsidRPr="00F5691D">
        <w:rPr>
          <w:noProof/>
        </w:rPr>
        <w:t>2014</w:t>
      </w:r>
      <w:r w:rsidR="00580DD5">
        <w:rPr>
          <w:noProof/>
        </w:rPr>
        <w:t>)</w:t>
      </w:r>
      <w:r w:rsidR="001048BD">
        <w:rPr>
          <w:noProof/>
        </w:rPr>
        <w:t xml:space="preserve"> </w:t>
      </w:r>
      <w:r w:rsidR="00F5691D">
        <w:fldChar w:fldCharType="end"/>
      </w:r>
      <w:r w:rsidR="00580DD5">
        <w:t>a</w:t>
      </w:r>
      <w:r w:rsidR="004F26CB">
        <w:t>ssessed whether traits influenced response</w:t>
      </w:r>
      <w:r w:rsidR="00557A5F">
        <w:t>s to habitat loss</w:t>
      </w:r>
      <w:r w:rsidR="008E70EB">
        <w:t xml:space="preserve"> in wetland vertebrates;</w:t>
      </w:r>
      <w:r w:rsidR="001048BD">
        <w:t xml:space="preserve"> and</w:t>
      </w:r>
      <w:r w:rsidR="008E70EB">
        <w:t xml:space="preserve"> </w:t>
      </w:r>
      <w:r w:rsidR="008E70EB" w:rsidRPr="00F5691D">
        <w:rPr>
          <w:noProof/>
        </w:rPr>
        <w:t xml:space="preserve">Nowakowski </w:t>
      </w:r>
      <w:r w:rsidR="008E70EB" w:rsidRPr="00F5691D">
        <w:rPr>
          <w:i/>
          <w:noProof/>
        </w:rPr>
        <w:t>et al.</w:t>
      </w:r>
      <w:r w:rsidR="008E70EB" w:rsidRPr="00F5691D">
        <w:rPr>
          <w:noProof/>
        </w:rPr>
        <w:t xml:space="preserve"> </w:t>
      </w:r>
      <w:r w:rsidR="008E70EB">
        <w:rPr>
          <w:noProof/>
        </w:rPr>
        <w:t>(</w:t>
      </w:r>
      <w:r w:rsidR="008E70EB" w:rsidRPr="00F5691D">
        <w:rPr>
          <w:noProof/>
        </w:rPr>
        <w:t>2017)</w:t>
      </w:r>
      <w:r w:rsidR="008D42F3">
        <w:t xml:space="preserve"> </w:t>
      </w:r>
      <w:commentRangeEnd w:id="39"/>
      <w:r w:rsidR="00253196" w:rsidRPr="0082426B">
        <w:rPr>
          <w:rStyle w:val="CommentReference"/>
        </w:rPr>
        <w:commentReference w:id="39"/>
      </w:r>
      <w:r w:rsidR="001048BD">
        <w:t xml:space="preserve">investigated </w:t>
      </w:r>
      <w:r w:rsidR="0021753B">
        <w:t xml:space="preserve">effects of amphibian traits on </w:t>
      </w:r>
      <w:r w:rsidR="001E3345">
        <w:t>sensitivity to habitat modification.</w:t>
      </w:r>
    </w:p>
    <w:p w14:paraId="0170F258" w14:textId="3BA51FFF" w:rsidR="00C067C4" w:rsidRDefault="00E74E3A" w:rsidP="00DD1243">
      <w:pPr>
        <w:spacing w:line="276" w:lineRule="auto"/>
        <w:jc w:val="both"/>
      </w:pPr>
      <w:r>
        <w:t>Further</w:t>
      </w:r>
      <w:r w:rsidR="00C067C4">
        <w:t>,</w:t>
      </w:r>
      <w:r w:rsidR="00752249">
        <w:t xml:space="preserve"> trait-based approaches </w:t>
      </w:r>
      <w:r w:rsidR="005579C3">
        <w:t>have also been employed to understand</w:t>
      </w:r>
      <w:r w:rsidR="00DC23EC">
        <w:t xml:space="preserve"> the signature of</w:t>
      </w:r>
      <w:r w:rsidR="00C067C4">
        <w:t xml:space="preserve"> human impacts </w:t>
      </w:r>
      <w:r w:rsidR="00DC23EC">
        <w:t xml:space="preserve">on the diversity and </w:t>
      </w:r>
      <w:r w:rsidR="009152DD">
        <w:t>variability</w:t>
      </w:r>
      <w:r w:rsidR="00DC23EC">
        <w:t xml:space="preserve"> of traits </w:t>
      </w:r>
      <w:r w:rsidR="00BE0692">
        <w:t>within</w:t>
      </w:r>
      <w:r w:rsidR="00DC23EC">
        <w:t xml:space="preserve"> ecological communities.</w:t>
      </w:r>
      <w:r w:rsidR="009152DD">
        <w:t xml:space="preserve"> To this end, </w:t>
      </w:r>
      <w:r w:rsidR="00BE0692">
        <w:t>a range of functional diversity have been developed</w:t>
      </w:r>
      <w:r w:rsidR="00B0491F">
        <w:t xml:space="preserve"> </w:t>
      </w:r>
      <w:r w:rsidR="00B0491F">
        <w:fldChar w:fldCharType="begin" w:fldLock="1"/>
      </w:r>
      <w:r w:rsidR="00C3708C">
        <w:instrText>ADDIN CSL_CITATION {"citationItems":[{"id":"ITEM-1","itemData":{"DOI":"10.1890/08-2225.1","ISBN":"0012-9615","ISSN":"00129615","abstract":"Functional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Monographs","id":"ITEM-1","issued":{"date-parts":[["2010"]]},"title":"A user's guide to functional diversity indices","type":"article-journal"},"uris":["http://www.mendeley.com/documents/?uuid=5b5ed3b7-c8e9-4e7c-8fc5-0fa81d0588b2"]},{"id":"ITEM-2","itemData":{"DOI":"10.1016/j.actao.2018.02.007","ISSN":"1146609X","abstract":"Functional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Oecologica","id":"ITEM-2","issued":{"date-parts":[["2018"]]},"title":"Functional richness: Overview of indices and underlying concepts","type":"article-journal"},"uris":["http://www.mendeley.com/documents/?uuid=34a9a59b-f173-4356-b953-893132fafcf6"]}],"mendeley":{"formattedCitation":"(Schleuter &lt;i&gt;et al.&lt;/i&gt; 2010; Legras &lt;i&gt;et al.&lt;/i&gt; 2018)","plainTextFormattedCitation":"(Schleuter et al. 2010; Legras et al. 2018)","previouslyFormattedCitation":"(Schleuter &lt;i&gt;et al.&lt;/i&gt; 2010; Legras &lt;i&gt;et al.&lt;/i&gt; 2018)"},"properties":{"noteIndex":0},"schema":"https://github.com/citation-style-language/schema/raw/master/csl-citation.json"}</w:instrText>
      </w:r>
      <w:r w:rsidR="00B0491F">
        <w:fldChar w:fldCharType="separate"/>
      </w:r>
      <w:r w:rsidR="00B0491F" w:rsidRPr="00B0491F">
        <w:rPr>
          <w:noProof/>
        </w:rPr>
        <w:t xml:space="preserve">(Schleuter </w:t>
      </w:r>
      <w:r w:rsidR="00B0491F" w:rsidRPr="00B0491F">
        <w:rPr>
          <w:i/>
          <w:noProof/>
        </w:rPr>
        <w:t>et al.</w:t>
      </w:r>
      <w:r w:rsidR="00B0491F" w:rsidRPr="00B0491F">
        <w:rPr>
          <w:noProof/>
        </w:rPr>
        <w:t xml:space="preserve"> 2010; Legras </w:t>
      </w:r>
      <w:r w:rsidR="00B0491F" w:rsidRPr="00B0491F">
        <w:rPr>
          <w:i/>
          <w:noProof/>
        </w:rPr>
        <w:t>et al.</w:t>
      </w:r>
      <w:r w:rsidR="00B0491F" w:rsidRPr="00B0491F">
        <w:rPr>
          <w:noProof/>
        </w:rPr>
        <w:t xml:space="preserve"> 2018)</w:t>
      </w:r>
      <w:r w:rsidR="00B0491F">
        <w:fldChar w:fldCharType="end"/>
      </w:r>
      <w:r w:rsidR="00BE0692">
        <w:t xml:space="preserve">. </w:t>
      </w:r>
      <w:r w:rsidR="00784160">
        <w:t>F</w:t>
      </w:r>
      <w:r w:rsidR="00AA045A" w:rsidRPr="0082426B">
        <w:t xml:space="preserve">unctional diversity indices </w:t>
      </w:r>
      <w:r w:rsidR="00BE3376">
        <w:t xml:space="preserve">have been </w:t>
      </w:r>
      <w:r w:rsidR="00B0491F">
        <w:t>employed</w:t>
      </w:r>
      <w:r w:rsidR="00BE3376">
        <w:t xml:space="preserve"> </w:t>
      </w:r>
      <w:r w:rsidR="00AA045A" w:rsidRPr="0082426B">
        <w:t xml:space="preserve">to evaluate the effects of land-use disturbance on the </w:t>
      </w:r>
      <w:r w:rsidR="0011323F">
        <w:t>trait</w:t>
      </w:r>
      <w:r w:rsidR="00AA045A" w:rsidRPr="0082426B">
        <w:t xml:space="preserve"> </w:t>
      </w:r>
      <w:r w:rsidR="0011323F">
        <w:t>diversity</w:t>
      </w:r>
      <w:r w:rsidR="00AA045A" w:rsidRPr="0082426B">
        <w:t xml:space="preserve"> of </w:t>
      </w:r>
      <w:r w:rsidR="0011323F">
        <w:t>vertebrate</w:t>
      </w:r>
      <w:r w:rsidR="00AA045A" w:rsidRPr="0082426B">
        <w:t xml:space="preserve"> assemblages</w:t>
      </w:r>
      <w:r w:rsidR="00C3708C">
        <w:t xml:space="preserve"> </w:t>
      </w:r>
      <w:r w:rsidR="00C3708C">
        <w:fldChar w:fldCharType="begin" w:fldLock="1"/>
      </w:r>
      <w:r w:rsidR="00C73A77">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Distributions","id":"ITEM-2","issued":{"date-parts":[["2018"]]},"title":"The phylogenetic and functional diversity of regional breeding bird assemblages is reduced and constricted through urbanization","type":"article-journal"},"uris":["http://www.mendeley.com/documents/?uuid=79e82a40-5771-471a-b631-b218f355ffec"]},{"id":"ITEM-3","itemData":{"DOI":"10.1002/ece3.3813","ISSN":"20457758","abstract":"1,3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Evolution","id":"ITEM-3","issued":{"date-parts":[["2018"]]},"title":"Land use change has stronger effects on functional diversity than taxonomic diversity in tropical Andean hummingbirds","type":"article-journal"},"uris":["http://www.mendeley.com/documents/?uuid=a4294f93-9fda-4c81-b695-a4e395b8abc3"]}],"mendeley":{"formattedCitation":"(Flynn &lt;i&gt;et al.&lt;/i&gt; 2009; La Sorte &lt;i&gt;et al.&lt;/i&gt; 2018; Tinoco &lt;i&gt;et al.&lt;/i&gt; 2018)","plainTextFormattedCitation":"(Flynn et al. 2009; La Sorte et al. 2018; Tinoco et al. 2018)","previouslyFormattedCitation":"(Flynn &lt;i&gt;et al.&lt;/i&gt; 2009; La Sorte &lt;i&gt;et al.&lt;/i&gt; 2018; Tinoco &lt;i&gt;et al.&lt;/i&gt; 2018)"},"properties":{"noteIndex":0},"schema":"https://github.com/citation-style-language/schema/raw/master/csl-citation.json"}</w:instrText>
      </w:r>
      <w:r w:rsidR="00C3708C">
        <w:fldChar w:fldCharType="separate"/>
      </w:r>
      <w:r w:rsidR="00F5691D" w:rsidRPr="00F5691D">
        <w:rPr>
          <w:noProof/>
        </w:rPr>
        <w:t xml:space="preserve">(Flynn </w:t>
      </w:r>
      <w:r w:rsidR="00F5691D" w:rsidRPr="00F5691D">
        <w:rPr>
          <w:i/>
          <w:noProof/>
        </w:rPr>
        <w:t>et al.</w:t>
      </w:r>
      <w:r w:rsidR="00F5691D" w:rsidRPr="00F5691D">
        <w:rPr>
          <w:noProof/>
        </w:rPr>
        <w:t xml:space="preserve"> 2009; La Sorte </w:t>
      </w:r>
      <w:r w:rsidR="00F5691D" w:rsidRPr="00F5691D">
        <w:rPr>
          <w:i/>
          <w:noProof/>
        </w:rPr>
        <w:t>et al.</w:t>
      </w:r>
      <w:r w:rsidR="00F5691D" w:rsidRPr="00F5691D">
        <w:rPr>
          <w:noProof/>
        </w:rPr>
        <w:t xml:space="preserve"> 2018; Tinoco </w:t>
      </w:r>
      <w:r w:rsidR="00F5691D" w:rsidRPr="00F5691D">
        <w:rPr>
          <w:i/>
          <w:noProof/>
        </w:rPr>
        <w:t>et al.</w:t>
      </w:r>
      <w:r w:rsidR="00F5691D" w:rsidRPr="00F5691D">
        <w:rPr>
          <w:noProof/>
        </w:rPr>
        <w:t xml:space="preserve"> 2018)</w:t>
      </w:r>
      <w:r w:rsidR="00C3708C">
        <w:fldChar w:fldCharType="end"/>
      </w:r>
      <w:r w:rsidR="00BE3376">
        <w:t xml:space="preserve">, or </w:t>
      </w:r>
      <w:r w:rsidR="005E3F35">
        <w:t>to assess</w:t>
      </w:r>
      <w:r w:rsidR="005E3F35">
        <w:t xml:space="preserve"> </w:t>
      </w:r>
      <w:r w:rsidR="001E338C">
        <w:t xml:space="preserve">the projected </w:t>
      </w:r>
      <w:r w:rsidR="00BE3376">
        <w:t xml:space="preserve">effects of </w:t>
      </w:r>
      <w:r w:rsidR="0011323F">
        <w:t>climate</w:t>
      </w:r>
      <w:r w:rsidR="00BE3376">
        <w:t xml:space="preserve"> change </w:t>
      </w:r>
      <w:r w:rsidR="001E338C">
        <w:t xml:space="preserve">on </w:t>
      </w:r>
      <w:r w:rsidR="001A100F">
        <w:t>the trait diversity of vertebrate species</w:t>
      </w:r>
      <w:r w:rsidR="00C3708C">
        <w:t xml:space="preserve"> </w:t>
      </w:r>
      <w:r w:rsidR="00C3708C">
        <w:fldChar w:fldCharType="begin" w:fldLock="1"/>
      </w:r>
      <w:r w:rsidR="00103D1B">
        <w:instrText>ADDIN CSL_CITATION {"citationItems":[{"id":"ITEM-1","itemData":{"DOI":"10.1111/ele.13830","ISSN":"14610248","PMID":"35199917","abstract":"Climate change is predicted to drive geographical range shifts, leading to fluctuations in species richness (SR) worldwide. However, the effect of these changes on functional diversity (FD) remains unclear, in part because comprehensive species-level trait data are generally lacking at global scales. Here, we use morphometric and ecological traits for 8268 bird species to estimate the impact of climate change on avian FD. We show that future bird assemblages are likely to undergo substantial shifts in trait structure, with a magnitude of change greater than predicted from SR alone, and a direction of change varying according to geographical location and trophic guild. For example, our models predict that FD of insect predators will increase at higher latitudes with concurrent losses at mid-latitudes, whereas FD of seed dispersing birds will fluctuate across the tropics. Our findings highlight the potential for climate change to drive continental-scale shifts in avian FD with implications for ecosystem function and resilience.","author":[{"dropping-particle":"","family":"Stewart","given":"Peter S.","non-dropping-particle":"","parse-names":false,"suffix":""},{"dropping-particle":"","family":"Voskamp","given":"Alke","non-dropping-particle":"","parse-names":false,"suffix":""},{"dropping-particle":"","family":"Santini","given":"Luca","non-dropping-particle":"","parse-names":false,"suffix":""},{"dropping-particle":"","family":"Biber","given":"Matthias F.","non-dropping-particle":"","parse-names":false,"suffix":""},{"dropping-particle":"","family":"Devenish","given":"Adam J.M.","non-dropping-particle":"","parse-names":false,"suffix":""},{"dropping-particle":"","family":"Hof","given":"Christian","non-dropping-particle":"","parse-names":false,"suffix":""},{"dropping-particle":"","family":"Willis","given":"Stephen G.","non-dropping-particle":"","parse-names":false,"suffix":""},{"dropping-particle":"","family":"Tobias","given":"Joseph A.","non-dropping-particle":"","parse-names":false,"suffix":""}],"container-title":"Ecology Letters","id":"ITEM-1","issue":"3","issued":{"date-parts":[["2022"]]},"page":"673-685","title":"Global impacts of climate change on avian functional diversity","type":"article-journal","volume":"25"},"uris":["http://www.mendeley.com/documents/?uuid=5b810f78-24bb-497a-abe4-e30a337755ae"]}],"mendeley":{"formattedCitation":"(Stewart &lt;i&gt;et al.&lt;/i&gt; 2022)","plainTextFormattedCitation":"(Stewart et al. 2022)","previouslyFormattedCitation":"(Stewart &lt;i&gt;et al.&lt;/i&gt; 2022)"},"properties":{"noteIndex":0},"schema":"https://github.com/citation-style-language/schema/raw/master/csl-citation.json"}</w:instrText>
      </w:r>
      <w:r w:rsidR="00C3708C">
        <w:fldChar w:fldCharType="separate"/>
      </w:r>
      <w:r w:rsidR="002A0630" w:rsidRPr="002A0630">
        <w:rPr>
          <w:noProof/>
        </w:rPr>
        <w:t xml:space="preserve">(Stewart </w:t>
      </w:r>
      <w:r w:rsidR="002A0630" w:rsidRPr="002A0630">
        <w:rPr>
          <w:i/>
          <w:noProof/>
        </w:rPr>
        <w:t>et al.</w:t>
      </w:r>
      <w:r w:rsidR="002A0630" w:rsidRPr="002A0630">
        <w:rPr>
          <w:noProof/>
        </w:rPr>
        <w:t xml:space="preserve"> 2022)</w:t>
      </w:r>
      <w:r w:rsidR="00C3708C">
        <w:fldChar w:fldCharType="end"/>
      </w:r>
      <w:r w:rsidR="00AA045A">
        <w:t>.</w:t>
      </w:r>
    </w:p>
    <w:p w14:paraId="570022C2" w14:textId="45ACB209" w:rsidR="008875D6" w:rsidRPr="0082426B" w:rsidRDefault="00B32CEC" w:rsidP="00DD1243">
      <w:pPr>
        <w:spacing w:line="276" w:lineRule="auto"/>
        <w:jc w:val="both"/>
      </w:pPr>
      <w:r>
        <w:t>Finally, a</w:t>
      </w:r>
      <w:r>
        <w:t xml:space="preserve">lthough </w:t>
      </w:r>
      <w:r w:rsidR="00F00A75">
        <w:t xml:space="preserve">trait-based approaches using ecological traits have been widely </w:t>
      </w:r>
      <w:r w:rsidR="0087641E">
        <w:t>employed</w:t>
      </w:r>
      <w:r w:rsidR="00F00A75">
        <w:t xml:space="preserve"> to understand the effects of human-driven changes on </w:t>
      </w:r>
      <w:r w:rsidR="0072193A">
        <w:t>vertebrate species</w:t>
      </w:r>
      <w:r>
        <w:t xml:space="preserve"> (as shown above)</w:t>
      </w:r>
      <w:r w:rsidR="0072193A">
        <w:t xml:space="preserve">, </w:t>
      </w:r>
      <w:r w:rsidR="0087641E">
        <w:t>past</w:t>
      </w:r>
      <w:r w:rsidR="0072193A">
        <w:t xml:space="preserve"> studies have </w:t>
      </w:r>
      <w:r w:rsidR="007F6214">
        <w:t>mostly</w:t>
      </w:r>
      <w:r w:rsidR="0072193A">
        <w:t xml:space="preserve"> been conducted a</w:t>
      </w:r>
      <w:r w:rsidR="007F6214">
        <w:t>t</w:t>
      </w:r>
      <w:r w:rsidR="0072193A">
        <w:t xml:space="preserve"> local to regional scales</w:t>
      </w:r>
      <w:r w:rsidR="003D05FD">
        <w:t xml:space="preserve"> </w:t>
      </w:r>
      <w:r w:rsidR="003D05FD">
        <w:fldChar w:fldCharType="begin" w:fldLock="1"/>
      </w:r>
      <w:r w:rsidR="00F5691D">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003D05FD">
        <w:fldChar w:fldCharType="separate"/>
      </w:r>
      <w:r w:rsidR="003D05FD" w:rsidRPr="003D05FD">
        <w:rPr>
          <w:noProof/>
        </w:rPr>
        <w:t xml:space="preserve">(Davison </w:t>
      </w:r>
      <w:r w:rsidR="003D05FD" w:rsidRPr="003D05FD">
        <w:rPr>
          <w:i/>
          <w:noProof/>
        </w:rPr>
        <w:t>et al.</w:t>
      </w:r>
      <w:r w:rsidR="003D05FD" w:rsidRPr="003D05FD">
        <w:rPr>
          <w:noProof/>
        </w:rPr>
        <w:t xml:space="preserve"> 2021)</w:t>
      </w:r>
      <w:r w:rsidR="003D05FD">
        <w:fldChar w:fldCharType="end"/>
      </w:r>
      <w:r w:rsidR="0072193A">
        <w:t>, and have</w:t>
      </w:r>
      <w:r w:rsidR="0087641E">
        <w:t xml:space="preserve"> tended to</w:t>
      </w:r>
      <w:r w:rsidR="0072193A">
        <w:t xml:space="preserve"> focus on </w:t>
      </w:r>
      <w:r w:rsidR="007F6214">
        <w:t>given taxa</w:t>
      </w:r>
      <w:r w:rsidR="0087641E">
        <w:t xml:space="preserve"> within</w:t>
      </w:r>
      <w:r w:rsidR="007F6214">
        <w:t xml:space="preserve"> </w:t>
      </w:r>
      <w:r w:rsidR="0087641E">
        <w:t>vertebrates classes</w:t>
      </w:r>
      <w:r w:rsidR="00103D1B">
        <w:t xml:space="preserve"> </w:t>
      </w:r>
      <w:r w:rsidR="00103D1B">
        <w:fldChar w:fldCharType="begin" w:fldLock="1"/>
      </w:r>
      <w:r w:rsidR="003D05FD">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2017)","plainTextFormattedCitation":"(Hevia et al. 2017)","previouslyFormattedCitation":"(Hevia &lt;i&gt;et al.&lt;/i&gt; 2017)"},"properties":{"noteIndex":0},"schema":"https://github.com/citation-style-language/schema/raw/master/csl-citation.json"}</w:instrText>
      </w:r>
      <w:r w:rsidR="00103D1B">
        <w:fldChar w:fldCharType="separate"/>
      </w:r>
      <w:r w:rsidR="00103D1B" w:rsidRPr="00103D1B">
        <w:rPr>
          <w:noProof/>
        </w:rPr>
        <w:t xml:space="preserve">(Hevia </w:t>
      </w:r>
      <w:r w:rsidR="00103D1B" w:rsidRPr="00103D1B">
        <w:rPr>
          <w:i/>
          <w:noProof/>
        </w:rPr>
        <w:t>et al.</w:t>
      </w:r>
      <w:r w:rsidR="00103D1B" w:rsidRPr="00103D1B">
        <w:rPr>
          <w:noProof/>
        </w:rPr>
        <w:t xml:space="preserve"> 2017)</w:t>
      </w:r>
      <w:r w:rsidR="00103D1B">
        <w:fldChar w:fldCharType="end"/>
      </w:r>
      <w:r w:rsidR="007F6214">
        <w:t xml:space="preserve">. Thus, global comparative assessments of </w:t>
      </w:r>
      <w:r w:rsidR="00300898">
        <w:t xml:space="preserve">the relationships between ecological </w:t>
      </w:r>
      <w:r w:rsidR="007F6214">
        <w:t>trait</w:t>
      </w:r>
      <w:r w:rsidR="00300898">
        <w:t xml:space="preserve">s and </w:t>
      </w:r>
      <w:r w:rsidR="00AD6E9F">
        <w:t xml:space="preserve">species responses to human pressures across terrestrial vertebrates </w:t>
      </w:r>
      <w:r w:rsidR="007F6214">
        <w:t>are lacking.</w:t>
      </w:r>
    </w:p>
    <w:p w14:paraId="05E7ABBE" w14:textId="1C63A60F" w:rsidR="00DD1243" w:rsidRPr="00300898" w:rsidRDefault="00DD1243" w:rsidP="00AC0E1E">
      <w:pPr>
        <w:jc w:val="both"/>
        <w:rPr>
          <w:i/>
          <w:iCs/>
        </w:rPr>
      </w:pPr>
      <w:r w:rsidRPr="00300898">
        <w:rPr>
          <w:i/>
          <w:iCs/>
        </w:rPr>
        <w:t>Using p</w:t>
      </w:r>
      <w:commentRangeStart w:id="40"/>
      <w:r w:rsidRPr="00300898">
        <w:rPr>
          <w:i/>
          <w:iCs/>
        </w:rPr>
        <w:t>hysiological</w:t>
      </w:r>
      <w:r w:rsidR="00D67493">
        <w:rPr>
          <w:i/>
          <w:iCs/>
        </w:rPr>
        <w:t xml:space="preserve"> </w:t>
      </w:r>
      <w:r w:rsidRPr="00300898">
        <w:rPr>
          <w:i/>
          <w:iCs/>
        </w:rPr>
        <w:t>traits to understand</w:t>
      </w:r>
      <w:commentRangeEnd w:id="40"/>
      <w:r w:rsidRPr="00300898">
        <w:rPr>
          <w:rStyle w:val="CommentReference"/>
          <w:i/>
          <w:iCs/>
        </w:rPr>
        <w:commentReference w:id="40"/>
      </w:r>
      <w:r w:rsidRPr="00300898">
        <w:rPr>
          <w:i/>
          <w:iCs/>
        </w:rPr>
        <w:t xml:space="preserve"> </w:t>
      </w:r>
      <w:r w:rsidR="00AC0E1E" w:rsidRPr="00300898">
        <w:rPr>
          <w:i/>
          <w:iCs/>
        </w:rPr>
        <w:t>land-use</w:t>
      </w:r>
      <w:r w:rsidR="00D67493">
        <w:rPr>
          <w:i/>
          <w:iCs/>
        </w:rPr>
        <w:t xml:space="preserve"> impacts</w:t>
      </w:r>
      <w:r w:rsidR="00AC0E1E" w:rsidRPr="00300898">
        <w:rPr>
          <w:i/>
          <w:iCs/>
        </w:rPr>
        <w:t xml:space="preserve"> on </w:t>
      </w:r>
      <w:r w:rsidR="00D67493">
        <w:rPr>
          <w:i/>
          <w:iCs/>
        </w:rPr>
        <w:t>biodiversity</w:t>
      </w:r>
      <w:r w:rsidR="00D67493" w:rsidRPr="00300898">
        <w:rPr>
          <w:i/>
          <w:iCs/>
        </w:rPr>
        <w:t xml:space="preserve"> </w:t>
      </w:r>
      <w:r w:rsidRPr="00300898">
        <w:rPr>
          <w:i/>
          <w:iCs/>
        </w:rPr>
        <w:t>and ecosystem functioning</w:t>
      </w:r>
    </w:p>
    <w:p w14:paraId="2CD9AD8D" w14:textId="538AD33E" w:rsidR="00C46375" w:rsidRDefault="008D13BB" w:rsidP="000879EE">
      <w:pPr>
        <w:spacing w:line="276" w:lineRule="auto"/>
        <w:jc w:val="both"/>
      </w:pPr>
      <w:r>
        <w:t xml:space="preserve">Physiological traits </w:t>
      </w:r>
      <w:r w:rsidR="00DA35A8">
        <w:t>are</w:t>
      </w:r>
      <w:r w:rsidR="00C73A34">
        <w:t xml:space="preserve"> </w:t>
      </w:r>
      <w:r w:rsidR="00F34BFC">
        <w:t>typically</w:t>
      </w:r>
      <w:r w:rsidR="00DA35A8">
        <w:t xml:space="preserve"> measured to capture aspects of</w:t>
      </w:r>
      <w:r>
        <w:t xml:space="preserve"> </w:t>
      </w:r>
      <w:r w:rsidR="00DA35A8">
        <w:t>species metabolism</w:t>
      </w:r>
      <w:r w:rsidR="00FE2BA5">
        <w:t xml:space="preserve">, </w:t>
      </w:r>
      <w:r w:rsidR="00C73A34">
        <w:t>performance</w:t>
      </w:r>
      <w:r w:rsidR="00FE2BA5">
        <w:t xml:space="preserve"> or biochemistry</w:t>
      </w:r>
      <w:r w:rsidR="00C73A34">
        <w:t>.</w:t>
      </w:r>
      <w:r w:rsidR="00A410AC">
        <w:t xml:space="preserve"> </w:t>
      </w:r>
      <w:r w:rsidR="0056567D">
        <w:t xml:space="preserve">Recent </w:t>
      </w:r>
      <w:r w:rsidR="0048394B">
        <w:t>decades</w:t>
      </w:r>
      <w:r w:rsidR="0056567D">
        <w:t xml:space="preserve"> have seen </w:t>
      </w:r>
      <w:r w:rsidR="00A949B4">
        <w:t>advances</w:t>
      </w:r>
      <w:r w:rsidR="00A949B4">
        <w:t xml:space="preserve"> </w:t>
      </w:r>
      <w:r w:rsidR="00A949B4">
        <w:t>in</w:t>
      </w:r>
      <w:r w:rsidR="00A949B4">
        <w:t xml:space="preserve"> </w:t>
      </w:r>
      <w:r w:rsidR="0056567D">
        <w:t xml:space="preserve">large-scale studies </w:t>
      </w:r>
      <w:r w:rsidR="008B1997">
        <w:t>linking physiological traits to</w:t>
      </w:r>
      <w:r w:rsidR="0036196A">
        <w:t xml:space="preserve"> </w:t>
      </w:r>
      <w:r w:rsidR="00B23B61">
        <w:t xml:space="preserve">macroecological </w:t>
      </w:r>
      <w:r w:rsidR="00F649E9">
        <w:t>patterns</w:t>
      </w:r>
      <w:r w:rsidR="00FD2AF8">
        <w:t xml:space="preserve"> of species</w:t>
      </w:r>
      <w:r w:rsidR="009319E5">
        <w:t xml:space="preserve"> </w:t>
      </w:r>
      <w:r w:rsidR="008F3C14">
        <w:t xml:space="preserve">existence </w:t>
      </w:r>
      <w:r w:rsidR="009319E5">
        <w:t xml:space="preserve">across </w:t>
      </w:r>
      <w:r w:rsidR="00424B6C">
        <w:t>levels</w:t>
      </w:r>
      <w:r w:rsidR="009319E5">
        <w:t xml:space="preserve"> of </w:t>
      </w:r>
      <w:r w:rsidR="00424B6C">
        <w:t>organisation</w:t>
      </w:r>
      <w:r w:rsidR="00F649E9">
        <w:t xml:space="preserve"> </w:t>
      </w:r>
      <w:r w:rsidR="0048394B">
        <w:fldChar w:fldCharType="begin" w:fldLock="1"/>
      </w:r>
      <w:r w:rsidR="00FD555E">
        <w:instrText>ADDIN CSL_CITATION {"citationItems":[{"id":"ITEM-1","itemData":{"ISBN":"1365-2435","ISSN":"0269-8463","PMID":"2735","abstract":"A little more than a decade ago, physiological ecology lay at a cross-roads. In relatively short succession, two major symposia were convened to examine both the successes of the field and its future prospects (Feder et al . 1987; Calow &amp; Grace 1991). Although practitioners agreed that the approaches adopted by physiological ecology had led to major advances, and in many cases could continue to do so (e.g. Bartholomew 1987; Bennett 1987a; Woodward &amp; Diament 1991), they also argued that the field’s survival would necessitate a change in approach (Bennett 1987a; Feder 1987a; Feder &amp; Block 1991). So convincing were the warnings about the likelihood of a bleak future if the field did not alter, that among the many suggestions made for potentially productive research directions (e.g. Bennett 1987b; Feder 1987a; Randall 1987; Griffiths 1991; Lawton 1991; Wieser 1991) the large majority have since come to enjoy prominence. Undoubtedly, some of the changes in direction have been a consequence of the development of new molecular tools (Flannagan et al . 1998; Feder &amp; Hofmann 1999; Yocum 2001; Lerman et al . 2003), and the increasing availability of sequences for entire genomes (Levine &amp; Tjian 2003). However, much of the renewed vigour in the field of physiological ecology can be attributed to the enthusiasm with which the issues raised by these seminal symposia have subsequently been pursued, and to a better appreciation of scale as a key issue.","author":[{"dropping-particle":"","family":"Chown","given":"S L","non-dropping-particle":"","parse-names":false,"suffix":""},{"dropping-particle":"","family":"Gaston","given":"K J","non-dropping-particle":"","parse-names":false,"suffix":""},{"dropping-particle":"","family":"Robinson","given":"D","non-dropping-particle":"","parse-names":false,"suffix":""}],"container-title":"Functional Ecology","id":"ITEM-1","issued":{"date-parts":[["2004"]]},"page":"159-167","title":"Macrophysiology: large-scale patterns in physiological","type":"article-journal","volume":"18"},"uris":["http://www.mendeley.com/documents/?uuid=9264e1e9-2984-4f49-abf9-f88361b2f2c3"]},{"id":"ITEM-2","itemData":{"DOI":"10.1111/ele.13715","ISSN":"14610248","PMID":"33884749","abstract":"Here we review and extend the equal fitness paradigm (EFP) as an important step in developing and testing a synthetic theory of ecology and evolution based on energy and metabolism. The EFP states that all organisms are equally fit at steady state, because they allocate the same quantity of energy, ~ 22.4 kJ/g/generation to the production of offspring. On the one hand, the EFP may seem tautological, because equal fitness is necessary for the origin and persistence of biodiversity. On the other hand, the EFP reflects universal laws of life: how biological metabolism – the uptake, transformation and allocation of energy – links ecological and evolutionary patterns and processes across levels of organisation from: (1) structure and function of individual organisms, (2) life history and dynamics of populations, and (3) interactions and coevolution of species in ecosystems. The physics and biology of metabolism have facilitated the evolution of millions of species with idiosyncratic anatomy, physiology, behaviour and ecology but also with many shared traits and tradeoffs that reflect the single origin and universal rules of life.","author":[{"dropping-particle":"","family":"Robert Burger","given":"Joseph","non-dropping-particle":"","parse-names":false,"suffix":""},{"dropping-particle":"","family":"Hou","given":"Chen","non-dropping-particle":"","parse-names":false,"suffix":""},{"dropping-particle":"","family":"A. S. Hall","given":"Charles","non-dropping-particle":"","parse-names":false,"suffix":""},{"dropping-particle":"","family":"Brown","given":"James H.","non-dropping-particle":"","parse-names":false,"suffix":""}],"container-title":"Ecology Letters","id":"ITEM-2","issue":"6","issued":{"date-parts":[["2021"]]},"page":"1262-1281","title":"Universal rules of life: metabolic rates, biological times and the equal fitness paradigm","type":"article-journal","volume":"24"},"uris":["http://www.mendeley.com/documents/?uuid=b1966afc-1849-48be-a4cc-13328e54e671"]}],"mendeley":{"formattedCitation":"(Chown &lt;i&gt;et al.&lt;/i&gt; 2004; Robert Burger &lt;i&gt;et al.&lt;/i&gt; 2021)","plainTextFormattedCitation":"(Chown et al. 2004; Robert Burger et al. 2021)","previouslyFormattedCitation":"(Chown &lt;i&gt;et al.&lt;/i&gt; 2004; Robert Burger &lt;i&gt;et al.&lt;/i&gt; 2021)"},"properties":{"noteIndex":0},"schema":"https://github.com/citation-style-language/schema/raw/master/csl-citation.json"}</w:instrText>
      </w:r>
      <w:r w:rsidR="0048394B">
        <w:fldChar w:fldCharType="separate"/>
      </w:r>
      <w:r w:rsidR="009319E5" w:rsidRPr="009319E5">
        <w:rPr>
          <w:noProof/>
        </w:rPr>
        <w:t xml:space="preserve">(Chown </w:t>
      </w:r>
      <w:r w:rsidR="009319E5" w:rsidRPr="009319E5">
        <w:rPr>
          <w:i/>
          <w:noProof/>
        </w:rPr>
        <w:t>et al.</w:t>
      </w:r>
      <w:r w:rsidR="009319E5" w:rsidRPr="009319E5">
        <w:rPr>
          <w:noProof/>
        </w:rPr>
        <w:t xml:space="preserve"> 2004; Robert Burger </w:t>
      </w:r>
      <w:r w:rsidR="009319E5" w:rsidRPr="009319E5">
        <w:rPr>
          <w:i/>
          <w:noProof/>
        </w:rPr>
        <w:t>et al.</w:t>
      </w:r>
      <w:r w:rsidR="009319E5" w:rsidRPr="009319E5">
        <w:rPr>
          <w:noProof/>
        </w:rPr>
        <w:t xml:space="preserve"> 2021)</w:t>
      </w:r>
      <w:r w:rsidR="0048394B">
        <w:fldChar w:fldCharType="end"/>
      </w:r>
      <w:r w:rsidR="003F052E">
        <w:t>, as</w:t>
      </w:r>
      <w:r w:rsidR="00F23D4A">
        <w:t xml:space="preserve"> exemplified by the </w:t>
      </w:r>
      <w:r w:rsidR="008F3C14">
        <w:t>development</w:t>
      </w:r>
      <w:r w:rsidR="00273D01">
        <w:t xml:space="preserve"> of</w:t>
      </w:r>
      <w:r w:rsidR="003F052E">
        <w:t xml:space="preserve"> the </w:t>
      </w:r>
      <w:r w:rsidR="00BD3436">
        <w:t>“</w:t>
      </w:r>
      <w:r w:rsidR="003F052E">
        <w:t>metabolic theory of ecology</w:t>
      </w:r>
      <w:r w:rsidR="00BD3436">
        <w:t>”</w:t>
      </w:r>
      <w:r w:rsidR="003F052E">
        <w:t xml:space="preserve"> </w:t>
      </w:r>
      <w:r w:rsidR="00BD3436">
        <w:fldChar w:fldCharType="begin" w:fldLock="1"/>
      </w:r>
      <w:r w:rsidR="009319E5">
        <w:instrText>ADDIN CSL_CITATION {"citationItems":[{"id":"ITEM-1","itemData":{"DOI":"10.1126/science.1061967","ISBN":"0036-8075","ISSN":"00368075, 10959203","PMID":"11567137","abstract":"We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roles.","author":[{"dropping-particle":"","family":"Gillooly","given":"James F","non-dropping-particle":"","parse-names":false,"suffix":""},{"dropping-particle":"","family":"Brown","given":"James H","non-dropping-particle":"","parse-names":false,"suffix":""},{"dropping-particle":"","family":"West","given":"Geoffrey B","non-dropping-particle":"","parse-names":false,"suffix":""},{"dropping-particle":"","family":"Savage","given":"Van M","non-dropping-particle":"","parse-names":false,"suffix":""},{"dropping-particle":"","family":"Charnov","given":"Eric L","non-dropping-particle":"","parse-names":false,"suffix":""}],"container-title":"Science","id":"ITEM-1","issue":"5538","issued":{"date-parts":[["2001"]]},"page":"2248-2251","title":"Effects of Size and Temperature on Metabolic Rate","type":"article-journal","volume":"293"},"uris":["http://www.mendeley.com/documents/?uuid=177ce9fc-2664-4191-a947-e514df04af8f"]},{"id":"ITEM-2","itemData":{"DOI":"10.1111/ele.13715","ISSN":"14610248","PMID":"33884749","abstract":"Here we review and extend the equal fitness paradigm (EFP) as an important step in developing and testing a synthetic theory of ecology and evolution based on energy and metabolism. The EFP states that all organisms are equally fit at steady state, because they allocate the same quantity of energy, ~ 22.4 kJ/g/generation to the production of offspring. On the one hand, the EFP may seem tautological, because equal fitness is necessary for the origin and persistence of biodiversity. On the other hand, the EFP reflects universal laws of life: how biological metabolism – the uptake, transformation and allocation of energy – links ecological and evolutionary patterns and processes across levels of organisation from: (1) structure and function of individual organisms, (2) life history and dynamics of populations, and (3) interactions and coevolution of species in ecosystems. The physics and biology of metabolism have facilitated the evolution of millions of species with idiosyncratic anatomy, physiology, behaviour and ecology but also with many shared traits and tradeoffs that reflect the single origin and universal rules of life.","author":[{"dropping-particle":"","family":"Robert Burger","given":"Joseph","non-dropping-particle":"","parse-names":false,"suffix":""},{"dropping-particle":"","family":"Hou","given":"Chen","non-dropping-particle":"","parse-names":false,"suffix":""},{"dropping-particle":"","family":"A. S. Hall","given":"Charles","non-dropping-particle":"","parse-names":false,"suffix":""},{"dropping-particle":"","family":"Brown","given":"James H.","non-dropping-particle":"","parse-names":false,"suffix":""}],"container-title":"Ecology Letters","id":"ITEM-2","issue":"6","issued":{"date-parts":[["2021"]]},"page":"1262-1281","title":"Universal rules of life: metabolic rates, biological times and the equal fitness paradigm","type":"article-journal","volume":"24"},"uris":["http://www.mendeley.com/documents/?uuid=b1966afc-1849-48be-a4cc-13328e54e671"]},{"id":"ITEM-3","itemData":{"DOI":"10.2106/JBJS.J.01311","ISBN":"0012-9658","ISSN":"1535-1386","PMID":"21915553","abstract":"Metabolism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 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 tually, metabolic theory may provide a conceptual foundation for much of ecology, just as genetic theory provides a foundation for much of evolutionary biology.","author":[{"dropping-particle":"","family":"Brown","given":"James H.","non-dropping-particle":"","parse-names":false,"suffix":""},{"dropping-particle":"","family":"Gilloolly","given":"James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B.","non-dropping-particle":"","parse-names":false,"suffix":""}],"container-title":"Ecology","id":"ITEM-3","issue":"7","issued":{"date-parts":[["2004"]]},"page":"1771-1789","title":"Toward a metabolic theory of ecology","type":"article-journal","volume":"85"},"uris":["http://www.mendeley.com/documents/?uuid=7dd25510-c30d-486b-bf76-a5600413f891"]}],"mendeley":{"formattedCitation":"(Gillooly &lt;i&gt;et al.&lt;/i&gt; 2001; Brown &lt;i&gt;et al.&lt;/i&gt; 2004; Robert Burger &lt;i&gt;et al.&lt;/i&gt; 2021)","plainTextFormattedCitation":"(Gillooly et al. 2001; Brown et al. 2004; Robert Burger et al. 2021)","previouslyFormattedCitation":"(Gillooly &lt;i&gt;et al.&lt;/i&gt; 2001; Brown &lt;i&gt;et al.&lt;/i&gt; 2004; Robert Burger &lt;i&gt;et al.&lt;/i&gt; 2021)"},"properties":{"noteIndex":0},"schema":"https://github.com/citation-style-language/schema/raw/master/csl-citation.json"}</w:instrText>
      </w:r>
      <w:r w:rsidR="00BD3436">
        <w:fldChar w:fldCharType="separate"/>
      </w:r>
      <w:r w:rsidR="00BD3436" w:rsidRPr="00BD3436">
        <w:rPr>
          <w:noProof/>
        </w:rPr>
        <w:t xml:space="preserve">(Gillooly </w:t>
      </w:r>
      <w:r w:rsidR="00BD3436" w:rsidRPr="00BD3436">
        <w:rPr>
          <w:i/>
          <w:noProof/>
        </w:rPr>
        <w:t>et al.</w:t>
      </w:r>
      <w:r w:rsidR="00BD3436" w:rsidRPr="00BD3436">
        <w:rPr>
          <w:noProof/>
        </w:rPr>
        <w:t xml:space="preserve"> 2001; Brown </w:t>
      </w:r>
      <w:r w:rsidR="00BD3436" w:rsidRPr="00BD3436">
        <w:rPr>
          <w:i/>
          <w:noProof/>
        </w:rPr>
        <w:t>et al.</w:t>
      </w:r>
      <w:r w:rsidR="00BD3436" w:rsidRPr="00BD3436">
        <w:rPr>
          <w:noProof/>
        </w:rPr>
        <w:t xml:space="preserve"> 2004; Robert Burger </w:t>
      </w:r>
      <w:r w:rsidR="00BD3436" w:rsidRPr="00BD3436">
        <w:rPr>
          <w:i/>
          <w:noProof/>
        </w:rPr>
        <w:t>et al.</w:t>
      </w:r>
      <w:r w:rsidR="00BD3436" w:rsidRPr="00BD3436">
        <w:rPr>
          <w:noProof/>
        </w:rPr>
        <w:t xml:space="preserve"> 2021)</w:t>
      </w:r>
      <w:r w:rsidR="00BD3436">
        <w:fldChar w:fldCharType="end"/>
      </w:r>
      <w:r w:rsidR="00326422">
        <w:t xml:space="preserve">. </w:t>
      </w:r>
      <w:r w:rsidR="00FE0355">
        <w:t>In particular, m</w:t>
      </w:r>
      <w:r w:rsidR="00FE0355">
        <w:t xml:space="preserve">etabolic </w:t>
      </w:r>
      <w:r w:rsidR="00326422">
        <w:t>rate</w:t>
      </w:r>
      <w:r w:rsidR="00A555FA">
        <w:t>s</w:t>
      </w:r>
      <w:r w:rsidR="00E71C0B">
        <w:t xml:space="preserve"> </w:t>
      </w:r>
      <w:r w:rsidR="00FE0355">
        <w:t xml:space="preserve">reflect the amount of energy </w:t>
      </w:r>
      <w:r w:rsidR="00C46375">
        <w:t>used a</w:t>
      </w:r>
      <w:r w:rsidR="001B2689">
        <w:t>t the organismal level</w:t>
      </w:r>
      <w:r w:rsidR="00D0571A">
        <w:t xml:space="preserve"> </w:t>
      </w:r>
      <w:r w:rsidR="00D0571A">
        <w:t>(</w:t>
      </w:r>
      <w:r w:rsidR="00232139">
        <w:t xml:space="preserve">I </w:t>
      </w:r>
      <w:r w:rsidR="00D0571A">
        <w:t>define</w:t>
      </w:r>
      <w:r w:rsidR="00232139">
        <w:t xml:space="preserve"> metabolic rate</w:t>
      </w:r>
      <w:r w:rsidR="00D0571A">
        <w:t xml:space="preserve"> here as the rate at which an organism processes available energy</w:t>
      </w:r>
      <w:r w:rsidR="00607B74">
        <w:t>, which is</w:t>
      </w:r>
      <w:r w:rsidR="00125D14">
        <w:t xml:space="preserve"> often measured </w:t>
      </w:r>
      <w:r w:rsidR="00F64FEB">
        <w:t xml:space="preserve">by estimating </w:t>
      </w:r>
      <w:r w:rsidR="000E5A44">
        <w:t>the amount of consumed O</w:t>
      </w:r>
      <w:r w:rsidR="000E5A44" w:rsidRPr="00A40600">
        <w:rPr>
          <w:vertAlign w:val="subscript"/>
        </w:rPr>
        <w:t>2</w:t>
      </w:r>
      <w:r w:rsidR="000E5A44">
        <w:t xml:space="preserve"> </w:t>
      </w:r>
      <w:r w:rsidR="00F64FEB">
        <w:t>over a time</w:t>
      </w:r>
      <w:r w:rsidR="00A40600">
        <w:t xml:space="preserve"> period</w:t>
      </w:r>
      <w:r w:rsidR="00607B74">
        <w:t>)</w:t>
      </w:r>
      <w:r w:rsidR="00E60251">
        <w:t>.</w:t>
      </w:r>
      <w:r w:rsidR="00C50455">
        <w:t xml:space="preserve"> </w:t>
      </w:r>
      <w:r w:rsidR="00C46375">
        <w:t xml:space="preserve">As </w:t>
      </w:r>
      <w:r w:rsidR="00816CD5">
        <w:t>e</w:t>
      </w:r>
      <w:r w:rsidR="00816CD5">
        <w:t xml:space="preserve">nergy </w:t>
      </w:r>
      <w:r w:rsidR="00E60251">
        <w:t>is a fundamental currency across all living organisms,</w:t>
      </w:r>
      <w:r w:rsidR="00F00894">
        <w:t xml:space="preserve"> </w:t>
      </w:r>
      <w:r w:rsidR="006B3BB3">
        <w:t>metabolic rates can</w:t>
      </w:r>
      <w:r w:rsidR="001B2689">
        <w:t xml:space="preserve"> also</w:t>
      </w:r>
      <w:r w:rsidR="006B3BB3">
        <w:t xml:space="preserve"> be employed comparatively across species</w:t>
      </w:r>
      <w:r w:rsidR="00C50455">
        <w:t xml:space="preserve"> to </w:t>
      </w:r>
      <w:r w:rsidR="00C46375">
        <w:t>investigate interspecific variation in</w:t>
      </w:r>
      <w:r w:rsidR="00C50455">
        <w:t xml:space="preserve"> energetic expenditure</w:t>
      </w:r>
      <w:r w:rsidR="006B3BB3">
        <w:t>.</w:t>
      </w:r>
      <w:r w:rsidR="00E643B7">
        <w:t xml:space="preserve"> </w:t>
      </w:r>
      <w:r w:rsidR="002A4850">
        <w:t>Thus, p</w:t>
      </w:r>
      <w:r w:rsidR="00CA69ED">
        <w:t xml:space="preserve">ast studies have focused on understanding </w:t>
      </w:r>
      <w:r w:rsidR="00E643B7">
        <w:t xml:space="preserve">both </w:t>
      </w:r>
      <w:r w:rsidR="00CA69ED">
        <w:t>intraspecific variation in metabolic rates</w:t>
      </w:r>
      <w:r w:rsidR="004E7227">
        <w:t xml:space="preserve"> </w:t>
      </w:r>
      <w:r w:rsidR="004E7227">
        <w:fldChar w:fldCharType="begin" w:fldLock="1"/>
      </w:r>
      <w:r w:rsidR="00871E39">
        <w:instrText>ADDIN CSL_CITATION {"citationItems":[{"id":"ITEM-1","itemData":{"DOI":"10.1111/1365-2435.12879","ISSN":"13652435","abstract":"Variation in aerobic capacity has far reaching consequences for the physiology, ecology, and evolution of vertebrates. Whether at rest or active, animals are constrained to operate within the energetic bounds determined by their minimum (minMR) and sustained or maximum metabolic rates (upperMR). MinMR and upperMR can differ considerably among individuals and species but are often presumed to be mechanistically linked to one another. Specifically, minMR is thought to reflect the idling cost of the machinery needed to support upperMR. However, previous analyses based on limited datasets have come to conflicting conclusions regarding the generality and strength of their association. Here we conduct the first comprehensive assessment of their relationship, based on a large number of published estimates of both the intra-specific (n = 176) and inter-specific (n = 41) phenotypic correlations between minMR and upperMR, estimated as either exercise-induced maximum metabolic rate (VO2max), cold-induced summit metabolic rate (Msum), or daily energy expenditure (DEE). Our meta-analysis shows that there is a general positive association between minMR and upperMR that is shared among vertebrate taxonomic classes. However, there was stronger evidence for intra-specific correlations between minMR and Msum and between minMR and DEE than there was for a correlation between minMR and VO2max across different taxa. As expected, inter-specific correlation estimates were consistently higher than intra-specific estimates across all traits and vertebrate classes. An interesting exception to this general trend was observed in mammals, which contrast with birds and exhibit no correlation between minMR and Msum. We speculate that this is due to the evolution and recruitment of brown fat as a thermogenic tissue, which illustrates how some species and lineages might circumvent this seemingly general association. We conclude that, in spite of some variability across taxa and traits, the contention that minMR and upperMR are positively correlated generally holds true both within and across vertebrate species. Ecological and comparative studies should therefore take into consideration the possibility that variation in any one of these traits might partly reflect correlated responses to selection on other metabolic parameters. A lay summary is available for this article.","author":[{"dropping-particle":"","family":"Auer","given":"Sonya K.","non-dropping-particle":"","parse-names":false,"suffix":""},{"dropping-particle":"","family":"Killen","given":"Shaun S.","non-dropping-particle":"","parse-names":false,"suffix":""},{"dropping-particle":"","family":"Rezende","given":"Enrico L.","non-dropping-particle":"","parse-names":false,"suffix":""}],"container-title":"Functional Ecology","id":"ITEM-1","issue":"9","issued":{"date-parts":[["2017"]]},"page":"1728-1738","title":"Resting vs. active: a meta-analysis of the intra- and inter-specific associations between minimum, sustained, and maximum metabolic rates in vertebrates","type":"article-journal","volume":"31"},"uris":["http://www.mendeley.com/documents/?uuid=6dd71b7f-246c-49d7-9086-25fd4d9f12a2"]},{"id":"ITEM-2","itemData":{"DOI":"10.1098/rspb.2011.1778","ISSN":"14712970","PMID":"21957133","abstract":"Individual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Society.","author":[{"dropping-particle":"","family":"Burton","given":"T.","non-dropping-particle":"","parse-names":false,"suffix":""},{"dropping-particle":"","family":"Killen","given":"S. S.","non-dropping-particle":"","parse-names":false,"suffix":""},{"dropping-particle":"","family":"Armstrong","given":"J. D.","non-dropping-particle":"","parse-names":false,"suffix":""},{"dropping-particle":"","family":"Metcalfe","given":"N. B.","non-dropping-particle":"","parse-names":false,"suffix":""}],"container-title":"Proceedings of the Royal Society B: Biological Sciences","id":"ITEM-2","issue":"1724","issued":{"date-parts":[["2011"]]},"page":"3465-3473","title":"What causes intraspecific variation in resting metabolic rate and what are its ecological consequences?","type":"article-journal","volume":"278"},"uris":["http://www.mendeley.com/documents/?uuid=2b22b7db-910e-4d0e-867e-44caf5320639"]}],"mendeley":{"formattedCitation":"(Burton &lt;i&gt;et al.&lt;/i&gt; 2011; Auer &lt;i&gt;et al.&lt;/i&gt; 2017)","plainTextFormattedCitation":"(Burton et al. 2011; Auer et al. 2017)","previouslyFormattedCitation":"(Burton &lt;i&gt;et al.&lt;/i&gt; 2011; Auer &lt;i&gt;et al.&lt;/i&gt; 2017)"},"properties":{"noteIndex":0},"schema":"https://github.com/citation-style-language/schema/raw/master/csl-citation.json"}</w:instrText>
      </w:r>
      <w:r w:rsidR="004E7227">
        <w:fldChar w:fldCharType="separate"/>
      </w:r>
      <w:r w:rsidR="00C10EBA" w:rsidRPr="00C10EBA">
        <w:rPr>
          <w:noProof/>
        </w:rPr>
        <w:t xml:space="preserve">(Burton </w:t>
      </w:r>
      <w:r w:rsidR="00C10EBA" w:rsidRPr="00C10EBA">
        <w:rPr>
          <w:i/>
          <w:noProof/>
        </w:rPr>
        <w:t>et al.</w:t>
      </w:r>
      <w:r w:rsidR="00C10EBA" w:rsidRPr="00C10EBA">
        <w:rPr>
          <w:noProof/>
        </w:rPr>
        <w:t xml:space="preserve"> 2011; Auer </w:t>
      </w:r>
      <w:r w:rsidR="00C10EBA" w:rsidRPr="00C10EBA">
        <w:rPr>
          <w:i/>
          <w:noProof/>
        </w:rPr>
        <w:t>et al.</w:t>
      </w:r>
      <w:r w:rsidR="00C10EBA" w:rsidRPr="00C10EBA">
        <w:rPr>
          <w:noProof/>
        </w:rPr>
        <w:t xml:space="preserve"> 2017)</w:t>
      </w:r>
      <w:r w:rsidR="004E7227">
        <w:fldChar w:fldCharType="end"/>
      </w:r>
      <w:r w:rsidR="00CA69ED">
        <w:t xml:space="preserve"> </w:t>
      </w:r>
      <w:r w:rsidR="00500B26">
        <w:t>as well as</w:t>
      </w:r>
      <w:r w:rsidR="00CA69ED">
        <w:t xml:space="preserve"> interspecific variation (</w:t>
      </w:r>
      <w:r w:rsidR="00A41367">
        <w:t xml:space="preserve">such as </w:t>
      </w:r>
      <w:r w:rsidR="0065620A">
        <w:t>relationships between temperature and metabolic rates</w:t>
      </w:r>
      <w:r w:rsidR="00A41367">
        <w:t xml:space="preserve"> </w:t>
      </w:r>
      <w:r w:rsidR="00A41367">
        <w:fldChar w:fldCharType="begin" w:fldLock="1"/>
      </w:r>
      <w:r w:rsidR="004E7227">
        <w:instrText>ADDIN CSL_CITATION {"citationItems":[{"id":"ITEM-1","itemData":{"DOI":"10.1111/j.0269-8463.2004.00841.x","ISSN":"02698463","author":[{"dropping-particle":"","family":"Clarke","given":"A.","non-dropping-particle":"","parse-names":false,"suffix":""},{"dropping-particle":"","family":"Fraser","given":"K. P.P.","non-dropping-particle":"","parse-names":false,"suffix":""}],"container-title":"Functional Ecology","id":"ITEM-1","issue":"2","issued":{"date-parts":[["2004"]]},"page":"243-251","title":"Why does metabolism scale with temperature?","type":"article-journal","volume":"18"},"uris":["http://www.mendeley.com/documents/?uuid=44fda121-7a29-4d0c-b2a1-082a540bf6a1"]}],"mendeley":{"formattedCitation":"(Clarke &amp; Fraser 2004)","plainTextFormattedCitation":"(Clarke &amp; Fraser 2004)","previouslyFormattedCitation":"(Clarke &amp; Fraser 2004)"},"properties":{"noteIndex":0},"schema":"https://github.com/citation-style-language/schema/raw/master/csl-citation.json"}</w:instrText>
      </w:r>
      <w:r w:rsidR="00A41367">
        <w:fldChar w:fldCharType="separate"/>
      </w:r>
      <w:r w:rsidR="00A41367" w:rsidRPr="00A41367">
        <w:rPr>
          <w:noProof/>
        </w:rPr>
        <w:t>(Clarke &amp; Fraser 2004)</w:t>
      </w:r>
      <w:r w:rsidR="00A41367">
        <w:fldChar w:fldCharType="end"/>
      </w:r>
      <w:r w:rsidR="00500B26">
        <w:t>; or t</w:t>
      </w:r>
      <w:r w:rsidR="008F1A64">
        <w:t>esting the “pace of life”</w:t>
      </w:r>
      <w:r w:rsidR="00FD555E">
        <w:t xml:space="preserve"> theory </w:t>
      </w:r>
      <w:r w:rsidR="00FD555E">
        <w:fldChar w:fldCharType="begin" w:fldLock="1"/>
      </w:r>
      <w:r w:rsidR="00FD555E">
        <w:instrText>ADDIN CSL_CITATION {"citationItems":[{"id":"ITEM-1","itemData":{"DOI":"10.1111/geb.13069","ISSN":"14668238","abstract":"Aim: The ‘rate-of-living’ theory predicts that life expectancy is a negative function of the rates at which organisms metabolize. According to this theory, factors that accelerate metabolic rates, such as high body temperature and active foraging, lead to organismic ‘wear-out’. This process reduces life span through an accumulation of biochemical errors and the build-up of toxic metabolic by-products. Although the rate-of-living theory is a keystone underlying our understanding of life-history trade-offs, its validity has been recently questioned. The rate-of-living theory has never been tested on a global scale in a phylogenetic framework, or across both endotherms and ectotherms. Here, we test several of its fundamental predictions across the tetrapod tree of life. Location: Global. Time period: Present. Major taxa studied: Land vertebrates. Methods: Using a dataset spanning the life span data of 4,100 land vertebrate species (2,214 endotherms, 1,886 ectotherms), we performed the most comprehensive test to date of the fundamental predictions underlying the rate-of-living theory. We investigated how metabolic rates, and a range of factors generally perceived to be strongly associated with them, relate to longevity. Results: Our findings did not support the predictions of the rate-of-living theory. Basal and field metabolic rates, seasonality, and activity times, as well as reptile body temperatures and foraging ecology, were found to be unrelated to longevity. In contrast, lower longevity across ectotherm species was associated with high environmental temperatures. Main conclusions: We conclude that the rate-of-living theory does not hold true for terrestrial vertebrates, and suggest that life expectancy is driven by selection arising from extrinsic mortality factors. A simple link between metabolic rates, oxidative damage and life span is not supported. Importantly, our findings highlight the potential for rapid warming, resulting from the current increase in global temperatures, to drive accelerated rates of senescence in ectotherms.","author":[{"dropping-particle":"","family":"Stark","given":"Gavin","non-dropping-particle":"","parse-names":false,"suffix":""},{"dropping-particle":"","family":"Pincheira-Donoso","given":"Daniel","non-dropping-particle":"","parse-names":false,"suffix":""},{"dropping-particle":"","family":"Meiri","given":"Shai","non-dropping-particle":"","parse-names":false,"suffix":""}],"container-title":"Global Ecology and Biogeography","id":"ITEM-1","issue":"5","issued":{"date-parts":[["2020"]]},"page":"857-884","title":"No evidence for the ‘rate-of-living’ theory across the tetrapod tree of life","type":"article-journal","volume":"29"},"uris":["http://www.mendeley.com/documents/?uuid=c6f1df66-9b51-4a98-8b83-7f3c3e1fc5af"]}],"mendeley":{"formattedCitation":"(Stark &lt;i&gt;et al.&lt;/i&gt; 2020)","plainTextFormattedCitation":"(Stark et al. 2020)","previouslyFormattedCitation":"(Stark &lt;i&gt;et al.&lt;/i&gt; 2020)"},"properties":{"noteIndex":0},"schema":"https://github.com/citation-style-language/schema/raw/master/csl-citation.json"}</w:instrText>
      </w:r>
      <w:r w:rsidR="00FD555E">
        <w:fldChar w:fldCharType="separate"/>
      </w:r>
      <w:r w:rsidR="00FD555E" w:rsidRPr="00FD555E">
        <w:rPr>
          <w:noProof/>
        </w:rPr>
        <w:t xml:space="preserve">(Stark </w:t>
      </w:r>
      <w:r w:rsidR="00FD555E" w:rsidRPr="00FD555E">
        <w:rPr>
          <w:i/>
          <w:noProof/>
        </w:rPr>
        <w:t>et al.</w:t>
      </w:r>
      <w:r w:rsidR="00FD555E" w:rsidRPr="00FD555E">
        <w:rPr>
          <w:noProof/>
        </w:rPr>
        <w:t xml:space="preserve"> 2020)</w:t>
      </w:r>
      <w:r w:rsidR="00FD555E">
        <w:fldChar w:fldCharType="end"/>
      </w:r>
      <w:r w:rsidR="00CA69ED">
        <w:t>).</w:t>
      </w:r>
    </w:p>
    <w:p w14:paraId="2FF42696" w14:textId="74311DAF" w:rsidR="008D13BB" w:rsidRPr="008D13BB" w:rsidRDefault="001509F8" w:rsidP="000879EE">
      <w:pPr>
        <w:spacing w:line="276" w:lineRule="auto"/>
        <w:jc w:val="both"/>
      </w:pPr>
      <w:r>
        <w:t xml:space="preserve">How species allocate their energy </w:t>
      </w:r>
      <w:r w:rsidR="00F00894">
        <w:t xml:space="preserve">virtually </w:t>
      </w:r>
      <w:r>
        <w:t xml:space="preserve">impacts </w:t>
      </w:r>
      <w:r w:rsidR="00F00894">
        <w:t xml:space="preserve">all aspects of </w:t>
      </w:r>
      <w:r w:rsidR="00E66A27">
        <w:t xml:space="preserve">their persistence. </w:t>
      </w:r>
      <w:r w:rsidR="004121E0">
        <w:t>Energetic expenditure relates to food intake,</w:t>
      </w:r>
      <w:r w:rsidR="00DC2759">
        <w:t xml:space="preserve"> which itself is</w:t>
      </w:r>
      <w:r w:rsidR="004121E0">
        <w:t xml:space="preserve"> constrained by the amount of available energy in the environment.</w:t>
      </w:r>
      <w:r w:rsidR="00DA3596">
        <w:t xml:space="preserve"> Thus, species energetic requirements </w:t>
      </w:r>
      <w:r w:rsidR="00967574">
        <w:t xml:space="preserve">are ultimately </w:t>
      </w:r>
      <w:r w:rsidR="00737891">
        <w:t>constrained</w:t>
      </w:r>
      <w:r w:rsidR="00554900">
        <w:t xml:space="preserve"> and influenced</w:t>
      </w:r>
      <w:r w:rsidR="00967574">
        <w:t xml:space="preserve"> by trade-offs between </w:t>
      </w:r>
      <w:r w:rsidR="008D7CE7">
        <w:t>energetic</w:t>
      </w:r>
      <w:r w:rsidR="008D7CE7">
        <w:t>-</w:t>
      </w:r>
      <w:r w:rsidR="00967574">
        <w:t>expenditure allocation and resource intake</w:t>
      </w:r>
      <w:r w:rsidR="00871E39">
        <w:t xml:space="preserve"> </w:t>
      </w:r>
      <w:r w:rsidR="00871E39">
        <w:fldChar w:fldCharType="begin" w:fldLock="1"/>
      </w:r>
      <w:r w:rsidR="00871E39">
        <w:instrText>ADDIN CSL_CITATION {"citationItems":[{"id":"ITEM-1","itemData":{"DOI":"10.1098/rsbl.2020.0580","ISSN":"1744957X","PMID":"33142086","abstract":"Given current anthropogenic alterations to many ecosystems and communities, it is becoming increasingly important to consider whether and how organisms can cope with changing resources. Metabolic rate, because it represents the rate of energy expenditure, may play a key role in mediating the link between resource conditions and performance and thereby how well organisms can persist in the face of environmental change. Here, we focus on the role that energy metabolism plays in determining organismal responses to changes in food availability over both short-term ecological and longer-term evolutionary timescales. Using a meta-analytical approach encompassing multiple species, we find that individuals with a higher metabolic rate grow faster under high food levels but slower once food levels decline, suggesting that the association between metabolism and life-history traits shifts along resource gradients. We also find that organisms can cope with changing resource availability through both phenotypic plasticity and genetically based evolutionary adaptation in their rates of energy metabolism. However, the metabolic rates of individuals within a population and of species within a lineage do not all respond in the same manner to changes in food availability. This diversity of responses suggests that there are benefits but also costs to changes in metabolic rate. It also underscores the need to examine not just the energy budgets of organisms within the context of metabolic rate but also how energy metabolism changes alongside other physiological and behavioural traits in variable environments.","author":[{"dropping-particle":"","family":"Auer","given":"Sonya K.","non-dropping-particle":"","parse-names":false,"suffix":""},{"dropping-particle":"","family":"Solowey","given":"Julia R.","non-dropping-particle":"","parse-names":false,"suffix":""},{"dropping-particle":"","family":"Rajesh","given":"Shreyas","non-dropping-particle":"","parse-names":false,"suffix":""},{"dropping-particle":"","family":"Rezende","given":"Enrico L.","non-dropping-particle":"","parse-names":false,"suffix":""}],"container-title":"Biology Letters","id":"ITEM-1","issue":"11","issued":{"date-parts":[["2020"]]},"page":"1-8","title":"Energetic mechanisms for coping with changes in resource availability","type":"article-journal","volume":"16"},"uris":["http://www.mendeley.com/documents/?uuid=29d0ea81-98cb-4b2d-a20e-a8ed00551488"]}],"mendeley":{"formattedCitation":"(Auer &lt;i&gt;et al.&lt;/i&gt; 2020)","plainTextFormattedCitation":"(Auer et al. 2020)"},"properties":{"noteIndex":0},"schema":"https://github.com/citation-style-language/schema/raw/master/csl-citation.json"}</w:instrText>
      </w:r>
      <w:r w:rsidR="00871E39">
        <w:fldChar w:fldCharType="separate"/>
      </w:r>
      <w:r w:rsidR="00871E39" w:rsidRPr="00871E39">
        <w:rPr>
          <w:noProof/>
        </w:rPr>
        <w:t xml:space="preserve">(Auer </w:t>
      </w:r>
      <w:r w:rsidR="00871E39" w:rsidRPr="00871E39">
        <w:rPr>
          <w:i/>
          <w:noProof/>
        </w:rPr>
        <w:t>et al.</w:t>
      </w:r>
      <w:r w:rsidR="00871E39" w:rsidRPr="00871E39">
        <w:rPr>
          <w:noProof/>
        </w:rPr>
        <w:t xml:space="preserve"> 2020)</w:t>
      </w:r>
      <w:r w:rsidR="00871E39">
        <w:fldChar w:fldCharType="end"/>
      </w:r>
      <w:r w:rsidR="00967574">
        <w:t>.</w:t>
      </w:r>
      <w:r w:rsidR="001B69C0">
        <w:t xml:space="preserve"> As land-use change </w:t>
      </w:r>
      <w:r w:rsidR="00D95578">
        <w:t xml:space="preserve">profoundly </w:t>
      </w:r>
      <w:r w:rsidR="007C1CCF">
        <w:t>modifies</w:t>
      </w:r>
      <w:r w:rsidR="00871E39">
        <w:t xml:space="preserve"> the amount and</w:t>
      </w:r>
      <w:r w:rsidR="001F4A66">
        <w:t xml:space="preserve"> the</w:t>
      </w:r>
      <w:r w:rsidR="00871E39">
        <w:t xml:space="preserve"> types of resources available</w:t>
      </w:r>
      <w:r w:rsidR="007C1CCF">
        <w:t>,</w:t>
      </w:r>
      <w:r w:rsidR="00D95578">
        <w:t xml:space="preserve"> it </w:t>
      </w:r>
      <w:r w:rsidR="00871E39">
        <w:t>follows</w:t>
      </w:r>
      <w:r w:rsidR="00D95578">
        <w:t xml:space="preserve"> that </w:t>
      </w:r>
      <w:r w:rsidR="00045F91">
        <w:t>land-</w:t>
      </w:r>
      <w:r w:rsidR="00045F91">
        <w:lastRenderedPageBreak/>
        <w:t xml:space="preserve">use change should impact </w:t>
      </w:r>
      <w:r w:rsidR="00A5231B">
        <w:t>the total amount of energy processed by vertebrate assemblages. F</w:t>
      </w:r>
      <w:r w:rsidR="00562332">
        <w:t xml:space="preserve">urther, </w:t>
      </w:r>
      <w:r w:rsidR="007C1CCF">
        <w:t xml:space="preserve"> </w:t>
      </w:r>
      <w:r w:rsidR="000879EE">
        <w:t xml:space="preserve">the amount of energy required by species should also be </w:t>
      </w:r>
      <w:r w:rsidR="00687BE2">
        <w:rPr>
          <w:rFonts w:ascii="NimbusRomNo9L-Regu" w:hAnsi="NimbusRomNo9L-Regu" w:cs="NimbusRomNo9L-Regu"/>
        </w:rPr>
        <w:t>important predictors of species’ ability to cope with a disturbed</w:t>
      </w:r>
      <w:r w:rsidR="00206FDE">
        <w:rPr>
          <w:rFonts w:ascii="NimbusRomNo9L-Regu" w:hAnsi="NimbusRomNo9L-Regu" w:cs="NimbusRomNo9L-Regu"/>
        </w:rPr>
        <w:t xml:space="preserve"> </w:t>
      </w:r>
      <w:r w:rsidR="009B5AF2">
        <w:rPr>
          <w:rFonts w:ascii="NimbusRomNo9L-Regu" w:hAnsi="NimbusRomNo9L-Regu" w:cs="NimbusRomNo9L-Regu"/>
        </w:rPr>
        <w:t>resource landscape</w:t>
      </w:r>
      <w:r w:rsidR="000879EE">
        <w:rPr>
          <w:rFonts w:ascii="NimbusRomNo9L-Regu" w:hAnsi="NimbusRomNo9L-Regu" w:cs="NimbusRomNo9L-Regu"/>
        </w:rPr>
        <w:t xml:space="preserve">. </w:t>
      </w:r>
      <w:r w:rsidR="001B69C0">
        <w:t>However, t</w:t>
      </w:r>
      <w:r w:rsidR="00544177">
        <w:t>o my knowledge, no study has yet inve</w:t>
      </w:r>
      <w:r w:rsidR="009B762D">
        <w:t>s</w:t>
      </w:r>
      <w:r w:rsidR="00544177">
        <w:t>t</w:t>
      </w:r>
      <w:r w:rsidR="009B762D">
        <w:t>i</w:t>
      </w:r>
      <w:r w:rsidR="00544177">
        <w:t>g</w:t>
      </w:r>
      <w:r w:rsidR="009B762D">
        <w:t>a</w:t>
      </w:r>
      <w:r w:rsidR="00544177">
        <w:t xml:space="preserve">ted how land-use change affects the </w:t>
      </w:r>
      <w:r w:rsidR="009B762D">
        <w:t>energetic requirements of vertebrate</w:t>
      </w:r>
      <w:r w:rsidR="004B6A0C">
        <w:t xml:space="preserve"> assemblages, </w:t>
      </w:r>
      <w:r w:rsidR="00BD7374">
        <w:t>or whether species energetic requirements influence how species responses to land-use change.</w:t>
      </w:r>
    </w:p>
    <w:p w14:paraId="30D39659" w14:textId="388582CE" w:rsidR="00DD1243" w:rsidRPr="0082426B" w:rsidRDefault="00361700" w:rsidP="00361700">
      <w:pPr>
        <w:rPr>
          <w:i/>
          <w:iCs/>
        </w:rPr>
      </w:pPr>
      <w:r w:rsidRPr="0082426B">
        <w:rPr>
          <w:i/>
          <w:iCs/>
        </w:rPr>
        <w:t>Thesis aims</w:t>
      </w:r>
    </w:p>
    <w:p w14:paraId="0B13E77E" w14:textId="1AF2196C" w:rsidR="005C2E96" w:rsidRPr="0082426B" w:rsidRDefault="00C61252" w:rsidP="00361700">
      <w:pPr>
        <w:spacing w:line="276" w:lineRule="auto"/>
        <w:jc w:val="both"/>
        <w:rPr>
          <w:rFonts w:ascii="SFRM1095" w:hAnsi="SFRM1095" w:cs="SFRM1095"/>
        </w:rPr>
      </w:pPr>
      <w:r>
        <w:t>As exposed above, s</w:t>
      </w:r>
      <w:r w:rsidRPr="0082426B">
        <w:t xml:space="preserve">tudies </w:t>
      </w:r>
      <w:r w:rsidR="00BB62E2" w:rsidRPr="0082426B">
        <w:t>investigating relationships between</w:t>
      </w:r>
      <w:r w:rsidR="00306B1A">
        <w:t xml:space="preserve"> ecological</w:t>
      </w:r>
      <w:r w:rsidR="00BB62E2" w:rsidRPr="0082426B">
        <w:t xml:space="preserve"> traits and environmental change have mostly been conducted at local to regional scale </w:t>
      </w:r>
      <w:r w:rsidR="00BB62E2" w:rsidRPr="0082426B">
        <w:fldChar w:fldCharType="begin" w:fldLock="1"/>
      </w:r>
      <w:r w:rsidR="00BB62E2" w:rsidRPr="0082426B">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BB62E2" w:rsidRPr="0082426B">
        <w:fldChar w:fldCharType="separate"/>
      </w:r>
      <w:r w:rsidR="00BB62E2" w:rsidRPr="0082426B">
        <w:rPr>
          <w:noProof/>
        </w:rPr>
        <w:t>(Hevia et al. 2017; Davison et al. 2021)</w:t>
      </w:r>
      <w:r w:rsidR="00BB62E2" w:rsidRPr="0082426B">
        <w:fldChar w:fldCharType="end"/>
      </w:r>
      <w:r w:rsidR="00BB62E2" w:rsidRPr="0082426B">
        <w:t xml:space="preserve">, and have mostly focused on single vertebrate classes or sub-taxa within particular classes. Thus, </w:t>
      </w:r>
      <w:commentRangeStart w:id="41"/>
      <w:r w:rsidR="00BB62E2" w:rsidRPr="0082426B">
        <w:t xml:space="preserve">although </w:t>
      </w:r>
      <w:r w:rsidR="0025034F" w:rsidRPr="0082426B">
        <w:t xml:space="preserve">response traits to land-use and climate change have been identified in various vertebrate taxa, </w:t>
      </w:r>
      <w:r w:rsidR="0025034F" w:rsidRPr="0082426B">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41"/>
      <w:r w:rsidR="00D34851" w:rsidRPr="0082426B">
        <w:rPr>
          <w:rStyle w:val="CommentReference"/>
        </w:rPr>
        <w:commentReference w:id="41"/>
      </w:r>
      <w:r w:rsidR="0025034F" w:rsidRPr="0082426B">
        <w:rPr>
          <w:rFonts w:ascii="SFRM1095" w:hAnsi="SFRM1095" w:cs="SFRM1095"/>
        </w:rPr>
        <w:t xml:space="preserve"> </w:t>
      </w:r>
    </w:p>
    <w:p w14:paraId="11B85200" w14:textId="22197B66" w:rsidR="005C2E96" w:rsidRPr="0082426B" w:rsidRDefault="0025034F" w:rsidP="00361700">
      <w:pPr>
        <w:spacing w:line="276" w:lineRule="auto"/>
        <w:jc w:val="both"/>
        <w:rPr>
          <w:lang w:eastAsia="en-GB"/>
        </w:rPr>
      </w:pPr>
      <w:r w:rsidRPr="0082426B">
        <w:rPr>
          <w:rFonts w:ascii="SFRM1095" w:hAnsi="SFRM1095" w:cs="SFRM1095"/>
        </w:rPr>
        <w:t>In this thesis, I set out to fill in this gap by asking whether interspecific variation</w:t>
      </w:r>
      <w:r w:rsidR="0088660D">
        <w:rPr>
          <w:rFonts w:ascii="SFRM1095" w:hAnsi="SFRM1095" w:cs="SFRM1095"/>
        </w:rPr>
        <w:t xml:space="preserve"> in ecological traits</w:t>
      </w:r>
      <w:r w:rsidRPr="0082426B">
        <w:rPr>
          <w:rFonts w:ascii="SFRM1095" w:hAnsi="SFRM1095" w:cs="SFRM1095"/>
        </w:rPr>
        <w:t xml:space="preserve"> is associated with species land-use responses and with </w:t>
      </w:r>
      <w:r w:rsidR="00D34851" w:rsidRPr="0082426B">
        <w:rPr>
          <w:rFonts w:ascii="SFRM1095" w:hAnsi="SFRM1095" w:cs="SFRM1095"/>
        </w:rPr>
        <w:t xml:space="preserve">estimated </w:t>
      </w:r>
      <w:r w:rsidRPr="0082426B">
        <w:rPr>
          <w:rFonts w:ascii="SFRM1095" w:hAnsi="SFRM1095" w:cs="SFRM1095"/>
        </w:rPr>
        <w:t>climate</w:t>
      </w:r>
      <w:r w:rsidR="00D34851" w:rsidRPr="0082426B">
        <w:rPr>
          <w:rFonts w:ascii="SFRM1095" w:hAnsi="SFRM1095" w:cs="SFRM1095"/>
        </w:rPr>
        <w:t>-</w:t>
      </w:r>
      <w:r w:rsidRPr="0082426B">
        <w:rPr>
          <w:rFonts w:ascii="SFRM1095" w:hAnsi="SFRM1095" w:cs="SFRM1095"/>
        </w:rPr>
        <w:t xml:space="preserve">change sensitivity, </w:t>
      </w:r>
      <w:r w:rsidRPr="0082426B">
        <w:t xml:space="preserve">at global scales, and </w:t>
      </w:r>
      <w:r w:rsidRPr="0082426B">
        <w:rPr>
          <w:lang w:eastAsia="en-GB"/>
        </w:rPr>
        <w:t xml:space="preserve">comparatively across the four </w:t>
      </w:r>
      <w:r w:rsidR="00D34851" w:rsidRPr="0082426B">
        <w:rPr>
          <w:lang w:eastAsia="en-GB"/>
        </w:rPr>
        <w:t xml:space="preserve">terrestrial </w:t>
      </w:r>
      <w:r w:rsidRPr="0082426B">
        <w:rPr>
          <w:lang w:eastAsia="en-GB"/>
        </w:rPr>
        <w:t xml:space="preserve">vertebrate classes. Such an assessment helps to understand </w:t>
      </w:r>
      <w:r w:rsidR="00D34851" w:rsidRPr="0082426B">
        <w:rPr>
          <w:lang w:eastAsia="en-GB"/>
        </w:rPr>
        <w:t xml:space="preserve">which </w:t>
      </w:r>
      <w:r w:rsidRPr="0082426B">
        <w:rPr>
          <w:lang w:eastAsia="en-GB"/>
        </w:rPr>
        <w:t>species are at most risk from global changes</w:t>
      </w:r>
      <w:r w:rsidR="00D34851" w:rsidRPr="0082426B">
        <w:rPr>
          <w:lang w:eastAsia="en-GB"/>
        </w:rPr>
        <w:t>,</w:t>
      </w:r>
      <w:r w:rsidRPr="0082426B">
        <w:rPr>
          <w:lang w:eastAsia="en-GB"/>
        </w:rPr>
        <w:t xml:space="preserve"> and may be useful to the prioritisation of conservation efforts. </w:t>
      </w:r>
      <w:r w:rsidR="005C2E96" w:rsidRPr="0082426B">
        <w:rPr>
          <w:lang w:eastAsia="en-GB"/>
        </w:rPr>
        <w:t xml:space="preserve">My thesis also aims to highlight some of the consequences of land-use change for ecosystem functioning, by </w:t>
      </w:r>
      <w:r w:rsidR="00647D52" w:rsidRPr="0082426B">
        <w:rPr>
          <w:lang w:eastAsia="en-GB"/>
        </w:rPr>
        <w:t>investigat</w:t>
      </w:r>
      <w:r w:rsidR="00BA6834" w:rsidRPr="0082426B">
        <w:rPr>
          <w:lang w:eastAsia="en-GB"/>
        </w:rPr>
        <w:t>ing</w:t>
      </w:r>
      <w:r w:rsidR="005C2E96" w:rsidRPr="0082426B">
        <w:rPr>
          <w:lang w:eastAsia="en-GB"/>
        </w:rPr>
        <w:t xml:space="preserve"> </w:t>
      </w:r>
      <w:r w:rsidR="00647D52" w:rsidRPr="0082426B">
        <w:rPr>
          <w:lang w:eastAsia="en-GB"/>
        </w:rPr>
        <w:t>relationships between</w:t>
      </w:r>
      <w:r w:rsidR="005C2E96" w:rsidRPr="0082426B">
        <w:rPr>
          <w:lang w:eastAsia="en-GB"/>
        </w:rPr>
        <w:t xml:space="preserve"> </w:t>
      </w:r>
      <w:r w:rsidR="00647D52" w:rsidRPr="0082426B">
        <w:rPr>
          <w:lang w:eastAsia="en-GB"/>
        </w:rPr>
        <w:t>species</w:t>
      </w:r>
      <w:r w:rsidR="005C2E96" w:rsidRPr="0082426B">
        <w:t xml:space="preserve"> energetic requirements</w:t>
      </w:r>
      <w:r w:rsidR="00BA6834" w:rsidRPr="0082426B">
        <w:t xml:space="preserve"> (estimated from metabolic rates)</w:t>
      </w:r>
      <w:r w:rsidR="005C2E96" w:rsidRPr="0082426B">
        <w:t xml:space="preserve"> and land-use change.</w:t>
      </w:r>
    </w:p>
    <w:p w14:paraId="4F0A992C" w14:textId="53249C8C" w:rsidR="0025034F" w:rsidRPr="0082426B" w:rsidRDefault="0025034F" w:rsidP="00361700">
      <w:pPr>
        <w:spacing w:line="276" w:lineRule="auto"/>
        <w:jc w:val="both"/>
      </w:pPr>
      <w:r w:rsidRPr="0082426B">
        <w:t xml:space="preserve">Throughout my thesis, assemblage-level and species-level responses to land use and land-use intensity are assessed using a “space-for-time” approach </w:t>
      </w:r>
      <w:r w:rsidRPr="0082426B">
        <w:fldChar w:fldCharType="begin" w:fldLock="1"/>
      </w:r>
      <w:r w:rsidRPr="0082426B">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rsidRPr="0082426B">
        <w:fldChar w:fldCharType="separate"/>
      </w:r>
      <w:r w:rsidRPr="0082426B">
        <w:rPr>
          <w:noProof/>
        </w:rPr>
        <w:t>(De Palma et al. 2018)</w:t>
      </w:r>
      <w:r w:rsidRPr="0082426B">
        <w:fldChar w:fldCharType="end"/>
      </w:r>
      <w:r w:rsidRPr="0082426B">
        <w:t xml:space="preserve">. To this end, I use one of the most comprehensive databases recording species occurrence and abundance in different land uses (the PREDICTS database, </w:t>
      </w:r>
      <w:r w:rsidRPr="0082426B">
        <w:fldChar w:fldCharType="begin" w:fldLock="1"/>
      </w:r>
      <w:r w:rsidRPr="0082426B">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Pr="0082426B">
        <w:fldChar w:fldCharType="separate"/>
      </w:r>
      <w:r w:rsidRPr="0082426B">
        <w:rPr>
          <w:noProof/>
        </w:rPr>
        <w:t>Hudson et al. (2014, 2017)</w:t>
      </w:r>
      <w:r w:rsidRPr="0082426B">
        <w:fldChar w:fldCharType="end"/>
      </w:r>
      <w:r w:rsidRPr="0082426B">
        <w:t xml:space="preserve">). I estimate sensitivity to climate change from properties of species climatic niche space, and thus </w:t>
      </w:r>
      <w:r w:rsidR="009233A7" w:rsidRPr="0082426B">
        <w:t>it is important</w:t>
      </w:r>
      <w:r w:rsidRPr="0082426B">
        <w:t xml:space="preserve"> to emphasize that </w:t>
      </w:r>
      <w:r w:rsidR="009233A7" w:rsidRPr="0082426B">
        <w:t>this does not allow a consideration of species’</w:t>
      </w:r>
      <w:r w:rsidRPr="0082426B">
        <w:t xml:space="preserve"> </w:t>
      </w:r>
      <w:r w:rsidRPr="0082426B">
        <w:rPr>
          <w:i/>
          <w:iCs/>
        </w:rPr>
        <w:t>responses</w:t>
      </w:r>
      <w:r w:rsidRPr="0082426B">
        <w:t xml:space="preserve"> to climate change</w:t>
      </w:r>
      <w:del w:id="42" w:author="Adrienne Etard" w:date="2022-05-07T17:56:00Z">
        <w:r w:rsidRPr="0082426B" w:rsidDel="00AC0E1E">
          <w:delText xml:space="preserve"> (</w:delText>
        </w:r>
        <w:commentRangeStart w:id="43"/>
        <w:r w:rsidRPr="0082426B" w:rsidDel="00AC0E1E">
          <w:delText>which would require to integrate considerations of species exposure to climate change</w:delText>
        </w:r>
        <w:commentRangeEnd w:id="43"/>
        <w:r w:rsidR="00F74E6C" w:rsidRPr="0082426B" w:rsidDel="00AC0E1E">
          <w:rPr>
            <w:rStyle w:val="CommentReference"/>
          </w:rPr>
          <w:commentReference w:id="43"/>
        </w:r>
        <w:r w:rsidRPr="0082426B" w:rsidDel="00AC0E1E">
          <w:delText xml:space="preserve">; </w:delText>
        </w:r>
        <w:r w:rsidRPr="0082426B" w:rsidDel="00AC0E1E">
          <w:fldChar w:fldCharType="begin" w:fldLock="1"/>
        </w:r>
        <w:r w:rsidRPr="0082426B" w:rsidDel="00AC0E1E">
          <w:del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delInstrText>
        </w:r>
        <w:r w:rsidRPr="0082426B" w:rsidDel="00AC0E1E">
          <w:fldChar w:fldCharType="separate"/>
        </w:r>
        <w:r w:rsidRPr="0082426B" w:rsidDel="00AC0E1E">
          <w:rPr>
            <w:noProof/>
          </w:rPr>
          <w:delText>Foden (2016)</w:delText>
        </w:r>
        <w:r w:rsidRPr="0082426B" w:rsidDel="00AC0E1E">
          <w:fldChar w:fldCharType="end"/>
        </w:r>
        <w:r w:rsidRPr="0082426B" w:rsidDel="00AC0E1E">
          <w:delText>)</w:delText>
        </w:r>
      </w:del>
      <w:r w:rsidRPr="0082426B">
        <w:t>.</w:t>
      </w:r>
      <w:r w:rsidR="002248E5" w:rsidRPr="0082426B">
        <w:t xml:space="preserve"> </w:t>
      </w:r>
      <w:r w:rsidR="008258EA" w:rsidRPr="0082426B">
        <w:t>Indeed</w:t>
      </w:r>
      <w:r w:rsidR="002248E5" w:rsidRPr="0082426B">
        <w:t>, it is</w:t>
      </w:r>
      <w:r w:rsidR="008258EA" w:rsidRPr="0082426B">
        <w:t xml:space="preserve"> </w:t>
      </w:r>
      <w:r w:rsidR="002248E5" w:rsidRPr="0082426B">
        <w:t xml:space="preserve">difficult to capture </w:t>
      </w:r>
      <w:r w:rsidR="003622F5" w:rsidRPr="0082426B">
        <w:t>the</w:t>
      </w:r>
      <w:r w:rsidR="002248E5" w:rsidRPr="0082426B">
        <w:t xml:space="preserve"> responses</w:t>
      </w:r>
      <w:r w:rsidR="003622F5" w:rsidRPr="0082426B">
        <w:t xml:space="preserve"> of many species</w:t>
      </w:r>
      <w:r w:rsidR="002248E5" w:rsidRPr="0082426B">
        <w:t xml:space="preserve"> to climate change, </w:t>
      </w:r>
      <w:r w:rsidR="008258EA" w:rsidRPr="0082426B">
        <w:t>given that</w:t>
      </w:r>
      <w:r w:rsidR="002248E5" w:rsidRPr="0082426B">
        <w:t xml:space="preserve"> </w:t>
      </w:r>
      <w:r w:rsidR="00BB62E2" w:rsidRPr="0082426B">
        <w:t xml:space="preserve">capturing </w:t>
      </w:r>
      <w:r w:rsidR="00715310" w:rsidRPr="0082426B">
        <w:t xml:space="preserve">climate-change </w:t>
      </w:r>
      <w:r w:rsidR="00BB62E2" w:rsidRPr="0082426B">
        <w:t>responses</w:t>
      </w:r>
      <w:r w:rsidR="005163DC" w:rsidRPr="0082426B">
        <w:t xml:space="preserve"> require</w:t>
      </w:r>
      <w:r w:rsidR="00715310" w:rsidRPr="0082426B">
        <w:t>s</w:t>
      </w:r>
      <w:r w:rsidR="005163DC" w:rsidRPr="0082426B">
        <w:t xml:space="preserve"> to disentangle the effects of climate change from that of other drivers of change over the considered time period</w:t>
      </w:r>
      <w:r w:rsidR="00462D3A">
        <w:t xml:space="preserve"> (</w:t>
      </w:r>
      <w:r w:rsidR="00F54B19">
        <w:t xml:space="preserve">which </w:t>
      </w:r>
      <w:r w:rsidR="003523DF">
        <w:t xml:space="preserve">can be </w:t>
      </w:r>
      <w:r w:rsidR="00B16C35">
        <w:t>complex</w:t>
      </w:r>
      <w:r w:rsidR="003523DF">
        <w:t xml:space="preserve">; </w:t>
      </w:r>
      <w:r w:rsidR="003523DF">
        <w:fldChar w:fldCharType="begin" w:fldLock="1"/>
      </w:r>
      <w:r w:rsidR="0048394B">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2017)","manualFormatting":"MacLean &amp; Beissinger (2017)","plainTextFormattedCitation":"(MacLean &amp; Beissinger 2017)","previouslyFormattedCitation":"(MacLean &amp; Beissinger 2017)"},"properties":{"noteIndex":0},"schema":"https://github.com/citation-style-language/schema/raw/master/csl-citation.json"}</w:instrText>
      </w:r>
      <w:r w:rsidR="003523DF">
        <w:fldChar w:fldCharType="separate"/>
      </w:r>
      <w:r w:rsidR="003523DF" w:rsidRPr="003523DF">
        <w:rPr>
          <w:noProof/>
        </w:rPr>
        <w:t xml:space="preserve">MacLean &amp; Beissinger </w:t>
      </w:r>
      <w:r w:rsidR="003523DF">
        <w:rPr>
          <w:noProof/>
        </w:rPr>
        <w:t>(</w:t>
      </w:r>
      <w:r w:rsidR="003523DF" w:rsidRPr="003523DF">
        <w:rPr>
          <w:noProof/>
        </w:rPr>
        <w:t>2017)</w:t>
      </w:r>
      <w:r w:rsidR="003523DF">
        <w:fldChar w:fldCharType="end"/>
      </w:r>
      <w:r w:rsidR="00462D3A">
        <w:t>)</w:t>
      </w:r>
      <w:r w:rsidR="00E01B9D" w:rsidRPr="0082426B">
        <w:t>, and</w:t>
      </w:r>
      <w:r w:rsidR="005163DC" w:rsidRPr="0082426B">
        <w:t xml:space="preserve"> </w:t>
      </w:r>
      <w:r w:rsidR="009706B7" w:rsidRPr="0082426B">
        <w:t xml:space="preserve">also </w:t>
      </w:r>
      <w:r w:rsidR="00BB62E2" w:rsidRPr="0082426B">
        <w:t>require</w:t>
      </w:r>
      <w:r w:rsidR="00715310" w:rsidRPr="0082426B">
        <w:t>s</w:t>
      </w:r>
      <w:r w:rsidR="00BB62E2" w:rsidRPr="0082426B">
        <w:t xml:space="preserve"> to gather data on </w:t>
      </w:r>
      <w:r w:rsidR="00715310" w:rsidRPr="0082426B">
        <w:t>the</w:t>
      </w:r>
      <w:r w:rsidR="00BB62E2" w:rsidRPr="0082426B">
        <w:t xml:space="preserve"> </w:t>
      </w:r>
      <w:r w:rsidR="00B41AD8" w:rsidRPr="0082426B">
        <w:t xml:space="preserve">occurrence </w:t>
      </w:r>
      <w:r w:rsidR="003622F5" w:rsidRPr="0082426B">
        <w:t xml:space="preserve">or abundance </w:t>
      </w:r>
      <w:r w:rsidR="00715310" w:rsidRPr="0082426B">
        <w:t xml:space="preserve">of species </w:t>
      </w:r>
      <w:r w:rsidR="002248E5" w:rsidRPr="0082426B">
        <w:t>over</w:t>
      </w:r>
      <w:r w:rsidR="00B41AD8" w:rsidRPr="0082426B">
        <w:t xml:space="preserve"> several</w:t>
      </w:r>
      <w:r w:rsidR="002248E5" w:rsidRPr="0082426B">
        <w:t xml:space="preserve"> decades</w:t>
      </w:r>
      <w:r w:rsidR="00F54B19">
        <w:t xml:space="preserve"> (</w:t>
      </w:r>
      <w:r w:rsidR="00715310" w:rsidRPr="0082426B">
        <w:t>which may be particularly challenging when working at large taxonomic scales</w:t>
      </w:r>
      <w:r w:rsidR="00F54B19">
        <w:t>)</w:t>
      </w:r>
      <w:r w:rsidR="008258EA" w:rsidRPr="0082426B">
        <w:t xml:space="preserve">. </w:t>
      </w:r>
    </w:p>
    <w:p w14:paraId="64A309F8" w14:textId="77777777" w:rsidR="0025034F" w:rsidRPr="0082426B" w:rsidRDefault="0025034F" w:rsidP="0025034F">
      <w:pPr>
        <w:autoSpaceDE w:val="0"/>
        <w:autoSpaceDN w:val="0"/>
        <w:adjustRightInd w:val="0"/>
        <w:spacing w:after="0" w:line="276" w:lineRule="auto"/>
        <w:jc w:val="both"/>
      </w:pPr>
    </w:p>
    <w:p w14:paraId="5DC258E4" w14:textId="2DE1FB44" w:rsidR="0025034F" w:rsidRPr="0082426B" w:rsidRDefault="0053248A" w:rsidP="0025034F">
      <w:pPr>
        <w:pStyle w:val="ListParagraph"/>
        <w:numPr>
          <w:ilvl w:val="0"/>
          <w:numId w:val="2"/>
        </w:numPr>
        <w:spacing w:line="276" w:lineRule="auto"/>
        <w:jc w:val="both"/>
        <w:rPr>
          <w:i/>
          <w:iCs/>
        </w:rPr>
      </w:pPr>
      <w:r w:rsidRPr="0082426B">
        <w:rPr>
          <w:i/>
          <w:iCs/>
        </w:rPr>
        <w:t>Detailed aims</w:t>
      </w:r>
      <w:r w:rsidR="0025034F" w:rsidRPr="0082426B">
        <w:rPr>
          <w:i/>
          <w:iCs/>
        </w:rPr>
        <w:t>, hypotheses and outline of the following Chapters</w:t>
      </w:r>
    </w:p>
    <w:p w14:paraId="03D90EF4" w14:textId="09C9C863" w:rsidR="0025034F" w:rsidRPr="0082426B" w:rsidRDefault="0025034F" w:rsidP="0025034F">
      <w:pPr>
        <w:spacing w:line="276" w:lineRule="auto"/>
        <w:jc w:val="both"/>
        <w:rPr>
          <w:lang w:eastAsia="en-GB"/>
        </w:rPr>
      </w:pPr>
      <w:r w:rsidRPr="0082426B">
        <w:rPr>
          <w:lang w:eastAsia="en-GB"/>
        </w:rPr>
        <w:t xml:space="preserve">The overarching aims of my thesis are to investigate whether species traits are associated with species land-use responses and species </w:t>
      </w:r>
      <w:r w:rsidR="00F74E6C" w:rsidRPr="0082426B">
        <w:rPr>
          <w:lang w:eastAsia="en-GB"/>
        </w:rPr>
        <w:t xml:space="preserve">estimated </w:t>
      </w:r>
      <w:r w:rsidRPr="0082426B">
        <w:rPr>
          <w:lang w:eastAsia="en-GB"/>
        </w:rPr>
        <w:t xml:space="preserve">climate-change sensitivity in terrestrial vertebrates, and </w:t>
      </w:r>
      <w:r w:rsidR="00AF41FC" w:rsidRPr="0082426B">
        <w:rPr>
          <w:lang w:eastAsia="en-GB"/>
        </w:rPr>
        <w:t xml:space="preserve">to </w:t>
      </w:r>
      <w:r w:rsidRPr="0082426B">
        <w:rPr>
          <w:lang w:eastAsia="en-GB"/>
        </w:rPr>
        <w:t xml:space="preserve">highlight some </w:t>
      </w:r>
      <w:r w:rsidR="00D61C07" w:rsidRPr="0082426B">
        <w:rPr>
          <w:lang w:eastAsia="en-GB"/>
        </w:rPr>
        <w:t xml:space="preserve">of the </w:t>
      </w:r>
      <w:r w:rsidRPr="0082426B">
        <w:rPr>
          <w:lang w:eastAsia="en-GB"/>
        </w:rPr>
        <w:t>consequences</w:t>
      </w:r>
      <w:r w:rsidR="00D61C07" w:rsidRPr="0082426B">
        <w:rPr>
          <w:lang w:eastAsia="en-GB"/>
        </w:rPr>
        <w:t xml:space="preserve"> of global changes</w:t>
      </w:r>
      <w:r w:rsidRPr="0082426B">
        <w:rPr>
          <w:lang w:eastAsia="en-GB"/>
        </w:rPr>
        <w:t xml:space="preserve"> for ecosystem </w:t>
      </w:r>
      <w:r w:rsidR="00D61C07" w:rsidRPr="0082426B">
        <w:rPr>
          <w:lang w:eastAsia="en-GB"/>
        </w:rPr>
        <w:t>processes sustained by terrestrial vertebrates</w:t>
      </w:r>
      <w:r w:rsidRPr="0082426B">
        <w:rPr>
          <w:lang w:eastAsia="en-GB"/>
        </w:rPr>
        <w:t xml:space="preserve">. One of the obstacles that </w:t>
      </w:r>
      <w:r w:rsidR="002F4711" w:rsidRPr="0082426B">
        <w:rPr>
          <w:lang w:eastAsia="en-GB"/>
        </w:rPr>
        <w:t xml:space="preserve">has </w:t>
      </w:r>
      <w:r w:rsidRPr="0082426B">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82426B">
        <w:rPr>
          <w:lang w:eastAsia="en-GB"/>
        </w:rPr>
        <w:fldChar w:fldCharType="begin" w:fldLock="1"/>
      </w:r>
      <w:r w:rsidRPr="0082426B">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82426B">
        <w:rPr>
          <w:lang w:eastAsia="en-GB"/>
        </w:rPr>
        <w:fldChar w:fldCharType="separate"/>
      </w:r>
      <w:r w:rsidRPr="0082426B">
        <w:rPr>
          <w:noProof/>
          <w:lang w:eastAsia="en-GB"/>
        </w:rPr>
        <w:t xml:space="preserve">(Kissling </w:t>
      </w:r>
      <w:r w:rsidRPr="0082426B">
        <w:rPr>
          <w:i/>
          <w:noProof/>
          <w:lang w:eastAsia="en-GB"/>
        </w:rPr>
        <w:t>et al.</w:t>
      </w:r>
      <w:r w:rsidRPr="0082426B">
        <w:rPr>
          <w:noProof/>
          <w:lang w:eastAsia="en-GB"/>
        </w:rPr>
        <w:t xml:space="preserve"> 2018; Junker </w:t>
      </w:r>
      <w:r w:rsidRPr="0082426B">
        <w:rPr>
          <w:i/>
          <w:noProof/>
          <w:lang w:eastAsia="en-GB"/>
        </w:rPr>
        <w:t>et al.</w:t>
      </w:r>
      <w:r w:rsidRPr="0082426B">
        <w:rPr>
          <w:noProof/>
          <w:lang w:eastAsia="en-GB"/>
        </w:rPr>
        <w:t xml:space="preserve"> 2022)</w:t>
      </w:r>
      <w:r w:rsidRPr="0082426B">
        <w:rPr>
          <w:lang w:eastAsia="en-GB"/>
        </w:rPr>
        <w:fldChar w:fldCharType="end"/>
      </w:r>
      <w:r w:rsidRPr="0082426B">
        <w:rPr>
          <w:lang w:eastAsia="en-GB"/>
        </w:rPr>
        <w:t xml:space="preserve">. Thus, collecting trait data and investigating the current availability of the data for terrestrial vertebrates </w:t>
      </w:r>
      <w:r w:rsidR="00350E50" w:rsidRPr="0082426B">
        <w:rPr>
          <w:lang w:eastAsia="en-GB"/>
        </w:rPr>
        <w:t xml:space="preserve">is </w:t>
      </w:r>
      <w:r w:rsidRPr="0082426B">
        <w:rPr>
          <w:lang w:eastAsia="en-GB"/>
        </w:rPr>
        <w:t xml:space="preserve">an important and necessary prerequisite to any analysis. In Chapter 2, I </w:t>
      </w:r>
      <w:commentRangeStart w:id="44"/>
      <w:r w:rsidRPr="0082426B">
        <w:rPr>
          <w:lang w:eastAsia="en-GB"/>
        </w:rPr>
        <w:lastRenderedPageBreak/>
        <w:t xml:space="preserve">present </w:t>
      </w:r>
      <w:commentRangeEnd w:id="44"/>
      <w:r w:rsidR="00EC5E0A" w:rsidRPr="0082426B">
        <w:rPr>
          <w:rStyle w:val="CommentReference"/>
        </w:rPr>
        <w:commentReference w:id="44"/>
      </w:r>
      <w:r w:rsidRPr="0082426B">
        <w:rPr>
          <w:lang w:eastAsia="en-GB"/>
        </w:rPr>
        <w:t>a data collection</w:t>
      </w:r>
      <w:r w:rsidR="00884F06">
        <w:rPr>
          <w:lang w:eastAsia="en-GB"/>
        </w:rPr>
        <w:t xml:space="preserve"> of ecological traits</w:t>
      </w:r>
      <w:r w:rsidRPr="0082426B">
        <w:rPr>
          <w:lang w:eastAsia="en-GB"/>
        </w:rPr>
        <w:t xml:space="preserve"> for terrestrial vertebrates. Because using similar traits in the different vertebrate classes is necessary to be able to make comparisons among vertebrate classes, I target seven traits that are commonly used </w:t>
      </w:r>
      <w:r w:rsidR="002F4711" w:rsidRPr="0082426B">
        <w:rPr>
          <w:lang w:eastAsia="en-GB"/>
        </w:rPr>
        <w:t>across</w:t>
      </w:r>
      <w:r w:rsidRPr="0082426B">
        <w:rPr>
          <w:lang w:eastAsia="en-GB"/>
        </w:rPr>
        <w:t xml:space="preserve"> taxonomic group</w:t>
      </w:r>
      <w:r w:rsidR="002F4711" w:rsidRPr="0082426B">
        <w:rPr>
          <w:lang w:eastAsia="en-GB"/>
        </w:rPr>
        <w:t>s</w:t>
      </w:r>
      <w:r w:rsidRPr="0082426B">
        <w:rPr>
          <w:lang w:eastAsia="en-GB"/>
        </w:rPr>
        <w:t xml:space="preserve">: body mass/size, a proxy for lifespan, litter/clutch size, trophic level, diel activity, habitat breadth, </w:t>
      </w:r>
      <w:commentRangeStart w:id="45"/>
      <w:r w:rsidRPr="0082426B">
        <w:rPr>
          <w:lang w:eastAsia="en-GB"/>
        </w:rPr>
        <w:t>and habitat specialisation</w:t>
      </w:r>
      <w:commentRangeEnd w:id="45"/>
      <w:r w:rsidR="00EC5E0A" w:rsidRPr="0082426B">
        <w:rPr>
          <w:rStyle w:val="CommentReference"/>
        </w:rPr>
        <w:commentReference w:id="45"/>
      </w:r>
      <w:r w:rsidR="004E4CC7" w:rsidRPr="0082426B">
        <w:rPr>
          <w:lang w:eastAsia="en-GB"/>
        </w:rPr>
        <w:t xml:space="preserve"> (characterising whether a species is able to use artificial habitats)</w:t>
      </w:r>
      <w:r w:rsidRPr="0082426B">
        <w:rPr>
          <w:lang w:eastAsia="en-GB"/>
        </w:rPr>
        <w:t>. I am not able to consider intraspecific variation in the data compilation</w:t>
      </w:r>
      <w:r w:rsidR="00EC5E0A" w:rsidRPr="0082426B">
        <w:rPr>
          <w:lang w:eastAsia="en-GB"/>
        </w:rPr>
        <w:t>, since multiple measurements of trait values do not exist for many vertebrate species</w:t>
      </w:r>
      <w:r w:rsidRPr="0082426B">
        <w:rPr>
          <w:lang w:eastAsia="en-GB"/>
        </w:rPr>
        <w:t xml:space="preserve">. Chapter 2 </w:t>
      </w:r>
      <w:r w:rsidR="00C31545" w:rsidRPr="0082426B">
        <w:rPr>
          <w:lang w:eastAsia="en-GB"/>
        </w:rPr>
        <w:t xml:space="preserve">also </w:t>
      </w:r>
      <w:r w:rsidRPr="0082426B">
        <w:rPr>
          <w:lang w:eastAsia="en-GB"/>
        </w:rPr>
        <w:t xml:space="preserve">assesses the availability of the trait data across the terrestrial vertebrate classes, and investigates whether the trait data present global taxonomic, phylogenetic and spatial biases. On the basis of past work </w:t>
      </w:r>
      <w:r w:rsidRPr="0082426B">
        <w:rPr>
          <w:lang w:eastAsia="en-GB"/>
        </w:rPr>
        <w:fldChar w:fldCharType="begin" w:fldLock="1"/>
      </w:r>
      <w:r w:rsidRPr="0082426B">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82426B">
        <w:rPr>
          <w:lang w:eastAsia="en-GB"/>
        </w:rPr>
        <w:fldChar w:fldCharType="separate"/>
      </w:r>
      <w:r w:rsidRPr="0082426B">
        <w:rPr>
          <w:noProof/>
          <w:lang w:eastAsia="en-GB"/>
        </w:rPr>
        <w:t xml:space="preserve">(Titley </w:t>
      </w:r>
      <w:r w:rsidRPr="0082426B">
        <w:rPr>
          <w:i/>
          <w:noProof/>
          <w:lang w:eastAsia="en-GB"/>
        </w:rPr>
        <w:t>et al.</w:t>
      </w:r>
      <w:r w:rsidRPr="0082426B">
        <w:rPr>
          <w:noProof/>
          <w:lang w:eastAsia="en-GB"/>
        </w:rPr>
        <w:t xml:space="preserve"> 2017)</w:t>
      </w:r>
      <w:r w:rsidRPr="0082426B">
        <w:rPr>
          <w:lang w:eastAsia="en-GB"/>
        </w:rPr>
        <w:fldChar w:fldCharType="end"/>
      </w:r>
      <w:r w:rsidRPr="0082426B">
        <w:rPr>
          <w:lang w:eastAsia="en-GB"/>
        </w:rPr>
        <w:t>, I hypothesize that amphibians and reptiles are under</w:t>
      </w:r>
      <w:r w:rsidR="00FF1DE2" w:rsidRPr="0082426B">
        <w:rPr>
          <w:lang w:eastAsia="en-GB"/>
        </w:rPr>
        <w:t>-</w:t>
      </w:r>
      <w:r w:rsidRPr="0082426B">
        <w:rPr>
          <w:lang w:eastAsia="en-GB"/>
        </w:rPr>
        <w:t xml:space="preserve">sampled compared to mammals and birds. Further, I hypothesize that trait data are less abundant for the narrower-ranging species and in species-richer regions. </w:t>
      </w:r>
    </w:p>
    <w:p w14:paraId="391F5E3D" w14:textId="303C1DA1" w:rsidR="0025034F" w:rsidRPr="0082426B" w:rsidRDefault="0025034F" w:rsidP="0025034F">
      <w:pPr>
        <w:spacing w:line="276" w:lineRule="auto"/>
        <w:jc w:val="both"/>
      </w:pPr>
      <w:r w:rsidRPr="0082426B">
        <w:t xml:space="preserve">At the assemblage level, </w:t>
      </w:r>
      <w:r w:rsidR="0053241A" w:rsidRPr="0082426B">
        <w:t xml:space="preserve">the diversity of species </w:t>
      </w:r>
      <w:commentRangeStart w:id="46"/>
      <w:r w:rsidRPr="0082426B">
        <w:t>trait</w:t>
      </w:r>
      <w:r w:rsidR="0053241A" w:rsidRPr="0082426B">
        <w:t>s</w:t>
      </w:r>
      <w:r w:rsidRPr="0082426B">
        <w:t xml:space="preserve"> </w:t>
      </w:r>
      <w:del w:id="47" w:author="Adrienne Etard" w:date="2022-05-06T21:10:00Z">
        <w:r w:rsidRPr="0082426B" w:rsidDel="0053241A">
          <w:delText>composition</w:delText>
        </w:r>
        <w:commentRangeEnd w:id="46"/>
        <w:r w:rsidR="00BC2586" w:rsidRPr="0082426B" w:rsidDel="0053241A">
          <w:rPr>
            <w:rStyle w:val="CommentReference"/>
          </w:rPr>
          <w:commentReference w:id="46"/>
        </w:r>
        <w:r w:rsidRPr="0082426B" w:rsidDel="0053241A">
          <w:delText xml:space="preserve"> </w:delText>
        </w:r>
      </w:del>
      <w:r w:rsidRPr="0082426B">
        <w:t xml:space="preserve">can be summarised with functional diversity indices </w:t>
      </w:r>
      <w:r w:rsidRPr="0082426B">
        <w:fldChar w:fldCharType="begin" w:fldLock="1"/>
      </w:r>
      <w:r w:rsidRPr="0082426B">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rsidRPr="0082426B">
        <w:fldChar w:fldCharType="separate"/>
      </w:r>
      <w:r w:rsidRPr="0082426B">
        <w:rPr>
          <w:noProof/>
        </w:rPr>
        <w:t xml:space="preserve">(Villéger </w:t>
      </w:r>
      <w:r w:rsidRPr="0082426B">
        <w:rPr>
          <w:i/>
          <w:noProof/>
        </w:rPr>
        <w:t>et al.</w:t>
      </w:r>
      <w:r w:rsidRPr="0082426B">
        <w:rPr>
          <w:noProof/>
        </w:rPr>
        <w:t xml:space="preserve"> 2008; Schleuter </w:t>
      </w:r>
      <w:r w:rsidRPr="0082426B">
        <w:rPr>
          <w:i/>
          <w:noProof/>
        </w:rPr>
        <w:t>et al.</w:t>
      </w:r>
      <w:r w:rsidRPr="0082426B">
        <w:rPr>
          <w:noProof/>
        </w:rPr>
        <w:t xml:space="preserve"> 2010; Legras </w:t>
      </w:r>
      <w:r w:rsidRPr="0082426B">
        <w:rPr>
          <w:i/>
          <w:noProof/>
        </w:rPr>
        <w:t>et al.</w:t>
      </w:r>
      <w:r w:rsidRPr="0082426B">
        <w:rPr>
          <w:noProof/>
        </w:rPr>
        <w:t xml:space="preserve"> 2018)</w:t>
      </w:r>
      <w:r w:rsidRPr="0082426B">
        <w:fldChar w:fldCharType="end"/>
      </w:r>
      <w:r w:rsidRPr="0082426B">
        <w:t xml:space="preserve">. Past research has shown that land-use disturbances affect the functional composition of vertebrate assemblages </w:t>
      </w:r>
      <w:r w:rsidRPr="0082426B">
        <w:fldChar w:fldCharType="begin" w:fldLock="1"/>
      </w:r>
      <w:r w:rsidRPr="0082426B">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rsidRPr="0082426B">
        <w:fldChar w:fldCharType="separate"/>
      </w:r>
      <w:r w:rsidRPr="0082426B">
        <w:rPr>
          <w:noProof/>
        </w:rPr>
        <w:t xml:space="preserve">(Flynn </w:t>
      </w:r>
      <w:r w:rsidRPr="0082426B">
        <w:rPr>
          <w:i/>
          <w:noProof/>
        </w:rPr>
        <w:t>et al.</w:t>
      </w:r>
      <w:r w:rsidRPr="0082426B">
        <w:rPr>
          <w:noProof/>
        </w:rPr>
        <w:t xml:space="preserve"> 2009; Tinoco </w:t>
      </w:r>
      <w:r w:rsidRPr="0082426B">
        <w:rPr>
          <w:i/>
          <w:noProof/>
        </w:rPr>
        <w:t>et al.</w:t>
      </w:r>
      <w:r w:rsidRPr="0082426B">
        <w:rPr>
          <w:noProof/>
        </w:rPr>
        <w:t xml:space="preserve"> 2018)</w:t>
      </w:r>
      <w:r w:rsidRPr="0082426B">
        <w:fldChar w:fldCharType="end"/>
      </w:r>
      <w:r w:rsidRPr="0082426B">
        <w:t xml:space="preserve">. However, </w:t>
      </w:r>
      <w:r w:rsidRPr="0082426B">
        <w:rPr>
          <w:lang w:eastAsia="en-GB"/>
        </w:rPr>
        <w:t>to the best of my knowledge, a global assessment of how the functional diversity of terrestrial vertebrate assemblages respond to land use and land-use intensity, within and across taxonomic classes, has not yet been undertaken. Chapter 3 aims to fill in this gap, by investigating the effects of land use and land-use intensity on the functional diversity of local vertebrate assemblages. To this end, I combine the trait data collected in Chapter 2 with the PREDICTS database</w:t>
      </w:r>
      <w:r w:rsidR="00FD73F0" w:rsidRPr="0082426B">
        <w:rPr>
          <w:lang w:eastAsia="en-GB"/>
        </w:rPr>
        <w:t>, a</w:t>
      </w:r>
      <w:r w:rsidRPr="0082426B">
        <w:rPr>
          <w:lang w:eastAsia="en-GB"/>
        </w:rPr>
        <w:t>fter imputing missing trait values (</w:t>
      </w:r>
      <w:r w:rsidR="00EF2CBB" w:rsidRPr="0082426B">
        <w:rPr>
          <w:lang w:eastAsia="en-GB"/>
        </w:rPr>
        <w:t xml:space="preserve">as described </w:t>
      </w:r>
      <w:r w:rsidRPr="0082426B">
        <w:rPr>
          <w:lang w:eastAsia="en-GB"/>
        </w:rPr>
        <w:t xml:space="preserve">in Chapter 2). I hypothesize that the functional diversity of vertebrate assemblages in disturbed land uses is lower than in undisturbed </w:t>
      </w:r>
      <w:r w:rsidR="008B5FB7" w:rsidRPr="0082426B">
        <w:rPr>
          <w:lang w:eastAsia="en-GB"/>
        </w:rPr>
        <w:t>areas</w:t>
      </w:r>
      <w:r w:rsidRPr="0082426B">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137752BD" w:rsidR="0025034F" w:rsidRPr="0082426B" w:rsidRDefault="0025034F" w:rsidP="0025034F">
      <w:pPr>
        <w:spacing w:line="276" w:lineRule="auto"/>
        <w:jc w:val="both"/>
        <w:rPr>
          <w:lang w:eastAsia="en-GB"/>
        </w:rPr>
      </w:pPr>
      <w:r w:rsidRPr="0082426B">
        <w:rPr>
          <w:lang w:eastAsia="en-GB"/>
        </w:rPr>
        <w:t xml:space="preserve">Chapter 3 highlights the effects of land-use change on the functional composition of vertebrate assemblages, but does not allow </w:t>
      </w:r>
      <w:r w:rsidR="008B5FB7" w:rsidRPr="0082426B">
        <w:rPr>
          <w:lang w:eastAsia="en-GB"/>
        </w:rPr>
        <w:t>an assessment of</w:t>
      </w:r>
      <w:r w:rsidRPr="0082426B">
        <w:rPr>
          <w:lang w:eastAsia="en-GB"/>
        </w:rPr>
        <w:t xml:space="preserve"> the effects of particular traits on species land-use responses, as multidimensional </w:t>
      </w:r>
      <w:r w:rsidR="004550BC" w:rsidRPr="0082426B">
        <w:rPr>
          <w:lang w:eastAsia="en-GB"/>
        </w:rPr>
        <w:t xml:space="preserve">interspecific </w:t>
      </w:r>
      <w:r w:rsidRPr="0082426B">
        <w:rPr>
          <w:lang w:eastAsia="en-GB"/>
        </w:rPr>
        <w:t xml:space="preserve">trait variation is summarised into single indices of functional diversity. </w:t>
      </w:r>
      <w:r w:rsidR="001B2FFE" w:rsidRPr="0082426B">
        <w:rPr>
          <w:lang w:eastAsia="en-GB"/>
        </w:rPr>
        <w:t xml:space="preserve">Chapter 4 aims at assessing </w:t>
      </w:r>
      <w:r w:rsidR="00FF2935" w:rsidRPr="0082426B">
        <w:rPr>
          <w:lang w:eastAsia="en-GB"/>
        </w:rPr>
        <w:t xml:space="preserve">such effects, by investigating </w:t>
      </w:r>
      <w:r w:rsidR="001B2FFE" w:rsidRPr="0082426B">
        <w:rPr>
          <w:lang w:eastAsia="en-GB"/>
        </w:rPr>
        <w:t xml:space="preserve">whether species traits explain species land-use responses and climate </w:t>
      </w:r>
      <w:r w:rsidR="009616BC">
        <w:rPr>
          <w:lang w:eastAsia="en-GB"/>
        </w:rPr>
        <w:t xml:space="preserve">species </w:t>
      </w:r>
      <w:r w:rsidR="009616BC" w:rsidRPr="0082426B">
        <w:rPr>
          <w:lang w:eastAsia="en-GB"/>
        </w:rPr>
        <w:t>climate</w:t>
      </w:r>
      <w:r w:rsidR="009616BC">
        <w:rPr>
          <w:lang w:eastAsia="en-GB"/>
        </w:rPr>
        <w:t>-</w:t>
      </w:r>
      <w:r w:rsidR="001B2FFE" w:rsidRPr="0082426B">
        <w:rPr>
          <w:lang w:eastAsia="en-GB"/>
        </w:rPr>
        <w:t xml:space="preserve">change sensitivity. </w:t>
      </w:r>
      <w:r w:rsidR="00693F72" w:rsidRPr="0082426B">
        <w:rPr>
          <w:lang w:eastAsia="en-GB"/>
        </w:rPr>
        <w:t xml:space="preserve">In addition to the traits considered in Chapter 3, Chapter 4 includes </w:t>
      </w:r>
      <w:r w:rsidR="00FF2935" w:rsidRPr="0082426B">
        <w:rPr>
          <w:lang w:eastAsia="en-GB"/>
        </w:rPr>
        <w:t>dietary traits</w:t>
      </w:r>
      <w:r w:rsidR="00693F72" w:rsidRPr="0082426B">
        <w:rPr>
          <w:lang w:eastAsia="en-GB"/>
        </w:rPr>
        <w:t xml:space="preserve"> and species geographical range area</w:t>
      </w:r>
      <w:r w:rsidR="0057218C" w:rsidRPr="0082426B">
        <w:rPr>
          <w:lang w:eastAsia="en-GB"/>
        </w:rPr>
        <w:t xml:space="preserve">. </w:t>
      </w:r>
      <w:r w:rsidR="008B08F0" w:rsidRPr="0082426B">
        <w:rPr>
          <w:lang w:eastAsia="en-GB"/>
        </w:rPr>
        <w:t>Although g</w:t>
      </w:r>
      <w:r w:rsidR="00C726A5" w:rsidRPr="0082426B">
        <w:rPr>
          <w:lang w:eastAsia="en-GB"/>
        </w:rPr>
        <w:t>eographical</w:t>
      </w:r>
      <w:r w:rsidR="0057218C" w:rsidRPr="0082426B">
        <w:rPr>
          <w:lang w:eastAsia="en-GB"/>
        </w:rPr>
        <w:t xml:space="preserve"> </w:t>
      </w:r>
      <w:r w:rsidR="008B08F0" w:rsidRPr="0082426B">
        <w:rPr>
          <w:lang w:eastAsia="en-GB"/>
        </w:rPr>
        <w:t xml:space="preserve">range </w:t>
      </w:r>
      <w:r w:rsidR="0057218C" w:rsidRPr="0082426B">
        <w:rPr>
          <w:lang w:eastAsia="en-GB"/>
        </w:rPr>
        <w:t>area</w:t>
      </w:r>
      <w:r w:rsidR="008B08F0" w:rsidRPr="0082426B">
        <w:rPr>
          <w:lang w:eastAsia="en-GB"/>
        </w:rPr>
        <w:t xml:space="preserve"> is not a trait </w:t>
      </w:r>
      <w:r w:rsidR="008B08F0" w:rsidRPr="0082426B">
        <w:rPr>
          <w:i/>
          <w:iCs/>
          <w:lang w:eastAsia="en-GB"/>
        </w:rPr>
        <w:t>per se</w:t>
      </w:r>
      <w:r w:rsidR="008B08F0" w:rsidRPr="0082426B">
        <w:rPr>
          <w:lang w:eastAsia="en-GB"/>
        </w:rPr>
        <w:t>, it</w:t>
      </w:r>
      <w:r w:rsidR="0057218C" w:rsidRPr="0082426B">
        <w:rPr>
          <w:lang w:eastAsia="en-GB"/>
        </w:rPr>
        <w:t xml:space="preserve"> has been shown </w:t>
      </w:r>
      <w:r w:rsidR="00FF2935" w:rsidRPr="0082426B">
        <w:t>to influence species responses to land-use and climate change</w:t>
      </w:r>
      <w:r w:rsidR="008B08F0" w:rsidRPr="0082426B">
        <w:t xml:space="preserve"> </w:t>
      </w:r>
      <w:r w:rsidR="008B08F0" w:rsidRPr="0082426B">
        <w:fldChar w:fldCharType="begin" w:fldLock="1"/>
      </w:r>
      <w:r w:rsidR="00E1618B" w:rsidRPr="0082426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rsidRPr="0082426B">
        <w:fldChar w:fldCharType="separate"/>
      </w:r>
      <w:r w:rsidR="008B08F0" w:rsidRPr="0082426B">
        <w:rPr>
          <w:noProof/>
        </w:rPr>
        <w:t xml:space="preserve">(Thuiller </w:t>
      </w:r>
      <w:r w:rsidR="008B08F0" w:rsidRPr="0082426B">
        <w:rPr>
          <w:i/>
          <w:noProof/>
        </w:rPr>
        <w:t>et al.</w:t>
      </w:r>
      <w:r w:rsidR="008B08F0" w:rsidRPr="0082426B">
        <w:rPr>
          <w:noProof/>
        </w:rPr>
        <w:t xml:space="preserve"> 2005; Newbold </w:t>
      </w:r>
      <w:r w:rsidR="008B08F0" w:rsidRPr="0082426B">
        <w:rPr>
          <w:i/>
          <w:noProof/>
        </w:rPr>
        <w:t>et al.</w:t>
      </w:r>
      <w:r w:rsidR="008B08F0" w:rsidRPr="0082426B">
        <w:rPr>
          <w:noProof/>
        </w:rPr>
        <w:t xml:space="preserve"> 2018)</w:t>
      </w:r>
      <w:r w:rsidR="008B08F0" w:rsidRPr="0082426B">
        <w:fldChar w:fldCharType="end"/>
      </w:r>
      <w:r w:rsidR="008B08F0" w:rsidRPr="0082426B">
        <w:t>, and it is likely an important determinant of climate-change sensitivity estimated from species climatic niche space</w:t>
      </w:r>
      <w:r w:rsidR="004F4B9E" w:rsidRPr="0082426B">
        <w:t xml:space="preserve">, so </w:t>
      </w:r>
      <w:r w:rsidR="00887ED9" w:rsidRPr="0082426B">
        <w:t xml:space="preserve">I include </w:t>
      </w:r>
      <w:r w:rsidR="007B278A" w:rsidRPr="0082426B">
        <w:t xml:space="preserve">it in this </w:t>
      </w:r>
      <w:r w:rsidR="00637CB1" w:rsidRPr="0082426B">
        <w:t xml:space="preserve">Chapter </w:t>
      </w:r>
      <w:r w:rsidR="007B278A" w:rsidRPr="0082426B">
        <w:t xml:space="preserve">to </w:t>
      </w:r>
      <w:r w:rsidR="004F4B9E" w:rsidRPr="0082426B">
        <w:t>account for its potential effects</w:t>
      </w:r>
      <w:r w:rsidR="008B08F0" w:rsidRPr="0082426B">
        <w:t>.</w:t>
      </w:r>
      <w:r w:rsidR="004F4B9E" w:rsidRPr="0082426B">
        <w:t xml:space="preserve"> </w:t>
      </w:r>
      <w:r w:rsidR="00B2359B" w:rsidRPr="0082426B">
        <w:rPr>
          <w:lang w:eastAsia="en-GB"/>
        </w:rPr>
        <w:t>Thus, i</w:t>
      </w:r>
      <w:r w:rsidR="008B08F0" w:rsidRPr="0082426B">
        <w:rPr>
          <w:lang w:eastAsia="en-GB"/>
        </w:rPr>
        <w:t>n Ch</w:t>
      </w:r>
      <w:r w:rsidR="00B2359B" w:rsidRPr="0082426B">
        <w:rPr>
          <w:lang w:eastAsia="en-GB"/>
        </w:rPr>
        <w:t>a</w:t>
      </w:r>
      <w:r w:rsidR="008B08F0" w:rsidRPr="0082426B">
        <w:rPr>
          <w:lang w:eastAsia="en-GB"/>
        </w:rPr>
        <w:t xml:space="preserve">pter 4, I enhance the </w:t>
      </w:r>
      <w:r w:rsidR="00B806AA" w:rsidRPr="0082426B">
        <w:rPr>
          <w:lang w:eastAsia="en-GB"/>
        </w:rPr>
        <w:t>trait data compiled in Chapter 2</w:t>
      </w:r>
      <w:r w:rsidR="00BA00CA" w:rsidRPr="0082426B">
        <w:rPr>
          <w:lang w:eastAsia="en-GB"/>
        </w:rPr>
        <w:t xml:space="preserve"> with</w:t>
      </w:r>
      <w:r w:rsidR="00B806AA" w:rsidRPr="0082426B">
        <w:rPr>
          <w:lang w:eastAsia="en-GB"/>
        </w:rPr>
        <w:t xml:space="preserve"> </w:t>
      </w:r>
      <w:r w:rsidR="00B2359B" w:rsidRPr="0082426B">
        <w:rPr>
          <w:lang w:eastAsia="en-GB"/>
        </w:rPr>
        <w:t>dietary traits and geographical range area</w:t>
      </w:r>
      <w:r w:rsidR="00B806AA" w:rsidRPr="0082426B">
        <w:rPr>
          <w:lang w:eastAsia="en-GB"/>
        </w:rPr>
        <w:t xml:space="preserve">, which together with the </w:t>
      </w:r>
      <w:r w:rsidR="0057218C" w:rsidRPr="0082426B">
        <w:rPr>
          <w:lang w:eastAsia="en-GB"/>
        </w:rPr>
        <w:t>traits</w:t>
      </w:r>
      <w:r w:rsidR="00B2359B" w:rsidRPr="0082426B">
        <w:rPr>
          <w:lang w:eastAsia="en-GB"/>
        </w:rPr>
        <w:t xml:space="preserve"> previously</w:t>
      </w:r>
      <w:r w:rsidR="0057218C" w:rsidRPr="0082426B">
        <w:rPr>
          <w:lang w:eastAsia="en-GB"/>
        </w:rPr>
        <w:t xml:space="preserve"> </w:t>
      </w:r>
      <w:r w:rsidR="00B806AA" w:rsidRPr="0082426B">
        <w:rPr>
          <w:lang w:eastAsia="en-GB"/>
        </w:rPr>
        <w:t>collected I term “ecological characteristics”</w:t>
      </w:r>
      <w:r w:rsidR="00BA00CA" w:rsidRPr="0082426B">
        <w:rPr>
          <w:lang w:eastAsia="en-GB"/>
        </w:rPr>
        <w:t xml:space="preserve">. </w:t>
      </w:r>
      <w:r w:rsidR="00B806AA" w:rsidRPr="0082426B">
        <w:rPr>
          <w:lang w:eastAsia="en-GB"/>
        </w:rPr>
        <w:t xml:space="preserve">I investigate </w:t>
      </w:r>
      <w:r w:rsidR="00B806AA" w:rsidRPr="0082426B">
        <w:t>whether these ecological characteristics are associated with species land-use responses on the one hand and with estimated climate-change sensitivity on the other hand, comparatively among the terrestrial vertebrate classes.</w:t>
      </w:r>
      <w:r w:rsidRPr="0082426B">
        <w:rPr>
          <w:lang w:eastAsia="en-GB"/>
        </w:rPr>
        <w:t xml:space="preserve"> </w:t>
      </w:r>
      <w:commentRangeStart w:id="48"/>
      <w:commentRangeEnd w:id="48"/>
      <w:r w:rsidR="005C5E41" w:rsidRPr="0082426B">
        <w:rPr>
          <w:rStyle w:val="CommentReference"/>
        </w:rPr>
        <w:commentReference w:id="48"/>
      </w:r>
      <w:r w:rsidRPr="0082426B">
        <w:rPr>
          <w:lang w:eastAsia="en-GB"/>
        </w:rPr>
        <w:t xml:space="preserve">To the best of my knowledge, Chapter 4 constitutes the first global comparative assessment, </w:t>
      </w:r>
      <w:r w:rsidR="00E41DB2" w:rsidRPr="0082426B">
        <w:rPr>
          <w:lang w:eastAsia="en-GB"/>
        </w:rPr>
        <w:t xml:space="preserve">across </w:t>
      </w:r>
      <w:commentRangeStart w:id="49"/>
      <w:r w:rsidR="00E41DB2" w:rsidRPr="0082426B">
        <w:rPr>
          <w:lang w:eastAsia="en-GB"/>
        </w:rPr>
        <w:t xml:space="preserve">terrestrial </w:t>
      </w:r>
      <w:commentRangeEnd w:id="49"/>
      <w:r w:rsidR="00F66B49" w:rsidRPr="0082426B">
        <w:rPr>
          <w:rStyle w:val="CommentReference"/>
        </w:rPr>
        <w:commentReference w:id="49"/>
      </w:r>
      <w:r w:rsidRPr="0082426B">
        <w:rPr>
          <w:lang w:eastAsia="en-GB"/>
        </w:rPr>
        <w:t xml:space="preserve">vertebrate classes, of associations between </w:t>
      </w:r>
      <w:r w:rsidR="00074886" w:rsidRPr="0082426B">
        <w:rPr>
          <w:lang w:eastAsia="en-GB"/>
        </w:rPr>
        <w:t xml:space="preserve">species’ </w:t>
      </w:r>
      <w:r w:rsidR="004952CE" w:rsidRPr="0082426B">
        <w:rPr>
          <w:lang w:eastAsia="en-GB"/>
        </w:rPr>
        <w:t xml:space="preserve">ecological characteristics </w:t>
      </w:r>
      <w:r w:rsidRPr="0082426B">
        <w:rPr>
          <w:lang w:eastAsia="en-GB"/>
        </w:rPr>
        <w:t xml:space="preserve">and </w:t>
      </w:r>
      <w:r w:rsidR="00E41DB2" w:rsidRPr="0082426B">
        <w:rPr>
          <w:lang w:eastAsia="en-GB"/>
        </w:rPr>
        <w:t xml:space="preserve">both </w:t>
      </w:r>
      <w:r w:rsidRPr="0082426B">
        <w:rPr>
          <w:lang w:eastAsia="en-GB"/>
        </w:rPr>
        <w:t>land-use responses</w:t>
      </w:r>
      <w:r w:rsidR="00F66B49" w:rsidRPr="0082426B">
        <w:rPr>
          <w:lang w:eastAsia="en-GB"/>
        </w:rPr>
        <w:t xml:space="preserve"> and</w:t>
      </w:r>
      <w:r w:rsidRPr="0082426B">
        <w:rPr>
          <w:lang w:eastAsia="en-GB"/>
        </w:rPr>
        <w:t xml:space="preserve"> </w:t>
      </w:r>
      <w:r w:rsidR="004952CE" w:rsidRPr="0082426B">
        <w:rPr>
          <w:lang w:eastAsia="en-GB"/>
        </w:rPr>
        <w:t xml:space="preserve">estimated </w:t>
      </w:r>
      <w:r w:rsidRPr="0082426B">
        <w:rPr>
          <w:lang w:eastAsia="en-GB"/>
        </w:rPr>
        <w:t>climate-change sensitivity.</w:t>
      </w:r>
    </w:p>
    <w:p w14:paraId="587D346A" w14:textId="50622A7C" w:rsidR="0025034F" w:rsidRPr="0082426B" w:rsidRDefault="0025034F" w:rsidP="0025034F">
      <w:pPr>
        <w:spacing w:line="276" w:lineRule="auto"/>
        <w:jc w:val="both"/>
        <w:rPr>
          <w:lang w:eastAsia="en-GB"/>
        </w:rPr>
      </w:pPr>
      <w:r w:rsidRPr="0082426B">
        <w:rPr>
          <w:lang w:eastAsia="en-GB"/>
        </w:rPr>
        <w:t xml:space="preserve">Chapter 5 develops our understanding of the impacts of land-use change on ecosystem functioning </w:t>
      </w:r>
      <w:commentRangeStart w:id="50"/>
      <w:r w:rsidRPr="0082426B">
        <w:rPr>
          <w:lang w:eastAsia="en-GB"/>
        </w:rPr>
        <w:t>by focusing on species energetic requirements</w:t>
      </w:r>
      <w:commentRangeEnd w:id="50"/>
      <w:r w:rsidR="00F66B49" w:rsidRPr="0082426B">
        <w:rPr>
          <w:rStyle w:val="CommentReference"/>
        </w:rPr>
        <w:commentReference w:id="50"/>
      </w:r>
      <w:r w:rsidR="00C82B22" w:rsidRPr="0082426B">
        <w:rPr>
          <w:lang w:eastAsia="en-GB"/>
        </w:rPr>
        <w:t xml:space="preserve">, </w:t>
      </w:r>
      <w:r w:rsidR="00C82B22" w:rsidRPr="0082426B">
        <w:t>which</w:t>
      </w:r>
      <w:r w:rsidR="00D536F3" w:rsidRPr="0082426B">
        <w:t xml:space="preserve"> </w:t>
      </w:r>
      <w:r w:rsidR="00654726" w:rsidRPr="0082426B">
        <w:t>is</w:t>
      </w:r>
      <w:r w:rsidR="00D536F3" w:rsidRPr="0082426B">
        <w:t xml:space="preserve"> interesting for at least two reasons: first, because</w:t>
      </w:r>
      <w:r w:rsidR="007F19DB" w:rsidRPr="0082426B">
        <w:t xml:space="preserve"> </w:t>
      </w:r>
      <w:r w:rsidR="007F19DB" w:rsidRPr="0082426B">
        <w:lastRenderedPageBreak/>
        <w:t>energetic requirements</w:t>
      </w:r>
      <w:r w:rsidR="00065350" w:rsidRPr="0082426B">
        <w:t xml:space="preserve"> relate to resource intake, </w:t>
      </w:r>
      <w:r w:rsidR="003543ED">
        <w:t>and as such</w:t>
      </w:r>
      <w:r w:rsidR="003543ED" w:rsidRPr="0082426B">
        <w:t xml:space="preserve"> </w:t>
      </w:r>
      <w:r w:rsidR="00065350" w:rsidRPr="0082426B">
        <w:t xml:space="preserve">reflect </w:t>
      </w:r>
      <w:r w:rsidR="00D536F3" w:rsidRPr="0082426B">
        <w:t xml:space="preserve"> </w:t>
      </w:r>
      <w:r w:rsidR="00F77121" w:rsidRPr="0082426B">
        <w:t>the amount of energy that is processed by different trophic groups</w:t>
      </w:r>
      <w:r w:rsidR="003543ED">
        <w:t>, which</w:t>
      </w:r>
      <w:r w:rsidR="00F77121" w:rsidRPr="0082426B">
        <w:t xml:space="preserve"> can </w:t>
      </w:r>
      <w:r w:rsidR="00356678" w:rsidRPr="0082426B">
        <w:t xml:space="preserve">inform on </w:t>
      </w:r>
      <w:r w:rsidR="00F77121" w:rsidRPr="0082426B">
        <w:t>ecosystem functioning</w:t>
      </w:r>
      <w:r w:rsidR="00D536F3" w:rsidRPr="0082426B">
        <w:t xml:space="preserve">. Second, </w:t>
      </w:r>
      <w:r w:rsidR="000206E8" w:rsidRPr="0082426B">
        <w:t>species persistence</w:t>
      </w:r>
      <w:r w:rsidR="0051070C" w:rsidRPr="0082426B">
        <w:t xml:space="preserve"> is constrained by trade-off</w:t>
      </w:r>
      <w:r w:rsidR="00654726" w:rsidRPr="0082426B">
        <w:t>s</w:t>
      </w:r>
      <w:r w:rsidR="0051070C" w:rsidRPr="0082426B">
        <w:t xml:space="preserve"> in energy </w:t>
      </w:r>
      <w:r w:rsidR="000206E8" w:rsidRPr="0082426B">
        <w:t xml:space="preserve">allocation </w:t>
      </w:r>
      <w:r w:rsidR="00654726" w:rsidRPr="0082426B">
        <w:t>a</w:t>
      </w:r>
      <w:r w:rsidR="0051070C" w:rsidRPr="0082426B">
        <w:t>mong diverse processes</w:t>
      </w:r>
      <w:r w:rsidR="00065350" w:rsidRPr="0082426B">
        <w:t xml:space="preserve"> (e.g., maintenance, growth, reproduction)</w:t>
      </w:r>
      <w:r w:rsidR="0051070C" w:rsidRPr="0082426B">
        <w:t xml:space="preserve">, such that energetic requirements are likely important determinants of species ability to cope with disturbances. </w:t>
      </w:r>
      <w:r w:rsidR="00D536F3" w:rsidRPr="0082426B">
        <w:t>Yet, there has been no study so far investigating relationships between energetic requirements and land-use change in terrestrial vertebrates.</w:t>
      </w:r>
      <w:r w:rsidR="00654726" w:rsidRPr="0082426B">
        <w:t xml:space="preserve"> In Chapter 5,</w:t>
      </w:r>
      <w:r w:rsidR="00446095" w:rsidRPr="0082426B">
        <w:rPr>
          <w:lang w:eastAsia="en-GB"/>
        </w:rPr>
        <w:t xml:space="preserve"> I collect resting metabolic rates for vertebrate species,</w:t>
      </w:r>
      <w:r w:rsidR="00065350" w:rsidRPr="0082426B">
        <w:rPr>
          <w:lang w:eastAsia="en-GB"/>
        </w:rPr>
        <w:t xml:space="preserve"> that is, the estimated</w:t>
      </w:r>
      <w:r w:rsidR="00356678" w:rsidRPr="0082426B">
        <w:rPr>
          <w:lang w:eastAsia="en-GB"/>
        </w:rPr>
        <w:t xml:space="preserve"> minimal</w:t>
      </w:r>
      <w:r w:rsidR="00065350" w:rsidRPr="0082426B">
        <w:rPr>
          <w:lang w:eastAsia="en-GB"/>
        </w:rPr>
        <w:t xml:space="preserve"> amount of energy necessary for </w:t>
      </w:r>
      <w:r w:rsidR="00356678" w:rsidRPr="0082426B">
        <w:rPr>
          <w:lang w:eastAsia="en-GB"/>
        </w:rPr>
        <w:t xml:space="preserve">organismal </w:t>
      </w:r>
      <w:r w:rsidR="00065350" w:rsidRPr="0082426B">
        <w:rPr>
          <w:lang w:eastAsia="en-GB"/>
        </w:rPr>
        <w:t xml:space="preserve">maintenance. </w:t>
      </w:r>
      <w:r w:rsidR="00446095" w:rsidRPr="0082426B">
        <w:rPr>
          <w:lang w:eastAsia="en-GB"/>
        </w:rPr>
        <w:t>I use</w:t>
      </w:r>
      <w:r w:rsidR="00065350" w:rsidRPr="0082426B">
        <w:rPr>
          <w:lang w:eastAsia="en-GB"/>
        </w:rPr>
        <w:t xml:space="preserve"> these</w:t>
      </w:r>
      <w:r w:rsidR="00446095" w:rsidRPr="0082426B">
        <w:rPr>
          <w:lang w:eastAsia="en-GB"/>
        </w:rPr>
        <w:t xml:space="preserve"> as a proxy for </w:t>
      </w:r>
      <w:r w:rsidR="00065350" w:rsidRPr="0082426B">
        <w:rPr>
          <w:lang w:eastAsia="en-GB"/>
        </w:rPr>
        <w:t xml:space="preserve">minimum </w:t>
      </w:r>
      <w:r w:rsidR="00446095" w:rsidRPr="0082426B">
        <w:rPr>
          <w:lang w:eastAsia="en-GB"/>
        </w:rPr>
        <w:t xml:space="preserve">species-level energetic expenditure, and I combine these estimates with the PREDICTS database. </w:t>
      </w:r>
      <w:r w:rsidRPr="0082426B">
        <w:rPr>
          <w:lang w:eastAsia="en-GB"/>
        </w:rPr>
        <w:t>First, I assess the effects of land use on the total energetic requirements of vertebrate assemblages</w:t>
      </w:r>
      <w:r w:rsidR="00446095" w:rsidRPr="0082426B">
        <w:rPr>
          <w:lang w:eastAsia="en-GB"/>
        </w:rPr>
        <w:t xml:space="preserve"> </w:t>
      </w:r>
      <w:r w:rsidR="005B3C4C" w:rsidRPr="0082426B">
        <w:rPr>
          <w:lang w:eastAsia="en-GB"/>
        </w:rPr>
        <w:t>(</w:t>
      </w:r>
      <w:r w:rsidR="00482A1F" w:rsidRPr="0082426B">
        <w:rPr>
          <w:lang w:eastAsia="en-GB"/>
        </w:rPr>
        <w:t>also referred to as</w:t>
      </w:r>
      <w:r w:rsidR="005B3C4C" w:rsidRPr="0082426B">
        <w:rPr>
          <w:lang w:eastAsia="en-GB"/>
        </w:rPr>
        <w:t xml:space="preserve"> </w:t>
      </w:r>
      <w:r w:rsidR="00446095" w:rsidRPr="0082426B">
        <w:rPr>
          <w:lang w:eastAsia="en-GB"/>
        </w:rPr>
        <w:t>community</w:t>
      </w:r>
      <w:r w:rsidR="005B3C4C" w:rsidRPr="0082426B">
        <w:rPr>
          <w:lang w:eastAsia="en-GB"/>
        </w:rPr>
        <w:t xml:space="preserve"> metabolism)</w:t>
      </w:r>
      <w:r w:rsidRPr="0082426B">
        <w:rPr>
          <w:lang w:eastAsia="en-GB"/>
        </w:rPr>
        <w:t xml:space="preserve">. Second, </w:t>
      </w:r>
      <w:r w:rsidRPr="0082426B">
        <w:t>I assess whether species energetic requirements influence species persistence in disturbed land uses</w:t>
      </w:r>
      <w:r w:rsidR="00446095" w:rsidRPr="0082426B">
        <w:t xml:space="preserve">, after removing the effects of body mass on energetic expenditure. </w:t>
      </w:r>
      <w:r w:rsidRPr="0082426B">
        <w:rPr>
          <w:lang w:eastAsia="en-GB"/>
        </w:rPr>
        <w:t xml:space="preserve">Assuming that there is less energy available in disturbed land uses, I hypothesize that the assemblage-level energetic requirements of vertebrates are lower in disturbed land uses compared to </w:t>
      </w:r>
      <w:commentRangeStart w:id="51"/>
      <w:r w:rsidR="00BB122A" w:rsidRPr="0082426B">
        <w:rPr>
          <w:lang w:eastAsia="en-GB"/>
        </w:rPr>
        <w:t>natural habitats</w:t>
      </w:r>
      <w:commentRangeEnd w:id="51"/>
      <w:r w:rsidR="00BB122A" w:rsidRPr="0082426B">
        <w:rPr>
          <w:rStyle w:val="CommentReference"/>
        </w:rPr>
        <w:commentReference w:id="51"/>
      </w:r>
      <w:r w:rsidRPr="0082426B">
        <w:rPr>
          <w:lang w:eastAsia="en-GB"/>
        </w:rPr>
        <w:t xml:space="preserve">, and that species with lower </w:t>
      </w:r>
      <w:commentRangeStart w:id="52"/>
      <w:r w:rsidRPr="0082426B">
        <w:rPr>
          <w:lang w:eastAsia="en-GB"/>
        </w:rPr>
        <w:t>mass-independent energetic requirements</w:t>
      </w:r>
      <w:commentRangeEnd w:id="52"/>
      <w:r w:rsidR="00BB122A" w:rsidRPr="0082426B">
        <w:rPr>
          <w:rStyle w:val="CommentReference"/>
        </w:rPr>
        <w:commentReference w:id="52"/>
      </w:r>
      <w:r w:rsidRPr="0082426B">
        <w:rPr>
          <w:lang w:eastAsia="en-GB"/>
        </w:rPr>
        <w:t xml:space="preserve"> are favoured over species with higher mass-independent energetic requirements in disturbed land uses. Chapter 5 highlights the impacts of land-use change on </w:t>
      </w:r>
      <w:commentRangeStart w:id="53"/>
      <w:r w:rsidRPr="0082426B">
        <w:rPr>
          <w:lang w:eastAsia="en-GB"/>
        </w:rPr>
        <w:t>vertebrate community metabolism</w:t>
      </w:r>
      <w:commentRangeEnd w:id="53"/>
      <w:r w:rsidR="00BB122A" w:rsidRPr="0082426B">
        <w:rPr>
          <w:rStyle w:val="CommentReference"/>
        </w:rPr>
        <w:commentReference w:id="53"/>
      </w:r>
      <w:r w:rsidR="00482A1F" w:rsidRPr="0082426B">
        <w:rPr>
          <w:lang w:eastAsia="en-GB"/>
        </w:rPr>
        <w:t xml:space="preserve"> and develops our understanding of the factors that sha</w:t>
      </w:r>
      <w:r w:rsidR="00E57D0A" w:rsidRPr="0082426B">
        <w:rPr>
          <w:lang w:eastAsia="en-GB"/>
        </w:rPr>
        <w:t>p</w:t>
      </w:r>
      <w:r w:rsidR="00482A1F" w:rsidRPr="0082426B">
        <w:rPr>
          <w:lang w:eastAsia="en-GB"/>
        </w:rPr>
        <w:t xml:space="preserve">e </w:t>
      </w:r>
      <w:r w:rsidR="00E57D0A" w:rsidRPr="0082426B">
        <w:rPr>
          <w:lang w:eastAsia="en-GB"/>
        </w:rPr>
        <w:t xml:space="preserve">how </w:t>
      </w:r>
      <w:r w:rsidR="00482A1F" w:rsidRPr="0082426B">
        <w:rPr>
          <w:lang w:eastAsia="en-GB"/>
        </w:rPr>
        <w:t>species respon</w:t>
      </w:r>
      <w:r w:rsidR="00E57D0A" w:rsidRPr="0082426B">
        <w:rPr>
          <w:lang w:eastAsia="en-GB"/>
        </w:rPr>
        <w:t>d</w:t>
      </w:r>
      <w:r w:rsidR="00482A1F" w:rsidRPr="0082426B">
        <w:rPr>
          <w:lang w:eastAsia="en-GB"/>
        </w:rPr>
        <w:t xml:space="preserve"> to change</w:t>
      </w:r>
      <w:r w:rsidR="00E57D0A" w:rsidRPr="0082426B">
        <w:rPr>
          <w:lang w:eastAsia="en-GB"/>
        </w:rPr>
        <w:t>s in land use</w:t>
      </w:r>
      <w:r w:rsidRPr="0082426B">
        <w:rPr>
          <w:lang w:eastAsia="en-GB"/>
        </w:rPr>
        <w:t>.</w:t>
      </w:r>
    </w:p>
    <w:p w14:paraId="59D7FDD4" w14:textId="41BEE7BA" w:rsidR="00EC0279" w:rsidRPr="0082426B" w:rsidRDefault="0025034F" w:rsidP="00300898">
      <w:pPr>
        <w:spacing w:line="276" w:lineRule="auto"/>
        <w:jc w:val="both"/>
        <w:rPr>
          <w:b/>
          <w:bCs/>
          <w:sz w:val="28"/>
          <w:szCs w:val="28"/>
          <w:u w:val="single"/>
        </w:rPr>
      </w:pPr>
      <w:r w:rsidRPr="0082426B">
        <w:rPr>
          <w:lang w:eastAsia="en-GB"/>
        </w:rPr>
        <w:t>Finally, in</w:t>
      </w:r>
      <w:r w:rsidRPr="0082426B">
        <w:rPr>
          <w:b/>
          <w:bCs/>
          <w:lang w:eastAsia="en-GB"/>
        </w:rPr>
        <w:t xml:space="preserve"> </w:t>
      </w:r>
      <w:r w:rsidRPr="0082426B">
        <w:rPr>
          <w:lang w:eastAsia="en-GB"/>
        </w:rPr>
        <w:t>Chapter 6, I summarise the findings of my thesis, I highlight some of the limitations</w:t>
      </w:r>
      <w:r w:rsidR="002F5726" w:rsidRPr="0082426B">
        <w:rPr>
          <w:lang w:eastAsia="en-GB"/>
        </w:rPr>
        <w:t>,</w:t>
      </w:r>
      <w:r w:rsidRPr="0082426B">
        <w:rPr>
          <w:lang w:eastAsia="en-GB"/>
        </w:rPr>
        <w:t xml:space="preserve"> and I examine the relevance of </w:t>
      </w:r>
      <w:r w:rsidR="002F5726" w:rsidRPr="0082426B">
        <w:rPr>
          <w:lang w:eastAsia="en-GB"/>
        </w:rPr>
        <w:t xml:space="preserve">my </w:t>
      </w:r>
      <w:r w:rsidRPr="0082426B">
        <w:rPr>
          <w:lang w:eastAsia="en-GB"/>
        </w:rPr>
        <w:t>findings for the field. By investigating whether traits are associated with species land-use responses and climate-change sensitivity across the terrestrial vertebrates, my thesis furthers our understanding of what could render species more sensitive to human threats, underlines possible modifications to ecosystem functioning</w:t>
      </w:r>
      <w:r w:rsidR="002F5726" w:rsidRPr="0082426B">
        <w:rPr>
          <w:lang w:eastAsia="en-GB"/>
        </w:rPr>
        <w:t>,</w:t>
      </w:r>
      <w:r w:rsidRPr="0082426B">
        <w:rPr>
          <w:lang w:eastAsia="en-GB"/>
        </w:rPr>
        <w:t xml:space="preserve"> and </w:t>
      </w:r>
      <w:r w:rsidRPr="0082426B">
        <w:rPr>
          <w:rStyle w:val="normaltextrun"/>
          <w:rFonts w:eastAsiaTheme="minorEastAsia"/>
          <w:color w:val="000000"/>
          <w:shd w:val="clear" w:color="auto" w:fill="FFFFFF"/>
        </w:rPr>
        <w:t>stresses the role and usefulness of vertebrate trait data and ecological knowledge for understanding species- and community-level responses to human pressures.</w:t>
      </w:r>
      <w:r w:rsidR="00EC0279" w:rsidRPr="0082426B">
        <w:rPr>
          <w:b/>
          <w:bCs/>
          <w:sz w:val="28"/>
          <w:szCs w:val="28"/>
          <w:u w:val="single"/>
        </w:rPr>
        <w:br w:type="page"/>
      </w:r>
    </w:p>
    <w:p w14:paraId="7922732C" w14:textId="1A52140D" w:rsidR="00F02AED" w:rsidRPr="0082426B" w:rsidRDefault="00F02AED" w:rsidP="00F02AED">
      <w:pPr>
        <w:rPr>
          <w:shd w:val="clear" w:color="auto" w:fill="FFFFFF"/>
        </w:rPr>
      </w:pPr>
      <w:r w:rsidRPr="0082426B">
        <w:rPr>
          <w:b/>
          <w:bCs/>
          <w:sz w:val="28"/>
          <w:szCs w:val="28"/>
          <w:u w:val="single"/>
        </w:rPr>
        <w:lastRenderedPageBreak/>
        <w:t>General discussion</w:t>
      </w:r>
    </w:p>
    <w:p w14:paraId="2F9A8B55" w14:textId="77777777" w:rsidR="00D07D19" w:rsidRPr="0082426B" w:rsidRDefault="00D07D19" w:rsidP="00F02AED">
      <w:pPr>
        <w:jc w:val="both"/>
      </w:pPr>
    </w:p>
    <w:p w14:paraId="53A1A09A" w14:textId="109EF904" w:rsidR="00D07D19" w:rsidRPr="0082426B" w:rsidRDefault="00D07D19" w:rsidP="00F02AED">
      <w:pPr>
        <w:jc w:val="both"/>
        <w:rPr>
          <w:b/>
          <w:bCs/>
          <w:sz w:val="28"/>
          <w:szCs w:val="28"/>
        </w:rPr>
      </w:pPr>
      <w:r w:rsidRPr="0082426B">
        <w:rPr>
          <w:b/>
          <w:bCs/>
          <w:sz w:val="28"/>
          <w:szCs w:val="28"/>
        </w:rPr>
        <w:t>Main results and key findings</w:t>
      </w:r>
    </w:p>
    <w:p w14:paraId="31C38EA3" w14:textId="77777777" w:rsidR="00D07D19" w:rsidRPr="0082426B" w:rsidRDefault="00D07D19" w:rsidP="00D07D19">
      <w:pPr>
        <w:jc w:val="both"/>
      </w:pPr>
      <w:r w:rsidRPr="0082426B">
        <w:t>In Chapter 2, I collected and released trait data for terrestrial vertebrates. I showed that the availability of the trait data presents taxonomic, phylogenetic and spatial biases. By highlighting these gaps, Chapter 2 could help guide future collection efforts.</w:t>
      </w:r>
    </w:p>
    <w:p w14:paraId="3643D3B0" w14:textId="77777777" w:rsidR="00D07D19" w:rsidRPr="0082426B" w:rsidRDefault="00D07D19" w:rsidP="00D07D19">
      <w:pPr>
        <w:jc w:val="both"/>
      </w:pPr>
      <w:r w:rsidRPr="0082426B">
        <w:t>My work constitutes, to my knowledge, the first attempt to apply trait-based approaches at this global spatial and taxonomic scales, comparatively across the terrestrial vertebrate classes.</w:t>
      </w:r>
    </w:p>
    <w:p w14:paraId="3DC3DA0E" w14:textId="09E5F924" w:rsidR="00D07D19" w:rsidRPr="0082426B" w:rsidRDefault="00772790" w:rsidP="00F02AED">
      <w:pPr>
        <w:jc w:val="both"/>
      </w:pPr>
      <w:r w:rsidRPr="0082426B">
        <w:t xml:space="preserve">Degree of support for traits as potential </w:t>
      </w:r>
      <w:r w:rsidR="002E6255" w:rsidRPr="0082426B">
        <w:t>shapers of responses (mixture of responses)</w:t>
      </w:r>
    </w:p>
    <w:p w14:paraId="714A6083" w14:textId="466DBAA9" w:rsidR="00D07D19" w:rsidRPr="0082426B" w:rsidRDefault="00D07D19" w:rsidP="00F02AED">
      <w:pPr>
        <w:jc w:val="both"/>
        <w:rPr>
          <w:b/>
          <w:bCs/>
          <w:sz w:val="28"/>
          <w:szCs w:val="28"/>
        </w:rPr>
      </w:pPr>
      <w:r w:rsidRPr="0082426B">
        <w:rPr>
          <w:b/>
          <w:bCs/>
          <w:sz w:val="28"/>
          <w:szCs w:val="28"/>
        </w:rPr>
        <w:t>Implications</w:t>
      </w:r>
    </w:p>
    <w:p w14:paraId="7A9EBF75" w14:textId="3CF5ACEA" w:rsidR="007636B7" w:rsidRPr="0082426B" w:rsidRDefault="007636B7" w:rsidP="007636B7">
      <w:pPr>
        <w:pStyle w:val="ListParagraph"/>
        <w:numPr>
          <w:ilvl w:val="0"/>
          <w:numId w:val="4"/>
        </w:numPr>
        <w:jc w:val="both"/>
      </w:pPr>
      <w:r w:rsidRPr="0082426B">
        <w:t>Reshaping of biodiversity in the Anthropocene</w:t>
      </w:r>
    </w:p>
    <w:p w14:paraId="37F75910" w14:textId="4F08A8D3" w:rsidR="007636B7" w:rsidRPr="0082426B" w:rsidRDefault="007636B7" w:rsidP="00A1793C">
      <w:pPr>
        <w:pStyle w:val="ListParagraph"/>
        <w:numPr>
          <w:ilvl w:val="0"/>
          <w:numId w:val="4"/>
        </w:numPr>
        <w:jc w:val="both"/>
      </w:pPr>
      <w:r w:rsidRPr="0082426B">
        <w:t>Gaps and biases in knowledge</w:t>
      </w:r>
    </w:p>
    <w:p w14:paraId="487DF22E" w14:textId="3D3BBE17" w:rsidR="00D07D19" w:rsidRPr="0082426B" w:rsidRDefault="003B2CD6" w:rsidP="00F02AED">
      <w:pPr>
        <w:jc w:val="both"/>
        <w:rPr>
          <w:b/>
          <w:bCs/>
          <w:sz w:val="28"/>
          <w:szCs w:val="28"/>
        </w:rPr>
      </w:pPr>
      <w:r w:rsidRPr="0082426B">
        <w:rPr>
          <w:b/>
          <w:bCs/>
          <w:sz w:val="28"/>
          <w:szCs w:val="28"/>
        </w:rPr>
        <w:t>Limitations</w:t>
      </w:r>
    </w:p>
    <w:p w14:paraId="37F85950" w14:textId="4B74FA14" w:rsidR="00F21397" w:rsidRPr="0082426B" w:rsidRDefault="00A1793C" w:rsidP="00A1793C">
      <w:pPr>
        <w:pStyle w:val="ListParagraph"/>
        <w:numPr>
          <w:ilvl w:val="0"/>
          <w:numId w:val="4"/>
        </w:numPr>
        <w:jc w:val="both"/>
      </w:pPr>
      <w:r w:rsidRPr="0082426B">
        <w:t xml:space="preserve">Disentangling drivers of change </w:t>
      </w:r>
    </w:p>
    <w:p w14:paraId="5F3BEFE2" w14:textId="794548DE" w:rsidR="00D07D19" w:rsidRPr="0082426B" w:rsidRDefault="003B2CD6" w:rsidP="00F02AED">
      <w:pPr>
        <w:jc w:val="both"/>
      </w:pPr>
      <w:r w:rsidRPr="0082426B">
        <w:t>Current l</w:t>
      </w:r>
      <w:r w:rsidR="00D07D19" w:rsidRPr="0082426B">
        <w:t>imitations</w:t>
      </w:r>
      <w:r w:rsidRPr="0082426B">
        <w:t xml:space="preserve"> to the application of trait-based approaches at large scales</w:t>
      </w:r>
    </w:p>
    <w:p w14:paraId="72096E0C" w14:textId="43747BF3" w:rsidR="007636B7" w:rsidRPr="0082426B" w:rsidRDefault="007636B7" w:rsidP="007636B7">
      <w:pPr>
        <w:pStyle w:val="ListParagraph"/>
        <w:numPr>
          <w:ilvl w:val="0"/>
          <w:numId w:val="4"/>
        </w:numPr>
        <w:jc w:val="both"/>
      </w:pPr>
      <w:r w:rsidRPr="0082426B">
        <w:t>Intraspecific variation</w:t>
      </w:r>
    </w:p>
    <w:p w14:paraId="2142F3E7" w14:textId="0C20EC10" w:rsidR="007636B7" w:rsidRPr="0082426B" w:rsidRDefault="007636B7" w:rsidP="00A1793C">
      <w:pPr>
        <w:pStyle w:val="ListParagraph"/>
        <w:numPr>
          <w:ilvl w:val="0"/>
          <w:numId w:val="4"/>
        </w:numPr>
        <w:jc w:val="both"/>
      </w:pPr>
      <w:r w:rsidRPr="0082426B">
        <w:t>Applicability</w:t>
      </w:r>
      <w:r w:rsidR="007C3AC0" w:rsidRPr="0082426B">
        <w:t xml:space="preserve"> (data limitations, comparability of different organismal traits)</w:t>
      </w:r>
    </w:p>
    <w:p w14:paraId="1F68820C" w14:textId="77777777" w:rsidR="006B03BD" w:rsidRPr="0082426B" w:rsidRDefault="006B03BD" w:rsidP="00F02AED">
      <w:pPr>
        <w:jc w:val="both"/>
        <w:rPr>
          <w:b/>
          <w:bCs/>
          <w:i/>
          <w:iCs/>
        </w:rPr>
      </w:pPr>
    </w:p>
    <w:p w14:paraId="778FE3C2" w14:textId="77777777" w:rsidR="00EC0279" w:rsidRPr="0082426B" w:rsidRDefault="00EC0279">
      <w:pPr>
        <w:rPr>
          <w:b/>
          <w:bCs/>
          <w:sz w:val="32"/>
          <w:szCs w:val="32"/>
        </w:rPr>
      </w:pPr>
      <w:r w:rsidRPr="0082426B">
        <w:rPr>
          <w:b/>
          <w:bCs/>
          <w:sz w:val="32"/>
          <w:szCs w:val="32"/>
        </w:rPr>
        <w:br w:type="page"/>
      </w:r>
    </w:p>
    <w:p w14:paraId="3FC57A68" w14:textId="6849F02D" w:rsidR="00437EF9" w:rsidRPr="0082426B" w:rsidRDefault="00437EF9" w:rsidP="00BB47A6">
      <w:pPr>
        <w:jc w:val="both"/>
        <w:rPr>
          <w:b/>
          <w:bCs/>
          <w:sz w:val="32"/>
          <w:szCs w:val="32"/>
        </w:rPr>
      </w:pPr>
      <w:r w:rsidRPr="0082426B">
        <w:rPr>
          <w:b/>
          <w:bCs/>
          <w:sz w:val="32"/>
          <w:szCs w:val="32"/>
        </w:rPr>
        <w:lastRenderedPageBreak/>
        <w:t>References</w:t>
      </w:r>
    </w:p>
    <w:p w14:paraId="61CAC2E7" w14:textId="1F26847E" w:rsidR="00871E39" w:rsidRPr="00871E39" w:rsidRDefault="00D616E3" w:rsidP="00871E39">
      <w:pPr>
        <w:widowControl w:val="0"/>
        <w:autoSpaceDE w:val="0"/>
        <w:autoSpaceDN w:val="0"/>
        <w:adjustRightInd w:val="0"/>
        <w:spacing w:line="240" w:lineRule="auto"/>
        <w:ind w:left="480" w:hanging="480"/>
        <w:rPr>
          <w:rFonts w:ascii="Calibri" w:hAnsi="Calibri" w:cs="Calibri"/>
          <w:noProof/>
          <w:szCs w:val="24"/>
        </w:rPr>
      </w:pPr>
      <w:r w:rsidRPr="0082426B">
        <w:fldChar w:fldCharType="begin" w:fldLock="1"/>
      </w:r>
      <w:r w:rsidRPr="0082426B">
        <w:instrText xml:space="preserve">ADDIN Mendeley Bibliography CSL_BIBLIOGRAPHY </w:instrText>
      </w:r>
      <w:r w:rsidRPr="0082426B">
        <w:fldChar w:fldCharType="separate"/>
      </w:r>
      <w:r w:rsidR="00871E39" w:rsidRPr="00871E39">
        <w:rPr>
          <w:rFonts w:ascii="Calibri" w:hAnsi="Calibri" w:cs="Calibri"/>
          <w:noProof/>
          <w:szCs w:val="24"/>
        </w:rPr>
        <w:t xml:space="preserve">Albert, C., Luque, G.M. &amp; Courchamp, F. (2018). The twenty most charismatic species. </w:t>
      </w:r>
      <w:r w:rsidR="00871E39" w:rsidRPr="00871E39">
        <w:rPr>
          <w:rFonts w:ascii="Calibri" w:hAnsi="Calibri" w:cs="Calibri"/>
          <w:i/>
          <w:iCs/>
          <w:noProof/>
          <w:szCs w:val="24"/>
        </w:rPr>
        <w:t>PLoS One</w:t>
      </w:r>
      <w:r w:rsidR="00871E39" w:rsidRPr="00871E39">
        <w:rPr>
          <w:rFonts w:ascii="Calibri" w:hAnsi="Calibri" w:cs="Calibri"/>
          <w:noProof/>
          <w:szCs w:val="24"/>
        </w:rPr>
        <w:t>.</w:t>
      </w:r>
    </w:p>
    <w:p w14:paraId="3AA410A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871E39">
        <w:rPr>
          <w:rFonts w:ascii="Calibri" w:hAnsi="Calibri" w:cs="Calibri"/>
          <w:i/>
          <w:iCs/>
          <w:noProof/>
          <w:szCs w:val="24"/>
        </w:rPr>
        <w:t>Glob. Environ. Chang.</w:t>
      </w:r>
      <w:r w:rsidRPr="00871E39">
        <w:rPr>
          <w:rFonts w:ascii="Calibri" w:hAnsi="Calibri" w:cs="Calibri"/>
          <w:noProof/>
          <w:szCs w:val="24"/>
        </w:rPr>
        <w:t>, 35, 138–147.</w:t>
      </w:r>
    </w:p>
    <w:p w14:paraId="431EBBD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Alves, R.R.N., Souto, W.M.S., Fernandes-Ferreira, H., Bezerra, D.M.M., Barboza, R.R.D. &amp; Vieira, W.L.S. (2018). </w:t>
      </w:r>
      <w:r w:rsidRPr="00871E39">
        <w:rPr>
          <w:rFonts w:ascii="Calibri" w:hAnsi="Calibri" w:cs="Calibri"/>
          <w:i/>
          <w:iCs/>
          <w:noProof/>
          <w:szCs w:val="24"/>
        </w:rPr>
        <w:t>The Importance of Hunting in Human Societies</w:t>
      </w:r>
      <w:r w:rsidRPr="00871E39">
        <w:rPr>
          <w:rFonts w:ascii="Calibri" w:hAnsi="Calibri" w:cs="Calibri"/>
          <w:noProof/>
          <w:szCs w:val="24"/>
        </w:rPr>
        <w:t xml:space="preserve">. </w:t>
      </w:r>
      <w:r w:rsidRPr="00871E39">
        <w:rPr>
          <w:rFonts w:ascii="Calibri" w:hAnsi="Calibri" w:cs="Calibri"/>
          <w:i/>
          <w:iCs/>
          <w:noProof/>
          <w:szCs w:val="24"/>
        </w:rPr>
        <w:t>Ethnozoology Anim. our Lives</w:t>
      </w:r>
      <w:r w:rsidRPr="00871E39">
        <w:rPr>
          <w:rFonts w:ascii="Calibri" w:hAnsi="Calibri" w:cs="Calibri"/>
          <w:noProof/>
          <w:szCs w:val="24"/>
        </w:rPr>
        <w:t>. Elsevier Inc.</w:t>
      </w:r>
    </w:p>
    <w:p w14:paraId="0D1A032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Aronson, M.F.J., Lepczyk, C.A., Evans, K.L., Goddard, M.A., Lerman, S.B., MacIvor, J.S., </w:t>
      </w:r>
      <w:r w:rsidRPr="00871E39">
        <w:rPr>
          <w:rFonts w:ascii="Calibri" w:hAnsi="Calibri" w:cs="Calibri"/>
          <w:i/>
          <w:iCs/>
          <w:noProof/>
          <w:szCs w:val="24"/>
        </w:rPr>
        <w:t>et al.</w:t>
      </w:r>
      <w:r w:rsidRPr="00871E39">
        <w:rPr>
          <w:rFonts w:ascii="Calibri" w:hAnsi="Calibri" w:cs="Calibri"/>
          <w:noProof/>
          <w:szCs w:val="24"/>
        </w:rPr>
        <w:t xml:space="preserve"> (2017). Biodiversity in the city: key challenges for urban green space management. </w:t>
      </w:r>
      <w:r w:rsidRPr="00871E39">
        <w:rPr>
          <w:rFonts w:ascii="Calibri" w:hAnsi="Calibri" w:cs="Calibri"/>
          <w:i/>
          <w:iCs/>
          <w:noProof/>
          <w:szCs w:val="24"/>
        </w:rPr>
        <w:t>Front. Ecol. Environ.</w:t>
      </w:r>
      <w:r w:rsidRPr="00871E39">
        <w:rPr>
          <w:rFonts w:ascii="Calibri" w:hAnsi="Calibri" w:cs="Calibri"/>
          <w:noProof/>
          <w:szCs w:val="24"/>
        </w:rPr>
        <w:t>, 15, 189–196.</w:t>
      </w:r>
    </w:p>
    <w:p w14:paraId="39F797E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Auer, S.K., Killen, S.S. &amp; Rezende, E.L. (2017). Resting vs. active: a meta-analysis of the intra- and inter-specific associations between minimum, sustained, and maximum metabolic rates in vertebrates. </w:t>
      </w:r>
      <w:r w:rsidRPr="00871E39">
        <w:rPr>
          <w:rFonts w:ascii="Calibri" w:hAnsi="Calibri" w:cs="Calibri"/>
          <w:i/>
          <w:iCs/>
          <w:noProof/>
          <w:szCs w:val="24"/>
        </w:rPr>
        <w:t>Funct. Ecol.</w:t>
      </w:r>
      <w:r w:rsidRPr="00871E39">
        <w:rPr>
          <w:rFonts w:ascii="Calibri" w:hAnsi="Calibri" w:cs="Calibri"/>
          <w:noProof/>
          <w:szCs w:val="24"/>
        </w:rPr>
        <w:t>, 31, 1728–1738.</w:t>
      </w:r>
    </w:p>
    <w:p w14:paraId="6A8C581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Auer, S.K., Solowey, J.R., Rajesh, S. &amp; Rezende, E.L. (2020). Energetic mechanisms for coping with changes in resource availability. </w:t>
      </w:r>
      <w:r w:rsidRPr="00871E39">
        <w:rPr>
          <w:rFonts w:ascii="Calibri" w:hAnsi="Calibri" w:cs="Calibri"/>
          <w:i/>
          <w:iCs/>
          <w:noProof/>
          <w:szCs w:val="24"/>
        </w:rPr>
        <w:t>Biol. Lett.</w:t>
      </w:r>
      <w:r w:rsidRPr="00871E39">
        <w:rPr>
          <w:rFonts w:ascii="Calibri" w:hAnsi="Calibri" w:cs="Calibri"/>
          <w:noProof/>
          <w:szCs w:val="24"/>
        </w:rPr>
        <w:t>, 16, 1–8.</w:t>
      </w:r>
    </w:p>
    <w:p w14:paraId="251CEB1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Banks-Leite, C., Ewers, R.M., Folkard-Tapp, H. &amp; Fraser, A. (2020). Countering the effects of habitat loss, fragmentation, and degradation through habitat restoration. </w:t>
      </w:r>
      <w:r w:rsidRPr="00871E39">
        <w:rPr>
          <w:rFonts w:ascii="Calibri" w:hAnsi="Calibri" w:cs="Calibri"/>
          <w:i/>
          <w:iCs/>
          <w:noProof/>
          <w:szCs w:val="24"/>
        </w:rPr>
        <w:t>One Earth</w:t>
      </w:r>
      <w:r w:rsidRPr="00871E39">
        <w:rPr>
          <w:rFonts w:ascii="Calibri" w:hAnsi="Calibri" w:cs="Calibri"/>
          <w:noProof/>
          <w:szCs w:val="24"/>
        </w:rPr>
        <w:t>, 3, 672–676.</w:t>
      </w:r>
    </w:p>
    <w:p w14:paraId="617283D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871E39">
        <w:rPr>
          <w:rFonts w:ascii="Calibri" w:hAnsi="Calibri" w:cs="Calibri"/>
          <w:i/>
          <w:iCs/>
          <w:noProof/>
          <w:szCs w:val="24"/>
        </w:rPr>
        <w:t>Proc. Natl. Acad. Sci.</w:t>
      </w:r>
    </w:p>
    <w:p w14:paraId="01382CA5"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Barnosky, A.D., Matzke, N., Tomiya, S., Wogan, G.O.U., Swartz, B., Quental, T.B., </w:t>
      </w:r>
      <w:r w:rsidRPr="00871E39">
        <w:rPr>
          <w:rFonts w:ascii="Calibri" w:hAnsi="Calibri" w:cs="Calibri"/>
          <w:i/>
          <w:iCs/>
          <w:noProof/>
          <w:szCs w:val="24"/>
        </w:rPr>
        <w:t>et al.</w:t>
      </w:r>
      <w:r w:rsidRPr="00871E39">
        <w:rPr>
          <w:rFonts w:ascii="Calibri" w:hAnsi="Calibri" w:cs="Calibri"/>
          <w:noProof/>
          <w:szCs w:val="24"/>
        </w:rPr>
        <w:t xml:space="preserve"> (2011). Has the Earth’s sixth mass extinction already arrived? </w:t>
      </w:r>
      <w:r w:rsidRPr="00871E39">
        <w:rPr>
          <w:rFonts w:ascii="Calibri" w:hAnsi="Calibri" w:cs="Calibri"/>
          <w:i/>
          <w:iCs/>
          <w:noProof/>
          <w:szCs w:val="24"/>
        </w:rPr>
        <w:t>Nature</w:t>
      </w:r>
      <w:r w:rsidRPr="00871E39">
        <w:rPr>
          <w:rFonts w:ascii="Calibri" w:hAnsi="Calibri" w:cs="Calibri"/>
          <w:noProof/>
          <w:szCs w:val="24"/>
        </w:rPr>
        <w:t>.</w:t>
      </w:r>
    </w:p>
    <w:p w14:paraId="6315542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Biermann, F., Bai, X., Bondre, N., Broadgate, W., Arthur Chen, C.T., Dube, O.P., </w:t>
      </w:r>
      <w:r w:rsidRPr="00871E39">
        <w:rPr>
          <w:rFonts w:ascii="Calibri" w:hAnsi="Calibri" w:cs="Calibri"/>
          <w:i/>
          <w:iCs/>
          <w:noProof/>
          <w:szCs w:val="24"/>
        </w:rPr>
        <w:t>et al.</w:t>
      </w:r>
      <w:r w:rsidRPr="00871E39">
        <w:rPr>
          <w:rFonts w:ascii="Calibri" w:hAnsi="Calibri" w:cs="Calibri"/>
          <w:noProof/>
          <w:szCs w:val="24"/>
        </w:rPr>
        <w:t xml:space="preserve"> (2016). Down to Earth: Contextualizing the Anthropocene. </w:t>
      </w:r>
      <w:r w:rsidRPr="00871E39">
        <w:rPr>
          <w:rFonts w:ascii="Calibri" w:hAnsi="Calibri" w:cs="Calibri"/>
          <w:i/>
          <w:iCs/>
          <w:noProof/>
          <w:szCs w:val="24"/>
        </w:rPr>
        <w:t>Glob. Environ. Chang.</w:t>
      </w:r>
      <w:r w:rsidRPr="00871E39">
        <w:rPr>
          <w:rFonts w:ascii="Calibri" w:hAnsi="Calibri" w:cs="Calibri"/>
          <w:noProof/>
          <w:szCs w:val="24"/>
        </w:rPr>
        <w:t>, 39, 341–350.</w:t>
      </w:r>
    </w:p>
    <w:p w14:paraId="4449A44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Broughton, J.M. &amp; Weitzel, E.M. (2018). Population reconstructions for humans and megafauna suggest mixed causes for North American Pleistocene extinctions. </w:t>
      </w:r>
      <w:r w:rsidRPr="00871E39">
        <w:rPr>
          <w:rFonts w:ascii="Calibri" w:hAnsi="Calibri" w:cs="Calibri"/>
          <w:i/>
          <w:iCs/>
          <w:noProof/>
          <w:szCs w:val="24"/>
        </w:rPr>
        <w:t>Nat. Commun.</w:t>
      </w:r>
      <w:r w:rsidRPr="00871E39">
        <w:rPr>
          <w:rFonts w:ascii="Calibri" w:hAnsi="Calibri" w:cs="Calibri"/>
          <w:noProof/>
          <w:szCs w:val="24"/>
        </w:rPr>
        <w:t>, 9, 1–12.</w:t>
      </w:r>
    </w:p>
    <w:p w14:paraId="582FE36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Brown, J.H., Gilloolly, J.F., Allen, A.P., Savage, V.M. &amp; West, G.B. (2004). Toward a metabolic theory of ecology. </w:t>
      </w:r>
      <w:r w:rsidRPr="00871E39">
        <w:rPr>
          <w:rFonts w:ascii="Calibri" w:hAnsi="Calibri" w:cs="Calibri"/>
          <w:i/>
          <w:iCs/>
          <w:noProof/>
          <w:szCs w:val="24"/>
        </w:rPr>
        <w:t>Ecology</w:t>
      </w:r>
      <w:r w:rsidRPr="00871E39">
        <w:rPr>
          <w:rFonts w:ascii="Calibri" w:hAnsi="Calibri" w:cs="Calibri"/>
          <w:noProof/>
          <w:szCs w:val="24"/>
        </w:rPr>
        <w:t>, 85, 1771–1789.</w:t>
      </w:r>
    </w:p>
    <w:p w14:paraId="4033B55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Buchanan, G.M., Butchart, S.H.M., Chandler, G. &amp; Gregory, R.D. (2020). Assessment of national-level progress towards elements of the Aichi Biodiversity Targets. </w:t>
      </w:r>
      <w:r w:rsidRPr="00871E39">
        <w:rPr>
          <w:rFonts w:ascii="Calibri" w:hAnsi="Calibri" w:cs="Calibri"/>
          <w:i/>
          <w:iCs/>
          <w:noProof/>
          <w:szCs w:val="24"/>
        </w:rPr>
        <w:t>Ecol. Indic.</w:t>
      </w:r>
      <w:r w:rsidRPr="00871E39">
        <w:rPr>
          <w:rFonts w:ascii="Calibri" w:hAnsi="Calibri" w:cs="Calibri"/>
          <w:noProof/>
          <w:szCs w:val="24"/>
        </w:rPr>
        <w:t>, 116, 106497.</w:t>
      </w:r>
    </w:p>
    <w:p w14:paraId="1ABFC88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Burton, T., Killen, S.S., Armstrong, J.D. &amp; Metcalfe, N.B. (2011). What causes intraspecific variation in resting metabolic rate and what are its ecological consequences? </w:t>
      </w:r>
      <w:r w:rsidRPr="00871E39">
        <w:rPr>
          <w:rFonts w:ascii="Calibri" w:hAnsi="Calibri" w:cs="Calibri"/>
          <w:i/>
          <w:iCs/>
          <w:noProof/>
          <w:szCs w:val="24"/>
        </w:rPr>
        <w:t>Proc. R. Soc. B Biol. Sci.</w:t>
      </w:r>
      <w:r w:rsidRPr="00871E39">
        <w:rPr>
          <w:rFonts w:ascii="Calibri" w:hAnsi="Calibri" w:cs="Calibri"/>
          <w:noProof/>
          <w:szCs w:val="24"/>
        </w:rPr>
        <w:t>, 278, 3465–3473.</w:t>
      </w:r>
    </w:p>
    <w:p w14:paraId="4A7CD6A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Butchart, S.H.M., Di Marco, M. &amp; Watson, J.E.M. (2016). Formulating Smart Commitments on Biodiversity: Lessons from the Aichi Targets. </w:t>
      </w:r>
      <w:r w:rsidRPr="00871E39">
        <w:rPr>
          <w:rFonts w:ascii="Calibri" w:hAnsi="Calibri" w:cs="Calibri"/>
          <w:i/>
          <w:iCs/>
          <w:noProof/>
          <w:szCs w:val="24"/>
        </w:rPr>
        <w:t>Conserv. Lett.</w:t>
      </w:r>
      <w:r w:rsidRPr="00871E39">
        <w:rPr>
          <w:rFonts w:ascii="Calibri" w:hAnsi="Calibri" w:cs="Calibri"/>
          <w:noProof/>
          <w:szCs w:val="24"/>
        </w:rPr>
        <w:t>, 9, 457–468.</w:t>
      </w:r>
    </w:p>
    <w:p w14:paraId="3243CF4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Cahill, A.E., Aiello-Lammens, M.E., Caitlin Fisher-Reid, M., Hua, X., Karanewsky, C.J., Ryu, H.Y., </w:t>
      </w:r>
      <w:r w:rsidRPr="00871E39">
        <w:rPr>
          <w:rFonts w:ascii="Calibri" w:hAnsi="Calibri" w:cs="Calibri"/>
          <w:i/>
          <w:iCs/>
          <w:noProof/>
          <w:szCs w:val="24"/>
        </w:rPr>
        <w:t>et al.</w:t>
      </w:r>
      <w:r w:rsidRPr="00871E39">
        <w:rPr>
          <w:rFonts w:ascii="Calibri" w:hAnsi="Calibri" w:cs="Calibri"/>
          <w:noProof/>
          <w:szCs w:val="24"/>
        </w:rPr>
        <w:t xml:space="preserve"> (2013). How does climate change cause extinction? </w:t>
      </w:r>
      <w:r w:rsidRPr="00871E39">
        <w:rPr>
          <w:rFonts w:ascii="Calibri" w:hAnsi="Calibri" w:cs="Calibri"/>
          <w:i/>
          <w:iCs/>
          <w:noProof/>
          <w:szCs w:val="24"/>
        </w:rPr>
        <w:t>Proc. R. Soc. B Biol. Sci.</w:t>
      </w:r>
      <w:r w:rsidRPr="00871E39">
        <w:rPr>
          <w:rFonts w:ascii="Calibri" w:hAnsi="Calibri" w:cs="Calibri"/>
          <w:noProof/>
          <w:szCs w:val="24"/>
        </w:rPr>
        <w:t>, 280.</w:t>
      </w:r>
    </w:p>
    <w:p w14:paraId="6E73FEB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Capdevila, P., Noviello, N., Mcrae, L., Freeman, R., Life, B., Building, S., </w:t>
      </w:r>
      <w:r w:rsidRPr="00871E39">
        <w:rPr>
          <w:rFonts w:ascii="Calibri" w:hAnsi="Calibri" w:cs="Calibri"/>
          <w:i/>
          <w:iCs/>
          <w:noProof/>
          <w:szCs w:val="24"/>
        </w:rPr>
        <w:t>et al.</w:t>
      </w:r>
      <w:r w:rsidRPr="00871E39">
        <w:rPr>
          <w:rFonts w:ascii="Calibri" w:hAnsi="Calibri" w:cs="Calibri"/>
          <w:noProof/>
          <w:szCs w:val="24"/>
        </w:rPr>
        <w:t xml:space="preserve"> (2022a). Body mass and latitude as global predictors of vertebrate Running title : Global predictors of multiple threats, 1–25.</w:t>
      </w:r>
    </w:p>
    <w:p w14:paraId="72FF41C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lastRenderedPageBreak/>
        <w:t xml:space="preserve">Capdevila, P., Stott, I., Cant, J., Beger, M., Rowlands, G., Grace, M., </w:t>
      </w:r>
      <w:r w:rsidRPr="00871E39">
        <w:rPr>
          <w:rFonts w:ascii="Calibri" w:hAnsi="Calibri" w:cs="Calibri"/>
          <w:i/>
          <w:iCs/>
          <w:noProof/>
          <w:szCs w:val="24"/>
        </w:rPr>
        <w:t>et al.</w:t>
      </w:r>
      <w:r w:rsidRPr="00871E39">
        <w:rPr>
          <w:rFonts w:ascii="Calibri" w:hAnsi="Calibri" w:cs="Calibri"/>
          <w:noProof/>
          <w:szCs w:val="24"/>
        </w:rPr>
        <w:t xml:space="preserve"> (2022b). Life history mediates the trade‐offs among different components of demographic resilience. </w:t>
      </w:r>
      <w:r w:rsidRPr="00871E39">
        <w:rPr>
          <w:rFonts w:ascii="Calibri" w:hAnsi="Calibri" w:cs="Calibri"/>
          <w:i/>
          <w:iCs/>
          <w:noProof/>
          <w:szCs w:val="24"/>
        </w:rPr>
        <w:t>Ecol. Lett.</w:t>
      </w:r>
    </w:p>
    <w:p w14:paraId="458AD82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Caro, T., Rowe, Z., Berger, J., Wholey, P. &amp; Dobson, A. (2022). An inconvenient misconception: Climate change is not the principal driver of biodiversity loss. </w:t>
      </w:r>
      <w:r w:rsidRPr="00871E39">
        <w:rPr>
          <w:rFonts w:ascii="Calibri" w:hAnsi="Calibri" w:cs="Calibri"/>
          <w:i/>
          <w:iCs/>
          <w:noProof/>
          <w:szCs w:val="24"/>
        </w:rPr>
        <w:t>Conserv. Lett.</w:t>
      </w:r>
      <w:r w:rsidRPr="00871E39">
        <w:rPr>
          <w:rFonts w:ascii="Calibri" w:hAnsi="Calibri" w:cs="Calibri"/>
          <w:noProof/>
          <w:szCs w:val="24"/>
        </w:rPr>
        <w:t>, 1–6.</w:t>
      </w:r>
    </w:p>
    <w:p w14:paraId="7A92B21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CBD. (2020). Update of the zero draft of the post-2020 global biodiversity framework. </w:t>
      </w:r>
      <w:r w:rsidRPr="00871E39">
        <w:rPr>
          <w:rFonts w:ascii="Calibri" w:hAnsi="Calibri" w:cs="Calibri"/>
          <w:i/>
          <w:iCs/>
          <w:noProof/>
          <w:szCs w:val="24"/>
        </w:rPr>
        <w:t>Proc. United Nations Environ. Program. Conf. Parties to UN Conv. Biol. Divers.</w:t>
      </w:r>
      <w:r w:rsidRPr="00871E39">
        <w:rPr>
          <w:rFonts w:ascii="Calibri" w:hAnsi="Calibri" w:cs="Calibri"/>
          <w:noProof/>
          <w:szCs w:val="24"/>
        </w:rPr>
        <w:t>, Post2020/P, 1–9.</w:t>
      </w:r>
    </w:p>
    <w:p w14:paraId="68C82F5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Chaudhary, A., Pourfaraj, V. &amp; Mooers, A.O. (2018). Projecting global land use-driven evolutionary history loss. </w:t>
      </w:r>
      <w:r w:rsidRPr="00871E39">
        <w:rPr>
          <w:rFonts w:ascii="Calibri" w:hAnsi="Calibri" w:cs="Calibri"/>
          <w:i/>
          <w:iCs/>
          <w:noProof/>
          <w:szCs w:val="24"/>
        </w:rPr>
        <w:t>Divers. Distrib.</w:t>
      </w:r>
      <w:r w:rsidRPr="00871E39">
        <w:rPr>
          <w:rFonts w:ascii="Calibri" w:hAnsi="Calibri" w:cs="Calibri"/>
          <w:noProof/>
          <w:szCs w:val="24"/>
        </w:rPr>
        <w:t>, 24, 158–167.</w:t>
      </w:r>
    </w:p>
    <w:p w14:paraId="62CC318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Chen, I.C., Hill, J.K., Ohlemüller, R., Roy, D.B. &amp; Thomas, C.D. (2011). Rapid range shifts of species associated with high levels of climate warming. </w:t>
      </w:r>
      <w:r w:rsidRPr="00871E39">
        <w:rPr>
          <w:rFonts w:ascii="Calibri" w:hAnsi="Calibri" w:cs="Calibri"/>
          <w:i/>
          <w:iCs/>
          <w:noProof/>
          <w:szCs w:val="24"/>
        </w:rPr>
        <w:t>Science (80-. ).</w:t>
      </w:r>
      <w:r w:rsidRPr="00871E39">
        <w:rPr>
          <w:rFonts w:ascii="Calibri" w:hAnsi="Calibri" w:cs="Calibri"/>
          <w:noProof/>
          <w:szCs w:val="24"/>
        </w:rPr>
        <w:t>, 333, 1024–1026.</w:t>
      </w:r>
    </w:p>
    <w:p w14:paraId="4E9518F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Chichorro, F., Juslén, A. &amp; Cardoso, P. (2019). A review of the relation between species traits and extinction risk. </w:t>
      </w:r>
      <w:r w:rsidRPr="00871E39">
        <w:rPr>
          <w:rFonts w:ascii="Calibri" w:hAnsi="Calibri" w:cs="Calibri"/>
          <w:i/>
          <w:iCs/>
          <w:noProof/>
          <w:szCs w:val="24"/>
        </w:rPr>
        <w:t>Biol. Conserv.</w:t>
      </w:r>
      <w:r w:rsidRPr="00871E39">
        <w:rPr>
          <w:rFonts w:ascii="Calibri" w:hAnsi="Calibri" w:cs="Calibri"/>
          <w:noProof/>
          <w:szCs w:val="24"/>
        </w:rPr>
        <w:t>, 237, 220–229.</w:t>
      </w:r>
    </w:p>
    <w:p w14:paraId="48EB2DB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Chown, S.L., Gaston, K.J. &amp; Robinson, D. (2004). Macrophysiology: large-scale patterns in physiological. </w:t>
      </w:r>
      <w:r w:rsidRPr="00871E39">
        <w:rPr>
          <w:rFonts w:ascii="Calibri" w:hAnsi="Calibri" w:cs="Calibri"/>
          <w:i/>
          <w:iCs/>
          <w:noProof/>
          <w:szCs w:val="24"/>
        </w:rPr>
        <w:t>Funct. Ecol.</w:t>
      </w:r>
      <w:r w:rsidRPr="00871E39">
        <w:rPr>
          <w:rFonts w:ascii="Calibri" w:hAnsi="Calibri" w:cs="Calibri"/>
          <w:noProof/>
          <w:szCs w:val="24"/>
        </w:rPr>
        <w:t>, 18, 159–167.</w:t>
      </w:r>
    </w:p>
    <w:p w14:paraId="0145C6F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Chown, S.L., Hoffmann, A.A., Kristensen, T.N., Angilletta, M.J., Stenseth, N.C. &amp; Pertoldi, C. (2010). Adapting to climate change: A perspective from evolutionary physiology. </w:t>
      </w:r>
      <w:r w:rsidRPr="00871E39">
        <w:rPr>
          <w:rFonts w:ascii="Calibri" w:hAnsi="Calibri" w:cs="Calibri"/>
          <w:i/>
          <w:iCs/>
          <w:noProof/>
          <w:szCs w:val="24"/>
        </w:rPr>
        <w:t>Clim. Res.</w:t>
      </w:r>
      <w:r w:rsidRPr="00871E39">
        <w:rPr>
          <w:rFonts w:ascii="Calibri" w:hAnsi="Calibri" w:cs="Calibri"/>
          <w:noProof/>
          <w:szCs w:val="24"/>
        </w:rPr>
        <w:t>, 43, 3–15.</w:t>
      </w:r>
    </w:p>
    <w:p w14:paraId="6CEE7A0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Clarke, A. &amp; Fraser, K.P.P. (2004). Why does metabolism scale with temperature? </w:t>
      </w:r>
      <w:r w:rsidRPr="00871E39">
        <w:rPr>
          <w:rFonts w:ascii="Calibri" w:hAnsi="Calibri" w:cs="Calibri"/>
          <w:i/>
          <w:iCs/>
          <w:noProof/>
          <w:szCs w:val="24"/>
        </w:rPr>
        <w:t>Funct. Ecol.</w:t>
      </w:r>
      <w:r w:rsidRPr="00871E39">
        <w:rPr>
          <w:rFonts w:ascii="Calibri" w:hAnsi="Calibri" w:cs="Calibri"/>
          <w:noProof/>
          <w:szCs w:val="24"/>
        </w:rPr>
        <w:t>, 18, 243–251.</w:t>
      </w:r>
    </w:p>
    <w:p w14:paraId="13CCFE6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Courchamp, F., Jaric, I., Albert, C., Meinard, Y., Ripple, W.J. &amp; Chapron, G. (2018). Loved and ignored to death: the paradoxical extinction of the most charismatic animals. </w:t>
      </w:r>
      <w:r w:rsidRPr="00871E39">
        <w:rPr>
          <w:rFonts w:ascii="Calibri" w:hAnsi="Calibri" w:cs="Calibri"/>
          <w:i/>
          <w:iCs/>
          <w:noProof/>
          <w:szCs w:val="24"/>
        </w:rPr>
        <w:t>PLoS Biol.</w:t>
      </w:r>
      <w:r w:rsidRPr="00871E39">
        <w:rPr>
          <w:rFonts w:ascii="Calibri" w:hAnsi="Calibri" w:cs="Calibri"/>
          <w:noProof/>
          <w:szCs w:val="24"/>
        </w:rPr>
        <w:t>, 16, e2003997.</w:t>
      </w:r>
    </w:p>
    <w:p w14:paraId="3A492F0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Cox, N., Young, B.E., Bowles, P., Fernandez, M., Marin, J., Rapacciuolo, G., </w:t>
      </w:r>
      <w:r w:rsidRPr="00871E39">
        <w:rPr>
          <w:rFonts w:ascii="Calibri" w:hAnsi="Calibri" w:cs="Calibri"/>
          <w:i/>
          <w:iCs/>
          <w:noProof/>
          <w:szCs w:val="24"/>
        </w:rPr>
        <w:t>et al.</w:t>
      </w:r>
      <w:r w:rsidRPr="00871E39">
        <w:rPr>
          <w:rFonts w:ascii="Calibri" w:hAnsi="Calibri" w:cs="Calibri"/>
          <w:noProof/>
          <w:szCs w:val="24"/>
        </w:rPr>
        <w:t xml:space="preserve"> (2022). A global reptile assessment highlights shared conservation needs of tetrapods. </w:t>
      </w:r>
      <w:r w:rsidRPr="00871E39">
        <w:rPr>
          <w:rFonts w:ascii="Calibri" w:hAnsi="Calibri" w:cs="Calibri"/>
          <w:i/>
          <w:iCs/>
          <w:noProof/>
          <w:szCs w:val="24"/>
        </w:rPr>
        <w:t>Nature</w:t>
      </w:r>
      <w:r w:rsidRPr="00871E39">
        <w:rPr>
          <w:rFonts w:ascii="Calibri" w:hAnsi="Calibri" w:cs="Calibri"/>
          <w:noProof/>
          <w:szCs w:val="24"/>
        </w:rPr>
        <w:t>.</w:t>
      </w:r>
    </w:p>
    <w:p w14:paraId="249D14ED"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Crowley, T.J. (2000). Causes of climate change over the past 1000 years. </w:t>
      </w:r>
      <w:r w:rsidRPr="00871E39">
        <w:rPr>
          <w:rFonts w:ascii="Calibri" w:hAnsi="Calibri" w:cs="Calibri"/>
          <w:i/>
          <w:iCs/>
          <w:noProof/>
          <w:szCs w:val="24"/>
        </w:rPr>
        <w:t>Science (80-. ).</w:t>
      </w:r>
      <w:r w:rsidRPr="00871E39">
        <w:rPr>
          <w:rFonts w:ascii="Calibri" w:hAnsi="Calibri" w:cs="Calibri"/>
          <w:noProof/>
          <w:szCs w:val="24"/>
        </w:rPr>
        <w:t>, 289, 270–277.</w:t>
      </w:r>
    </w:p>
    <w:p w14:paraId="3938A09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Crutzen, P. &amp; Stoermer, E. (2000). Sustaining Earth’s Life Support Systems – the Challenge for the Next Decade and Beyond. </w:t>
      </w:r>
      <w:r w:rsidRPr="00871E39">
        <w:rPr>
          <w:rFonts w:ascii="Calibri" w:hAnsi="Calibri" w:cs="Calibri"/>
          <w:i/>
          <w:iCs/>
          <w:noProof/>
          <w:szCs w:val="24"/>
        </w:rPr>
        <w:t>IGBP Newsl.</w:t>
      </w:r>
      <w:r w:rsidRPr="00871E39">
        <w:rPr>
          <w:rFonts w:ascii="Calibri" w:hAnsi="Calibri" w:cs="Calibri"/>
          <w:noProof/>
          <w:szCs w:val="24"/>
        </w:rPr>
        <w:t>, 17–18.</w:t>
      </w:r>
    </w:p>
    <w:p w14:paraId="4C75883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Cunningham, C.X., Johnson, C.N., Barmuta, L.A., Hollings, T., Woehler, E.J. &amp; Jones, M.E. (2018). Top carnivore decline has cascading effects on scavengers and carrion persistence. </w:t>
      </w:r>
      <w:r w:rsidRPr="00871E39">
        <w:rPr>
          <w:rFonts w:ascii="Calibri" w:hAnsi="Calibri" w:cs="Calibri"/>
          <w:i/>
          <w:iCs/>
          <w:noProof/>
          <w:szCs w:val="24"/>
        </w:rPr>
        <w:t>Proc. R. Soc. B Biol. Sci.</w:t>
      </w:r>
    </w:p>
    <w:p w14:paraId="53F6704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Daru, B.H., Davies, T.J., Willis, C.G., Meineke, E.K., Ronk, A., Zobel, M., </w:t>
      </w:r>
      <w:r w:rsidRPr="00871E39">
        <w:rPr>
          <w:rFonts w:ascii="Calibri" w:hAnsi="Calibri" w:cs="Calibri"/>
          <w:i/>
          <w:iCs/>
          <w:noProof/>
          <w:szCs w:val="24"/>
        </w:rPr>
        <w:t>et al.</w:t>
      </w:r>
      <w:r w:rsidRPr="00871E39">
        <w:rPr>
          <w:rFonts w:ascii="Calibri" w:hAnsi="Calibri" w:cs="Calibri"/>
          <w:noProof/>
          <w:szCs w:val="24"/>
        </w:rPr>
        <w:t xml:space="preserve"> (2021). Widespread homogenization of plant communities in the Anthropocene. </w:t>
      </w:r>
      <w:r w:rsidRPr="00871E39">
        <w:rPr>
          <w:rFonts w:ascii="Calibri" w:hAnsi="Calibri" w:cs="Calibri"/>
          <w:i/>
          <w:iCs/>
          <w:noProof/>
          <w:szCs w:val="24"/>
        </w:rPr>
        <w:t>Nat. Commun.</w:t>
      </w:r>
      <w:r w:rsidRPr="00871E39">
        <w:rPr>
          <w:rFonts w:ascii="Calibri" w:hAnsi="Calibri" w:cs="Calibri"/>
          <w:noProof/>
          <w:szCs w:val="24"/>
        </w:rPr>
        <w:t>, 12, 1–10.</w:t>
      </w:r>
    </w:p>
    <w:p w14:paraId="303E41A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Davison, C.W., Rahbek, C. &amp; Morueta-Holme, N. (2021). Land-use change and biodiversity: Challenges for assembling evidence on the greatest threat to nature. </w:t>
      </w:r>
      <w:r w:rsidRPr="00871E39">
        <w:rPr>
          <w:rFonts w:ascii="Calibri" w:hAnsi="Calibri" w:cs="Calibri"/>
          <w:i/>
          <w:iCs/>
          <w:noProof/>
          <w:szCs w:val="24"/>
        </w:rPr>
        <w:t>Glob. Chang. Biol.</w:t>
      </w:r>
      <w:r w:rsidRPr="00871E39">
        <w:rPr>
          <w:rFonts w:ascii="Calibri" w:hAnsi="Calibri" w:cs="Calibri"/>
          <w:noProof/>
          <w:szCs w:val="24"/>
        </w:rPr>
        <w:t>, 27, 5414–5429.</w:t>
      </w:r>
    </w:p>
    <w:p w14:paraId="5F68EEF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Dirzo, R., Young, H.S., Galetti, M., Ceballos, G., Isaac, N.J.B. &amp; Collen, B. (2014). Defaunation in the Anthropocene. </w:t>
      </w:r>
      <w:r w:rsidRPr="00871E39">
        <w:rPr>
          <w:rFonts w:ascii="Calibri" w:hAnsi="Calibri" w:cs="Calibri"/>
          <w:i/>
          <w:iCs/>
          <w:noProof/>
          <w:szCs w:val="24"/>
        </w:rPr>
        <w:t>Science (80-. ).</w:t>
      </w:r>
      <w:r w:rsidRPr="00871E39">
        <w:rPr>
          <w:rFonts w:ascii="Calibri" w:hAnsi="Calibri" w:cs="Calibri"/>
          <w:noProof/>
          <w:szCs w:val="24"/>
        </w:rPr>
        <w:t>, 345, 401–406.</w:t>
      </w:r>
    </w:p>
    <w:p w14:paraId="57A56BE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Dore, M.H.I. (2005). Climate change and changes in global precipitation patterns: What do we know? </w:t>
      </w:r>
      <w:r w:rsidRPr="00871E39">
        <w:rPr>
          <w:rFonts w:ascii="Calibri" w:hAnsi="Calibri" w:cs="Calibri"/>
          <w:i/>
          <w:iCs/>
          <w:noProof/>
          <w:szCs w:val="24"/>
        </w:rPr>
        <w:t>Environ. Int.</w:t>
      </w:r>
      <w:r w:rsidRPr="00871E39">
        <w:rPr>
          <w:rFonts w:ascii="Calibri" w:hAnsi="Calibri" w:cs="Calibri"/>
          <w:noProof/>
          <w:szCs w:val="24"/>
        </w:rPr>
        <w:t>, 31, 1167–1181.</w:t>
      </w:r>
    </w:p>
    <w:p w14:paraId="002855E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Dornelas, M., Gotelli, N.J., Shimadzu, H., Moyes, F., Magurran, A.E. &amp; McGill, B.J. (2019). A balance of winners and losers in the Anthropocene. </w:t>
      </w:r>
      <w:r w:rsidRPr="00871E39">
        <w:rPr>
          <w:rFonts w:ascii="Calibri" w:hAnsi="Calibri" w:cs="Calibri"/>
          <w:i/>
          <w:iCs/>
          <w:noProof/>
          <w:szCs w:val="24"/>
        </w:rPr>
        <w:t>Ecol. Lett.</w:t>
      </w:r>
      <w:r w:rsidRPr="00871E39">
        <w:rPr>
          <w:rFonts w:ascii="Calibri" w:hAnsi="Calibri" w:cs="Calibri"/>
          <w:noProof/>
          <w:szCs w:val="24"/>
        </w:rPr>
        <w:t>, 22, 847–854.</w:t>
      </w:r>
    </w:p>
    <w:p w14:paraId="26745D7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lastRenderedPageBreak/>
        <w:t xml:space="preserve">Dullinger, I., Essl, F., Moser, D., Erb, K., Haberl, H. &amp; Dullinger, S. (2021). Biodiversity models need to represent land-use intensity more comprehensively. </w:t>
      </w:r>
      <w:r w:rsidRPr="00871E39">
        <w:rPr>
          <w:rFonts w:ascii="Calibri" w:hAnsi="Calibri" w:cs="Calibri"/>
          <w:i/>
          <w:iCs/>
          <w:noProof/>
          <w:szCs w:val="24"/>
        </w:rPr>
        <w:t>Glob. Ecol. Biogeogr.</w:t>
      </w:r>
      <w:r w:rsidRPr="00871E39">
        <w:rPr>
          <w:rFonts w:ascii="Calibri" w:hAnsi="Calibri" w:cs="Calibri"/>
          <w:noProof/>
          <w:szCs w:val="24"/>
        </w:rPr>
        <w:t>, 30, 924–932.</w:t>
      </w:r>
    </w:p>
    <w:p w14:paraId="5932F40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Ellis, E.C., Gauthier, N., Goldewijk, K.K., Bird, R.B., Boivin, N., Díaz, S., </w:t>
      </w:r>
      <w:r w:rsidRPr="00871E39">
        <w:rPr>
          <w:rFonts w:ascii="Calibri" w:hAnsi="Calibri" w:cs="Calibri"/>
          <w:i/>
          <w:iCs/>
          <w:noProof/>
          <w:szCs w:val="24"/>
        </w:rPr>
        <w:t>et al.</w:t>
      </w:r>
      <w:r w:rsidRPr="00871E39">
        <w:rPr>
          <w:rFonts w:ascii="Calibri" w:hAnsi="Calibri" w:cs="Calibri"/>
          <w:noProof/>
          <w:szCs w:val="24"/>
        </w:rPr>
        <w:t xml:space="preserve"> (2021). People have shaped most of terrestrial nature for at least 12,000 years. </w:t>
      </w:r>
      <w:r w:rsidRPr="00871E39">
        <w:rPr>
          <w:rFonts w:ascii="Calibri" w:hAnsi="Calibri" w:cs="Calibri"/>
          <w:i/>
          <w:iCs/>
          <w:noProof/>
          <w:szCs w:val="24"/>
        </w:rPr>
        <w:t>Proc. Natl. Acad. Sci. U. S. A.</w:t>
      </w:r>
      <w:r w:rsidRPr="00871E39">
        <w:rPr>
          <w:rFonts w:ascii="Calibri" w:hAnsi="Calibri" w:cs="Calibri"/>
          <w:noProof/>
          <w:szCs w:val="24"/>
        </w:rPr>
        <w:t>, 118, 1–8.</w:t>
      </w:r>
    </w:p>
    <w:p w14:paraId="12C794B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Ellis, E.C., Goldewijk, K.K., Siebert, S., Lightman, D. &amp; Ramankutty, N. (2010). Anthropogenic transformation of the biomes, 1700 to 2000. </w:t>
      </w:r>
      <w:r w:rsidRPr="00871E39">
        <w:rPr>
          <w:rFonts w:ascii="Calibri" w:hAnsi="Calibri" w:cs="Calibri"/>
          <w:i/>
          <w:iCs/>
          <w:noProof/>
          <w:szCs w:val="24"/>
        </w:rPr>
        <w:t>Glob. Ecol. Biogeogr.</w:t>
      </w:r>
      <w:r w:rsidRPr="00871E39">
        <w:rPr>
          <w:rFonts w:ascii="Calibri" w:hAnsi="Calibri" w:cs="Calibri"/>
          <w:noProof/>
          <w:szCs w:val="24"/>
        </w:rPr>
        <w:t>, 19, 589–606.</w:t>
      </w:r>
    </w:p>
    <w:p w14:paraId="0DA02B5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Ellis, E.C., Kaplan, J.O., Fuller, D.Q., Vavrus, S., Goldewijk, K.K. &amp; Verburg, P.H. (2013). Used planet: A global history. </w:t>
      </w:r>
      <w:r w:rsidRPr="00871E39">
        <w:rPr>
          <w:rFonts w:ascii="Calibri" w:hAnsi="Calibri" w:cs="Calibri"/>
          <w:i/>
          <w:iCs/>
          <w:noProof/>
          <w:szCs w:val="24"/>
        </w:rPr>
        <w:t>Proc. Natl. Acad. Sci. U. S. A.</w:t>
      </w:r>
      <w:r w:rsidRPr="00871E39">
        <w:rPr>
          <w:rFonts w:ascii="Calibri" w:hAnsi="Calibri" w:cs="Calibri"/>
          <w:noProof/>
          <w:szCs w:val="24"/>
        </w:rPr>
        <w:t>, 110, 7978–7985.</w:t>
      </w:r>
    </w:p>
    <w:p w14:paraId="54AB3E55"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Estrada, A., Morales-Castilla, I., Meireles, C., Caplat, P. &amp; Early, R. (2018). Equipped to cope with climate change: traits associated with range filling across European taxa. </w:t>
      </w:r>
      <w:r w:rsidRPr="00871E39">
        <w:rPr>
          <w:rFonts w:ascii="Calibri" w:hAnsi="Calibri" w:cs="Calibri"/>
          <w:i/>
          <w:iCs/>
          <w:noProof/>
          <w:szCs w:val="24"/>
        </w:rPr>
        <w:t>Ecography (Cop.).</w:t>
      </w:r>
    </w:p>
    <w:p w14:paraId="488336A5"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Finderup Nielsen, T., Sand-Jensen, K., Dornelas, M. &amp; Bruun, H.H. (2019). More is less: net gain in species richness, but biotic homogenization over 140 years. </w:t>
      </w:r>
      <w:r w:rsidRPr="00871E39">
        <w:rPr>
          <w:rFonts w:ascii="Calibri" w:hAnsi="Calibri" w:cs="Calibri"/>
          <w:i/>
          <w:iCs/>
          <w:noProof/>
          <w:szCs w:val="24"/>
        </w:rPr>
        <w:t>Ecol. Lett.</w:t>
      </w:r>
      <w:r w:rsidRPr="00871E39">
        <w:rPr>
          <w:rFonts w:ascii="Calibri" w:hAnsi="Calibri" w:cs="Calibri"/>
          <w:noProof/>
          <w:szCs w:val="24"/>
        </w:rPr>
        <w:t>, 22, 1650–1657.</w:t>
      </w:r>
    </w:p>
    <w:p w14:paraId="6CD423C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Flynn, D.F.B., Gogol-Prokurat, M., Nogeire, T., Molinari, N., Richers, B.T., Lin, B.B., </w:t>
      </w:r>
      <w:r w:rsidRPr="00871E39">
        <w:rPr>
          <w:rFonts w:ascii="Calibri" w:hAnsi="Calibri" w:cs="Calibri"/>
          <w:i/>
          <w:iCs/>
          <w:noProof/>
          <w:szCs w:val="24"/>
        </w:rPr>
        <w:t>et al.</w:t>
      </w:r>
      <w:r w:rsidRPr="00871E39">
        <w:rPr>
          <w:rFonts w:ascii="Calibri" w:hAnsi="Calibri" w:cs="Calibri"/>
          <w:noProof/>
          <w:szCs w:val="24"/>
        </w:rPr>
        <w:t xml:space="preserve"> (2009). Loss of functional diversity under land use intensification across multiple taxa. </w:t>
      </w:r>
      <w:r w:rsidRPr="00871E39">
        <w:rPr>
          <w:rFonts w:ascii="Calibri" w:hAnsi="Calibri" w:cs="Calibri"/>
          <w:i/>
          <w:iCs/>
          <w:noProof/>
          <w:szCs w:val="24"/>
        </w:rPr>
        <w:t>Ecol. Lett.</w:t>
      </w:r>
      <w:r w:rsidRPr="00871E39">
        <w:rPr>
          <w:rFonts w:ascii="Calibri" w:hAnsi="Calibri" w:cs="Calibri"/>
          <w:noProof/>
          <w:szCs w:val="24"/>
        </w:rPr>
        <w:t>, 12, 22–33.</w:t>
      </w:r>
    </w:p>
    <w:p w14:paraId="216D0F8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Foden, W.B., Butchart, S.H.M., Stuart, S.N., Vié, J.C., Akçakaya, H.R., Angulo, A., </w:t>
      </w:r>
      <w:r w:rsidRPr="00871E39">
        <w:rPr>
          <w:rFonts w:ascii="Calibri" w:hAnsi="Calibri" w:cs="Calibri"/>
          <w:i/>
          <w:iCs/>
          <w:noProof/>
          <w:szCs w:val="24"/>
        </w:rPr>
        <w:t>et al.</w:t>
      </w:r>
      <w:r w:rsidRPr="00871E39">
        <w:rPr>
          <w:rFonts w:ascii="Calibri" w:hAnsi="Calibri" w:cs="Calibri"/>
          <w:noProof/>
          <w:szCs w:val="24"/>
        </w:rPr>
        <w:t xml:space="preserve"> (2013). Identifying the World’s Most Climate Change Vulnerable Species: A Systematic Trait-Based Assessment of all Birds, Amphibians and Corals. </w:t>
      </w:r>
      <w:r w:rsidRPr="00871E39">
        <w:rPr>
          <w:rFonts w:ascii="Calibri" w:hAnsi="Calibri" w:cs="Calibri"/>
          <w:i/>
          <w:iCs/>
          <w:noProof/>
          <w:szCs w:val="24"/>
        </w:rPr>
        <w:t>PLoS One</w:t>
      </w:r>
      <w:r w:rsidRPr="00871E39">
        <w:rPr>
          <w:rFonts w:ascii="Calibri" w:hAnsi="Calibri" w:cs="Calibri"/>
          <w:noProof/>
          <w:szCs w:val="24"/>
        </w:rPr>
        <w:t>.</w:t>
      </w:r>
    </w:p>
    <w:p w14:paraId="6FF8F16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Foley, J.A., DeFries, R., Asner, G.P., Barford, C., Bonan, G., Carpenter, S.R., </w:t>
      </w:r>
      <w:r w:rsidRPr="00871E39">
        <w:rPr>
          <w:rFonts w:ascii="Calibri" w:hAnsi="Calibri" w:cs="Calibri"/>
          <w:i/>
          <w:iCs/>
          <w:noProof/>
          <w:szCs w:val="24"/>
        </w:rPr>
        <w:t>et al.</w:t>
      </w:r>
      <w:r w:rsidRPr="00871E39">
        <w:rPr>
          <w:rFonts w:ascii="Calibri" w:hAnsi="Calibri" w:cs="Calibri"/>
          <w:noProof/>
          <w:szCs w:val="24"/>
        </w:rPr>
        <w:t xml:space="preserve"> (2005). Global consequences of land use. </w:t>
      </w:r>
      <w:r w:rsidRPr="00871E39">
        <w:rPr>
          <w:rFonts w:ascii="Calibri" w:hAnsi="Calibri" w:cs="Calibri"/>
          <w:i/>
          <w:iCs/>
          <w:noProof/>
          <w:szCs w:val="24"/>
        </w:rPr>
        <w:t>Science (80-. ).</w:t>
      </w:r>
      <w:r w:rsidRPr="00871E39">
        <w:rPr>
          <w:rFonts w:ascii="Calibri" w:hAnsi="Calibri" w:cs="Calibri"/>
          <w:noProof/>
          <w:szCs w:val="24"/>
        </w:rPr>
        <w:t>, 309, 570–574.</w:t>
      </w:r>
    </w:p>
    <w:p w14:paraId="3C52BE7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Gillooly, J.F., Brown, J.H., West, G.B., Savage, V.M. &amp; Charnov, E.L. (2001). Effects of Size and Temperature on Metabolic Rate. </w:t>
      </w:r>
      <w:r w:rsidRPr="00871E39">
        <w:rPr>
          <w:rFonts w:ascii="Calibri" w:hAnsi="Calibri" w:cs="Calibri"/>
          <w:i/>
          <w:iCs/>
          <w:noProof/>
          <w:szCs w:val="24"/>
        </w:rPr>
        <w:t>Science (80-. ).</w:t>
      </w:r>
      <w:r w:rsidRPr="00871E39">
        <w:rPr>
          <w:rFonts w:ascii="Calibri" w:hAnsi="Calibri" w:cs="Calibri"/>
          <w:noProof/>
          <w:szCs w:val="24"/>
        </w:rPr>
        <w:t>, 293, 2248–2251.</w:t>
      </w:r>
    </w:p>
    <w:p w14:paraId="4D61830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Goldewijk, K.K., Beusen, A., Doelman, J. &amp; Stehfest, E. (2017). Anthropogenic land use estimates for the Holocene - HYDE 3.2. </w:t>
      </w:r>
      <w:r w:rsidRPr="00871E39">
        <w:rPr>
          <w:rFonts w:ascii="Calibri" w:hAnsi="Calibri" w:cs="Calibri"/>
          <w:i/>
          <w:iCs/>
          <w:noProof/>
          <w:szCs w:val="24"/>
        </w:rPr>
        <w:t>Earth Syst. Sci. Data</w:t>
      </w:r>
      <w:r w:rsidRPr="00871E39">
        <w:rPr>
          <w:rFonts w:ascii="Calibri" w:hAnsi="Calibri" w:cs="Calibri"/>
          <w:noProof/>
          <w:szCs w:val="24"/>
        </w:rPr>
        <w:t>, 9, 927–953.</w:t>
      </w:r>
    </w:p>
    <w:p w14:paraId="30EC1B9A"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Gonzalez-Suarez, M., Gomez, A. &amp; Revilla, E. (2013). Which intrinsic traits predict vulnerability to extinction depends on the actual threatening processes. </w:t>
      </w:r>
      <w:r w:rsidRPr="00871E39">
        <w:rPr>
          <w:rFonts w:ascii="Calibri" w:hAnsi="Calibri" w:cs="Calibri"/>
          <w:i/>
          <w:iCs/>
          <w:noProof/>
          <w:szCs w:val="24"/>
        </w:rPr>
        <w:t>Ecosphere</w:t>
      </w:r>
      <w:r w:rsidRPr="00871E39">
        <w:rPr>
          <w:rFonts w:ascii="Calibri" w:hAnsi="Calibri" w:cs="Calibri"/>
          <w:noProof/>
          <w:szCs w:val="24"/>
        </w:rPr>
        <w:t>.</w:t>
      </w:r>
    </w:p>
    <w:p w14:paraId="6CEBB30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871E39">
        <w:rPr>
          <w:rFonts w:ascii="Calibri" w:hAnsi="Calibri" w:cs="Calibri"/>
          <w:i/>
          <w:iCs/>
          <w:noProof/>
          <w:szCs w:val="24"/>
        </w:rPr>
        <w:t>Ecol. Evol.</w:t>
      </w:r>
    </w:p>
    <w:p w14:paraId="29408D8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Hirons, M., Comberti, C. &amp; Dunford, R. (2016). Valuing Cultural Ecosystem Services. </w:t>
      </w:r>
      <w:r w:rsidRPr="00871E39">
        <w:rPr>
          <w:rFonts w:ascii="Calibri" w:hAnsi="Calibri" w:cs="Calibri"/>
          <w:i/>
          <w:iCs/>
          <w:noProof/>
          <w:szCs w:val="24"/>
        </w:rPr>
        <w:t>Annu. Rev. Environ. Resour.</w:t>
      </w:r>
      <w:r w:rsidRPr="00871E39">
        <w:rPr>
          <w:rFonts w:ascii="Calibri" w:hAnsi="Calibri" w:cs="Calibri"/>
          <w:noProof/>
          <w:szCs w:val="24"/>
        </w:rPr>
        <w:t>, 41, 545–574.</w:t>
      </w:r>
    </w:p>
    <w:p w14:paraId="2C8165E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Hoban, S., Bruford, M., D’Urban Jackson, J., Lopes-Fernandes, M., Heuertz, M., Hohenlohe, P.A., </w:t>
      </w:r>
      <w:r w:rsidRPr="00871E39">
        <w:rPr>
          <w:rFonts w:ascii="Calibri" w:hAnsi="Calibri" w:cs="Calibri"/>
          <w:i/>
          <w:iCs/>
          <w:noProof/>
          <w:szCs w:val="24"/>
        </w:rPr>
        <w:t>et al.</w:t>
      </w:r>
      <w:r w:rsidRPr="00871E39">
        <w:rPr>
          <w:rFonts w:ascii="Calibri" w:hAnsi="Calibri" w:cs="Calibri"/>
          <w:noProof/>
          <w:szCs w:val="24"/>
        </w:rPr>
        <w:t xml:space="preserve"> (2020). Genetic diversity targets and indicators in the CBD post-2020 Global Biodiversity Framework must be improved. </w:t>
      </w:r>
      <w:r w:rsidRPr="00871E39">
        <w:rPr>
          <w:rFonts w:ascii="Calibri" w:hAnsi="Calibri" w:cs="Calibri"/>
          <w:i/>
          <w:iCs/>
          <w:noProof/>
          <w:szCs w:val="24"/>
        </w:rPr>
        <w:t>Biol. Conserv.</w:t>
      </w:r>
      <w:r w:rsidRPr="00871E39">
        <w:rPr>
          <w:rFonts w:ascii="Calibri" w:hAnsi="Calibri" w:cs="Calibri"/>
          <w:noProof/>
          <w:szCs w:val="24"/>
        </w:rPr>
        <w:t>, 248, 108654.</w:t>
      </w:r>
    </w:p>
    <w:p w14:paraId="7B2F392A"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Hooper, D.U., Chapin, F.S., Ewel, J.J., Hector, A., Inchausti, P., Lavorel, S., </w:t>
      </w:r>
      <w:r w:rsidRPr="00871E39">
        <w:rPr>
          <w:rFonts w:ascii="Calibri" w:hAnsi="Calibri" w:cs="Calibri"/>
          <w:i/>
          <w:iCs/>
          <w:noProof/>
          <w:szCs w:val="24"/>
        </w:rPr>
        <w:t>et al.</w:t>
      </w:r>
      <w:r w:rsidRPr="00871E39">
        <w:rPr>
          <w:rFonts w:ascii="Calibri" w:hAnsi="Calibri" w:cs="Calibri"/>
          <w:noProof/>
          <w:szCs w:val="24"/>
        </w:rPr>
        <w:t xml:space="preserve"> (2005). Effects of biodiversity on ecosystem functioning: A consensus of current knowledge. </w:t>
      </w:r>
      <w:r w:rsidRPr="00871E39">
        <w:rPr>
          <w:rFonts w:ascii="Calibri" w:hAnsi="Calibri" w:cs="Calibri"/>
          <w:i/>
          <w:iCs/>
          <w:noProof/>
          <w:szCs w:val="24"/>
        </w:rPr>
        <w:t>Ecol. Monogr.</w:t>
      </w:r>
    </w:p>
    <w:p w14:paraId="5DB0EFD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Hou, Y., Ding, W., Liu, C., Li, K., Cui, H., Liu, B., </w:t>
      </w:r>
      <w:r w:rsidRPr="00871E39">
        <w:rPr>
          <w:rFonts w:ascii="Calibri" w:hAnsi="Calibri" w:cs="Calibri"/>
          <w:i/>
          <w:iCs/>
          <w:noProof/>
          <w:szCs w:val="24"/>
        </w:rPr>
        <w:t>et al.</w:t>
      </w:r>
      <w:r w:rsidRPr="00871E39">
        <w:rPr>
          <w:rFonts w:ascii="Calibri" w:hAnsi="Calibri" w:cs="Calibri"/>
          <w:noProof/>
          <w:szCs w:val="24"/>
        </w:rPr>
        <w:t xml:space="preserve"> (2022). Influences of impervious surfaces on ecological risks and controlling strategies in rapidly urbanizing regions. </w:t>
      </w:r>
      <w:r w:rsidRPr="00871E39">
        <w:rPr>
          <w:rFonts w:ascii="Calibri" w:hAnsi="Calibri" w:cs="Calibri"/>
          <w:i/>
          <w:iCs/>
          <w:noProof/>
          <w:szCs w:val="24"/>
        </w:rPr>
        <w:t>Sci. Total Environ.</w:t>
      </w:r>
      <w:r w:rsidRPr="00871E39">
        <w:rPr>
          <w:rFonts w:ascii="Calibri" w:hAnsi="Calibri" w:cs="Calibri"/>
          <w:noProof/>
          <w:szCs w:val="24"/>
        </w:rPr>
        <w:t>, 153823.</w:t>
      </w:r>
    </w:p>
    <w:p w14:paraId="67ED5D5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Hudson, L.N., Newbold, T., Contu, S., Hill, S.L.L., Lysenko, I., De Palma, A., </w:t>
      </w:r>
      <w:r w:rsidRPr="00871E39">
        <w:rPr>
          <w:rFonts w:ascii="Calibri" w:hAnsi="Calibri" w:cs="Calibri"/>
          <w:i/>
          <w:iCs/>
          <w:noProof/>
          <w:szCs w:val="24"/>
        </w:rPr>
        <w:t>et al.</w:t>
      </w:r>
      <w:r w:rsidRPr="00871E39">
        <w:rPr>
          <w:rFonts w:ascii="Calibri" w:hAnsi="Calibri" w:cs="Calibri"/>
          <w:noProof/>
          <w:szCs w:val="24"/>
        </w:rPr>
        <w:t xml:space="preserve"> (2014). The PREDICTS database: A global database of how local terrestrial biodiversity responds to human impacts. </w:t>
      </w:r>
      <w:r w:rsidRPr="00871E39">
        <w:rPr>
          <w:rFonts w:ascii="Calibri" w:hAnsi="Calibri" w:cs="Calibri"/>
          <w:i/>
          <w:iCs/>
          <w:noProof/>
          <w:szCs w:val="24"/>
        </w:rPr>
        <w:lastRenderedPageBreak/>
        <w:t>Ecol. Evol.</w:t>
      </w:r>
    </w:p>
    <w:p w14:paraId="182213A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Hudson, L.N., Newbold, T., Contu, S., Hill, S.L.L., Lysenko, I., De Palma, A., </w:t>
      </w:r>
      <w:r w:rsidRPr="00871E39">
        <w:rPr>
          <w:rFonts w:ascii="Calibri" w:hAnsi="Calibri" w:cs="Calibri"/>
          <w:i/>
          <w:iCs/>
          <w:noProof/>
          <w:szCs w:val="24"/>
        </w:rPr>
        <w:t>et al.</w:t>
      </w:r>
      <w:r w:rsidRPr="00871E39">
        <w:rPr>
          <w:rFonts w:ascii="Calibri" w:hAnsi="Calibri" w:cs="Calibri"/>
          <w:noProof/>
          <w:szCs w:val="24"/>
        </w:rPr>
        <w:t xml:space="preserve"> (2017). The database of the PREDICTS (Projecting Responses of Ecological Diversity In Changing Terrestrial Systems) project. </w:t>
      </w:r>
      <w:r w:rsidRPr="00871E39">
        <w:rPr>
          <w:rFonts w:ascii="Calibri" w:hAnsi="Calibri" w:cs="Calibri"/>
          <w:i/>
          <w:iCs/>
          <w:noProof/>
          <w:szCs w:val="24"/>
        </w:rPr>
        <w:t>Ecol. Evol.</w:t>
      </w:r>
    </w:p>
    <w:p w14:paraId="6E594AC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Inger, R., Cox, D.T.C., Per, E., Norton, B.A. &amp; Gaston, K.J. (2016). Ecological role of vertebrate scavengers in urban ecosystems in the UK. </w:t>
      </w:r>
      <w:r w:rsidRPr="00871E39">
        <w:rPr>
          <w:rFonts w:ascii="Calibri" w:hAnsi="Calibri" w:cs="Calibri"/>
          <w:i/>
          <w:iCs/>
          <w:noProof/>
          <w:szCs w:val="24"/>
        </w:rPr>
        <w:t>Ecol. Evol.</w:t>
      </w:r>
    </w:p>
    <w:p w14:paraId="7296B55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Inouye, D.W. (2022). Climate change and phenology. </w:t>
      </w:r>
      <w:r w:rsidRPr="00871E39">
        <w:rPr>
          <w:rFonts w:ascii="Calibri" w:hAnsi="Calibri" w:cs="Calibri"/>
          <w:i/>
          <w:iCs/>
          <w:noProof/>
          <w:szCs w:val="24"/>
        </w:rPr>
        <w:t>Wiley Interdiscip. Rev. Clim. Chang.</w:t>
      </w:r>
      <w:r w:rsidRPr="00871E39">
        <w:rPr>
          <w:rFonts w:ascii="Calibri" w:hAnsi="Calibri" w:cs="Calibri"/>
          <w:noProof/>
          <w:szCs w:val="24"/>
        </w:rPr>
        <w:t>, 1–17.</w:t>
      </w:r>
    </w:p>
    <w:p w14:paraId="1AB6DC8A"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Intergovernmental Panel on Climate Change. (2014). Mitigation of Climate Change Summary for Policymakers (SPM). </w:t>
      </w:r>
      <w:r w:rsidRPr="00871E39">
        <w:rPr>
          <w:rFonts w:ascii="Calibri" w:hAnsi="Calibri" w:cs="Calibri"/>
          <w:i/>
          <w:iCs/>
          <w:noProof/>
          <w:szCs w:val="24"/>
        </w:rPr>
        <w:t>Cambridge Univ. Press</w:t>
      </w:r>
      <w:r w:rsidRPr="00871E39">
        <w:rPr>
          <w:rFonts w:ascii="Calibri" w:hAnsi="Calibri" w:cs="Calibri"/>
          <w:noProof/>
          <w:szCs w:val="24"/>
        </w:rPr>
        <w:t>, 1–30.</w:t>
      </w:r>
    </w:p>
    <w:p w14:paraId="7437543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IPCC2013. (2013). </w:t>
      </w:r>
      <w:r w:rsidRPr="00871E39">
        <w:rPr>
          <w:rFonts w:ascii="Calibri" w:hAnsi="Calibri" w:cs="Calibri"/>
          <w:i/>
          <w:iCs/>
          <w:noProof/>
          <w:szCs w:val="24"/>
        </w:rPr>
        <w:t>CLIMATE CHANGE 2013 Climate Change 2013</w:t>
      </w:r>
      <w:r w:rsidRPr="00871E39">
        <w:rPr>
          <w:rFonts w:ascii="Calibri" w:hAnsi="Calibri" w:cs="Calibri"/>
          <w:noProof/>
          <w:szCs w:val="24"/>
        </w:rPr>
        <w:t xml:space="preserve">. </w:t>
      </w:r>
      <w:r w:rsidRPr="00871E39">
        <w:rPr>
          <w:rFonts w:ascii="Calibri" w:hAnsi="Calibri" w:cs="Calibri"/>
          <w:i/>
          <w:iCs/>
          <w:noProof/>
          <w:szCs w:val="24"/>
        </w:rPr>
        <w:t>Researchgate.Net</w:t>
      </w:r>
      <w:r w:rsidRPr="00871E39">
        <w:rPr>
          <w:rFonts w:ascii="Calibri" w:hAnsi="Calibri" w:cs="Calibri"/>
          <w:noProof/>
          <w:szCs w:val="24"/>
        </w:rPr>
        <w:t>.</w:t>
      </w:r>
    </w:p>
    <w:p w14:paraId="09A61FF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Ives, C.D., Lentini, P.E., Threlfall, C.G., Ikin, K., Shanahan, D.F., Garrard, G.E., </w:t>
      </w:r>
      <w:r w:rsidRPr="00871E39">
        <w:rPr>
          <w:rFonts w:ascii="Calibri" w:hAnsi="Calibri" w:cs="Calibri"/>
          <w:i/>
          <w:iCs/>
          <w:noProof/>
          <w:szCs w:val="24"/>
        </w:rPr>
        <w:t>et al.</w:t>
      </w:r>
      <w:r w:rsidRPr="00871E39">
        <w:rPr>
          <w:rFonts w:ascii="Calibri" w:hAnsi="Calibri" w:cs="Calibri"/>
          <w:noProof/>
          <w:szCs w:val="24"/>
        </w:rPr>
        <w:t xml:space="preserve"> (2016). Cities are hotspots for threatened species. </w:t>
      </w:r>
      <w:r w:rsidRPr="00871E39">
        <w:rPr>
          <w:rFonts w:ascii="Calibri" w:hAnsi="Calibri" w:cs="Calibri"/>
          <w:i/>
          <w:iCs/>
          <w:noProof/>
          <w:szCs w:val="24"/>
        </w:rPr>
        <w:t>Glob. Ecol. Biogeogr.</w:t>
      </w:r>
      <w:r w:rsidRPr="00871E39">
        <w:rPr>
          <w:rFonts w:ascii="Calibri" w:hAnsi="Calibri" w:cs="Calibri"/>
          <w:noProof/>
          <w:szCs w:val="24"/>
        </w:rPr>
        <w:t>, 25, 117–126.</w:t>
      </w:r>
    </w:p>
    <w:p w14:paraId="45250EE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Jayathilake, H.M., Prescott, G.W., Carrasco, L.R., Rao, M. &amp; Symes, W.S. (2021). Drivers of deforestation and degradation for 28 tropical conservation landscapes. </w:t>
      </w:r>
      <w:r w:rsidRPr="00871E39">
        <w:rPr>
          <w:rFonts w:ascii="Calibri" w:hAnsi="Calibri" w:cs="Calibri"/>
          <w:i/>
          <w:iCs/>
          <w:noProof/>
          <w:szCs w:val="24"/>
        </w:rPr>
        <w:t>Ambio</w:t>
      </w:r>
      <w:r w:rsidRPr="00871E39">
        <w:rPr>
          <w:rFonts w:ascii="Calibri" w:hAnsi="Calibri" w:cs="Calibri"/>
          <w:noProof/>
          <w:szCs w:val="24"/>
        </w:rPr>
        <w:t>, 50, 215–228.</w:t>
      </w:r>
    </w:p>
    <w:p w14:paraId="39B8F13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Jenkins, C.N., Pimm, S.L. &amp; Joppa, L.N. (2013). Global patterns of terrestrial vertebrate diversity and conservation. </w:t>
      </w:r>
      <w:r w:rsidRPr="00871E39">
        <w:rPr>
          <w:rFonts w:ascii="Calibri" w:hAnsi="Calibri" w:cs="Calibri"/>
          <w:i/>
          <w:iCs/>
          <w:noProof/>
          <w:szCs w:val="24"/>
        </w:rPr>
        <w:t>Proc. Natl. Acad. Sci. U. S. A.</w:t>
      </w:r>
      <w:r w:rsidRPr="00871E39">
        <w:rPr>
          <w:rFonts w:ascii="Calibri" w:hAnsi="Calibri" w:cs="Calibri"/>
          <w:noProof/>
          <w:szCs w:val="24"/>
        </w:rPr>
        <w:t>, 110, E2603–E2610.</w:t>
      </w:r>
    </w:p>
    <w:p w14:paraId="070B4B5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Jetz, W. &amp; Pyron, R.A. (2018). The interplay of past diversification and evolutionary isolation with present imperilment across the amphibian tree of life. </w:t>
      </w:r>
      <w:r w:rsidRPr="00871E39">
        <w:rPr>
          <w:rFonts w:ascii="Calibri" w:hAnsi="Calibri" w:cs="Calibri"/>
          <w:i/>
          <w:iCs/>
          <w:noProof/>
          <w:szCs w:val="24"/>
        </w:rPr>
        <w:t>Nat. Ecol. Evol.</w:t>
      </w:r>
    </w:p>
    <w:p w14:paraId="5754FE9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Johnson, C.N., Alroy, J., Beeton, N.J., Bird, M.I., Brook, B.W., Cooper, A., </w:t>
      </w:r>
      <w:r w:rsidRPr="00871E39">
        <w:rPr>
          <w:rFonts w:ascii="Calibri" w:hAnsi="Calibri" w:cs="Calibri"/>
          <w:i/>
          <w:iCs/>
          <w:noProof/>
          <w:szCs w:val="24"/>
        </w:rPr>
        <w:t>et al.</w:t>
      </w:r>
      <w:r w:rsidRPr="00871E39">
        <w:rPr>
          <w:rFonts w:ascii="Calibri" w:hAnsi="Calibri" w:cs="Calibri"/>
          <w:noProof/>
          <w:szCs w:val="24"/>
        </w:rPr>
        <w:t xml:space="preserve"> (2016). What caused extinction of the pleistocene megafauna of sahul? </w:t>
      </w:r>
      <w:r w:rsidRPr="00871E39">
        <w:rPr>
          <w:rFonts w:ascii="Calibri" w:hAnsi="Calibri" w:cs="Calibri"/>
          <w:i/>
          <w:iCs/>
          <w:noProof/>
          <w:szCs w:val="24"/>
        </w:rPr>
        <w:t>Proc. R. Soc. B Biol. Sci.</w:t>
      </w:r>
      <w:r w:rsidRPr="00871E39">
        <w:rPr>
          <w:rFonts w:ascii="Calibri" w:hAnsi="Calibri" w:cs="Calibri"/>
          <w:noProof/>
          <w:szCs w:val="24"/>
        </w:rPr>
        <w:t>, 283.</w:t>
      </w:r>
    </w:p>
    <w:p w14:paraId="72B818CF"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Johnson, C.N., Balmford, A., Brook, B.W., Buettel, J.C., Galetti, M., Guangchun, L., </w:t>
      </w:r>
      <w:r w:rsidRPr="00871E39">
        <w:rPr>
          <w:rFonts w:ascii="Calibri" w:hAnsi="Calibri" w:cs="Calibri"/>
          <w:i/>
          <w:iCs/>
          <w:noProof/>
          <w:szCs w:val="24"/>
        </w:rPr>
        <w:t>et al.</w:t>
      </w:r>
      <w:r w:rsidRPr="00871E39">
        <w:rPr>
          <w:rFonts w:ascii="Calibri" w:hAnsi="Calibri" w:cs="Calibri"/>
          <w:noProof/>
          <w:szCs w:val="24"/>
        </w:rPr>
        <w:t xml:space="preserve"> (2017). Biodiversity losses and conservation responses in the Anthropocene. </w:t>
      </w:r>
      <w:r w:rsidRPr="00871E39">
        <w:rPr>
          <w:rFonts w:ascii="Calibri" w:hAnsi="Calibri" w:cs="Calibri"/>
          <w:i/>
          <w:iCs/>
          <w:noProof/>
          <w:szCs w:val="24"/>
        </w:rPr>
        <w:t>Science (80-. ).</w:t>
      </w:r>
    </w:p>
    <w:p w14:paraId="1B9CA64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Junker, R.R., Albrecht, J., Becker, M., Keuth, R., Farwig, N. &amp; Schleuning, M. (2022). Towards an animal economics spectrum for ecosystem research. </w:t>
      </w:r>
      <w:r w:rsidRPr="00871E39">
        <w:rPr>
          <w:rFonts w:ascii="Calibri" w:hAnsi="Calibri" w:cs="Calibri"/>
          <w:i/>
          <w:iCs/>
          <w:noProof/>
          <w:szCs w:val="24"/>
        </w:rPr>
        <w:t>Funct. Ecol.</w:t>
      </w:r>
      <w:r w:rsidRPr="00871E39">
        <w:rPr>
          <w:rFonts w:ascii="Calibri" w:hAnsi="Calibri" w:cs="Calibri"/>
          <w:noProof/>
          <w:szCs w:val="24"/>
        </w:rPr>
        <w:t>, 1–16.</w:t>
      </w:r>
    </w:p>
    <w:p w14:paraId="63A2B23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Van Der Kaars, S., Miller, G.H., Turney, C.S.M., Cook, E.J., Nürnberg, D., Schönfeld, J., </w:t>
      </w:r>
      <w:r w:rsidRPr="00871E39">
        <w:rPr>
          <w:rFonts w:ascii="Calibri" w:hAnsi="Calibri" w:cs="Calibri"/>
          <w:i/>
          <w:iCs/>
          <w:noProof/>
          <w:szCs w:val="24"/>
        </w:rPr>
        <w:t>et al.</w:t>
      </w:r>
      <w:r w:rsidRPr="00871E39">
        <w:rPr>
          <w:rFonts w:ascii="Calibri" w:hAnsi="Calibri" w:cs="Calibri"/>
          <w:noProof/>
          <w:szCs w:val="24"/>
        </w:rPr>
        <w:t xml:space="preserve"> (2017). Humans rather than climate the primary cause of Pleistocene megafaunal extinction in Australia. </w:t>
      </w:r>
      <w:r w:rsidRPr="00871E39">
        <w:rPr>
          <w:rFonts w:ascii="Calibri" w:hAnsi="Calibri" w:cs="Calibri"/>
          <w:i/>
          <w:iCs/>
          <w:noProof/>
          <w:szCs w:val="24"/>
        </w:rPr>
        <w:t>Nat. Commun.</w:t>
      </w:r>
      <w:r w:rsidRPr="00871E39">
        <w:rPr>
          <w:rFonts w:ascii="Calibri" w:hAnsi="Calibri" w:cs="Calibri"/>
          <w:noProof/>
          <w:szCs w:val="24"/>
        </w:rPr>
        <w:t>, 8, 1–7.</w:t>
      </w:r>
    </w:p>
    <w:p w14:paraId="739B3D45"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Kehoe, L., Kuemmerle, T., Meyer, C., Levers, C., Václavík, T. &amp; Kreft, H. (2015). Global patterns of agricultural land-use intensity and vertebrate diversity. </w:t>
      </w:r>
      <w:r w:rsidRPr="00871E39">
        <w:rPr>
          <w:rFonts w:ascii="Calibri" w:hAnsi="Calibri" w:cs="Calibri"/>
          <w:i/>
          <w:iCs/>
          <w:noProof/>
          <w:szCs w:val="24"/>
        </w:rPr>
        <w:t>Divers. Distrib.</w:t>
      </w:r>
    </w:p>
    <w:p w14:paraId="258A6BB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Kharouba, H.M., Ehrlén, J., Gelman, A., Bolmgren, K., Allen, J.M., Travers, S.E., </w:t>
      </w:r>
      <w:r w:rsidRPr="00871E39">
        <w:rPr>
          <w:rFonts w:ascii="Calibri" w:hAnsi="Calibri" w:cs="Calibri"/>
          <w:i/>
          <w:iCs/>
          <w:noProof/>
          <w:szCs w:val="24"/>
        </w:rPr>
        <w:t>et al.</w:t>
      </w:r>
      <w:r w:rsidRPr="00871E39">
        <w:rPr>
          <w:rFonts w:ascii="Calibri" w:hAnsi="Calibri" w:cs="Calibri"/>
          <w:noProof/>
          <w:szCs w:val="24"/>
        </w:rPr>
        <w:t xml:space="preserve"> (2018). Global shifts in the phenological synchrony of species interactions over recent decades. </w:t>
      </w:r>
      <w:r w:rsidRPr="00871E39">
        <w:rPr>
          <w:rFonts w:ascii="Calibri" w:hAnsi="Calibri" w:cs="Calibri"/>
          <w:i/>
          <w:iCs/>
          <w:noProof/>
          <w:szCs w:val="24"/>
        </w:rPr>
        <w:t>Proc. Natl. Acad. Sci. U. S. A.</w:t>
      </w:r>
      <w:r w:rsidRPr="00871E39">
        <w:rPr>
          <w:rFonts w:ascii="Calibri" w:hAnsi="Calibri" w:cs="Calibri"/>
          <w:noProof/>
          <w:szCs w:val="24"/>
        </w:rPr>
        <w:t>, 115, 5211–5216.</w:t>
      </w:r>
    </w:p>
    <w:p w14:paraId="4A540C4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Kissling, W.D., Walls, R., Bowser, A., Jones, M.O., Kattge, J., Agosti, D., </w:t>
      </w:r>
      <w:r w:rsidRPr="00871E39">
        <w:rPr>
          <w:rFonts w:ascii="Calibri" w:hAnsi="Calibri" w:cs="Calibri"/>
          <w:i/>
          <w:iCs/>
          <w:noProof/>
          <w:szCs w:val="24"/>
        </w:rPr>
        <w:t>et al.</w:t>
      </w:r>
      <w:r w:rsidRPr="00871E39">
        <w:rPr>
          <w:rFonts w:ascii="Calibri" w:hAnsi="Calibri" w:cs="Calibri"/>
          <w:noProof/>
          <w:szCs w:val="24"/>
        </w:rPr>
        <w:t xml:space="preserve"> (2018). Towards global data products of Essential Biodiversity Variables on species traits. </w:t>
      </w:r>
      <w:r w:rsidRPr="00871E39">
        <w:rPr>
          <w:rFonts w:ascii="Calibri" w:hAnsi="Calibri" w:cs="Calibri"/>
          <w:i/>
          <w:iCs/>
          <w:noProof/>
          <w:szCs w:val="24"/>
        </w:rPr>
        <w:t>Nat. Ecol. Evol.</w:t>
      </w:r>
    </w:p>
    <w:p w14:paraId="1566BDE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Lambin, E.F., Coomes, O.T., Turner, B.L., Geist, H.J., Agbola, S.B., Angelsen, A., </w:t>
      </w:r>
      <w:r w:rsidRPr="00871E39">
        <w:rPr>
          <w:rFonts w:ascii="Calibri" w:hAnsi="Calibri" w:cs="Calibri"/>
          <w:i/>
          <w:iCs/>
          <w:noProof/>
          <w:szCs w:val="24"/>
        </w:rPr>
        <w:t>et al.</w:t>
      </w:r>
      <w:r w:rsidRPr="00871E39">
        <w:rPr>
          <w:rFonts w:ascii="Calibri" w:hAnsi="Calibri" w:cs="Calibri"/>
          <w:noProof/>
          <w:szCs w:val="24"/>
        </w:rPr>
        <w:t xml:space="preserve"> (2001). The causes of land-use and land-cover change : Moving beyond the myths. </w:t>
      </w:r>
      <w:r w:rsidRPr="00871E39">
        <w:rPr>
          <w:rFonts w:ascii="Calibri" w:hAnsi="Calibri" w:cs="Calibri"/>
          <w:i/>
          <w:iCs/>
          <w:noProof/>
          <w:szCs w:val="24"/>
        </w:rPr>
        <w:t>Glob. Environ. Chang.</w:t>
      </w:r>
      <w:r w:rsidRPr="00871E39">
        <w:rPr>
          <w:rFonts w:ascii="Calibri" w:hAnsi="Calibri" w:cs="Calibri"/>
          <w:noProof/>
          <w:szCs w:val="24"/>
        </w:rPr>
        <w:t>, 11, 261–269.</w:t>
      </w:r>
    </w:p>
    <w:p w14:paraId="218F374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Lavorel, S. &amp; Garnier, E. (2002). Predicting changes in community composition and ecosystem functioning from plant traits: Revisiting the Holy Grail. </w:t>
      </w:r>
      <w:r w:rsidRPr="00871E39">
        <w:rPr>
          <w:rFonts w:ascii="Calibri" w:hAnsi="Calibri" w:cs="Calibri"/>
          <w:i/>
          <w:iCs/>
          <w:noProof/>
          <w:szCs w:val="24"/>
        </w:rPr>
        <w:t>Funct. Ecol.</w:t>
      </w:r>
    </w:p>
    <w:p w14:paraId="0E48972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Lawler, J.J., Lewis, D.J., Nelson, E., Plantinga, A.J., Polasky, S., Withey, J.C., </w:t>
      </w:r>
      <w:r w:rsidRPr="00871E39">
        <w:rPr>
          <w:rFonts w:ascii="Calibri" w:hAnsi="Calibri" w:cs="Calibri"/>
          <w:i/>
          <w:iCs/>
          <w:noProof/>
          <w:szCs w:val="24"/>
        </w:rPr>
        <w:t>et al.</w:t>
      </w:r>
      <w:r w:rsidRPr="00871E39">
        <w:rPr>
          <w:rFonts w:ascii="Calibri" w:hAnsi="Calibri" w:cs="Calibri"/>
          <w:noProof/>
          <w:szCs w:val="24"/>
        </w:rPr>
        <w:t xml:space="preserve"> (2014). Projected </w:t>
      </w:r>
      <w:r w:rsidRPr="00871E39">
        <w:rPr>
          <w:rFonts w:ascii="Calibri" w:hAnsi="Calibri" w:cs="Calibri"/>
          <w:noProof/>
          <w:szCs w:val="24"/>
        </w:rPr>
        <w:lastRenderedPageBreak/>
        <w:t xml:space="preserve">land-use change impacts on ecosystem services in the United States. </w:t>
      </w:r>
      <w:r w:rsidRPr="00871E39">
        <w:rPr>
          <w:rFonts w:ascii="Calibri" w:hAnsi="Calibri" w:cs="Calibri"/>
          <w:i/>
          <w:iCs/>
          <w:noProof/>
          <w:szCs w:val="24"/>
        </w:rPr>
        <w:t>Proc. Natl. Acad. Sci. U. S. A.</w:t>
      </w:r>
      <w:r w:rsidRPr="00871E39">
        <w:rPr>
          <w:rFonts w:ascii="Calibri" w:hAnsi="Calibri" w:cs="Calibri"/>
          <w:noProof/>
          <w:szCs w:val="24"/>
        </w:rPr>
        <w:t>, 111, 7492–7497.</w:t>
      </w:r>
    </w:p>
    <w:p w14:paraId="11DA9BE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Lebreton, J.D. (2011). The impact of global change on terrestrial vertebrates. </w:t>
      </w:r>
      <w:r w:rsidRPr="00871E39">
        <w:rPr>
          <w:rFonts w:ascii="Calibri" w:hAnsi="Calibri" w:cs="Calibri"/>
          <w:i/>
          <w:iCs/>
          <w:noProof/>
          <w:szCs w:val="24"/>
        </w:rPr>
        <w:t>Comptes Rendus - Biol.</w:t>
      </w:r>
      <w:r w:rsidRPr="00871E39">
        <w:rPr>
          <w:rFonts w:ascii="Calibri" w:hAnsi="Calibri" w:cs="Calibri"/>
          <w:noProof/>
          <w:szCs w:val="24"/>
        </w:rPr>
        <w:t>, 334, 360–369.</w:t>
      </w:r>
    </w:p>
    <w:p w14:paraId="0A9B379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Legras, G., Loiseau, N. &amp; Gaertner, J.C. (2018). Functional richness: Overview of indices and underlying concepts. </w:t>
      </w:r>
      <w:r w:rsidRPr="00871E39">
        <w:rPr>
          <w:rFonts w:ascii="Calibri" w:hAnsi="Calibri" w:cs="Calibri"/>
          <w:i/>
          <w:iCs/>
          <w:noProof/>
          <w:szCs w:val="24"/>
        </w:rPr>
        <w:t>Acta Oecologica</w:t>
      </w:r>
      <w:r w:rsidRPr="00871E39">
        <w:rPr>
          <w:rFonts w:ascii="Calibri" w:hAnsi="Calibri" w:cs="Calibri"/>
          <w:noProof/>
          <w:szCs w:val="24"/>
        </w:rPr>
        <w:t>.</w:t>
      </w:r>
    </w:p>
    <w:p w14:paraId="7FAFA94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Lenoir, J. &amp; Svenning, J.C. (2015). Climate-related range shifts - a global multidimensional synthesis and new research directions. </w:t>
      </w:r>
      <w:r w:rsidRPr="00871E39">
        <w:rPr>
          <w:rFonts w:ascii="Calibri" w:hAnsi="Calibri" w:cs="Calibri"/>
          <w:i/>
          <w:iCs/>
          <w:noProof/>
          <w:szCs w:val="24"/>
        </w:rPr>
        <w:t>Ecography (Cop.).</w:t>
      </w:r>
      <w:r w:rsidRPr="00871E39">
        <w:rPr>
          <w:rFonts w:ascii="Calibri" w:hAnsi="Calibri" w:cs="Calibri"/>
          <w:noProof/>
          <w:szCs w:val="24"/>
        </w:rPr>
        <w:t>, 38, 15–28.</w:t>
      </w:r>
    </w:p>
    <w:p w14:paraId="10FE6024"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Leung, B., Hargreaves, A.L., Greenberg, D.A., McGill, B., Dornelas, M. &amp; Freeman, R. (2020). Clustered versus catastrophic global vertebrate declines. </w:t>
      </w:r>
      <w:r w:rsidRPr="00871E39">
        <w:rPr>
          <w:rFonts w:ascii="Calibri" w:hAnsi="Calibri" w:cs="Calibri"/>
          <w:i/>
          <w:iCs/>
          <w:noProof/>
          <w:szCs w:val="24"/>
        </w:rPr>
        <w:t>Nature</w:t>
      </w:r>
      <w:r w:rsidRPr="00871E39">
        <w:rPr>
          <w:rFonts w:ascii="Calibri" w:hAnsi="Calibri" w:cs="Calibri"/>
          <w:noProof/>
          <w:szCs w:val="24"/>
        </w:rPr>
        <w:t>, 588, 267–271.</w:t>
      </w:r>
    </w:p>
    <w:p w14:paraId="09BAFA0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Lewis, S.L. &amp; Maslin, M.A. (2015). Defining the Anthropocene. </w:t>
      </w:r>
      <w:r w:rsidRPr="00871E39">
        <w:rPr>
          <w:rFonts w:ascii="Calibri" w:hAnsi="Calibri" w:cs="Calibri"/>
          <w:i/>
          <w:iCs/>
          <w:noProof/>
          <w:szCs w:val="24"/>
        </w:rPr>
        <w:t>Nature</w:t>
      </w:r>
      <w:r w:rsidRPr="00871E39">
        <w:rPr>
          <w:rFonts w:ascii="Calibri" w:hAnsi="Calibri" w:cs="Calibri"/>
          <w:noProof/>
          <w:szCs w:val="24"/>
        </w:rPr>
        <w:t>, 519, 171–180.</w:t>
      </w:r>
    </w:p>
    <w:p w14:paraId="6517AEA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Lin, F., Jia, S., Luskin, M.S., Ye, J., Hao, Z., Wang, X., </w:t>
      </w:r>
      <w:r w:rsidRPr="00871E39">
        <w:rPr>
          <w:rFonts w:ascii="Calibri" w:hAnsi="Calibri" w:cs="Calibri"/>
          <w:i/>
          <w:iCs/>
          <w:noProof/>
          <w:szCs w:val="24"/>
        </w:rPr>
        <w:t>et al.</w:t>
      </w:r>
      <w:r w:rsidRPr="00871E39">
        <w:rPr>
          <w:rFonts w:ascii="Calibri" w:hAnsi="Calibri" w:cs="Calibri"/>
          <w:noProof/>
          <w:szCs w:val="24"/>
        </w:rPr>
        <w:t xml:space="preserve"> (2018). Global signal of top-down control of terrestrial plant communities by herbivores. </w:t>
      </w:r>
      <w:r w:rsidRPr="00871E39">
        <w:rPr>
          <w:rFonts w:ascii="Calibri" w:hAnsi="Calibri" w:cs="Calibri"/>
          <w:i/>
          <w:iCs/>
          <w:noProof/>
          <w:szCs w:val="24"/>
        </w:rPr>
        <w:t>Proc. Natl. Acad. Sci.</w:t>
      </w:r>
    </w:p>
    <w:p w14:paraId="5894D02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871E39">
        <w:rPr>
          <w:rFonts w:ascii="Calibri" w:hAnsi="Calibri" w:cs="Calibri"/>
          <w:i/>
          <w:iCs/>
          <w:noProof/>
          <w:szCs w:val="24"/>
        </w:rPr>
        <w:t>J. Environ. Qual.</w:t>
      </w:r>
      <w:r w:rsidRPr="00871E39">
        <w:rPr>
          <w:rFonts w:ascii="Calibri" w:hAnsi="Calibri" w:cs="Calibri"/>
          <w:noProof/>
          <w:szCs w:val="24"/>
        </w:rPr>
        <w:t>, 45, 119–124.</w:t>
      </w:r>
    </w:p>
    <w:p w14:paraId="60034A6D"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Luck, G.W., Lavorel, S., Mcintyre, S. &amp; Lumb, K. (2012). Improving the application of vertebrate trait-based frameworks to the study of ecosystem services. </w:t>
      </w:r>
      <w:r w:rsidRPr="00871E39">
        <w:rPr>
          <w:rFonts w:ascii="Calibri" w:hAnsi="Calibri" w:cs="Calibri"/>
          <w:i/>
          <w:iCs/>
          <w:noProof/>
          <w:szCs w:val="24"/>
        </w:rPr>
        <w:t>J. Anim. Ecol.</w:t>
      </w:r>
    </w:p>
    <w:p w14:paraId="794B300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MacLean, S.A. &amp; Beissinger, S.R. (2017). Species’ traits as predictors of range shifts under contemporary climate change: A review and meta-analysis. </w:t>
      </w:r>
      <w:r w:rsidRPr="00871E39">
        <w:rPr>
          <w:rFonts w:ascii="Calibri" w:hAnsi="Calibri" w:cs="Calibri"/>
          <w:i/>
          <w:iCs/>
          <w:noProof/>
          <w:szCs w:val="24"/>
        </w:rPr>
        <w:t>Glob. Chang. Biol.</w:t>
      </w:r>
      <w:r w:rsidRPr="00871E39">
        <w:rPr>
          <w:rFonts w:ascii="Calibri" w:hAnsi="Calibri" w:cs="Calibri"/>
          <w:noProof/>
          <w:szCs w:val="24"/>
        </w:rPr>
        <w:t>, 23, 4094–4105.</w:t>
      </w:r>
    </w:p>
    <w:p w14:paraId="547D929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871E39">
        <w:rPr>
          <w:rFonts w:ascii="Calibri" w:hAnsi="Calibri" w:cs="Calibri"/>
          <w:i/>
          <w:iCs/>
          <w:noProof/>
          <w:szCs w:val="24"/>
        </w:rPr>
        <w:t>Earth’s Futur.</w:t>
      </w:r>
      <w:r w:rsidRPr="00871E39">
        <w:rPr>
          <w:rFonts w:ascii="Calibri" w:hAnsi="Calibri" w:cs="Calibri"/>
          <w:noProof/>
          <w:szCs w:val="24"/>
        </w:rPr>
        <w:t>, 2, 295–298.</w:t>
      </w:r>
    </w:p>
    <w:p w14:paraId="706DB15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Malhi, Y. (2017). </w:t>
      </w:r>
      <w:r w:rsidRPr="00871E39">
        <w:rPr>
          <w:rFonts w:ascii="Calibri" w:hAnsi="Calibri" w:cs="Calibri"/>
          <w:i/>
          <w:iCs/>
          <w:noProof/>
          <w:szCs w:val="24"/>
        </w:rPr>
        <w:t>The Concept of the Anthropocene</w:t>
      </w:r>
      <w:r w:rsidRPr="00871E39">
        <w:rPr>
          <w:rFonts w:ascii="Calibri" w:hAnsi="Calibri" w:cs="Calibri"/>
          <w:noProof/>
          <w:szCs w:val="24"/>
        </w:rPr>
        <w:t xml:space="preserve">. </w:t>
      </w:r>
      <w:r w:rsidRPr="00871E39">
        <w:rPr>
          <w:rFonts w:ascii="Calibri" w:hAnsi="Calibri" w:cs="Calibri"/>
          <w:i/>
          <w:iCs/>
          <w:noProof/>
          <w:szCs w:val="24"/>
        </w:rPr>
        <w:t>Annu. Rev. Environ. Resour.</w:t>
      </w:r>
    </w:p>
    <w:p w14:paraId="3B39A54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Di Marco, M., Pacifici, M., Maiorano, L. &amp; Rondinini, C. (2021). Drivers of change in the realised climatic niche of terrestrial mammals. </w:t>
      </w:r>
      <w:r w:rsidRPr="00871E39">
        <w:rPr>
          <w:rFonts w:ascii="Calibri" w:hAnsi="Calibri" w:cs="Calibri"/>
          <w:i/>
          <w:iCs/>
          <w:noProof/>
          <w:szCs w:val="24"/>
        </w:rPr>
        <w:t>Ecography (Cop.).</w:t>
      </w:r>
      <w:r w:rsidRPr="00871E39">
        <w:rPr>
          <w:rFonts w:ascii="Calibri" w:hAnsi="Calibri" w:cs="Calibri"/>
          <w:noProof/>
          <w:szCs w:val="24"/>
        </w:rPr>
        <w:t>, 44, 1180–1190.</w:t>
      </w:r>
    </w:p>
    <w:p w14:paraId="2D85AD9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Maxwell, S.L., Fuller, R.A., Brooks, T.M. &amp; Watson, J.E.M. (2016). Biodiversity: The ravages of guns, nets and bulldozers. </w:t>
      </w:r>
      <w:r w:rsidRPr="00871E39">
        <w:rPr>
          <w:rFonts w:ascii="Calibri" w:hAnsi="Calibri" w:cs="Calibri"/>
          <w:i/>
          <w:iCs/>
          <w:noProof/>
          <w:szCs w:val="24"/>
        </w:rPr>
        <w:t>Nature</w:t>
      </w:r>
      <w:r w:rsidRPr="00871E39">
        <w:rPr>
          <w:rFonts w:ascii="Calibri" w:hAnsi="Calibri" w:cs="Calibri"/>
          <w:noProof/>
          <w:szCs w:val="24"/>
        </w:rPr>
        <w:t>.</w:t>
      </w:r>
    </w:p>
    <w:p w14:paraId="7C625BAA"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Mccain, C.M. &amp; King, S.R.B. (2014). Body size and activity times mediate mammalian responses to climate change. </w:t>
      </w:r>
      <w:r w:rsidRPr="00871E39">
        <w:rPr>
          <w:rFonts w:ascii="Calibri" w:hAnsi="Calibri" w:cs="Calibri"/>
          <w:i/>
          <w:iCs/>
          <w:noProof/>
          <w:szCs w:val="24"/>
        </w:rPr>
        <w:t>Glob. Chang. Biol.</w:t>
      </w:r>
    </w:p>
    <w:p w14:paraId="64637DB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McGill, B.J., Dornelas, M., Gotelli, N.J. &amp; Magurran, A.E. (2015). Fifteen forms of biodiversity trend in the anthropocene. </w:t>
      </w:r>
      <w:r w:rsidRPr="00871E39">
        <w:rPr>
          <w:rFonts w:ascii="Calibri" w:hAnsi="Calibri" w:cs="Calibri"/>
          <w:i/>
          <w:iCs/>
          <w:noProof/>
          <w:szCs w:val="24"/>
        </w:rPr>
        <w:t>Trends Ecol. Evol.</w:t>
      </w:r>
      <w:r w:rsidRPr="00871E39">
        <w:rPr>
          <w:rFonts w:ascii="Calibri" w:hAnsi="Calibri" w:cs="Calibri"/>
          <w:noProof/>
          <w:szCs w:val="24"/>
        </w:rPr>
        <w:t>, 30, 104–113.</w:t>
      </w:r>
    </w:p>
    <w:p w14:paraId="57DAEA8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McGill, B.J., Enquist, B.J., Weiher, E. &amp; Westoby, M. (2006). Rebuilding community ecology from functional traits. </w:t>
      </w:r>
      <w:r w:rsidRPr="00871E39">
        <w:rPr>
          <w:rFonts w:ascii="Calibri" w:hAnsi="Calibri" w:cs="Calibri"/>
          <w:i/>
          <w:iCs/>
          <w:noProof/>
          <w:szCs w:val="24"/>
        </w:rPr>
        <w:t>Trends Ecol. Evol.</w:t>
      </w:r>
    </w:p>
    <w:p w14:paraId="0463884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Meiri, S. &amp; Chapple, D.G. (2016). Biases in the current knowledge of threat status in lizards, and bridging the ‘assessment gap.’ </w:t>
      </w:r>
      <w:r w:rsidRPr="00871E39">
        <w:rPr>
          <w:rFonts w:ascii="Calibri" w:hAnsi="Calibri" w:cs="Calibri"/>
          <w:i/>
          <w:iCs/>
          <w:noProof/>
          <w:szCs w:val="24"/>
        </w:rPr>
        <w:t>Biol. Conserv.</w:t>
      </w:r>
      <w:r w:rsidRPr="00871E39">
        <w:rPr>
          <w:rFonts w:ascii="Calibri" w:hAnsi="Calibri" w:cs="Calibri"/>
          <w:noProof/>
          <w:szCs w:val="24"/>
        </w:rPr>
        <w:t>, 204, 6–15.</w:t>
      </w:r>
    </w:p>
    <w:p w14:paraId="797083E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Meyer, C., Kreft, H., Guralnick, R. &amp; Jetz, W. (2015). Global priorities for an effective information basis of biodiversity distributions. </w:t>
      </w:r>
      <w:r w:rsidRPr="00871E39">
        <w:rPr>
          <w:rFonts w:ascii="Calibri" w:hAnsi="Calibri" w:cs="Calibri"/>
          <w:i/>
          <w:iCs/>
          <w:noProof/>
          <w:szCs w:val="24"/>
        </w:rPr>
        <w:t>Nat. Commun.</w:t>
      </w:r>
      <w:r w:rsidRPr="00871E39">
        <w:rPr>
          <w:rFonts w:ascii="Calibri" w:hAnsi="Calibri" w:cs="Calibri"/>
          <w:noProof/>
          <w:szCs w:val="24"/>
        </w:rPr>
        <w:t>, 6.</w:t>
      </w:r>
    </w:p>
    <w:p w14:paraId="6C80386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Millard, J., Outhwaite, C.L., Kinnersley, R., Freeman, R., Gregory, R.D., Adedoja, O., </w:t>
      </w:r>
      <w:r w:rsidRPr="00871E39">
        <w:rPr>
          <w:rFonts w:ascii="Calibri" w:hAnsi="Calibri" w:cs="Calibri"/>
          <w:i/>
          <w:iCs/>
          <w:noProof/>
          <w:szCs w:val="24"/>
        </w:rPr>
        <w:t>et al.</w:t>
      </w:r>
      <w:r w:rsidRPr="00871E39">
        <w:rPr>
          <w:rFonts w:ascii="Calibri" w:hAnsi="Calibri" w:cs="Calibri"/>
          <w:noProof/>
          <w:szCs w:val="24"/>
        </w:rPr>
        <w:t xml:space="preserve"> (2021). pollinator biodiversity. </w:t>
      </w:r>
      <w:r w:rsidRPr="00871E39">
        <w:rPr>
          <w:rFonts w:ascii="Calibri" w:hAnsi="Calibri" w:cs="Calibri"/>
          <w:i/>
          <w:iCs/>
          <w:noProof/>
          <w:szCs w:val="24"/>
        </w:rPr>
        <w:t>Nat. Commun.</w:t>
      </w:r>
      <w:r w:rsidRPr="00871E39">
        <w:rPr>
          <w:rFonts w:ascii="Calibri" w:hAnsi="Calibri" w:cs="Calibri"/>
          <w:noProof/>
          <w:szCs w:val="24"/>
        </w:rPr>
        <w:t>, 1–11.</w:t>
      </w:r>
    </w:p>
    <w:p w14:paraId="0E000C4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lastRenderedPageBreak/>
        <w:t xml:space="preserve">Miller, G., Magee, J., Smith, M., Spooner, N., Baynes, A., Lehman, S., </w:t>
      </w:r>
      <w:r w:rsidRPr="00871E39">
        <w:rPr>
          <w:rFonts w:ascii="Calibri" w:hAnsi="Calibri" w:cs="Calibri"/>
          <w:i/>
          <w:iCs/>
          <w:noProof/>
          <w:szCs w:val="24"/>
        </w:rPr>
        <w:t>et al.</w:t>
      </w:r>
      <w:r w:rsidRPr="00871E39">
        <w:rPr>
          <w:rFonts w:ascii="Calibri" w:hAnsi="Calibri" w:cs="Calibri"/>
          <w:noProof/>
          <w:szCs w:val="24"/>
        </w:rPr>
        <w:t xml:space="preserve"> (2016). Human predation contributed to the extinction of the Australian megafaunal bird Genyornis newtoni </w:t>
      </w:r>
      <w:r w:rsidRPr="00871E39">
        <w:rPr>
          <w:rFonts w:ascii="Cambria Math" w:hAnsi="Cambria Math" w:cs="Cambria Math"/>
          <w:noProof/>
          <w:szCs w:val="24"/>
        </w:rPr>
        <w:t>∼</w:t>
      </w:r>
      <w:r w:rsidRPr="00871E39">
        <w:rPr>
          <w:rFonts w:ascii="Calibri" w:hAnsi="Calibri" w:cs="Calibri"/>
          <w:noProof/>
          <w:szCs w:val="24"/>
        </w:rPr>
        <w:t xml:space="preserve">47 ka. </w:t>
      </w:r>
      <w:r w:rsidRPr="00871E39">
        <w:rPr>
          <w:rFonts w:ascii="Calibri" w:hAnsi="Calibri" w:cs="Calibri"/>
          <w:i/>
          <w:iCs/>
          <w:noProof/>
          <w:szCs w:val="24"/>
        </w:rPr>
        <w:t>Nat. Commun.</w:t>
      </w:r>
      <w:r w:rsidRPr="00871E39">
        <w:rPr>
          <w:rFonts w:ascii="Calibri" w:hAnsi="Calibri" w:cs="Calibri"/>
          <w:noProof/>
          <w:szCs w:val="24"/>
        </w:rPr>
        <w:t>, 7, 1–7.</w:t>
      </w:r>
    </w:p>
    <w:p w14:paraId="32E4B3D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Monastersky, R. (2014). Life - a status report. </w:t>
      </w:r>
      <w:r w:rsidRPr="00871E39">
        <w:rPr>
          <w:rFonts w:ascii="Calibri" w:hAnsi="Calibri" w:cs="Calibri"/>
          <w:i/>
          <w:iCs/>
          <w:noProof/>
          <w:szCs w:val="24"/>
        </w:rPr>
        <w:t>Nature</w:t>
      </w:r>
      <w:r w:rsidRPr="00871E39">
        <w:rPr>
          <w:rFonts w:ascii="Calibri" w:hAnsi="Calibri" w:cs="Calibri"/>
          <w:noProof/>
          <w:szCs w:val="24"/>
        </w:rPr>
        <w:t>, 516, 161.</w:t>
      </w:r>
    </w:p>
    <w:p w14:paraId="0AD374E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Monastersky, R. (2015). The human age. </w:t>
      </w:r>
      <w:r w:rsidRPr="00871E39">
        <w:rPr>
          <w:rFonts w:ascii="Calibri" w:hAnsi="Calibri" w:cs="Calibri"/>
          <w:i/>
          <w:iCs/>
          <w:noProof/>
          <w:szCs w:val="24"/>
        </w:rPr>
        <w:t>Nature</w:t>
      </w:r>
      <w:r w:rsidRPr="00871E39">
        <w:rPr>
          <w:rFonts w:ascii="Calibri" w:hAnsi="Calibri" w:cs="Calibri"/>
          <w:noProof/>
          <w:szCs w:val="24"/>
        </w:rPr>
        <w:t>, 519, 144–147.</w:t>
      </w:r>
    </w:p>
    <w:p w14:paraId="6D3988A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Newbold, T. (2018). Future effects of climate and land-use change on terrestrial vertebrate community diversity under different scenarios. </w:t>
      </w:r>
      <w:r w:rsidRPr="00871E39">
        <w:rPr>
          <w:rFonts w:ascii="Calibri" w:hAnsi="Calibri" w:cs="Calibri"/>
          <w:i/>
          <w:iCs/>
          <w:noProof/>
          <w:szCs w:val="24"/>
        </w:rPr>
        <w:t>Proc. R. Soc. London Ser. B, Biol. Sci.</w:t>
      </w:r>
      <w:r w:rsidRPr="00871E39">
        <w:rPr>
          <w:rFonts w:ascii="Calibri" w:hAnsi="Calibri" w:cs="Calibri"/>
          <w:noProof/>
          <w:szCs w:val="24"/>
        </w:rPr>
        <w:t>, 20180792.</w:t>
      </w:r>
    </w:p>
    <w:p w14:paraId="533D5A3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Newbold, T., Adams, G.L., Robles, G.A., Boakes, E.H., Ferreira, G.B., Chapman, A.S.A., </w:t>
      </w:r>
      <w:r w:rsidRPr="00871E39">
        <w:rPr>
          <w:rFonts w:ascii="Calibri" w:hAnsi="Calibri" w:cs="Calibri"/>
          <w:i/>
          <w:iCs/>
          <w:noProof/>
          <w:szCs w:val="24"/>
        </w:rPr>
        <w:t>et al.</w:t>
      </w:r>
      <w:r w:rsidRPr="00871E39">
        <w:rPr>
          <w:rFonts w:ascii="Calibri" w:hAnsi="Calibri" w:cs="Calibri"/>
          <w:noProof/>
          <w:szCs w:val="24"/>
        </w:rPr>
        <w:t xml:space="preserve"> (2019). Climate and land-use change homogenise terrestrial biodiversity, with consequences for ecosystem functioning and human well-being. </w:t>
      </w:r>
      <w:r w:rsidRPr="00871E39">
        <w:rPr>
          <w:rFonts w:ascii="Calibri" w:hAnsi="Calibri" w:cs="Calibri"/>
          <w:i/>
          <w:iCs/>
          <w:noProof/>
          <w:szCs w:val="24"/>
        </w:rPr>
        <w:t>Emerg. Top. Life Sci.</w:t>
      </w:r>
      <w:r w:rsidRPr="00871E39">
        <w:rPr>
          <w:rFonts w:ascii="Calibri" w:hAnsi="Calibri" w:cs="Calibri"/>
          <w:noProof/>
          <w:szCs w:val="24"/>
        </w:rPr>
        <w:t>, 3, 207–219.</w:t>
      </w:r>
    </w:p>
    <w:p w14:paraId="73BAFC7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Newbold, T., Hudson, L.N., Contu, S., Hill, S.L.L., Beck, J., Liu, Y., </w:t>
      </w:r>
      <w:r w:rsidRPr="00871E39">
        <w:rPr>
          <w:rFonts w:ascii="Calibri" w:hAnsi="Calibri" w:cs="Calibri"/>
          <w:i/>
          <w:iCs/>
          <w:noProof/>
          <w:szCs w:val="24"/>
        </w:rPr>
        <w:t>et al.</w:t>
      </w:r>
      <w:r w:rsidRPr="00871E39">
        <w:rPr>
          <w:rFonts w:ascii="Calibri" w:hAnsi="Calibri" w:cs="Calibri"/>
          <w:noProof/>
          <w:szCs w:val="24"/>
        </w:rPr>
        <w:t xml:space="preserve"> (2018). Widespread winners and narrow-ranged losers: Land use homogenizes biodiversity in local assemblages worldwide. </w:t>
      </w:r>
      <w:r w:rsidRPr="00871E39">
        <w:rPr>
          <w:rFonts w:ascii="Calibri" w:hAnsi="Calibri" w:cs="Calibri"/>
          <w:i/>
          <w:iCs/>
          <w:noProof/>
          <w:szCs w:val="24"/>
        </w:rPr>
        <w:t>PLoS Biol.</w:t>
      </w:r>
    </w:p>
    <w:p w14:paraId="6774778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Newbold, T., Hudson, L.N., Hill, S.L., Contu, S., Lysenko, I., Senior, R. a, </w:t>
      </w:r>
      <w:r w:rsidRPr="00871E39">
        <w:rPr>
          <w:rFonts w:ascii="Calibri" w:hAnsi="Calibri" w:cs="Calibri"/>
          <w:i/>
          <w:iCs/>
          <w:noProof/>
          <w:szCs w:val="24"/>
        </w:rPr>
        <w:t>et al.</w:t>
      </w:r>
      <w:r w:rsidRPr="00871E39">
        <w:rPr>
          <w:rFonts w:ascii="Calibri" w:hAnsi="Calibri" w:cs="Calibri"/>
          <w:noProof/>
          <w:szCs w:val="24"/>
        </w:rPr>
        <w:t xml:space="preserve"> (2015). Global effects of land use on local terrestrial biodiversity. </w:t>
      </w:r>
      <w:r w:rsidRPr="00871E39">
        <w:rPr>
          <w:rFonts w:ascii="Calibri" w:hAnsi="Calibri" w:cs="Calibri"/>
          <w:i/>
          <w:iCs/>
          <w:noProof/>
          <w:szCs w:val="24"/>
        </w:rPr>
        <w:t>Nature</w:t>
      </w:r>
      <w:r w:rsidRPr="00871E39">
        <w:rPr>
          <w:rFonts w:ascii="Calibri" w:hAnsi="Calibri" w:cs="Calibri"/>
          <w:noProof/>
          <w:szCs w:val="24"/>
        </w:rPr>
        <w:t>.</w:t>
      </w:r>
    </w:p>
    <w:p w14:paraId="7A1AAAF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Newbold, T., Oppenheimer, P., Etard, A. &amp; Williams, J.J. (2020). Tropical and Mediterranean biodiversity is disproportionately sensitive to land-use and climate change. </w:t>
      </w:r>
      <w:r w:rsidRPr="00871E39">
        <w:rPr>
          <w:rFonts w:ascii="Calibri" w:hAnsi="Calibri" w:cs="Calibri"/>
          <w:i/>
          <w:iCs/>
          <w:noProof/>
          <w:szCs w:val="24"/>
        </w:rPr>
        <w:t>Nat. Ecol. Evol.</w:t>
      </w:r>
    </w:p>
    <w:p w14:paraId="6C1EC58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Newbold, T., Scharlemann, J.P.W., Butchart, S.H.M., Sekercioğlu, C.H., Alkemade, R., Booth, H., </w:t>
      </w:r>
      <w:r w:rsidRPr="00871E39">
        <w:rPr>
          <w:rFonts w:ascii="Calibri" w:hAnsi="Calibri" w:cs="Calibri"/>
          <w:i/>
          <w:iCs/>
          <w:noProof/>
          <w:szCs w:val="24"/>
        </w:rPr>
        <w:t>et al.</w:t>
      </w:r>
      <w:r w:rsidRPr="00871E39">
        <w:rPr>
          <w:rFonts w:ascii="Calibri" w:hAnsi="Calibri" w:cs="Calibri"/>
          <w:noProof/>
          <w:szCs w:val="24"/>
        </w:rPr>
        <w:t xml:space="preserve"> (2013). Ecological traits affect the response of tropical forest bird species to land-use intensity. </w:t>
      </w:r>
      <w:r w:rsidRPr="00871E39">
        <w:rPr>
          <w:rFonts w:ascii="Calibri" w:hAnsi="Calibri" w:cs="Calibri"/>
          <w:i/>
          <w:iCs/>
          <w:noProof/>
          <w:szCs w:val="24"/>
        </w:rPr>
        <w:t>Proc. Biol. Sci.</w:t>
      </w:r>
    </w:p>
    <w:p w14:paraId="738C1A8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Nowakowski, A.J., Thompson, M.E., Donnelly, M.A. &amp; Todd, B.D. (2017). Amphibian sensitivity to habitat modification is associated with population trends and species traits. </w:t>
      </w:r>
      <w:r w:rsidRPr="00871E39">
        <w:rPr>
          <w:rFonts w:ascii="Calibri" w:hAnsi="Calibri" w:cs="Calibri"/>
          <w:i/>
          <w:iCs/>
          <w:noProof/>
          <w:szCs w:val="24"/>
        </w:rPr>
        <w:t>Glob. Ecol. Biogeogr.</w:t>
      </w:r>
    </w:p>
    <w:p w14:paraId="60E21165"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Oliver, R.Y., Meyer, C., Ranipeta, A., Winner, K. &amp; Jetz, W. (2021). Global and national trends, gaps, and opportunities in documenting and monitoring species distributions. </w:t>
      </w:r>
      <w:r w:rsidRPr="00871E39">
        <w:rPr>
          <w:rFonts w:ascii="Calibri" w:hAnsi="Calibri" w:cs="Calibri"/>
          <w:i/>
          <w:iCs/>
          <w:noProof/>
          <w:szCs w:val="24"/>
        </w:rPr>
        <w:t>PLoS Biol.</w:t>
      </w:r>
      <w:r w:rsidRPr="00871E39">
        <w:rPr>
          <w:rFonts w:ascii="Calibri" w:hAnsi="Calibri" w:cs="Calibri"/>
          <w:noProof/>
          <w:szCs w:val="24"/>
        </w:rPr>
        <w:t>, 19, 1–14.</w:t>
      </w:r>
    </w:p>
    <w:p w14:paraId="5BC228A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Oliver, T.H., Heard, M.S., Isaac, N.J.B., Roy, D.B., Procter, D., Eigenbrod, F., </w:t>
      </w:r>
      <w:r w:rsidRPr="00871E39">
        <w:rPr>
          <w:rFonts w:ascii="Calibri" w:hAnsi="Calibri" w:cs="Calibri"/>
          <w:i/>
          <w:iCs/>
          <w:noProof/>
          <w:szCs w:val="24"/>
        </w:rPr>
        <w:t>et al.</w:t>
      </w:r>
      <w:r w:rsidRPr="00871E39">
        <w:rPr>
          <w:rFonts w:ascii="Calibri" w:hAnsi="Calibri" w:cs="Calibri"/>
          <w:noProof/>
          <w:szCs w:val="24"/>
        </w:rPr>
        <w:t xml:space="preserve"> (2015). Biodiversity and Resilience of Ecosystem Functions. </w:t>
      </w:r>
      <w:r w:rsidRPr="00871E39">
        <w:rPr>
          <w:rFonts w:ascii="Calibri" w:hAnsi="Calibri" w:cs="Calibri"/>
          <w:i/>
          <w:iCs/>
          <w:noProof/>
          <w:szCs w:val="24"/>
        </w:rPr>
        <w:t>Trends Ecol. Evol.</w:t>
      </w:r>
    </w:p>
    <w:p w14:paraId="429D99A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Pacifici, M., Foden, W.B., Visconti, P., Watson, J.E.M., Butchart, S.H.M., Kovacs, K.M., </w:t>
      </w:r>
      <w:r w:rsidRPr="00871E39">
        <w:rPr>
          <w:rFonts w:ascii="Calibri" w:hAnsi="Calibri" w:cs="Calibri"/>
          <w:i/>
          <w:iCs/>
          <w:noProof/>
          <w:szCs w:val="24"/>
        </w:rPr>
        <w:t>et al.</w:t>
      </w:r>
      <w:r w:rsidRPr="00871E39">
        <w:rPr>
          <w:rFonts w:ascii="Calibri" w:hAnsi="Calibri" w:cs="Calibri"/>
          <w:noProof/>
          <w:szCs w:val="24"/>
        </w:rPr>
        <w:t xml:space="preserve"> (2015). Assessing species vulnerability to climate change. </w:t>
      </w:r>
      <w:r w:rsidRPr="00871E39">
        <w:rPr>
          <w:rFonts w:ascii="Calibri" w:hAnsi="Calibri" w:cs="Calibri"/>
          <w:i/>
          <w:iCs/>
          <w:noProof/>
          <w:szCs w:val="24"/>
        </w:rPr>
        <w:t>Nat. Clim. Chang.</w:t>
      </w:r>
    </w:p>
    <w:p w14:paraId="331B99F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Pacifici, M., Visconti, P., Butchart, S.H.M., Watson, J.E.M., Cassola, F.M. &amp; Rondinini, C. (2017). Species’ traits influenced their response to recent climate change. </w:t>
      </w:r>
      <w:r w:rsidRPr="00871E39">
        <w:rPr>
          <w:rFonts w:ascii="Calibri" w:hAnsi="Calibri" w:cs="Calibri"/>
          <w:i/>
          <w:iCs/>
          <w:noProof/>
          <w:szCs w:val="24"/>
        </w:rPr>
        <w:t>Nat. Clim. Chang.</w:t>
      </w:r>
    </w:p>
    <w:p w14:paraId="44EE88D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De Palma, A., Sanchez-Ortiz, K., Martin, P.A., Chadwick, A., Gilbert, G., Bates, A.E., </w:t>
      </w:r>
      <w:r w:rsidRPr="00871E39">
        <w:rPr>
          <w:rFonts w:ascii="Calibri" w:hAnsi="Calibri" w:cs="Calibri"/>
          <w:i/>
          <w:iCs/>
          <w:noProof/>
          <w:szCs w:val="24"/>
        </w:rPr>
        <w:t>et al.</w:t>
      </w:r>
      <w:r w:rsidRPr="00871E39">
        <w:rPr>
          <w:rFonts w:ascii="Calibri" w:hAnsi="Calibri" w:cs="Calibri"/>
          <w:noProof/>
          <w:szCs w:val="24"/>
        </w:rPr>
        <w:t xml:space="preserve"> (2018). Challenges With Inferring How Land-Use Affects Terrestrial Biodiversity: Study Design, Time, Space and Synthesis. In: </w:t>
      </w:r>
      <w:r w:rsidRPr="00871E39">
        <w:rPr>
          <w:rFonts w:ascii="Calibri" w:hAnsi="Calibri" w:cs="Calibri"/>
          <w:i/>
          <w:iCs/>
          <w:noProof/>
          <w:szCs w:val="24"/>
        </w:rPr>
        <w:t>Advances in Ecological Research</w:t>
      </w:r>
      <w:r w:rsidRPr="00871E39">
        <w:rPr>
          <w:rFonts w:ascii="Calibri" w:hAnsi="Calibri" w:cs="Calibri"/>
          <w:noProof/>
          <w:szCs w:val="24"/>
        </w:rPr>
        <w:t>.</w:t>
      </w:r>
    </w:p>
    <w:p w14:paraId="0E03D64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Pörtner, H.O. &amp; Farrell, A.P. (2008). Physiology and Climate Change. </w:t>
      </w:r>
      <w:r w:rsidRPr="00871E39">
        <w:rPr>
          <w:rFonts w:ascii="Calibri" w:hAnsi="Calibri" w:cs="Calibri"/>
          <w:i/>
          <w:iCs/>
          <w:noProof/>
          <w:szCs w:val="24"/>
        </w:rPr>
        <w:t>Science (80-. ).</w:t>
      </w:r>
      <w:r w:rsidRPr="00871E39">
        <w:rPr>
          <w:rFonts w:ascii="Calibri" w:hAnsi="Calibri" w:cs="Calibri"/>
          <w:noProof/>
          <w:szCs w:val="24"/>
        </w:rPr>
        <w:t>, 322, 690–692.</w:t>
      </w:r>
    </w:p>
    <w:p w14:paraId="4441250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Powers, R.P. &amp; Jetz, W. (2019). Global habitat loss and extinction risk of terrestrial vertebrates under future land-use-change scenarios. </w:t>
      </w:r>
      <w:r w:rsidRPr="00871E39">
        <w:rPr>
          <w:rFonts w:ascii="Calibri" w:hAnsi="Calibri" w:cs="Calibri"/>
          <w:i/>
          <w:iCs/>
          <w:noProof/>
          <w:szCs w:val="24"/>
        </w:rPr>
        <w:t>Nat. Clim. Chang.</w:t>
      </w:r>
      <w:r w:rsidRPr="00871E39">
        <w:rPr>
          <w:rFonts w:ascii="Calibri" w:hAnsi="Calibri" w:cs="Calibri"/>
          <w:noProof/>
          <w:szCs w:val="24"/>
        </w:rPr>
        <w:t>, 9, 323–329.</w:t>
      </w:r>
    </w:p>
    <w:p w14:paraId="123694AD"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Quesnelle, P.E., Lindsay, K.E. &amp; Fahrig, L. (2014). Low reproductive rate predicts species sensitivity to habitat loss: A meta-analysis of wetland vertebrates. </w:t>
      </w:r>
      <w:r w:rsidRPr="00871E39">
        <w:rPr>
          <w:rFonts w:ascii="Calibri" w:hAnsi="Calibri" w:cs="Calibri"/>
          <w:i/>
          <w:iCs/>
          <w:noProof/>
          <w:szCs w:val="24"/>
        </w:rPr>
        <w:t>PLoS One</w:t>
      </w:r>
      <w:r w:rsidRPr="00871E39">
        <w:rPr>
          <w:rFonts w:ascii="Calibri" w:hAnsi="Calibri" w:cs="Calibri"/>
          <w:noProof/>
          <w:szCs w:val="24"/>
        </w:rPr>
        <w:t>.</w:t>
      </w:r>
    </w:p>
    <w:p w14:paraId="52F2727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Ratto, F., Simmons, B.I., Spake, R., Zamora-Gutierrez, V., MacDonald, M.A., Merriman, J.C., </w:t>
      </w:r>
      <w:r w:rsidRPr="00871E39">
        <w:rPr>
          <w:rFonts w:ascii="Calibri" w:hAnsi="Calibri" w:cs="Calibri"/>
          <w:i/>
          <w:iCs/>
          <w:noProof/>
          <w:szCs w:val="24"/>
        </w:rPr>
        <w:t>et al.</w:t>
      </w:r>
      <w:r w:rsidRPr="00871E39">
        <w:rPr>
          <w:rFonts w:ascii="Calibri" w:hAnsi="Calibri" w:cs="Calibri"/>
          <w:noProof/>
          <w:szCs w:val="24"/>
        </w:rPr>
        <w:t xml:space="preserve"> (2018). Global importance of vertebrate pollinators for plant reproductive success: a meta-</w:t>
      </w:r>
      <w:r w:rsidRPr="00871E39">
        <w:rPr>
          <w:rFonts w:ascii="Calibri" w:hAnsi="Calibri" w:cs="Calibri"/>
          <w:noProof/>
          <w:szCs w:val="24"/>
        </w:rPr>
        <w:lastRenderedPageBreak/>
        <w:t xml:space="preserve">analysis. </w:t>
      </w:r>
      <w:r w:rsidRPr="00871E39">
        <w:rPr>
          <w:rFonts w:ascii="Calibri" w:hAnsi="Calibri" w:cs="Calibri"/>
          <w:i/>
          <w:iCs/>
          <w:noProof/>
          <w:szCs w:val="24"/>
        </w:rPr>
        <w:t>Front. Ecol. Environ.</w:t>
      </w:r>
    </w:p>
    <w:p w14:paraId="3A1EDD6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Ripple, W.J., Wolf, C., Newsome, T.M., Hoffmann, M., Wirsing, A.J. &amp; McCauley, D.J. (2017). Extinction risk is most acute for the world’s largest and smallest vertebrates. </w:t>
      </w:r>
      <w:r w:rsidRPr="00871E39">
        <w:rPr>
          <w:rFonts w:ascii="Calibri" w:hAnsi="Calibri" w:cs="Calibri"/>
          <w:i/>
          <w:iCs/>
          <w:noProof/>
          <w:szCs w:val="24"/>
        </w:rPr>
        <w:t>Proc. Natl. Acad. Sci.</w:t>
      </w:r>
    </w:p>
    <w:p w14:paraId="4D1FC66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Robert Burger, J., Hou, C., A. S. Hall, C. &amp; Brown, J.H. (2021). Universal rules of life: metabolic rates, biological times and the equal fitness paradigm. </w:t>
      </w:r>
      <w:r w:rsidRPr="00871E39">
        <w:rPr>
          <w:rFonts w:ascii="Calibri" w:hAnsi="Calibri" w:cs="Calibri"/>
          <w:i/>
          <w:iCs/>
          <w:noProof/>
          <w:szCs w:val="24"/>
        </w:rPr>
        <w:t>Ecol. Lett.</w:t>
      </w:r>
      <w:r w:rsidRPr="00871E39">
        <w:rPr>
          <w:rFonts w:ascii="Calibri" w:hAnsi="Calibri" w:cs="Calibri"/>
          <w:noProof/>
          <w:szCs w:val="24"/>
        </w:rPr>
        <w:t>, 24, 1262–1281.</w:t>
      </w:r>
    </w:p>
    <w:p w14:paraId="570A3F8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Salo, P., Banks, P.B., Dickman, C.R. &amp; Korpimäki, E. (2010). Predator manipulation experiments: Impacts on populations of terrestrial vertebrate prey. </w:t>
      </w:r>
      <w:r w:rsidRPr="00871E39">
        <w:rPr>
          <w:rFonts w:ascii="Calibri" w:hAnsi="Calibri" w:cs="Calibri"/>
          <w:i/>
          <w:iCs/>
          <w:noProof/>
          <w:szCs w:val="24"/>
        </w:rPr>
        <w:t>Ecol. Monogr.</w:t>
      </w:r>
    </w:p>
    <w:p w14:paraId="3F349C3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Sandom, C., Faurby, S., Sandel, B. &amp; Svenning, J.C. (2014). Global late Quaternary megafauna extinctions linked to humans, not climate change. </w:t>
      </w:r>
      <w:r w:rsidRPr="00871E39">
        <w:rPr>
          <w:rFonts w:ascii="Calibri" w:hAnsi="Calibri" w:cs="Calibri"/>
          <w:i/>
          <w:iCs/>
          <w:noProof/>
          <w:szCs w:val="24"/>
        </w:rPr>
        <w:t>Proc. R. Soc. B Biol. Sci.</w:t>
      </w:r>
      <w:r w:rsidRPr="00871E39">
        <w:rPr>
          <w:rFonts w:ascii="Calibri" w:hAnsi="Calibri" w:cs="Calibri"/>
          <w:noProof/>
          <w:szCs w:val="24"/>
        </w:rPr>
        <w:t>, 281.</w:t>
      </w:r>
    </w:p>
    <w:p w14:paraId="60592F2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Schleuter, D., Daufresne, M., Massol, F. &amp; Argillier, C. (2010). A user’s guide to functional diversity indices. </w:t>
      </w:r>
      <w:r w:rsidRPr="00871E39">
        <w:rPr>
          <w:rFonts w:ascii="Calibri" w:hAnsi="Calibri" w:cs="Calibri"/>
          <w:i/>
          <w:iCs/>
          <w:noProof/>
          <w:szCs w:val="24"/>
        </w:rPr>
        <w:t>Ecol. Monogr.</w:t>
      </w:r>
    </w:p>
    <w:p w14:paraId="5873218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Schloss, C.A., Nunez, T.A. &amp; Lawler, J.J. (2012). Dispersal will limit ability of mammals to track climate change in the Western Hemisphere. </w:t>
      </w:r>
      <w:r w:rsidRPr="00871E39">
        <w:rPr>
          <w:rFonts w:ascii="Calibri" w:hAnsi="Calibri" w:cs="Calibri"/>
          <w:i/>
          <w:iCs/>
          <w:noProof/>
          <w:szCs w:val="24"/>
        </w:rPr>
        <w:t>Proc. Natl. Acad. Sci.</w:t>
      </w:r>
    </w:p>
    <w:p w14:paraId="53DAAFA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Seneviratne, S.I., Nicholls, N., Easterling, D., Goodess, C.M., Kanae, S., Kossin, J., </w:t>
      </w:r>
      <w:r w:rsidRPr="00871E39">
        <w:rPr>
          <w:rFonts w:ascii="Calibri" w:hAnsi="Calibri" w:cs="Calibri"/>
          <w:i/>
          <w:iCs/>
          <w:noProof/>
          <w:szCs w:val="24"/>
        </w:rPr>
        <w:t>et al.</w:t>
      </w:r>
      <w:r w:rsidRPr="00871E39">
        <w:rPr>
          <w:rFonts w:ascii="Calibri" w:hAnsi="Calibri" w:cs="Calibri"/>
          <w:noProof/>
          <w:szCs w:val="24"/>
        </w:rPr>
        <w:t xml:space="preserve"> (2012). Changes in climate extremes and their impacts on the natural physical environment. </w:t>
      </w:r>
      <w:r w:rsidRPr="00871E39">
        <w:rPr>
          <w:rFonts w:ascii="Calibri" w:hAnsi="Calibri" w:cs="Calibri"/>
          <w:i/>
          <w:iCs/>
          <w:noProof/>
          <w:szCs w:val="24"/>
        </w:rPr>
        <w:t>Manag. Risks Extrem. Events Disasters to Adv. Clim. Chang. Adapt. Spec. Rep. Intergov. Panel Clim. Chang.</w:t>
      </w:r>
      <w:r w:rsidRPr="00871E39">
        <w:rPr>
          <w:rFonts w:ascii="Calibri" w:hAnsi="Calibri" w:cs="Calibri"/>
          <w:noProof/>
          <w:szCs w:val="24"/>
        </w:rPr>
        <w:t>, 9781107025, 109–230.</w:t>
      </w:r>
    </w:p>
    <w:p w14:paraId="07928C6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Seto, K.C., Sánchez-Rodríguez, R. &amp; Fragkias, M. (2010). The new geography of contemporary urbanization and the environment. </w:t>
      </w:r>
      <w:r w:rsidRPr="00871E39">
        <w:rPr>
          <w:rFonts w:ascii="Calibri" w:hAnsi="Calibri" w:cs="Calibri"/>
          <w:i/>
          <w:iCs/>
          <w:noProof/>
          <w:szCs w:val="24"/>
        </w:rPr>
        <w:t>Annu. Rev. Environ. Resour.</w:t>
      </w:r>
      <w:r w:rsidRPr="00871E39">
        <w:rPr>
          <w:rFonts w:ascii="Calibri" w:hAnsi="Calibri" w:cs="Calibri"/>
          <w:noProof/>
          <w:szCs w:val="24"/>
        </w:rPr>
        <w:t>, 35, 167–194.</w:t>
      </w:r>
    </w:p>
    <w:p w14:paraId="1C218F0F"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Severtsov. (2012). </w:t>
      </w:r>
      <w:r w:rsidRPr="00871E39">
        <w:rPr>
          <w:rFonts w:ascii="Calibri" w:hAnsi="Calibri" w:cs="Calibri"/>
          <w:i/>
          <w:iCs/>
          <w:noProof/>
          <w:szCs w:val="24"/>
        </w:rPr>
        <w:t>The Significance of Vertebrates in the Structure and Functioning of Ecosystems</w:t>
      </w:r>
      <w:r w:rsidRPr="00871E39">
        <w:rPr>
          <w:rFonts w:ascii="Calibri" w:hAnsi="Calibri" w:cs="Calibri"/>
          <w:noProof/>
          <w:szCs w:val="24"/>
        </w:rPr>
        <w:t>.</w:t>
      </w:r>
    </w:p>
    <w:p w14:paraId="4E79F00A"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Soroye, P., Newbold, T. &amp; Kerr, J. (2020). Among Bumble Bees Across Continents. </w:t>
      </w:r>
      <w:r w:rsidRPr="00871E39">
        <w:rPr>
          <w:rFonts w:ascii="Calibri" w:hAnsi="Calibri" w:cs="Calibri"/>
          <w:i/>
          <w:iCs/>
          <w:noProof/>
          <w:szCs w:val="24"/>
        </w:rPr>
        <w:t>Science (80-. ).</w:t>
      </w:r>
      <w:r w:rsidRPr="00871E39">
        <w:rPr>
          <w:rFonts w:ascii="Calibri" w:hAnsi="Calibri" w:cs="Calibri"/>
          <w:noProof/>
          <w:szCs w:val="24"/>
        </w:rPr>
        <w:t>, 367, 685–688.</w:t>
      </w:r>
    </w:p>
    <w:p w14:paraId="36FA955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La Sorte, F.A., Lepczyk, C.A., Aronson, M.F.J., Goddard, M.A., Hedblom, M., Katti, M., </w:t>
      </w:r>
      <w:r w:rsidRPr="00871E39">
        <w:rPr>
          <w:rFonts w:ascii="Calibri" w:hAnsi="Calibri" w:cs="Calibri"/>
          <w:i/>
          <w:iCs/>
          <w:noProof/>
          <w:szCs w:val="24"/>
        </w:rPr>
        <w:t>et al.</w:t>
      </w:r>
      <w:r w:rsidRPr="00871E39">
        <w:rPr>
          <w:rFonts w:ascii="Calibri" w:hAnsi="Calibri" w:cs="Calibri"/>
          <w:noProof/>
          <w:szCs w:val="24"/>
        </w:rPr>
        <w:t xml:space="preserve"> (2018). The phylogenetic and functional diversity of regional breeding bird assemblages is reduced and constricted through urbanization. </w:t>
      </w:r>
      <w:r w:rsidRPr="00871E39">
        <w:rPr>
          <w:rFonts w:ascii="Calibri" w:hAnsi="Calibri" w:cs="Calibri"/>
          <w:i/>
          <w:iCs/>
          <w:noProof/>
          <w:szCs w:val="24"/>
        </w:rPr>
        <w:t>Divers. Distrib.</w:t>
      </w:r>
    </w:p>
    <w:p w14:paraId="463EE43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Souza, F.L., Valente-Neto, F., Severo-Neto, F., Bueno, B., Ochoa-Quintero, J.M., Laps, R.R., </w:t>
      </w:r>
      <w:r w:rsidRPr="00871E39">
        <w:rPr>
          <w:rFonts w:ascii="Calibri" w:hAnsi="Calibri" w:cs="Calibri"/>
          <w:i/>
          <w:iCs/>
          <w:noProof/>
          <w:szCs w:val="24"/>
        </w:rPr>
        <w:t>et al.</w:t>
      </w:r>
      <w:r w:rsidRPr="00871E39">
        <w:rPr>
          <w:rFonts w:ascii="Calibri" w:hAnsi="Calibri" w:cs="Calibri"/>
          <w:noProof/>
          <w:szCs w:val="24"/>
        </w:rPr>
        <w:t xml:space="preserve"> (2019). Impervious surface and heterogeneity are opposite drivers to maintain bird richness in a Cerrado city. </w:t>
      </w:r>
      <w:r w:rsidRPr="00871E39">
        <w:rPr>
          <w:rFonts w:ascii="Calibri" w:hAnsi="Calibri" w:cs="Calibri"/>
          <w:i/>
          <w:iCs/>
          <w:noProof/>
          <w:szCs w:val="24"/>
        </w:rPr>
        <w:t>Landsc. Urban Plan.</w:t>
      </w:r>
      <w:r w:rsidRPr="00871E39">
        <w:rPr>
          <w:rFonts w:ascii="Calibri" w:hAnsi="Calibri" w:cs="Calibri"/>
          <w:noProof/>
          <w:szCs w:val="24"/>
        </w:rPr>
        <w:t>, 192, 103643.</w:t>
      </w:r>
    </w:p>
    <w:p w14:paraId="75C52C9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Spooner, F.E.B., Pearson, R.G. &amp; Freeman, R. (2018). Rapid warming is associated with population decline among terrestrial birds and mammals globally. </w:t>
      </w:r>
      <w:r w:rsidRPr="00871E39">
        <w:rPr>
          <w:rFonts w:ascii="Calibri" w:hAnsi="Calibri" w:cs="Calibri"/>
          <w:i/>
          <w:iCs/>
          <w:noProof/>
          <w:szCs w:val="24"/>
        </w:rPr>
        <w:t>Glob. Chang. Biol.</w:t>
      </w:r>
    </w:p>
    <w:p w14:paraId="284CF301"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Stark, G., Pincheira-Donoso, D. &amp; Meiri, S. (2020). No evidence for the ‘rate-of-living’ theory across the tetrapod tree of life. </w:t>
      </w:r>
      <w:r w:rsidRPr="00871E39">
        <w:rPr>
          <w:rFonts w:ascii="Calibri" w:hAnsi="Calibri" w:cs="Calibri"/>
          <w:i/>
          <w:iCs/>
          <w:noProof/>
          <w:szCs w:val="24"/>
        </w:rPr>
        <w:t>Glob. Ecol. Biogeogr.</w:t>
      </w:r>
      <w:r w:rsidRPr="00871E39">
        <w:rPr>
          <w:rFonts w:ascii="Calibri" w:hAnsi="Calibri" w:cs="Calibri"/>
          <w:noProof/>
          <w:szCs w:val="24"/>
        </w:rPr>
        <w:t>, 29, 857–884.</w:t>
      </w:r>
    </w:p>
    <w:p w14:paraId="2B1325F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Steffen, W., Broadgate, W., Deutsch, L., Gaffney, O. &amp; Ludwig, C. (2015). The trajectory of the anthropocene: The great acceleration. </w:t>
      </w:r>
      <w:r w:rsidRPr="00871E39">
        <w:rPr>
          <w:rFonts w:ascii="Calibri" w:hAnsi="Calibri" w:cs="Calibri"/>
          <w:i/>
          <w:iCs/>
          <w:noProof/>
          <w:szCs w:val="24"/>
        </w:rPr>
        <w:t>Anthr. Rev.</w:t>
      </w:r>
    </w:p>
    <w:p w14:paraId="18A320F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Steffen, W., Grinevald, J., Crutzen, P. &amp; Mcneill, J. (2011). The anthropocene: Conceptual and historical perspectives. </w:t>
      </w:r>
      <w:r w:rsidRPr="00871E39">
        <w:rPr>
          <w:rFonts w:ascii="Calibri" w:hAnsi="Calibri" w:cs="Calibri"/>
          <w:i/>
          <w:iCs/>
          <w:noProof/>
          <w:szCs w:val="24"/>
        </w:rPr>
        <w:t>Philos. Trans. R. Soc. A Math. Phys. Eng. Sci.</w:t>
      </w:r>
      <w:r w:rsidRPr="00871E39">
        <w:rPr>
          <w:rFonts w:ascii="Calibri" w:hAnsi="Calibri" w:cs="Calibri"/>
          <w:noProof/>
          <w:szCs w:val="24"/>
        </w:rPr>
        <w:t>, 369, 842–867.</w:t>
      </w:r>
    </w:p>
    <w:p w14:paraId="4535313F"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Stehfest, E., van Zeist, W.J., Valin, H., Havlik, P., Popp, A., Kyle, P., </w:t>
      </w:r>
      <w:r w:rsidRPr="00871E39">
        <w:rPr>
          <w:rFonts w:ascii="Calibri" w:hAnsi="Calibri" w:cs="Calibri"/>
          <w:i/>
          <w:iCs/>
          <w:noProof/>
          <w:szCs w:val="24"/>
        </w:rPr>
        <w:t>et al.</w:t>
      </w:r>
      <w:r w:rsidRPr="00871E39">
        <w:rPr>
          <w:rFonts w:ascii="Calibri" w:hAnsi="Calibri" w:cs="Calibri"/>
          <w:noProof/>
          <w:szCs w:val="24"/>
        </w:rPr>
        <w:t xml:space="preserve"> (2019). Key determinants of global land-use projections. </w:t>
      </w:r>
      <w:r w:rsidRPr="00871E39">
        <w:rPr>
          <w:rFonts w:ascii="Calibri" w:hAnsi="Calibri" w:cs="Calibri"/>
          <w:i/>
          <w:iCs/>
          <w:noProof/>
          <w:szCs w:val="24"/>
        </w:rPr>
        <w:t>Nat. Commun.</w:t>
      </w:r>
      <w:r w:rsidRPr="00871E39">
        <w:rPr>
          <w:rFonts w:ascii="Calibri" w:hAnsi="Calibri" w:cs="Calibri"/>
          <w:noProof/>
          <w:szCs w:val="24"/>
        </w:rPr>
        <w:t>, 10, 1–10.</w:t>
      </w:r>
    </w:p>
    <w:p w14:paraId="24AF259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Stewart, P.S., Voskamp, A., Santini, L., Biber, M.F., Devenish, A.J.M., Hof, C., </w:t>
      </w:r>
      <w:r w:rsidRPr="00871E39">
        <w:rPr>
          <w:rFonts w:ascii="Calibri" w:hAnsi="Calibri" w:cs="Calibri"/>
          <w:i/>
          <w:iCs/>
          <w:noProof/>
          <w:szCs w:val="24"/>
        </w:rPr>
        <w:t>et al.</w:t>
      </w:r>
      <w:r w:rsidRPr="00871E39">
        <w:rPr>
          <w:rFonts w:ascii="Calibri" w:hAnsi="Calibri" w:cs="Calibri"/>
          <w:noProof/>
          <w:szCs w:val="24"/>
        </w:rPr>
        <w:t xml:space="preserve"> (2022). Global impacts of climate change on avian functional diversity. </w:t>
      </w:r>
      <w:r w:rsidRPr="00871E39">
        <w:rPr>
          <w:rFonts w:ascii="Calibri" w:hAnsi="Calibri" w:cs="Calibri"/>
          <w:i/>
          <w:iCs/>
          <w:noProof/>
          <w:szCs w:val="24"/>
        </w:rPr>
        <w:t>Ecol. Lett.</w:t>
      </w:r>
      <w:r w:rsidRPr="00871E39">
        <w:rPr>
          <w:rFonts w:ascii="Calibri" w:hAnsi="Calibri" w:cs="Calibri"/>
          <w:noProof/>
          <w:szCs w:val="24"/>
        </w:rPr>
        <w:t>, 25, 673–685.</w:t>
      </w:r>
    </w:p>
    <w:p w14:paraId="6E41D450"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lastRenderedPageBreak/>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871E39">
        <w:rPr>
          <w:rFonts w:ascii="Calibri" w:hAnsi="Calibri" w:cs="Calibri"/>
          <w:i/>
          <w:iCs/>
          <w:noProof/>
          <w:szCs w:val="24"/>
        </w:rPr>
        <w:t>Science (80-. ).</w:t>
      </w:r>
      <w:r w:rsidRPr="00871E39">
        <w:rPr>
          <w:rFonts w:ascii="Calibri" w:hAnsi="Calibri" w:cs="Calibri"/>
          <w:noProof/>
          <w:szCs w:val="24"/>
        </w:rPr>
        <w:t>, 328, 1164–1168.</w:t>
      </w:r>
    </w:p>
    <w:p w14:paraId="6E7B05AF"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Thomas, C.D. (2013). The Anthropocene could raise biological diversity. </w:t>
      </w:r>
      <w:r w:rsidRPr="00871E39">
        <w:rPr>
          <w:rFonts w:ascii="Calibri" w:hAnsi="Calibri" w:cs="Calibri"/>
          <w:i/>
          <w:iCs/>
          <w:noProof/>
          <w:szCs w:val="24"/>
        </w:rPr>
        <w:t>Nature</w:t>
      </w:r>
      <w:r w:rsidRPr="00871E39">
        <w:rPr>
          <w:rFonts w:ascii="Calibri" w:hAnsi="Calibri" w:cs="Calibri"/>
          <w:noProof/>
          <w:szCs w:val="24"/>
        </w:rPr>
        <w:t>, 502, 7.</w:t>
      </w:r>
    </w:p>
    <w:p w14:paraId="0095F7E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Thuiller, W., Lavorel, S. &amp; Araújo, M.B. (2005). Niche properties and geographical extent as predictors of species sensitivity to climate change. </w:t>
      </w:r>
      <w:r w:rsidRPr="00871E39">
        <w:rPr>
          <w:rFonts w:ascii="Calibri" w:hAnsi="Calibri" w:cs="Calibri"/>
          <w:i/>
          <w:iCs/>
          <w:noProof/>
          <w:szCs w:val="24"/>
        </w:rPr>
        <w:t>Glob. Ecol. Biogeogr.</w:t>
      </w:r>
      <w:r w:rsidRPr="00871E39">
        <w:rPr>
          <w:rFonts w:ascii="Calibri" w:hAnsi="Calibri" w:cs="Calibri"/>
          <w:noProof/>
          <w:szCs w:val="24"/>
        </w:rPr>
        <w:t>, 14, 347–357.</w:t>
      </w:r>
    </w:p>
    <w:p w14:paraId="1453E6A2"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Tiffney, B.H. (2004). Vertebrate dispersal of seed plants through time. </w:t>
      </w:r>
      <w:r w:rsidRPr="00871E39">
        <w:rPr>
          <w:rFonts w:ascii="Calibri" w:hAnsi="Calibri" w:cs="Calibri"/>
          <w:i/>
          <w:iCs/>
          <w:noProof/>
          <w:szCs w:val="24"/>
        </w:rPr>
        <w:t>Annu. Rev. Ecol. Evol. Syst.</w:t>
      </w:r>
      <w:r w:rsidRPr="00871E39">
        <w:rPr>
          <w:rFonts w:ascii="Calibri" w:hAnsi="Calibri" w:cs="Calibri"/>
          <w:noProof/>
          <w:szCs w:val="24"/>
        </w:rPr>
        <w:t>, 35, 1–29.</w:t>
      </w:r>
    </w:p>
    <w:p w14:paraId="71C3918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Tinoco, B.A., Santillán, V.E. &amp; Graham, C.H. (2018). Land use change has stronger effects on functional diversity than taxonomic diversity in tropical Andean hummingbirds. </w:t>
      </w:r>
      <w:r w:rsidRPr="00871E39">
        <w:rPr>
          <w:rFonts w:ascii="Calibri" w:hAnsi="Calibri" w:cs="Calibri"/>
          <w:i/>
          <w:iCs/>
          <w:noProof/>
          <w:szCs w:val="24"/>
        </w:rPr>
        <w:t>Ecol. Evol.</w:t>
      </w:r>
    </w:p>
    <w:p w14:paraId="76B36BC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Titley, M.A., Snaddon, J.L. &amp; Turner, E.C. (2017). Scientific research on animal biodiversity is systematically biased towards vertebrates and temperate regions. </w:t>
      </w:r>
      <w:r w:rsidRPr="00871E39">
        <w:rPr>
          <w:rFonts w:ascii="Calibri" w:hAnsi="Calibri" w:cs="Calibri"/>
          <w:i/>
          <w:iCs/>
          <w:noProof/>
          <w:szCs w:val="24"/>
        </w:rPr>
        <w:t>PLoS One</w:t>
      </w:r>
      <w:r w:rsidRPr="00871E39">
        <w:rPr>
          <w:rFonts w:ascii="Calibri" w:hAnsi="Calibri" w:cs="Calibri"/>
          <w:noProof/>
          <w:szCs w:val="24"/>
        </w:rPr>
        <w:t>.</w:t>
      </w:r>
    </w:p>
    <w:p w14:paraId="5C3AB7A3"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Trenberth, K.E. (2011). Changes in precipitation with climate change. </w:t>
      </w:r>
      <w:r w:rsidRPr="00871E39">
        <w:rPr>
          <w:rFonts w:ascii="Calibri" w:hAnsi="Calibri" w:cs="Calibri"/>
          <w:i/>
          <w:iCs/>
          <w:noProof/>
          <w:szCs w:val="24"/>
        </w:rPr>
        <w:t>Clim. Res.</w:t>
      </w:r>
      <w:r w:rsidRPr="00871E39">
        <w:rPr>
          <w:rFonts w:ascii="Calibri" w:hAnsi="Calibri" w:cs="Calibri"/>
          <w:noProof/>
          <w:szCs w:val="24"/>
        </w:rPr>
        <w:t>, 47, 123–138.</w:t>
      </w:r>
    </w:p>
    <w:p w14:paraId="53A3DC4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Urban, M.C. (2015). Accelerating extinction risk from climate change. </w:t>
      </w:r>
      <w:r w:rsidRPr="00871E39">
        <w:rPr>
          <w:rFonts w:ascii="Calibri" w:hAnsi="Calibri" w:cs="Calibri"/>
          <w:i/>
          <w:iCs/>
          <w:noProof/>
          <w:szCs w:val="24"/>
        </w:rPr>
        <w:t>Science (80-. ).</w:t>
      </w:r>
      <w:r w:rsidRPr="00871E39">
        <w:rPr>
          <w:rFonts w:ascii="Calibri" w:hAnsi="Calibri" w:cs="Calibri"/>
          <w:noProof/>
          <w:szCs w:val="24"/>
        </w:rPr>
        <w:t>, 348, 571–573.</w:t>
      </w:r>
    </w:p>
    <w:p w14:paraId="5046777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Ustaoglu, E. &amp; Williams, B. (2017). Determinants of Urban Expansion and Agricultural Land Conversion in 25 EU Countries. </w:t>
      </w:r>
      <w:r w:rsidRPr="00871E39">
        <w:rPr>
          <w:rFonts w:ascii="Calibri" w:hAnsi="Calibri" w:cs="Calibri"/>
          <w:i/>
          <w:iCs/>
          <w:noProof/>
          <w:szCs w:val="24"/>
        </w:rPr>
        <w:t>Environ. Manage.</w:t>
      </w:r>
      <w:r w:rsidRPr="00871E39">
        <w:rPr>
          <w:rFonts w:ascii="Calibri" w:hAnsi="Calibri" w:cs="Calibri"/>
          <w:noProof/>
          <w:szCs w:val="24"/>
        </w:rPr>
        <w:t>, 60, 717–746.</w:t>
      </w:r>
    </w:p>
    <w:p w14:paraId="3A63059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Valipour, M., Bateni, S.M. &amp; Jun, C. (2021). Global surface temperature: A new insight. </w:t>
      </w:r>
      <w:r w:rsidRPr="00871E39">
        <w:rPr>
          <w:rFonts w:ascii="Calibri" w:hAnsi="Calibri" w:cs="Calibri"/>
          <w:i/>
          <w:iCs/>
          <w:noProof/>
          <w:szCs w:val="24"/>
        </w:rPr>
        <w:t>Climate</w:t>
      </w:r>
      <w:r w:rsidRPr="00871E39">
        <w:rPr>
          <w:rFonts w:ascii="Calibri" w:hAnsi="Calibri" w:cs="Calibri"/>
          <w:noProof/>
          <w:szCs w:val="24"/>
        </w:rPr>
        <w:t>, 9, 1–4.</w:t>
      </w:r>
    </w:p>
    <w:p w14:paraId="03DA9CD9"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871E39">
        <w:rPr>
          <w:rFonts w:ascii="Calibri" w:hAnsi="Calibri" w:cs="Calibri"/>
          <w:i/>
          <w:iCs/>
          <w:noProof/>
          <w:szCs w:val="24"/>
        </w:rPr>
        <w:t>Freshw. Sci.</w:t>
      </w:r>
    </w:p>
    <w:p w14:paraId="74BFD146"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Villéger, S., Mason, N.W.H. &amp; Mouillot, D. (2008). New multidimensional functional diversity indices for a multifaceted framework in functional ecology. </w:t>
      </w:r>
      <w:r w:rsidRPr="00871E39">
        <w:rPr>
          <w:rFonts w:ascii="Calibri" w:hAnsi="Calibri" w:cs="Calibri"/>
          <w:i/>
          <w:iCs/>
          <w:noProof/>
          <w:szCs w:val="24"/>
        </w:rPr>
        <w:t>Ecology</w:t>
      </w:r>
      <w:r w:rsidRPr="00871E39">
        <w:rPr>
          <w:rFonts w:ascii="Calibri" w:hAnsi="Calibri" w:cs="Calibri"/>
          <w:noProof/>
          <w:szCs w:val="24"/>
        </w:rPr>
        <w:t>.</w:t>
      </w:r>
    </w:p>
    <w:p w14:paraId="7DCC5D3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De Vos, J.M., Joppa, L.N., Gittleman, J.L., Stephens, P.R. &amp; Pimm, S.L. (2015). Estimating the normal background rate of species extinction. </w:t>
      </w:r>
      <w:r w:rsidRPr="00871E39">
        <w:rPr>
          <w:rFonts w:ascii="Calibri" w:hAnsi="Calibri" w:cs="Calibri"/>
          <w:i/>
          <w:iCs/>
          <w:noProof/>
          <w:szCs w:val="24"/>
        </w:rPr>
        <w:t>Conserv. Biol.</w:t>
      </w:r>
    </w:p>
    <w:p w14:paraId="242111AD"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Watson, J. (2016). WORLD VIEW Bring climate change back from the future. </w:t>
      </w:r>
      <w:r w:rsidRPr="00871E39">
        <w:rPr>
          <w:rFonts w:ascii="Calibri" w:hAnsi="Calibri" w:cs="Calibri"/>
          <w:i/>
          <w:iCs/>
          <w:noProof/>
          <w:szCs w:val="24"/>
        </w:rPr>
        <w:t>Nature</w:t>
      </w:r>
      <w:r w:rsidRPr="00871E39">
        <w:rPr>
          <w:rFonts w:ascii="Calibri" w:hAnsi="Calibri" w:cs="Calibri"/>
          <w:noProof/>
          <w:szCs w:val="24"/>
        </w:rPr>
        <w:t>, 534.</w:t>
      </w:r>
    </w:p>
    <w:p w14:paraId="23AFD5B8"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Wilson, E.E. &amp; Wolkovich, E.M. (2011). Scavenging: How carnivores and carrion structure communities. </w:t>
      </w:r>
      <w:r w:rsidRPr="00871E39">
        <w:rPr>
          <w:rFonts w:ascii="Calibri" w:hAnsi="Calibri" w:cs="Calibri"/>
          <w:i/>
          <w:iCs/>
          <w:noProof/>
          <w:szCs w:val="24"/>
        </w:rPr>
        <w:t>Trends Ecol. Evol.</w:t>
      </w:r>
    </w:p>
    <w:p w14:paraId="2BA6AC57"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Wulder, M.A., Coops, N.C., Roy, D.P., White, J.C. &amp; Hermosilla, T. (2018). Land cover 2.0. </w:t>
      </w:r>
      <w:r w:rsidRPr="00871E39">
        <w:rPr>
          <w:rFonts w:ascii="Calibri" w:hAnsi="Calibri" w:cs="Calibri"/>
          <w:i/>
          <w:iCs/>
          <w:noProof/>
          <w:szCs w:val="24"/>
        </w:rPr>
        <w:t>Int. J. Remote Sens.</w:t>
      </w:r>
      <w:r w:rsidRPr="00871E39">
        <w:rPr>
          <w:rFonts w:ascii="Calibri" w:hAnsi="Calibri" w:cs="Calibri"/>
          <w:noProof/>
          <w:szCs w:val="24"/>
        </w:rPr>
        <w:t>, 39, 4254–4284.</w:t>
      </w:r>
    </w:p>
    <w:p w14:paraId="342E5DCC"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WWF. (2020). </w:t>
      </w:r>
      <w:r w:rsidRPr="00871E39">
        <w:rPr>
          <w:rFonts w:ascii="Calibri" w:hAnsi="Calibri" w:cs="Calibri"/>
          <w:i/>
          <w:iCs/>
          <w:noProof/>
          <w:szCs w:val="24"/>
        </w:rPr>
        <w:t>Living Planet Report 2020 - Bending the curve of biodiversity loss</w:t>
      </w:r>
      <w:r w:rsidRPr="00871E39">
        <w:rPr>
          <w:rFonts w:ascii="Calibri" w:hAnsi="Calibri" w:cs="Calibri"/>
          <w:noProof/>
          <w:szCs w:val="24"/>
        </w:rPr>
        <w:t xml:space="preserve">. </w:t>
      </w:r>
      <w:r w:rsidRPr="00871E39">
        <w:rPr>
          <w:rFonts w:ascii="Calibri" w:hAnsi="Calibri" w:cs="Calibri"/>
          <w:i/>
          <w:iCs/>
          <w:noProof/>
          <w:szCs w:val="24"/>
        </w:rPr>
        <w:t>Wwf</w:t>
      </w:r>
      <w:r w:rsidRPr="00871E39">
        <w:rPr>
          <w:rFonts w:ascii="Calibri" w:hAnsi="Calibri" w:cs="Calibri"/>
          <w:noProof/>
          <w:szCs w:val="24"/>
        </w:rPr>
        <w:t>.</w:t>
      </w:r>
    </w:p>
    <w:p w14:paraId="71D12CEE"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szCs w:val="24"/>
        </w:rPr>
      </w:pPr>
      <w:r w:rsidRPr="00871E39">
        <w:rPr>
          <w:rFonts w:ascii="Calibri" w:hAnsi="Calibri" w:cs="Calibri"/>
          <w:noProof/>
          <w:szCs w:val="24"/>
        </w:rPr>
        <w:t xml:space="preserve">Yan, Z., Teng, M., He, W., Liu, A., Li, Y. &amp; Wang, P. (2019). Impervious surface area is a key predictor for urban plant diversity in a city undergone rapid urbanization. </w:t>
      </w:r>
      <w:r w:rsidRPr="00871E39">
        <w:rPr>
          <w:rFonts w:ascii="Calibri" w:hAnsi="Calibri" w:cs="Calibri"/>
          <w:i/>
          <w:iCs/>
          <w:noProof/>
          <w:szCs w:val="24"/>
        </w:rPr>
        <w:t>Sci. Total Environ.</w:t>
      </w:r>
      <w:r w:rsidRPr="00871E39">
        <w:rPr>
          <w:rFonts w:ascii="Calibri" w:hAnsi="Calibri" w:cs="Calibri"/>
          <w:noProof/>
          <w:szCs w:val="24"/>
        </w:rPr>
        <w:t>, 650, 335–342.</w:t>
      </w:r>
    </w:p>
    <w:p w14:paraId="00B58DCB" w14:textId="77777777" w:rsidR="00871E39" w:rsidRPr="00871E39" w:rsidRDefault="00871E39" w:rsidP="00871E39">
      <w:pPr>
        <w:widowControl w:val="0"/>
        <w:autoSpaceDE w:val="0"/>
        <w:autoSpaceDN w:val="0"/>
        <w:adjustRightInd w:val="0"/>
        <w:spacing w:line="240" w:lineRule="auto"/>
        <w:ind w:left="480" w:hanging="480"/>
        <w:rPr>
          <w:rFonts w:ascii="Calibri" w:hAnsi="Calibri" w:cs="Calibri"/>
          <w:noProof/>
        </w:rPr>
      </w:pPr>
      <w:r w:rsidRPr="00871E39">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871E39">
        <w:rPr>
          <w:rFonts w:ascii="Calibri" w:hAnsi="Calibri" w:cs="Calibri"/>
          <w:i/>
          <w:iCs/>
          <w:noProof/>
          <w:szCs w:val="24"/>
        </w:rPr>
        <w:t>Proc. R. Soc. B Biol. Sci.</w:t>
      </w:r>
    </w:p>
    <w:p w14:paraId="6C026ED9" w14:textId="1837B9E2" w:rsidR="005A70CE" w:rsidRPr="0082426B" w:rsidRDefault="00D616E3">
      <w:r w:rsidRPr="0082426B">
        <w:fldChar w:fldCharType="end"/>
      </w:r>
    </w:p>
    <w:sectPr w:rsidR="005A70CE" w:rsidRPr="008242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pressure, and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I prefer the original working. Since you have a word spare at the moment,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1"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2"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3"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24"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5"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26"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7"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8"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29"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30"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31"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Soroye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2"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3"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4"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35"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36"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7" w:author="Etard, Adrienne" w:date="2022-05-06T16:16:00Z" w:initials="EA">
    <w:p w14:paraId="70E5E11E" w14:textId="6A6E935B" w:rsidR="00A80B1E" w:rsidRDefault="00A80B1E">
      <w:pPr>
        <w:pStyle w:val="CommentText"/>
      </w:pPr>
      <w:r>
        <w:rPr>
          <w:rStyle w:val="CommentReference"/>
        </w:rPr>
        <w:annotationRef/>
      </w:r>
      <w:r>
        <w:t>Heheh</w:t>
      </w:r>
      <w:r w:rsidR="00187BCB">
        <w:t>!</w:t>
      </w:r>
    </w:p>
  </w:comment>
  <w:comment w:id="38" w:author="Newbold, Tim" w:date="2022-05-06T10:39:00Z" w:initials="NT">
    <w:p w14:paraId="2F65B85E" w14:textId="77777777" w:rsidR="005778D7" w:rsidRDefault="005778D7" w:rsidP="005778D7">
      <w:pPr>
        <w:pStyle w:val="CommentText"/>
      </w:pPr>
      <w:r>
        <w:rPr>
          <w:rStyle w:val="CommentReference"/>
        </w:rPr>
        <w:annotationRef/>
      </w:r>
      <w:r>
        <w:t>It is not clear what these approaches are without a bit more information.</w:t>
      </w:r>
    </w:p>
  </w:comment>
  <w:comment w:id="39"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40"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41" w:author="Newbold, Tim" w:date="2022-05-06T10:40:00Z" w:initials="NT">
    <w:p w14:paraId="50DDEAEB" w14:textId="534C056C" w:rsidR="00D34851" w:rsidRDefault="00D34851">
      <w:pPr>
        <w:pStyle w:val="CommentText"/>
      </w:pPr>
      <w:r>
        <w:rPr>
          <w:rStyle w:val="CommentReference"/>
        </w:rPr>
        <w:annotationRef/>
      </w:r>
      <w:r>
        <w:t>Great!</w:t>
      </w:r>
    </w:p>
  </w:comment>
  <w:comment w:id="43"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44"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45"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46"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48"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49"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50"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51"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52"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53"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1"/>
  <w15:commentEx w15:paraId="6CD52C66" w15:done="1"/>
  <w15:commentEx w15:paraId="3587824D" w15:done="1"/>
  <w15:commentEx w15:paraId="34F042FC" w15:done="1"/>
  <w15:commentEx w15:paraId="70E5E11E" w15:paraIdParent="34F042FC" w15:done="1"/>
  <w15:commentEx w15:paraId="2F65B85E" w15:done="1"/>
  <w15:commentEx w15:paraId="0B0AC07D" w15:done="1"/>
  <w15:commentEx w15:paraId="19D1E95F" w15:done="1"/>
  <w15:commentEx w15:paraId="50DDEAEB" w15:done="1"/>
  <w15:commentEx w15:paraId="3C9CB658" w15:done="1"/>
  <w15:commentEx w15:paraId="4600C230" w15:done="1"/>
  <w15:commentEx w15:paraId="6DE2D639" w15:done="1"/>
  <w15:commentEx w15:paraId="380895D4"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28BC7C" w16cex:dateUtc="2022-05-06T09:39:00Z"/>
  <w16cex:commentExtensible w16cex:durableId="261F791E" w16cex:dateUtc="2022-05-06T09:38:00Z"/>
  <w16cex:commentExtensible w16cex:durableId="26201046" w16cex:dateUtc="2022-05-06T20:23:00Z"/>
  <w16cex:commentExtensible w16cex:durableId="261F79B9" w16cex:dateUtc="2022-05-06T09:40:00Z"/>
  <w16cex:commentExtensible w16cex:durableId="261F7A23" w16cex:dateUtc="2022-05-06T09:42: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2F65B85E" w16cid:durableId="2628BC7C"/>
  <w16cid:commentId w16cid:paraId="0B0AC07D" w16cid:durableId="261F791E"/>
  <w16cid:commentId w16cid:paraId="19D1E95F" w16cid:durableId="26201046"/>
  <w16cid:commentId w16cid:paraId="50DDEAEB" w16cid:durableId="261F79B9"/>
  <w16cid:commentId w16cid:paraId="3C9CB658" w16cid:durableId="261F7A23"/>
  <w16cid:commentId w16cid:paraId="4600C230" w16cid:durableId="261F7AFD"/>
  <w16cid:commentId w16cid:paraId="6DE2D639" w16cid:durableId="261F7ADC"/>
  <w16cid:commentId w16cid:paraId="380895D4" w16cid:durableId="261F7B8E"/>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097650">
    <w:abstractNumId w:val="1"/>
  </w:num>
  <w:num w:numId="2" w16cid:durableId="673340549">
    <w:abstractNumId w:val="0"/>
  </w:num>
  <w:num w:numId="3" w16cid:durableId="899091706">
    <w:abstractNumId w:val="2"/>
  </w:num>
  <w:num w:numId="4" w16cid:durableId="20247009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01D55"/>
    <w:rsid w:val="00013452"/>
    <w:rsid w:val="000206E8"/>
    <w:rsid w:val="0002497F"/>
    <w:rsid w:val="00025F4B"/>
    <w:rsid w:val="000279F7"/>
    <w:rsid w:val="0003220C"/>
    <w:rsid w:val="000351D3"/>
    <w:rsid w:val="00036623"/>
    <w:rsid w:val="00036648"/>
    <w:rsid w:val="000407B3"/>
    <w:rsid w:val="00041831"/>
    <w:rsid w:val="00041E2A"/>
    <w:rsid w:val="00043EDA"/>
    <w:rsid w:val="00045473"/>
    <w:rsid w:val="00045F91"/>
    <w:rsid w:val="00047B39"/>
    <w:rsid w:val="0005260E"/>
    <w:rsid w:val="00053393"/>
    <w:rsid w:val="000560E4"/>
    <w:rsid w:val="00056671"/>
    <w:rsid w:val="000570F7"/>
    <w:rsid w:val="00057558"/>
    <w:rsid w:val="00065350"/>
    <w:rsid w:val="0007060D"/>
    <w:rsid w:val="00074886"/>
    <w:rsid w:val="000775B0"/>
    <w:rsid w:val="00080255"/>
    <w:rsid w:val="00085B60"/>
    <w:rsid w:val="000866BC"/>
    <w:rsid w:val="000879EE"/>
    <w:rsid w:val="00087C58"/>
    <w:rsid w:val="00092356"/>
    <w:rsid w:val="000934C5"/>
    <w:rsid w:val="00095654"/>
    <w:rsid w:val="000A0A17"/>
    <w:rsid w:val="000A1078"/>
    <w:rsid w:val="000A65D8"/>
    <w:rsid w:val="000A6A05"/>
    <w:rsid w:val="000A7FA6"/>
    <w:rsid w:val="000B1AF1"/>
    <w:rsid w:val="000B289A"/>
    <w:rsid w:val="000B4C32"/>
    <w:rsid w:val="000C06C6"/>
    <w:rsid w:val="000C70B5"/>
    <w:rsid w:val="000D2581"/>
    <w:rsid w:val="000D404D"/>
    <w:rsid w:val="000E32B9"/>
    <w:rsid w:val="000E3736"/>
    <w:rsid w:val="000E40CD"/>
    <w:rsid w:val="000E4B0F"/>
    <w:rsid w:val="000E55F7"/>
    <w:rsid w:val="000E5A44"/>
    <w:rsid w:val="000F0007"/>
    <w:rsid w:val="000F2D78"/>
    <w:rsid w:val="000F59A5"/>
    <w:rsid w:val="00100D28"/>
    <w:rsid w:val="00103307"/>
    <w:rsid w:val="00103D1B"/>
    <w:rsid w:val="001048BD"/>
    <w:rsid w:val="0011323F"/>
    <w:rsid w:val="00113A30"/>
    <w:rsid w:val="00120578"/>
    <w:rsid w:val="0012259C"/>
    <w:rsid w:val="00123C0F"/>
    <w:rsid w:val="00125D14"/>
    <w:rsid w:val="0012748D"/>
    <w:rsid w:val="0013087F"/>
    <w:rsid w:val="00133105"/>
    <w:rsid w:val="001337F5"/>
    <w:rsid w:val="00141067"/>
    <w:rsid w:val="001509F8"/>
    <w:rsid w:val="0015252D"/>
    <w:rsid w:val="001538D2"/>
    <w:rsid w:val="00157899"/>
    <w:rsid w:val="001602EF"/>
    <w:rsid w:val="00160AA4"/>
    <w:rsid w:val="00163FAD"/>
    <w:rsid w:val="00166543"/>
    <w:rsid w:val="00167029"/>
    <w:rsid w:val="00167F1B"/>
    <w:rsid w:val="00170767"/>
    <w:rsid w:val="0017221F"/>
    <w:rsid w:val="00173507"/>
    <w:rsid w:val="00173928"/>
    <w:rsid w:val="0017415C"/>
    <w:rsid w:val="00175091"/>
    <w:rsid w:val="001760EA"/>
    <w:rsid w:val="001813C1"/>
    <w:rsid w:val="001833B3"/>
    <w:rsid w:val="00184D6F"/>
    <w:rsid w:val="00187BCB"/>
    <w:rsid w:val="00190F99"/>
    <w:rsid w:val="001910F8"/>
    <w:rsid w:val="001915AE"/>
    <w:rsid w:val="00192580"/>
    <w:rsid w:val="00192A31"/>
    <w:rsid w:val="00192D57"/>
    <w:rsid w:val="00193FDE"/>
    <w:rsid w:val="001A03DA"/>
    <w:rsid w:val="001A0EC2"/>
    <w:rsid w:val="001A100F"/>
    <w:rsid w:val="001A5133"/>
    <w:rsid w:val="001A5A1C"/>
    <w:rsid w:val="001A6097"/>
    <w:rsid w:val="001B1E55"/>
    <w:rsid w:val="001B2689"/>
    <w:rsid w:val="001B2FFE"/>
    <w:rsid w:val="001B33C3"/>
    <w:rsid w:val="001B5967"/>
    <w:rsid w:val="001B69C0"/>
    <w:rsid w:val="001C3FBD"/>
    <w:rsid w:val="001C6CFF"/>
    <w:rsid w:val="001D4C7A"/>
    <w:rsid w:val="001E227D"/>
    <w:rsid w:val="001E2F81"/>
    <w:rsid w:val="001E3345"/>
    <w:rsid w:val="001E338C"/>
    <w:rsid w:val="001E4058"/>
    <w:rsid w:val="001E48D5"/>
    <w:rsid w:val="001E6489"/>
    <w:rsid w:val="001F22C4"/>
    <w:rsid w:val="001F4A66"/>
    <w:rsid w:val="001F50A9"/>
    <w:rsid w:val="00200D30"/>
    <w:rsid w:val="00203814"/>
    <w:rsid w:val="00206FDE"/>
    <w:rsid w:val="00211EA3"/>
    <w:rsid w:val="002125AD"/>
    <w:rsid w:val="0021603C"/>
    <w:rsid w:val="002172BA"/>
    <w:rsid w:val="0021753B"/>
    <w:rsid w:val="0022074A"/>
    <w:rsid w:val="00222000"/>
    <w:rsid w:val="00222213"/>
    <w:rsid w:val="00222223"/>
    <w:rsid w:val="002248E5"/>
    <w:rsid w:val="002256F9"/>
    <w:rsid w:val="00232139"/>
    <w:rsid w:val="0023439F"/>
    <w:rsid w:val="002367AF"/>
    <w:rsid w:val="00236B9B"/>
    <w:rsid w:val="00236D44"/>
    <w:rsid w:val="00242583"/>
    <w:rsid w:val="002432FA"/>
    <w:rsid w:val="00243312"/>
    <w:rsid w:val="00244913"/>
    <w:rsid w:val="0025034F"/>
    <w:rsid w:val="00253196"/>
    <w:rsid w:val="002535DD"/>
    <w:rsid w:val="002541F5"/>
    <w:rsid w:val="00260C8B"/>
    <w:rsid w:val="00260DA4"/>
    <w:rsid w:val="002616F8"/>
    <w:rsid w:val="002631DC"/>
    <w:rsid w:val="00264B1F"/>
    <w:rsid w:val="002663F4"/>
    <w:rsid w:val="00266502"/>
    <w:rsid w:val="00266A60"/>
    <w:rsid w:val="00267E2F"/>
    <w:rsid w:val="00270FAB"/>
    <w:rsid w:val="00271884"/>
    <w:rsid w:val="00273D01"/>
    <w:rsid w:val="00280EBB"/>
    <w:rsid w:val="00281336"/>
    <w:rsid w:val="00281DA0"/>
    <w:rsid w:val="00284AC8"/>
    <w:rsid w:val="00285573"/>
    <w:rsid w:val="002921A6"/>
    <w:rsid w:val="00292E0A"/>
    <w:rsid w:val="00293F0F"/>
    <w:rsid w:val="00297F84"/>
    <w:rsid w:val="002A0630"/>
    <w:rsid w:val="002A078A"/>
    <w:rsid w:val="002A0B02"/>
    <w:rsid w:val="002A2C12"/>
    <w:rsid w:val="002A2D80"/>
    <w:rsid w:val="002A33CA"/>
    <w:rsid w:val="002A33D3"/>
    <w:rsid w:val="002A4850"/>
    <w:rsid w:val="002A5A77"/>
    <w:rsid w:val="002B1F8A"/>
    <w:rsid w:val="002B2FEF"/>
    <w:rsid w:val="002B6F66"/>
    <w:rsid w:val="002B7204"/>
    <w:rsid w:val="002B7580"/>
    <w:rsid w:val="002C09AF"/>
    <w:rsid w:val="002C20D8"/>
    <w:rsid w:val="002C5AC6"/>
    <w:rsid w:val="002C5DCA"/>
    <w:rsid w:val="002C65B6"/>
    <w:rsid w:val="002D048C"/>
    <w:rsid w:val="002D2606"/>
    <w:rsid w:val="002D3229"/>
    <w:rsid w:val="002D727D"/>
    <w:rsid w:val="002D7520"/>
    <w:rsid w:val="002E12CD"/>
    <w:rsid w:val="002E272C"/>
    <w:rsid w:val="002E3283"/>
    <w:rsid w:val="002E4184"/>
    <w:rsid w:val="002E52DB"/>
    <w:rsid w:val="002E5AA0"/>
    <w:rsid w:val="002E5FA0"/>
    <w:rsid w:val="002E6255"/>
    <w:rsid w:val="002E7ECE"/>
    <w:rsid w:val="002E7EF1"/>
    <w:rsid w:val="002F4711"/>
    <w:rsid w:val="002F49A8"/>
    <w:rsid w:val="002F5726"/>
    <w:rsid w:val="002F7A52"/>
    <w:rsid w:val="00300898"/>
    <w:rsid w:val="00300EC2"/>
    <w:rsid w:val="00303AB0"/>
    <w:rsid w:val="0030405F"/>
    <w:rsid w:val="00305E2D"/>
    <w:rsid w:val="00306B1A"/>
    <w:rsid w:val="003149B3"/>
    <w:rsid w:val="003169B8"/>
    <w:rsid w:val="00321CCD"/>
    <w:rsid w:val="003238FF"/>
    <w:rsid w:val="003239EE"/>
    <w:rsid w:val="003241A1"/>
    <w:rsid w:val="0032463B"/>
    <w:rsid w:val="00326422"/>
    <w:rsid w:val="003268BC"/>
    <w:rsid w:val="0033041B"/>
    <w:rsid w:val="00331052"/>
    <w:rsid w:val="0033245B"/>
    <w:rsid w:val="003342AE"/>
    <w:rsid w:val="00334F55"/>
    <w:rsid w:val="00335E33"/>
    <w:rsid w:val="00343EC9"/>
    <w:rsid w:val="00344334"/>
    <w:rsid w:val="00345513"/>
    <w:rsid w:val="003467D4"/>
    <w:rsid w:val="00347238"/>
    <w:rsid w:val="00347762"/>
    <w:rsid w:val="00350E50"/>
    <w:rsid w:val="003523DF"/>
    <w:rsid w:val="003543ED"/>
    <w:rsid w:val="00356678"/>
    <w:rsid w:val="0036085D"/>
    <w:rsid w:val="0036142C"/>
    <w:rsid w:val="00361700"/>
    <w:rsid w:val="0036196A"/>
    <w:rsid w:val="003622F5"/>
    <w:rsid w:val="00367876"/>
    <w:rsid w:val="00373477"/>
    <w:rsid w:val="00373682"/>
    <w:rsid w:val="003743AA"/>
    <w:rsid w:val="00376285"/>
    <w:rsid w:val="003818C1"/>
    <w:rsid w:val="00387A0A"/>
    <w:rsid w:val="00387C83"/>
    <w:rsid w:val="00391D7B"/>
    <w:rsid w:val="00394C07"/>
    <w:rsid w:val="003966A5"/>
    <w:rsid w:val="003A00DF"/>
    <w:rsid w:val="003A176E"/>
    <w:rsid w:val="003A219D"/>
    <w:rsid w:val="003A75E0"/>
    <w:rsid w:val="003B012F"/>
    <w:rsid w:val="003B0E8B"/>
    <w:rsid w:val="003B2CD6"/>
    <w:rsid w:val="003B58F7"/>
    <w:rsid w:val="003B5EAF"/>
    <w:rsid w:val="003C1A7D"/>
    <w:rsid w:val="003C2C7C"/>
    <w:rsid w:val="003C2E3B"/>
    <w:rsid w:val="003C64AA"/>
    <w:rsid w:val="003D05FD"/>
    <w:rsid w:val="003D0666"/>
    <w:rsid w:val="003D234C"/>
    <w:rsid w:val="003D6704"/>
    <w:rsid w:val="003E10C1"/>
    <w:rsid w:val="003E4441"/>
    <w:rsid w:val="003E7C9D"/>
    <w:rsid w:val="003F052E"/>
    <w:rsid w:val="003F0AEE"/>
    <w:rsid w:val="003F1AEA"/>
    <w:rsid w:val="003F2705"/>
    <w:rsid w:val="003F2EF7"/>
    <w:rsid w:val="003F309A"/>
    <w:rsid w:val="003F57E2"/>
    <w:rsid w:val="00406BBC"/>
    <w:rsid w:val="004121E0"/>
    <w:rsid w:val="00413673"/>
    <w:rsid w:val="00415C37"/>
    <w:rsid w:val="004163F6"/>
    <w:rsid w:val="00417F33"/>
    <w:rsid w:val="004209B1"/>
    <w:rsid w:val="00421F3A"/>
    <w:rsid w:val="00423B9B"/>
    <w:rsid w:val="00424982"/>
    <w:rsid w:val="00424B6C"/>
    <w:rsid w:val="00424B75"/>
    <w:rsid w:val="00431E78"/>
    <w:rsid w:val="00432703"/>
    <w:rsid w:val="00433B5B"/>
    <w:rsid w:val="00437EF9"/>
    <w:rsid w:val="00444CAB"/>
    <w:rsid w:val="0044586C"/>
    <w:rsid w:val="00446095"/>
    <w:rsid w:val="00455071"/>
    <w:rsid w:val="004550BC"/>
    <w:rsid w:val="00460024"/>
    <w:rsid w:val="00460495"/>
    <w:rsid w:val="004612F7"/>
    <w:rsid w:val="00462D3A"/>
    <w:rsid w:val="004651A7"/>
    <w:rsid w:val="00466912"/>
    <w:rsid w:val="0047042B"/>
    <w:rsid w:val="004735D1"/>
    <w:rsid w:val="00477854"/>
    <w:rsid w:val="00480119"/>
    <w:rsid w:val="004818F6"/>
    <w:rsid w:val="004828E8"/>
    <w:rsid w:val="00482A1F"/>
    <w:rsid w:val="0048394B"/>
    <w:rsid w:val="004845FA"/>
    <w:rsid w:val="004850E2"/>
    <w:rsid w:val="004851D2"/>
    <w:rsid w:val="004903D3"/>
    <w:rsid w:val="00490AF2"/>
    <w:rsid w:val="00492319"/>
    <w:rsid w:val="00493339"/>
    <w:rsid w:val="004952CE"/>
    <w:rsid w:val="004A096E"/>
    <w:rsid w:val="004A1206"/>
    <w:rsid w:val="004A3A61"/>
    <w:rsid w:val="004A4A16"/>
    <w:rsid w:val="004A537B"/>
    <w:rsid w:val="004A7866"/>
    <w:rsid w:val="004B6870"/>
    <w:rsid w:val="004B6A0C"/>
    <w:rsid w:val="004C794C"/>
    <w:rsid w:val="004D27BD"/>
    <w:rsid w:val="004D3C5E"/>
    <w:rsid w:val="004D76AA"/>
    <w:rsid w:val="004E0E2D"/>
    <w:rsid w:val="004E0F39"/>
    <w:rsid w:val="004E44FD"/>
    <w:rsid w:val="004E4CC7"/>
    <w:rsid w:val="004E7227"/>
    <w:rsid w:val="004F0822"/>
    <w:rsid w:val="004F1168"/>
    <w:rsid w:val="004F16C9"/>
    <w:rsid w:val="004F26CB"/>
    <w:rsid w:val="004F4B9E"/>
    <w:rsid w:val="004F54D1"/>
    <w:rsid w:val="00500B26"/>
    <w:rsid w:val="005024A6"/>
    <w:rsid w:val="0050532E"/>
    <w:rsid w:val="00505AF1"/>
    <w:rsid w:val="0051070C"/>
    <w:rsid w:val="00511BDB"/>
    <w:rsid w:val="005131E3"/>
    <w:rsid w:val="0051337A"/>
    <w:rsid w:val="005163DC"/>
    <w:rsid w:val="00520BC4"/>
    <w:rsid w:val="00520D52"/>
    <w:rsid w:val="00521EE3"/>
    <w:rsid w:val="00526E38"/>
    <w:rsid w:val="0052708C"/>
    <w:rsid w:val="0053241A"/>
    <w:rsid w:val="0053248A"/>
    <w:rsid w:val="005335DD"/>
    <w:rsid w:val="005337D7"/>
    <w:rsid w:val="005361AE"/>
    <w:rsid w:val="00536A85"/>
    <w:rsid w:val="00537880"/>
    <w:rsid w:val="00544177"/>
    <w:rsid w:val="005507A1"/>
    <w:rsid w:val="005521F1"/>
    <w:rsid w:val="00553A78"/>
    <w:rsid w:val="00554900"/>
    <w:rsid w:val="0055605C"/>
    <w:rsid w:val="00556732"/>
    <w:rsid w:val="00556FCB"/>
    <w:rsid w:val="005579C3"/>
    <w:rsid w:val="00557A5F"/>
    <w:rsid w:val="00562332"/>
    <w:rsid w:val="00564068"/>
    <w:rsid w:val="00564BE5"/>
    <w:rsid w:val="0056567D"/>
    <w:rsid w:val="00565896"/>
    <w:rsid w:val="00565AB6"/>
    <w:rsid w:val="00565D23"/>
    <w:rsid w:val="00566BB7"/>
    <w:rsid w:val="0057218C"/>
    <w:rsid w:val="0057469C"/>
    <w:rsid w:val="0057639D"/>
    <w:rsid w:val="005763DE"/>
    <w:rsid w:val="00576882"/>
    <w:rsid w:val="005778D7"/>
    <w:rsid w:val="00580149"/>
    <w:rsid w:val="00580DD5"/>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14FE"/>
    <w:rsid w:val="005D3E8E"/>
    <w:rsid w:val="005D42B2"/>
    <w:rsid w:val="005D47E8"/>
    <w:rsid w:val="005E3809"/>
    <w:rsid w:val="005E3F35"/>
    <w:rsid w:val="005E4B58"/>
    <w:rsid w:val="005E6195"/>
    <w:rsid w:val="005E6645"/>
    <w:rsid w:val="005F02E8"/>
    <w:rsid w:val="005F366D"/>
    <w:rsid w:val="005F5B52"/>
    <w:rsid w:val="005F79ED"/>
    <w:rsid w:val="006032E9"/>
    <w:rsid w:val="00605229"/>
    <w:rsid w:val="0060544B"/>
    <w:rsid w:val="00607B74"/>
    <w:rsid w:val="00607B99"/>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54AD0"/>
    <w:rsid w:val="0065620A"/>
    <w:rsid w:val="006564B9"/>
    <w:rsid w:val="00661891"/>
    <w:rsid w:val="00661F89"/>
    <w:rsid w:val="00663D63"/>
    <w:rsid w:val="0066593F"/>
    <w:rsid w:val="00675AD2"/>
    <w:rsid w:val="0067601D"/>
    <w:rsid w:val="00676531"/>
    <w:rsid w:val="00680E20"/>
    <w:rsid w:val="00681294"/>
    <w:rsid w:val="006816E6"/>
    <w:rsid w:val="00685F82"/>
    <w:rsid w:val="00687BE2"/>
    <w:rsid w:val="006925D5"/>
    <w:rsid w:val="00693F72"/>
    <w:rsid w:val="006A3DCB"/>
    <w:rsid w:val="006A7E5B"/>
    <w:rsid w:val="006B03BD"/>
    <w:rsid w:val="006B1CC4"/>
    <w:rsid w:val="006B23DA"/>
    <w:rsid w:val="006B3BB3"/>
    <w:rsid w:val="006B5138"/>
    <w:rsid w:val="006B6EF0"/>
    <w:rsid w:val="006C3656"/>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193A"/>
    <w:rsid w:val="007232B3"/>
    <w:rsid w:val="0072483E"/>
    <w:rsid w:val="00725329"/>
    <w:rsid w:val="0072574F"/>
    <w:rsid w:val="00726615"/>
    <w:rsid w:val="00730C42"/>
    <w:rsid w:val="00732354"/>
    <w:rsid w:val="00737891"/>
    <w:rsid w:val="00740592"/>
    <w:rsid w:val="00742F97"/>
    <w:rsid w:val="00742FCB"/>
    <w:rsid w:val="00743592"/>
    <w:rsid w:val="00747BD9"/>
    <w:rsid w:val="00752249"/>
    <w:rsid w:val="007555BD"/>
    <w:rsid w:val="00755F6E"/>
    <w:rsid w:val="00760CF6"/>
    <w:rsid w:val="00760CFF"/>
    <w:rsid w:val="0076174D"/>
    <w:rsid w:val="007619F3"/>
    <w:rsid w:val="007635B6"/>
    <w:rsid w:val="007636B7"/>
    <w:rsid w:val="007655A9"/>
    <w:rsid w:val="00765A82"/>
    <w:rsid w:val="007665AA"/>
    <w:rsid w:val="00766ABE"/>
    <w:rsid w:val="007679EF"/>
    <w:rsid w:val="00772790"/>
    <w:rsid w:val="00777923"/>
    <w:rsid w:val="0078181C"/>
    <w:rsid w:val="007824BD"/>
    <w:rsid w:val="00783299"/>
    <w:rsid w:val="00784160"/>
    <w:rsid w:val="007848D4"/>
    <w:rsid w:val="00791810"/>
    <w:rsid w:val="00793A33"/>
    <w:rsid w:val="007A5185"/>
    <w:rsid w:val="007B0113"/>
    <w:rsid w:val="007B17AC"/>
    <w:rsid w:val="007B278A"/>
    <w:rsid w:val="007B2EC6"/>
    <w:rsid w:val="007B2FBD"/>
    <w:rsid w:val="007C0D10"/>
    <w:rsid w:val="007C0FD5"/>
    <w:rsid w:val="007C1159"/>
    <w:rsid w:val="007C1CCF"/>
    <w:rsid w:val="007C276F"/>
    <w:rsid w:val="007C3AC0"/>
    <w:rsid w:val="007C4D67"/>
    <w:rsid w:val="007D0D9E"/>
    <w:rsid w:val="007D27C4"/>
    <w:rsid w:val="007D5246"/>
    <w:rsid w:val="007D6026"/>
    <w:rsid w:val="007E22EA"/>
    <w:rsid w:val="007E3019"/>
    <w:rsid w:val="007E4B9C"/>
    <w:rsid w:val="007E6550"/>
    <w:rsid w:val="007F19DB"/>
    <w:rsid w:val="007F4D57"/>
    <w:rsid w:val="007F6214"/>
    <w:rsid w:val="00805859"/>
    <w:rsid w:val="00810889"/>
    <w:rsid w:val="00812DA7"/>
    <w:rsid w:val="008130C6"/>
    <w:rsid w:val="00814591"/>
    <w:rsid w:val="00814EC2"/>
    <w:rsid w:val="00814FBF"/>
    <w:rsid w:val="008156C3"/>
    <w:rsid w:val="00816CD5"/>
    <w:rsid w:val="008172D0"/>
    <w:rsid w:val="0082426B"/>
    <w:rsid w:val="008255F8"/>
    <w:rsid w:val="008258EA"/>
    <w:rsid w:val="008305A1"/>
    <w:rsid w:val="00832965"/>
    <w:rsid w:val="0083309E"/>
    <w:rsid w:val="008332E7"/>
    <w:rsid w:val="008365CE"/>
    <w:rsid w:val="0083740A"/>
    <w:rsid w:val="00837F47"/>
    <w:rsid w:val="00844C8E"/>
    <w:rsid w:val="00846ABE"/>
    <w:rsid w:val="00851254"/>
    <w:rsid w:val="008636AB"/>
    <w:rsid w:val="00865553"/>
    <w:rsid w:val="0086618C"/>
    <w:rsid w:val="00871E39"/>
    <w:rsid w:val="0087609F"/>
    <w:rsid w:val="0087641E"/>
    <w:rsid w:val="008764E1"/>
    <w:rsid w:val="00877B54"/>
    <w:rsid w:val="00877F61"/>
    <w:rsid w:val="00881740"/>
    <w:rsid w:val="00884DBD"/>
    <w:rsid w:val="00884F06"/>
    <w:rsid w:val="0088660D"/>
    <w:rsid w:val="00887263"/>
    <w:rsid w:val="008875D6"/>
    <w:rsid w:val="00887ED9"/>
    <w:rsid w:val="00894A54"/>
    <w:rsid w:val="008A2F00"/>
    <w:rsid w:val="008A3817"/>
    <w:rsid w:val="008A4078"/>
    <w:rsid w:val="008B08F0"/>
    <w:rsid w:val="008B1997"/>
    <w:rsid w:val="008B24CF"/>
    <w:rsid w:val="008B26CA"/>
    <w:rsid w:val="008B3F0F"/>
    <w:rsid w:val="008B5FB7"/>
    <w:rsid w:val="008C21FD"/>
    <w:rsid w:val="008D13BB"/>
    <w:rsid w:val="008D19F0"/>
    <w:rsid w:val="008D1DE8"/>
    <w:rsid w:val="008D42F3"/>
    <w:rsid w:val="008D5187"/>
    <w:rsid w:val="008D710B"/>
    <w:rsid w:val="008D7CE7"/>
    <w:rsid w:val="008E07A2"/>
    <w:rsid w:val="008E4528"/>
    <w:rsid w:val="008E5395"/>
    <w:rsid w:val="008E6DD7"/>
    <w:rsid w:val="008E70EB"/>
    <w:rsid w:val="008F1765"/>
    <w:rsid w:val="008F1A64"/>
    <w:rsid w:val="008F2D4E"/>
    <w:rsid w:val="008F3702"/>
    <w:rsid w:val="008F3C14"/>
    <w:rsid w:val="008F4915"/>
    <w:rsid w:val="008F7547"/>
    <w:rsid w:val="008F75F6"/>
    <w:rsid w:val="009046E3"/>
    <w:rsid w:val="00910406"/>
    <w:rsid w:val="009152DD"/>
    <w:rsid w:val="00916F1E"/>
    <w:rsid w:val="0092097D"/>
    <w:rsid w:val="00922351"/>
    <w:rsid w:val="009233A7"/>
    <w:rsid w:val="00927E3F"/>
    <w:rsid w:val="009319E5"/>
    <w:rsid w:val="00933580"/>
    <w:rsid w:val="00934983"/>
    <w:rsid w:val="009437AE"/>
    <w:rsid w:val="00945FB3"/>
    <w:rsid w:val="00946A1C"/>
    <w:rsid w:val="00947530"/>
    <w:rsid w:val="00950870"/>
    <w:rsid w:val="00953735"/>
    <w:rsid w:val="00954FBF"/>
    <w:rsid w:val="0095596F"/>
    <w:rsid w:val="009612AF"/>
    <w:rsid w:val="009616BC"/>
    <w:rsid w:val="00965BD2"/>
    <w:rsid w:val="00965E54"/>
    <w:rsid w:val="00967574"/>
    <w:rsid w:val="009706B7"/>
    <w:rsid w:val="009740A6"/>
    <w:rsid w:val="00987BF2"/>
    <w:rsid w:val="009900E0"/>
    <w:rsid w:val="00990A66"/>
    <w:rsid w:val="00990DE2"/>
    <w:rsid w:val="009952DB"/>
    <w:rsid w:val="00996366"/>
    <w:rsid w:val="009A03D7"/>
    <w:rsid w:val="009A63C7"/>
    <w:rsid w:val="009B250B"/>
    <w:rsid w:val="009B42F2"/>
    <w:rsid w:val="009B5939"/>
    <w:rsid w:val="009B5AF2"/>
    <w:rsid w:val="009B762D"/>
    <w:rsid w:val="009C17D4"/>
    <w:rsid w:val="009C2253"/>
    <w:rsid w:val="009C2B96"/>
    <w:rsid w:val="009C5108"/>
    <w:rsid w:val="009D13E6"/>
    <w:rsid w:val="009E341B"/>
    <w:rsid w:val="009E4440"/>
    <w:rsid w:val="009F71AB"/>
    <w:rsid w:val="00A0222D"/>
    <w:rsid w:val="00A10AFA"/>
    <w:rsid w:val="00A110F4"/>
    <w:rsid w:val="00A11683"/>
    <w:rsid w:val="00A1234F"/>
    <w:rsid w:val="00A1235B"/>
    <w:rsid w:val="00A13429"/>
    <w:rsid w:val="00A17600"/>
    <w:rsid w:val="00A1793C"/>
    <w:rsid w:val="00A20435"/>
    <w:rsid w:val="00A24030"/>
    <w:rsid w:val="00A26FA4"/>
    <w:rsid w:val="00A27062"/>
    <w:rsid w:val="00A2717D"/>
    <w:rsid w:val="00A30938"/>
    <w:rsid w:val="00A31662"/>
    <w:rsid w:val="00A33C21"/>
    <w:rsid w:val="00A340D4"/>
    <w:rsid w:val="00A34E35"/>
    <w:rsid w:val="00A354F0"/>
    <w:rsid w:val="00A35C06"/>
    <w:rsid w:val="00A40600"/>
    <w:rsid w:val="00A410AC"/>
    <w:rsid w:val="00A41367"/>
    <w:rsid w:val="00A437F4"/>
    <w:rsid w:val="00A45579"/>
    <w:rsid w:val="00A460DC"/>
    <w:rsid w:val="00A47598"/>
    <w:rsid w:val="00A50B26"/>
    <w:rsid w:val="00A513E7"/>
    <w:rsid w:val="00A5231B"/>
    <w:rsid w:val="00A555FA"/>
    <w:rsid w:val="00A60CA8"/>
    <w:rsid w:val="00A619E0"/>
    <w:rsid w:val="00A62EBE"/>
    <w:rsid w:val="00A65151"/>
    <w:rsid w:val="00A661B8"/>
    <w:rsid w:val="00A66980"/>
    <w:rsid w:val="00A75B2F"/>
    <w:rsid w:val="00A76FF6"/>
    <w:rsid w:val="00A770E0"/>
    <w:rsid w:val="00A777B8"/>
    <w:rsid w:val="00A800C6"/>
    <w:rsid w:val="00A80B1E"/>
    <w:rsid w:val="00A812B9"/>
    <w:rsid w:val="00A82B67"/>
    <w:rsid w:val="00A84FEA"/>
    <w:rsid w:val="00A87F40"/>
    <w:rsid w:val="00A91112"/>
    <w:rsid w:val="00A91D07"/>
    <w:rsid w:val="00A91EEB"/>
    <w:rsid w:val="00A949B4"/>
    <w:rsid w:val="00A94B4F"/>
    <w:rsid w:val="00A95DFD"/>
    <w:rsid w:val="00A9721D"/>
    <w:rsid w:val="00A97663"/>
    <w:rsid w:val="00AA01EB"/>
    <w:rsid w:val="00AA045A"/>
    <w:rsid w:val="00AA528B"/>
    <w:rsid w:val="00AB0BB6"/>
    <w:rsid w:val="00AB10EA"/>
    <w:rsid w:val="00AB2093"/>
    <w:rsid w:val="00AB2F7B"/>
    <w:rsid w:val="00AB336A"/>
    <w:rsid w:val="00AB5036"/>
    <w:rsid w:val="00AB5617"/>
    <w:rsid w:val="00AB7A0E"/>
    <w:rsid w:val="00AC014A"/>
    <w:rsid w:val="00AC0E1E"/>
    <w:rsid w:val="00AC2A06"/>
    <w:rsid w:val="00AC2D9A"/>
    <w:rsid w:val="00AC3E7A"/>
    <w:rsid w:val="00AC5725"/>
    <w:rsid w:val="00AC6223"/>
    <w:rsid w:val="00AD00D1"/>
    <w:rsid w:val="00AD1E66"/>
    <w:rsid w:val="00AD67CE"/>
    <w:rsid w:val="00AD6E9F"/>
    <w:rsid w:val="00AE2C46"/>
    <w:rsid w:val="00AE36C4"/>
    <w:rsid w:val="00AE4105"/>
    <w:rsid w:val="00AE708A"/>
    <w:rsid w:val="00AF1119"/>
    <w:rsid w:val="00AF2E0E"/>
    <w:rsid w:val="00AF3D47"/>
    <w:rsid w:val="00AF41FC"/>
    <w:rsid w:val="00AF5EFA"/>
    <w:rsid w:val="00B0491F"/>
    <w:rsid w:val="00B04DC7"/>
    <w:rsid w:val="00B060EE"/>
    <w:rsid w:val="00B07784"/>
    <w:rsid w:val="00B0786E"/>
    <w:rsid w:val="00B11FA9"/>
    <w:rsid w:val="00B14528"/>
    <w:rsid w:val="00B16C35"/>
    <w:rsid w:val="00B20FD7"/>
    <w:rsid w:val="00B2308E"/>
    <w:rsid w:val="00B2359B"/>
    <w:rsid w:val="00B23B61"/>
    <w:rsid w:val="00B23C75"/>
    <w:rsid w:val="00B244C2"/>
    <w:rsid w:val="00B25D83"/>
    <w:rsid w:val="00B26E28"/>
    <w:rsid w:val="00B32CEC"/>
    <w:rsid w:val="00B344E2"/>
    <w:rsid w:val="00B34DB5"/>
    <w:rsid w:val="00B3705C"/>
    <w:rsid w:val="00B41AD8"/>
    <w:rsid w:val="00B42339"/>
    <w:rsid w:val="00B45123"/>
    <w:rsid w:val="00B46FD2"/>
    <w:rsid w:val="00B525F3"/>
    <w:rsid w:val="00B55F5E"/>
    <w:rsid w:val="00B61720"/>
    <w:rsid w:val="00B61C1F"/>
    <w:rsid w:val="00B62D52"/>
    <w:rsid w:val="00B65250"/>
    <w:rsid w:val="00B701C7"/>
    <w:rsid w:val="00B754C8"/>
    <w:rsid w:val="00B806AA"/>
    <w:rsid w:val="00B87408"/>
    <w:rsid w:val="00B91FEA"/>
    <w:rsid w:val="00B93125"/>
    <w:rsid w:val="00B97DD5"/>
    <w:rsid w:val="00BA00CA"/>
    <w:rsid w:val="00BA2489"/>
    <w:rsid w:val="00BA3687"/>
    <w:rsid w:val="00BA36B5"/>
    <w:rsid w:val="00BA39B5"/>
    <w:rsid w:val="00BA550F"/>
    <w:rsid w:val="00BA6834"/>
    <w:rsid w:val="00BB122A"/>
    <w:rsid w:val="00BB20E2"/>
    <w:rsid w:val="00BB47A6"/>
    <w:rsid w:val="00BB4D83"/>
    <w:rsid w:val="00BB62E2"/>
    <w:rsid w:val="00BB7EED"/>
    <w:rsid w:val="00BC2586"/>
    <w:rsid w:val="00BC386C"/>
    <w:rsid w:val="00BD1D2B"/>
    <w:rsid w:val="00BD23BA"/>
    <w:rsid w:val="00BD3436"/>
    <w:rsid w:val="00BD4972"/>
    <w:rsid w:val="00BD4F95"/>
    <w:rsid w:val="00BD7374"/>
    <w:rsid w:val="00BD7F0E"/>
    <w:rsid w:val="00BE0692"/>
    <w:rsid w:val="00BE154B"/>
    <w:rsid w:val="00BE2D74"/>
    <w:rsid w:val="00BE3376"/>
    <w:rsid w:val="00BE55B4"/>
    <w:rsid w:val="00BE7298"/>
    <w:rsid w:val="00BE770C"/>
    <w:rsid w:val="00BF2553"/>
    <w:rsid w:val="00BF31B1"/>
    <w:rsid w:val="00BF3996"/>
    <w:rsid w:val="00BF5B5D"/>
    <w:rsid w:val="00C0140A"/>
    <w:rsid w:val="00C02E59"/>
    <w:rsid w:val="00C03EEA"/>
    <w:rsid w:val="00C067C4"/>
    <w:rsid w:val="00C06A75"/>
    <w:rsid w:val="00C0747A"/>
    <w:rsid w:val="00C10020"/>
    <w:rsid w:val="00C10EBA"/>
    <w:rsid w:val="00C132EE"/>
    <w:rsid w:val="00C1792D"/>
    <w:rsid w:val="00C20531"/>
    <w:rsid w:val="00C216D1"/>
    <w:rsid w:val="00C22345"/>
    <w:rsid w:val="00C24B7C"/>
    <w:rsid w:val="00C25ABF"/>
    <w:rsid w:val="00C26184"/>
    <w:rsid w:val="00C3113A"/>
    <w:rsid w:val="00C31545"/>
    <w:rsid w:val="00C31855"/>
    <w:rsid w:val="00C32A00"/>
    <w:rsid w:val="00C345D6"/>
    <w:rsid w:val="00C3646C"/>
    <w:rsid w:val="00C3708C"/>
    <w:rsid w:val="00C438AF"/>
    <w:rsid w:val="00C45701"/>
    <w:rsid w:val="00C46375"/>
    <w:rsid w:val="00C47269"/>
    <w:rsid w:val="00C50229"/>
    <w:rsid w:val="00C50455"/>
    <w:rsid w:val="00C55BDD"/>
    <w:rsid w:val="00C56343"/>
    <w:rsid w:val="00C61252"/>
    <w:rsid w:val="00C61767"/>
    <w:rsid w:val="00C64BFE"/>
    <w:rsid w:val="00C651D5"/>
    <w:rsid w:val="00C7138E"/>
    <w:rsid w:val="00C72531"/>
    <w:rsid w:val="00C726A5"/>
    <w:rsid w:val="00C73075"/>
    <w:rsid w:val="00C73A34"/>
    <w:rsid w:val="00C73A77"/>
    <w:rsid w:val="00C76787"/>
    <w:rsid w:val="00C82B22"/>
    <w:rsid w:val="00C8410D"/>
    <w:rsid w:val="00C8587F"/>
    <w:rsid w:val="00C86BB7"/>
    <w:rsid w:val="00C9412C"/>
    <w:rsid w:val="00C94EA6"/>
    <w:rsid w:val="00C95241"/>
    <w:rsid w:val="00C958D0"/>
    <w:rsid w:val="00CA38BB"/>
    <w:rsid w:val="00CA5445"/>
    <w:rsid w:val="00CA69ED"/>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71A"/>
    <w:rsid w:val="00D05D44"/>
    <w:rsid w:val="00D06FD8"/>
    <w:rsid w:val="00D07D19"/>
    <w:rsid w:val="00D13FCC"/>
    <w:rsid w:val="00D171E5"/>
    <w:rsid w:val="00D200A4"/>
    <w:rsid w:val="00D21838"/>
    <w:rsid w:val="00D25F55"/>
    <w:rsid w:val="00D2677B"/>
    <w:rsid w:val="00D26B4C"/>
    <w:rsid w:val="00D27582"/>
    <w:rsid w:val="00D27CEB"/>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5EAC"/>
    <w:rsid w:val="00D6681F"/>
    <w:rsid w:val="00D67493"/>
    <w:rsid w:val="00D71021"/>
    <w:rsid w:val="00D73B3A"/>
    <w:rsid w:val="00D76C78"/>
    <w:rsid w:val="00D774F3"/>
    <w:rsid w:val="00D77547"/>
    <w:rsid w:val="00D9233D"/>
    <w:rsid w:val="00D95578"/>
    <w:rsid w:val="00D97D55"/>
    <w:rsid w:val="00DA0EB8"/>
    <w:rsid w:val="00DA26FD"/>
    <w:rsid w:val="00DA3596"/>
    <w:rsid w:val="00DA35A8"/>
    <w:rsid w:val="00DA4438"/>
    <w:rsid w:val="00DA4853"/>
    <w:rsid w:val="00DA6484"/>
    <w:rsid w:val="00DB2BBA"/>
    <w:rsid w:val="00DB2CB0"/>
    <w:rsid w:val="00DB2E52"/>
    <w:rsid w:val="00DB4E89"/>
    <w:rsid w:val="00DB5967"/>
    <w:rsid w:val="00DB71F3"/>
    <w:rsid w:val="00DC23EC"/>
    <w:rsid w:val="00DC2759"/>
    <w:rsid w:val="00DC564E"/>
    <w:rsid w:val="00DC5D13"/>
    <w:rsid w:val="00DC60A7"/>
    <w:rsid w:val="00DC7ADB"/>
    <w:rsid w:val="00DC7DD2"/>
    <w:rsid w:val="00DD1243"/>
    <w:rsid w:val="00DD38ED"/>
    <w:rsid w:val="00DD4235"/>
    <w:rsid w:val="00DD622A"/>
    <w:rsid w:val="00DD6643"/>
    <w:rsid w:val="00DD7E26"/>
    <w:rsid w:val="00DE41BF"/>
    <w:rsid w:val="00DF1E59"/>
    <w:rsid w:val="00DF4EE6"/>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4621"/>
    <w:rsid w:val="00E45097"/>
    <w:rsid w:val="00E46A18"/>
    <w:rsid w:val="00E472C7"/>
    <w:rsid w:val="00E510A6"/>
    <w:rsid w:val="00E5579E"/>
    <w:rsid w:val="00E56243"/>
    <w:rsid w:val="00E57D0A"/>
    <w:rsid w:val="00E60251"/>
    <w:rsid w:val="00E643B7"/>
    <w:rsid w:val="00E66A27"/>
    <w:rsid w:val="00E66AD6"/>
    <w:rsid w:val="00E71C0B"/>
    <w:rsid w:val="00E74317"/>
    <w:rsid w:val="00E74960"/>
    <w:rsid w:val="00E74E3A"/>
    <w:rsid w:val="00E77425"/>
    <w:rsid w:val="00E80BF8"/>
    <w:rsid w:val="00E846C7"/>
    <w:rsid w:val="00E84E19"/>
    <w:rsid w:val="00E86DC2"/>
    <w:rsid w:val="00E87F29"/>
    <w:rsid w:val="00EA4CC1"/>
    <w:rsid w:val="00EA62CA"/>
    <w:rsid w:val="00EA6FAE"/>
    <w:rsid w:val="00EB7B06"/>
    <w:rsid w:val="00EB7E5D"/>
    <w:rsid w:val="00EC0279"/>
    <w:rsid w:val="00EC11FC"/>
    <w:rsid w:val="00EC59D4"/>
    <w:rsid w:val="00EC5E0A"/>
    <w:rsid w:val="00ED3695"/>
    <w:rsid w:val="00ED6C26"/>
    <w:rsid w:val="00ED7C41"/>
    <w:rsid w:val="00EE1E0F"/>
    <w:rsid w:val="00EE2D54"/>
    <w:rsid w:val="00EE3E19"/>
    <w:rsid w:val="00EE720F"/>
    <w:rsid w:val="00EE748D"/>
    <w:rsid w:val="00EF19ED"/>
    <w:rsid w:val="00EF2CBB"/>
    <w:rsid w:val="00EF3EB1"/>
    <w:rsid w:val="00F0067F"/>
    <w:rsid w:val="00F00894"/>
    <w:rsid w:val="00F00A75"/>
    <w:rsid w:val="00F0129B"/>
    <w:rsid w:val="00F02AED"/>
    <w:rsid w:val="00F10840"/>
    <w:rsid w:val="00F10B6F"/>
    <w:rsid w:val="00F1320D"/>
    <w:rsid w:val="00F15B2F"/>
    <w:rsid w:val="00F1740E"/>
    <w:rsid w:val="00F177CE"/>
    <w:rsid w:val="00F209CF"/>
    <w:rsid w:val="00F21397"/>
    <w:rsid w:val="00F22333"/>
    <w:rsid w:val="00F23D4A"/>
    <w:rsid w:val="00F2406F"/>
    <w:rsid w:val="00F25633"/>
    <w:rsid w:val="00F260D4"/>
    <w:rsid w:val="00F33674"/>
    <w:rsid w:val="00F34BFC"/>
    <w:rsid w:val="00F42A03"/>
    <w:rsid w:val="00F47786"/>
    <w:rsid w:val="00F47FA8"/>
    <w:rsid w:val="00F54B19"/>
    <w:rsid w:val="00F568DC"/>
    <w:rsid w:val="00F5691D"/>
    <w:rsid w:val="00F6368F"/>
    <w:rsid w:val="00F649E9"/>
    <w:rsid w:val="00F64FEB"/>
    <w:rsid w:val="00F669CB"/>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A7C01"/>
    <w:rsid w:val="00FB1C8D"/>
    <w:rsid w:val="00FB5110"/>
    <w:rsid w:val="00FC0B63"/>
    <w:rsid w:val="00FC2A86"/>
    <w:rsid w:val="00FC51A1"/>
    <w:rsid w:val="00FD2AF8"/>
    <w:rsid w:val="00FD3BFA"/>
    <w:rsid w:val="00FD555E"/>
    <w:rsid w:val="00FD73F0"/>
    <w:rsid w:val="00FE0355"/>
    <w:rsid w:val="00FE2BA5"/>
    <w:rsid w:val="00FE3DF0"/>
    <w:rsid w:val="00FE4088"/>
    <w:rsid w:val="00FF1CF3"/>
    <w:rsid w:val="00FF1DE2"/>
    <w:rsid w:val="00FF28F3"/>
    <w:rsid w:val="00FF2935"/>
    <w:rsid w:val="00FF4411"/>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94797</Words>
  <Characters>540344</Characters>
  <Application>Microsoft Office Word</Application>
  <DocSecurity>0</DocSecurity>
  <Lines>4502</Lines>
  <Paragraphs>1267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611</cp:revision>
  <dcterms:created xsi:type="dcterms:W3CDTF">2022-05-06T10:31:00Z</dcterms:created>
  <dcterms:modified xsi:type="dcterms:W3CDTF">2022-05-13T14:46:00Z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