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8222" w:type="dxa"/>
        <w:jc w:val="center"/>
        <w:tblLook w:val="04A0" w:firstRow="1" w:lastRow="0" w:firstColumn="1" w:lastColumn="0" w:noHBand="0" w:noVBand="1"/>
      </w:tblPr>
      <w:tblGrid>
        <w:gridCol w:w="8222"/>
      </w:tblGrid>
      <w:tr w:rsidR="00C62D71" w:rsidRPr="00CA3D96" w14:paraId="50D0E60A" w14:textId="77777777" w:rsidTr="008528F2">
        <w:trPr>
          <w:trHeight w:val="841"/>
          <w:jc w:val="center"/>
        </w:trPr>
        <w:tc>
          <w:tcPr>
            <w:tcW w:w="8222" w:type="dxa"/>
            <w:vAlign w:val="center"/>
          </w:tcPr>
          <w:p w14:paraId="434B067A" w14:textId="0B32DDDB" w:rsidR="236750AC" w:rsidRDefault="236750AC" w:rsidP="00CE1A28">
            <w:pPr>
              <w:jc w:val="center"/>
              <w:rPr>
                <w:b/>
                <w:bCs/>
                <w:sz w:val="28"/>
                <w:szCs w:val="28"/>
              </w:rPr>
            </w:pPr>
            <w:r w:rsidRPr="127342BB">
              <w:rPr>
                <w:b/>
                <w:bCs/>
                <w:sz w:val="28"/>
                <w:szCs w:val="28"/>
              </w:rPr>
              <w:t>Chapter 4</w:t>
            </w:r>
          </w:p>
          <w:p w14:paraId="519A486D" w14:textId="77777777" w:rsidR="008528F2" w:rsidRDefault="008528F2" w:rsidP="236750AC">
            <w:pPr>
              <w:jc w:val="center"/>
              <w:rPr>
                <w:b/>
                <w:bCs/>
                <w:sz w:val="28"/>
                <w:szCs w:val="28"/>
              </w:rPr>
            </w:pPr>
          </w:p>
          <w:p w14:paraId="0C6D5D5F" w14:textId="4C139E71" w:rsidR="00F97578" w:rsidRPr="00C85FE6" w:rsidRDefault="0077466B" w:rsidP="006956D3">
            <w:pPr>
              <w:spacing w:line="276" w:lineRule="auto"/>
              <w:jc w:val="center"/>
              <w:rPr>
                <w:b/>
                <w:bCs/>
                <w:sz w:val="28"/>
                <w:szCs w:val="28"/>
              </w:rPr>
            </w:pPr>
            <w:r w:rsidRPr="00C85FE6">
              <w:rPr>
                <w:b/>
                <w:bCs/>
                <w:sz w:val="28"/>
                <w:szCs w:val="28"/>
              </w:rPr>
              <w:t xml:space="preserve">Geographical range </w:t>
            </w:r>
            <w:r w:rsidR="004E2A25" w:rsidRPr="00C85FE6">
              <w:rPr>
                <w:b/>
                <w:bCs/>
                <w:sz w:val="28"/>
                <w:szCs w:val="28"/>
              </w:rPr>
              <w:t>area</w:t>
            </w:r>
            <w:r w:rsidR="00AB52D2" w:rsidRPr="00C85FE6">
              <w:rPr>
                <w:b/>
                <w:bCs/>
                <w:sz w:val="28"/>
                <w:szCs w:val="28"/>
              </w:rPr>
              <w:t xml:space="preserve">, </w:t>
            </w:r>
            <w:r w:rsidRPr="00C85FE6">
              <w:rPr>
                <w:b/>
                <w:bCs/>
                <w:sz w:val="28"/>
                <w:szCs w:val="28"/>
              </w:rPr>
              <w:t>habitat breadth</w:t>
            </w:r>
            <w:r w:rsidR="00AB52D2" w:rsidRPr="00C85FE6">
              <w:rPr>
                <w:b/>
                <w:bCs/>
                <w:sz w:val="28"/>
                <w:szCs w:val="28"/>
              </w:rPr>
              <w:t xml:space="preserve"> and speci</w:t>
            </w:r>
            <w:r w:rsidR="00C85FE6" w:rsidRPr="00C85FE6">
              <w:rPr>
                <w:b/>
                <w:bCs/>
                <w:sz w:val="28"/>
                <w:szCs w:val="28"/>
              </w:rPr>
              <w:t>alisation on natural habitat</w:t>
            </w:r>
            <w:r w:rsidR="00971B42">
              <w:rPr>
                <w:b/>
                <w:bCs/>
                <w:sz w:val="28"/>
                <w:szCs w:val="28"/>
              </w:rPr>
              <w:t>s</w:t>
            </w:r>
            <w:r w:rsidRPr="00C85FE6">
              <w:rPr>
                <w:b/>
                <w:bCs/>
                <w:sz w:val="28"/>
                <w:szCs w:val="28"/>
              </w:rPr>
              <w:t xml:space="preserve"> </w:t>
            </w:r>
            <w:commentRangeStart w:id="0"/>
            <w:r w:rsidR="006F4E46">
              <w:rPr>
                <w:b/>
                <w:bCs/>
                <w:sz w:val="28"/>
                <w:szCs w:val="28"/>
              </w:rPr>
              <w:t>are associated with</w:t>
            </w:r>
            <w:r w:rsidR="006F4E46" w:rsidRPr="00C85FE6">
              <w:rPr>
                <w:b/>
                <w:bCs/>
                <w:sz w:val="28"/>
                <w:szCs w:val="28"/>
              </w:rPr>
              <w:t xml:space="preserve"> </w:t>
            </w:r>
            <w:commentRangeStart w:id="1"/>
            <w:commentRangeEnd w:id="1"/>
            <w:r w:rsidR="00EF2E70">
              <w:rPr>
                <w:rStyle w:val="CommentReference"/>
              </w:rPr>
              <w:commentReference w:id="1"/>
            </w:r>
            <w:r w:rsidR="007A5EA4" w:rsidRPr="00C85FE6">
              <w:rPr>
                <w:b/>
                <w:bCs/>
                <w:sz w:val="28"/>
                <w:szCs w:val="28"/>
              </w:rPr>
              <w:t>land</w:t>
            </w:r>
            <w:r w:rsidR="0032707F">
              <w:rPr>
                <w:b/>
                <w:bCs/>
                <w:sz w:val="28"/>
                <w:szCs w:val="28"/>
              </w:rPr>
              <w:t>-</w:t>
            </w:r>
            <w:r w:rsidR="007A5EA4" w:rsidRPr="00C85FE6">
              <w:rPr>
                <w:b/>
                <w:bCs/>
                <w:sz w:val="28"/>
                <w:szCs w:val="28"/>
              </w:rPr>
              <w:t>use</w:t>
            </w:r>
            <w:r w:rsidR="0032707F">
              <w:rPr>
                <w:b/>
                <w:bCs/>
                <w:sz w:val="28"/>
                <w:szCs w:val="28"/>
              </w:rPr>
              <w:t xml:space="preserve"> responses</w:t>
            </w:r>
            <w:r w:rsidR="007A5EA4" w:rsidRPr="00C85FE6">
              <w:rPr>
                <w:b/>
                <w:bCs/>
                <w:sz w:val="28"/>
                <w:szCs w:val="28"/>
              </w:rPr>
              <w:t xml:space="preserve"> and climate</w:t>
            </w:r>
            <w:r w:rsidR="005F5EE7" w:rsidRPr="00C85FE6">
              <w:rPr>
                <w:b/>
                <w:bCs/>
                <w:sz w:val="28"/>
                <w:szCs w:val="28"/>
              </w:rPr>
              <w:t>-</w:t>
            </w:r>
            <w:r w:rsidR="007A5EA4" w:rsidRPr="00C85FE6">
              <w:rPr>
                <w:b/>
                <w:bCs/>
                <w:sz w:val="28"/>
                <w:szCs w:val="28"/>
              </w:rPr>
              <w:t>change</w:t>
            </w:r>
            <w:r w:rsidR="005F5EE7" w:rsidRPr="00C85FE6">
              <w:rPr>
                <w:b/>
                <w:bCs/>
                <w:sz w:val="28"/>
                <w:szCs w:val="28"/>
              </w:rPr>
              <w:t xml:space="preserve"> sensitivity</w:t>
            </w:r>
            <w:commentRangeEnd w:id="0"/>
            <w:r w:rsidR="00245792">
              <w:rPr>
                <w:rStyle w:val="CommentReference"/>
              </w:rPr>
              <w:commentReference w:id="0"/>
            </w:r>
            <w:r w:rsidR="007A5EA4" w:rsidRPr="00C85FE6">
              <w:rPr>
                <w:b/>
                <w:bCs/>
                <w:sz w:val="28"/>
                <w:szCs w:val="28"/>
              </w:rPr>
              <w:t xml:space="preserve"> more consistently than life-history </w:t>
            </w:r>
            <w:r w:rsidR="00912FEA" w:rsidRPr="00C85FE6">
              <w:rPr>
                <w:b/>
                <w:bCs/>
                <w:sz w:val="28"/>
                <w:szCs w:val="28"/>
              </w:rPr>
              <w:t xml:space="preserve">and dietary </w:t>
            </w:r>
            <w:r w:rsidR="007A5EA4" w:rsidRPr="00C85FE6">
              <w:rPr>
                <w:b/>
                <w:bCs/>
                <w:sz w:val="28"/>
                <w:szCs w:val="28"/>
              </w:rPr>
              <w:t>traits</w:t>
            </w:r>
            <w:r w:rsidR="002A41A2" w:rsidRPr="00C85FE6">
              <w:rPr>
                <w:b/>
                <w:bCs/>
                <w:sz w:val="28"/>
                <w:szCs w:val="28"/>
              </w:rPr>
              <w:t> </w:t>
            </w:r>
            <w:r w:rsidR="006D2DC5" w:rsidRPr="00C85FE6">
              <w:rPr>
                <w:b/>
                <w:bCs/>
                <w:sz w:val="28"/>
                <w:szCs w:val="28"/>
              </w:rPr>
              <w:t>in terrestrial vertebrates</w:t>
            </w:r>
            <w:r w:rsidR="002A41A2" w:rsidRPr="00C85FE6">
              <w:rPr>
                <w:b/>
                <w:bCs/>
                <w:sz w:val="28"/>
                <w:szCs w:val="28"/>
              </w:rPr>
              <w:t> </w:t>
            </w:r>
          </w:p>
          <w:p w14:paraId="5B4619FA" w14:textId="77777777" w:rsidR="007A5EA4" w:rsidRPr="00CA3D96" w:rsidRDefault="007A5EA4" w:rsidP="009D517E">
            <w:pPr>
              <w:jc w:val="center"/>
              <w:rPr>
                <w:rStyle w:val="SubtleEmphasis"/>
                <w:b/>
                <w:bCs/>
                <w:i w:val="0"/>
                <w:iCs w:val="0"/>
                <w:sz w:val="28"/>
                <w:szCs w:val="28"/>
              </w:rPr>
            </w:pPr>
          </w:p>
          <w:p w14:paraId="6130BD9C" w14:textId="07281D5C" w:rsidR="00F97578" w:rsidRPr="00CA3D96" w:rsidRDefault="00F97578" w:rsidP="009D517E">
            <w:pPr>
              <w:jc w:val="center"/>
              <w:rPr>
                <w:rStyle w:val="SubtleEmphasis"/>
                <w:i w:val="0"/>
                <w:iCs w:val="0"/>
                <w:color w:val="auto"/>
                <w:sz w:val="24"/>
                <w:szCs w:val="24"/>
              </w:rPr>
            </w:pPr>
            <w:r w:rsidRPr="00CA3D96">
              <w:rPr>
                <w:rStyle w:val="SubtleEmphasis"/>
                <w:i w:val="0"/>
                <w:iCs w:val="0"/>
                <w:color w:val="auto"/>
                <w:sz w:val="24"/>
                <w:szCs w:val="24"/>
              </w:rPr>
              <w:t xml:space="preserve">Adrienne Etard, </w:t>
            </w:r>
            <w:commentRangeStart w:id="2"/>
            <w:r w:rsidRPr="00CA3D96">
              <w:rPr>
                <w:rStyle w:val="SubtleEmphasis"/>
                <w:i w:val="0"/>
                <w:iCs w:val="0"/>
                <w:color w:val="auto"/>
                <w:sz w:val="24"/>
                <w:szCs w:val="24"/>
              </w:rPr>
              <w:t>Rhiannon Osborne</w:t>
            </w:r>
            <w:commentRangeEnd w:id="2"/>
            <w:r w:rsidR="008D4B68" w:rsidRPr="00CA3D96">
              <w:rPr>
                <w:rStyle w:val="CommentReference"/>
              </w:rPr>
              <w:commentReference w:id="2"/>
            </w:r>
            <w:r w:rsidRPr="00CA3D96">
              <w:rPr>
                <w:rStyle w:val="SubtleEmphasis"/>
                <w:i w:val="0"/>
                <w:iCs w:val="0"/>
                <w:color w:val="auto"/>
                <w:sz w:val="24"/>
                <w:szCs w:val="24"/>
              </w:rPr>
              <w:t>, Tim Newbold</w:t>
            </w:r>
          </w:p>
          <w:p w14:paraId="1D3C83E4" w14:textId="266A905B" w:rsidR="00C605DE" w:rsidRPr="00CA3D96" w:rsidRDefault="00C605DE" w:rsidP="009D517E">
            <w:pPr>
              <w:jc w:val="center"/>
              <w:rPr>
                <w:rStyle w:val="SubtleEmphasis"/>
                <w:sz w:val="24"/>
                <w:szCs w:val="24"/>
              </w:rPr>
            </w:pPr>
          </w:p>
        </w:tc>
      </w:tr>
    </w:tbl>
    <w:p w14:paraId="66D870F4" w14:textId="743B1BB3" w:rsidR="002A41A2" w:rsidRPr="00CA3D96" w:rsidRDefault="002A41A2" w:rsidP="00A23602">
      <w:pPr>
        <w:jc w:val="both"/>
      </w:pPr>
    </w:p>
    <w:p w14:paraId="793D131B" w14:textId="69D40DA6" w:rsidR="008C6CCB" w:rsidRPr="00CA3D96" w:rsidRDefault="008C6CCB" w:rsidP="00A23602">
      <w:pPr>
        <w:jc w:val="both"/>
        <w:rPr>
          <w:b/>
          <w:bCs/>
          <w:sz w:val="32"/>
          <w:szCs w:val="32"/>
        </w:rPr>
      </w:pPr>
      <w:r w:rsidRPr="00CA3D96">
        <w:rPr>
          <w:b/>
          <w:bCs/>
          <w:sz w:val="32"/>
          <w:szCs w:val="32"/>
        </w:rPr>
        <w:t>Keywords</w:t>
      </w:r>
    </w:p>
    <w:p w14:paraId="071C7971" w14:textId="1D258121" w:rsidR="007962E4" w:rsidRPr="00CA3D96" w:rsidRDefault="0041365B" w:rsidP="00A23602">
      <w:pPr>
        <w:jc w:val="both"/>
      </w:pPr>
      <w:r w:rsidRPr="00CA3D96">
        <w:t>Land</w:t>
      </w:r>
      <w:r w:rsidR="00754148" w:rsidRPr="00CA3D96">
        <w:t xml:space="preserve"> </w:t>
      </w:r>
      <w:r w:rsidRPr="00CA3D96">
        <w:t>us</w:t>
      </w:r>
      <w:r w:rsidR="00754148" w:rsidRPr="00CA3D96">
        <w:t>e</w:t>
      </w:r>
      <w:r w:rsidRPr="00CA3D96">
        <w:t>;</w:t>
      </w:r>
      <w:r w:rsidR="00955688">
        <w:t xml:space="preserve"> land-</w:t>
      </w:r>
      <w:r w:rsidR="00754148" w:rsidRPr="00CA3D96">
        <w:t>use intensity;</w:t>
      </w:r>
      <w:r w:rsidRPr="00CA3D96">
        <w:t xml:space="preserve"> climate change; sensitivity; </w:t>
      </w:r>
      <w:r w:rsidR="00754148" w:rsidRPr="00CA3D96">
        <w:t xml:space="preserve">CENFA; </w:t>
      </w:r>
      <w:r w:rsidR="00754148">
        <w:t xml:space="preserve">dietary </w:t>
      </w:r>
      <w:commentRangeStart w:id="3"/>
      <w:r w:rsidRPr="00CA3D96">
        <w:t>traits</w:t>
      </w:r>
      <w:commentRangeEnd w:id="3"/>
      <w:r>
        <w:rPr>
          <w:rStyle w:val="CommentReference"/>
        </w:rPr>
        <w:commentReference w:id="3"/>
      </w:r>
      <w:r>
        <w:t>;</w:t>
      </w:r>
      <w:r w:rsidR="00AA2C30">
        <w:t xml:space="preserve"> life-history traits</w:t>
      </w:r>
      <w:r w:rsidRPr="00CA3D96">
        <w:t>;</w:t>
      </w:r>
      <w:r w:rsidR="00AA2C30">
        <w:t xml:space="preserve"> </w:t>
      </w:r>
      <w:r w:rsidR="00C756ED">
        <w:t xml:space="preserve">specialisation; </w:t>
      </w:r>
      <w:r w:rsidR="00335839">
        <w:t xml:space="preserve">geographical </w:t>
      </w:r>
      <w:r w:rsidR="00AA2C30">
        <w:t>range area;</w:t>
      </w:r>
      <w:r w:rsidRPr="00CA3D96">
        <w:t xml:space="preserve"> terrestrial vertebrates.</w:t>
      </w:r>
    </w:p>
    <w:p w14:paraId="599FFDAF" w14:textId="5F4A2EAB" w:rsidR="007962E4" w:rsidRPr="00CB7F14" w:rsidRDefault="008C6CCB" w:rsidP="00A23602">
      <w:pPr>
        <w:jc w:val="both"/>
        <w:rPr>
          <w:b/>
          <w:bCs/>
          <w:sz w:val="32"/>
          <w:szCs w:val="32"/>
        </w:rPr>
      </w:pPr>
      <w:r w:rsidRPr="00CA3D96">
        <w:rPr>
          <w:b/>
          <w:bCs/>
          <w:sz w:val="32"/>
          <w:szCs w:val="32"/>
        </w:rPr>
        <w:t>Abstract</w:t>
      </w:r>
    </w:p>
    <w:p w14:paraId="0503520F" w14:textId="5D055827" w:rsidR="00224442" w:rsidRDefault="00602B09" w:rsidP="001B20BB">
      <w:pPr>
        <w:spacing w:line="276" w:lineRule="auto"/>
        <w:jc w:val="both"/>
      </w:pPr>
      <w:r>
        <w:t xml:space="preserve">Land-use and climate change are two of the most important </w:t>
      </w:r>
      <w:r w:rsidR="00A807AB">
        <w:t>pressures on terrestrial</w:t>
      </w:r>
      <w:r>
        <w:t xml:space="preserve"> biodiversity, </w:t>
      </w:r>
      <w:r w:rsidR="004D562B">
        <w:t xml:space="preserve">however </w:t>
      </w:r>
      <w:r w:rsidR="002648E6">
        <w:t>the factors that explain interspecific variation in responses</w:t>
      </w:r>
      <w:r w:rsidR="004D562B">
        <w:t xml:space="preserve"> to these </w:t>
      </w:r>
      <w:r w:rsidR="00186470">
        <w:t xml:space="preserve">pressures </w:t>
      </w:r>
      <w:r w:rsidR="004D562B">
        <w:t>remain unclear</w:t>
      </w:r>
      <w:r>
        <w:t>.</w:t>
      </w:r>
      <w:r w:rsidR="004D562B">
        <w:t xml:space="preserve"> </w:t>
      </w:r>
      <w:r w:rsidR="00346211">
        <w:t xml:space="preserve">Although it </w:t>
      </w:r>
      <w:r w:rsidR="00A30615">
        <w:t>is well established that</w:t>
      </w:r>
      <w:r w:rsidR="00A138A5">
        <w:t xml:space="preserve"> extinction risk and</w:t>
      </w:r>
      <w:r w:rsidR="004A6D4C">
        <w:t xml:space="preserve"> </w:t>
      </w:r>
      <w:r w:rsidR="00245792">
        <w:t xml:space="preserve">some </w:t>
      </w:r>
      <w:r w:rsidR="0095794A">
        <w:t>species</w:t>
      </w:r>
      <w:r w:rsidR="00A138A5">
        <w:t>’</w:t>
      </w:r>
      <w:r w:rsidR="004A6D4C">
        <w:t xml:space="preserve"> responses to human </w:t>
      </w:r>
      <w:r w:rsidR="00A138A5">
        <w:t xml:space="preserve">pressures </w:t>
      </w:r>
      <w:r w:rsidR="004A6D4C">
        <w:t>relate to species traits</w:t>
      </w:r>
      <w:r w:rsidR="001612FF">
        <w:t>,</w:t>
      </w:r>
      <w:r w:rsidR="009C7188">
        <w:t xml:space="preserve"> </w:t>
      </w:r>
      <w:r w:rsidR="00245792">
        <w:t xml:space="preserve">we lack </w:t>
      </w:r>
      <w:r w:rsidR="008B6A7C">
        <w:t>large-scale</w:t>
      </w:r>
      <w:r w:rsidR="004A6D4C">
        <w:t xml:space="preserve"> </w:t>
      </w:r>
      <w:commentRangeStart w:id="4"/>
      <w:r w:rsidR="004A6D4C">
        <w:t>comparative assessments</w:t>
      </w:r>
      <w:r w:rsidR="00C9504C">
        <w:t xml:space="preserve"> across multiple clades</w:t>
      </w:r>
      <w:commentRangeEnd w:id="4"/>
      <w:r w:rsidR="00EF2E70">
        <w:rPr>
          <w:rStyle w:val="CommentReference"/>
        </w:rPr>
        <w:commentReference w:id="4"/>
      </w:r>
      <w:r w:rsidR="004A6D4C">
        <w:t xml:space="preserve"> </w:t>
      </w:r>
      <w:r w:rsidR="00A6416A">
        <w:t xml:space="preserve">linking traits to </w:t>
      </w:r>
      <w:r w:rsidR="00245792">
        <w:t xml:space="preserve">multiple </w:t>
      </w:r>
      <w:r w:rsidR="004A6D4C">
        <w:t xml:space="preserve">human </w:t>
      </w:r>
      <w:r w:rsidR="00A138A5">
        <w:t>pressures</w:t>
      </w:r>
      <w:r w:rsidR="00A6416A">
        <w:t>.</w:t>
      </w:r>
      <w:r w:rsidR="001D38B3">
        <w:t xml:space="preserve"> </w:t>
      </w:r>
      <w:r>
        <w:t xml:space="preserve">Here, </w:t>
      </w:r>
      <w:commentRangeStart w:id="5"/>
      <w:r>
        <w:t xml:space="preserve">we </w:t>
      </w:r>
      <w:commentRangeEnd w:id="5"/>
      <w:r w:rsidR="005F3D3C">
        <w:rPr>
          <w:rStyle w:val="CommentReference"/>
        </w:rPr>
        <w:commentReference w:id="5"/>
      </w:r>
      <w:r>
        <w:t xml:space="preserve">investigated whether </w:t>
      </w:r>
      <w:r w:rsidR="004D562B">
        <w:t>a set of ecological</w:t>
      </w:r>
      <w:r>
        <w:t xml:space="preserve"> </w:t>
      </w:r>
      <w:r w:rsidR="00F46095">
        <w:t>characteristics that are commonly measured across terrestrial vertebrates (</w:t>
      </w:r>
      <w:r w:rsidR="00950EF0">
        <w:t>that is</w:t>
      </w:r>
      <w:r w:rsidR="00F46095">
        <w:t>, ecological traits and geographical range area)</w:t>
      </w:r>
      <w:r w:rsidR="004D562B">
        <w:t xml:space="preserve"> </w:t>
      </w:r>
      <w:r w:rsidR="007E1A2E">
        <w:t xml:space="preserve">are associated with </w:t>
      </w:r>
      <w:r>
        <w:t>(1) species</w:t>
      </w:r>
      <w:r w:rsidR="00B04A3A">
        <w:t>’</w:t>
      </w:r>
      <w:r>
        <w:t xml:space="preserve"> responses to</w:t>
      </w:r>
      <w:r w:rsidR="004D562B">
        <w:t xml:space="preserve"> different</w:t>
      </w:r>
      <w:r>
        <w:t xml:space="preserve"> land</w:t>
      </w:r>
      <w:r w:rsidR="004D562B">
        <w:t>-</w:t>
      </w:r>
      <w:r>
        <w:t>use</w:t>
      </w:r>
      <w:r w:rsidR="004D562B">
        <w:t xml:space="preserve"> types</w:t>
      </w:r>
      <w:r>
        <w:t xml:space="preserve"> and (2) species</w:t>
      </w:r>
      <w:r w:rsidR="00B04A3A">
        <w:t>’</w:t>
      </w:r>
      <w:r>
        <w:t xml:space="preserve"> sensitivity to climate change. </w:t>
      </w:r>
      <w:commentRangeStart w:id="6"/>
      <w:r w:rsidR="00A6416A">
        <w:t xml:space="preserve">Our aim was to </w:t>
      </w:r>
      <w:r w:rsidR="00F46095">
        <w:t xml:space="preserve">test whether generalisable patterns in species response to these </w:t>
      </w:r>
      <w:r w:rsidR="00B15B06">
        <w:t xml:space="preserve">pressures </w:t>
      </w:r>
      <w:r w:rsidR="00F46095">
        <w:t xml:space="preserve">arise with regards to </w:t>
      </w:r>
      <w:r w:rsidR="00843F90">
        <w:t>species</w:t>
      </w:r>
      <w:r w:rsidR="00F46095">
        <w:t xml:space="preserve"> </w:t>
      </w:r>
      <w:r w:rsidR="00302DE2">
        <w:t xml:space="preserve">ecological </w:t>
      </w:r>
      <w:r w:rsidR="00F46095">
        <w:t>characteristics</w:t>
      </w:r>
      <w:r w:rsidR="00FB27B4">
        <w:t>, which</w:t>
      </w:r>
      <w:r w:rsidR="00D210B8">
        <w:t xml:space="preserve"> helps</w:t>
      </w:r>
      <w:r w:rsidR="006D674A">
        <w:t xml:space="preserve"> </w:t>
      </w:r>
      <w:r w:rsidR="001501CD">
        <w:t>assess</w:t>
      </w:r>
      <w:r w:rsidR="00D210B8">
        <w:t xml:space="preserve"> </w:t>
      </w:r>
      <w:r w:rsidR="006D674A">
        <w:t>the global signature</w:t>
      </w:r>
      <w:r w:rsidR="001A227D">
        <w:t xml:space="preserve"> </w:t>
      </w:r>
      <w:r w:rsidR="006D674A">
        <w:t xml:space="preserve">of </w:t>
      </w:r>
      <w:r w:rsidR="001A227D">
        <w:t xml:space="preserve">human </w:t>
      </w:r>
      <w:r w:rsidR="00B15B06">
        <w:t xml:space="preserve">pressures </w:t>
      </w:r>
      <w:r w:rsidR="006D674A">
        <w:t xml:space="preserve">on vertebrate </w:t>
      </w:r>
      <w:r w:rsidR="00030E8F">
        <w:t>biodiversity</w:t>
      </w:r>
      <w:r w:rsidR="001A227D">
        <w:t xml:space="preserve"> and</w:t>
      </w:r>
      <w:r w:rsidR="00FB27B4">
        <w:t xml:space="preserve"> is</w:t>
      </w:r>
      <w:r w:rsidR="00B11935">
        <w:t xml:space="preserve"> also</w:t>
      </w:r>
      <w:r w:rsidR="00FB27B4">
        <w:t xml:space="preserve"> of interest for </w:t>
      </w:r>
      <w:r w:rsidR="00EE7105">
        <w:rPr>
          <w:rFonts w:eastAsiaTheme="minorEastAsia"/>
        </w:rPr>
        <w:t xml:space="preserve">the </w:t>
      </w:r>
      <w:r w:rsidR="00EE7105" w:rsidRPr="0D48A10F">
        <w:rPr>
          <w:rFonts w:eastAsiaTheme="minorEastAsia"/>
        </w:rPr>
        <w:t>prioritis</w:t>
      </w:r>
      <w:r w:rsidR="00EE7105">
        <w:rPr>
          <w:rFonts w:eastAsiaTheme="minorEastAsia"/>
        </w:rPr>
        <w:t>ation of</w:t>
      </w:r>
      <w:r w:rsidR="00EE7105" w:rsidRPr="0D48A10F">
        <w:rPr>
          <w:rFonts w:eastAsiaTheme="minorEastAsia"/>
        </w:rPr>
        <w:t xml:space="preserve"> </w:t>
      </w:r>
      <w:r w:rsidR="003332BE" w:rsidRPr="0D48A10F">
        <w:rPr>
          <w:rFonts w:eastAsiaTheme="minorEastAsia"/>
        </w:rPr>
        <w:t>conservation efforts</w:t>
      </w:r>
      <w:r w:rsidR="00F46095">
        <w:t>.</w:t>
      </w:r>
      <w:commentRangeEnd w:id="6"/>
      <w:r w:rsidR="00EF2E70">
        <w:rPr>
          <w:rStyle w:val="CommentReference"/>
        </w:rPr>
        <w:commentReference w:id="6"/>
      </w:r>
      <w:r w:rsidR="00F46095">
        <w:t xml:space="preserve"> </w:t>
      </w:r>
      <w:r w:rsidR="00BE5A93">
        <w:t>A</w:t>
      </w:r>
      <w:r w:rsidR="008758EE">
        <w:t xml:space="preserve">mong the sets of </w:t>
      </w:r>
      <w:r w:rsidR="00B70FC7">
        <w:t xml:space="preserve">characteristics </w:t>
      </w:r>
      <w:commentRangeStart w:id="7"/>
      <w:commentRangeEnd w:id="7"/>
      <w:r w:rsidR="00EF2E70">
        <w:rPr>
          <w:rStyle w:val="CommentReference"/>
        </w:rPr>
        <w:commentReference w:id="7"/>
      </w:r>
      <w:r w:rsidR="008758EE">
        <w:t>we consider</w:t>
      </w:r>
      <w:r w:rsidR="00A2732C">
        <w:t>ed</w:t>
      </w:r>
      <w:r w:rsidR="008758EE">
        <w:t xml:space="preserve">, </w:t>
      </w:r>
      <w:r w:rsidR="00BE5A93">
        <w:t xml:space="preserve">we found that </w:t>
      </w:r>
      <w:r w:rsidR="008758EE">
        <w:t xml:space="preserve">only </w:t>
      </w:r>
      <w:r w:rsidR="00A47A2A">
        <w:t>three</w:t>
      </w:r>
      <w:r w:rsidR="008758EE">
        <w:t xml:space="preserve"> </w:t>
      </w:r>
      <w:r w:rsidR="0001015A">
        <w:t xml:space="preserve">were </w:t>
      </w:r>
      <w:r w:rsidR="008758EE">
        <w:t xml:space="preserve">consistently </w:t>
      </w:r>
      <w:r w:rsidR="0001015A">
        <w:t xml:space="preserve">associated with </w:t>
      </w:r>
      <w:r w:rsidR="008758EE">
        <w:t>both land</w:t>
      </w:r>
      <w:r w:rsidR="00A47A2A">
        <w:t>-</w:t>
      </w:r>
      <w:r w:rsidR="008758EE">
        <w:t xml:space="preserve">use </w:t>
      </w:r>
      <w:r w:rsidR="00A47A2A">
        <w:t xml:space="preserve">responses </w:t>
      </w:r>
      <w:r w:rsidR="008758EE">
        <w:t>and</w:t>
      </w:r>
      <w:r w:rsidR="0095794A">
        <w:t xml:space="preserve"> </w:t>
      </w:r>
      <w:r w:rsidR="008758EE">
        <w:t>climate-change sensitivity across</w:t>
      </w:r>
      <w:r w:rsidR="0095794A">
        <w:t xml:space="preserve"> </w:t>
      </w:r>
      <w:r w:rsidR="00097A29">
        <w:t xml:space="preserve">terrestrial </w:t>
      </w:r>
      <w:r w:rsidR="0095794A">
        <w:t>vertebrate</w:t>
      </w:r>
      <w:r w:rsidR="008758EE">
        <w:t xml:space="preserve"> classes: geographical range area</w:t>
      </w:r>
      <w:r w:rsidR="00A47A2A">
        <w:t xml:space="preserve">, </w:t>
      </w:r>
      <w:r w:rsidR="008758EE">
        <w:t>habitat breadth</w:t>
      </w:r>
      <w:r w:rsidR="00A47A2A">
        <w:t xml:space="preserve"> and specialisation on natural habitats</w:t>
      </w:r>
      <w:r w:rsidR="008758EE">
        <w:t xml:space="preserve">. </w:t>
      </w:r>
      <w:r w:rsidR="001B0E41">
        <w:t>T</w:t>
      </w:r>
      <w:r w:rsidR="0095794A">
        <w:t xml:space="preserve">he </w:t>
      </w:r>
      <w:r w:rsidR="00A8070F">
        <w:t xml:space="preserve">association </w:t>
      </w:r>
      <w:commentRangeStart w:id="8"/>
      <w:commentRangeEnd w:id="8"/>
      <w:r w:rsidR="00BC4B9B">
        <w:rPr>
          <w:rStyle w:val="CommentReference"/>
        </w:rPr>
        <w:commentReference w:id="8"/>
      </w:r>
      <w:r w:rsidR="0095794A">
        <w:t xml:space="preserve">of other </w:t>
      </w:r>
      <w:r w:rsidR="00593E96">
        <w:t>traits</w:t>
      </w:r>
      <w:r w:rsidR="0095794A">
        <w:t xml:space="preserve"> </w:t>
      </w:r>
      <w:r w:rsidR="002706E6">
        <w:t xml:space="preserve">with </w:t>
      </w:r>
      <w:r w:rsidR="0095794A">
        <w:t xml:space="preserve">species’ </w:t>
      </w:r>
      <w:r w:rsidR="00097A29">
        <w:t xml:space="preserve">land-use </w:t>
      </w:r>
      <w:r w:rsidR="00CA3C04">
        <w:t>responses</w:t>
      </w:r>
      <w:r w:rsidR="0095794A">
        <w:t xml:space="preserve"> and </w:t>
      </w:r>
      <w:r w:rsidR="002706E6">
        <w:t xml:space="preserve">with </w:t>
      </w:r>
      <w:r w:rsidR="0095794A">
        <w:t>climate</w:t>
      </w:r>
      <w:r w:rsidR="00CA3C04">
        <w:t>-</w:t>
      </w:r>
      <w:r w:rsidR="0095794A">
        <w:t>change</w:t>
      </w:r>
      <w:r w:rsidR="00CA3C04">
        <w:t xml:space="preserve"> sensitivity</w:t>
      </w:r>
      <w:r w:rsidR="0095794A">
        <w:t xml:space="preserve"> often </w:t>
      </w:r>
      <w:r w:rsidR="009038C0">
        <w:t>depended on class and land-use type</w:t>
      </w:r>
      <w:r w:rsidR="008758EE">
        <w:t>.</w:t>
      </w:r>
      <w:r w:rsidR="00E04E09">
        <w:t xml:space="preserve"> </w:t>
      </w:r>
      <w:r w:rsidR="00AB37B4">
        <w:t>O</w:t>
      </w:r>
      <w:r w:rsidR="00E04E09">
        <w:t xml:space="preserve">ur work </w:t>
      </w:r>
      <w:r w:rsidR="00665EF2">
        <w:t>highlights</w:t>
      </w:r>
      <w:r w:rsidR="00E04E09">
        <w:t xml:space="preserve"> that narrow-ranged species with small habitat breadth and</w:t>
      </w:r>
      <w:r w:rsidR="001B60CF">
        <w:t xml:space="preserve"> </w:t>
      </w:r>
      <w:r w:rsidR="00726D9C">
        <w:t xml:space="preserve">natural habitat </w:t>
      </w:r>
      <w:r w:rsidR="00665EF2">
        <w:t>specialis</w:t>
      </w:r>
      <w:r w:rsidR="00726D9C">
        <w:t>m</w:t>
      </w:r>
      <w:r w:rsidR="0006344F">
        <w:t xml:space="preserve"> are typically more sensitive to human</w:t>
      </w:r>
      <w:r w:rsidR="00A807AB">
        <w:t xml:space="preserve"> pressures</w:t>
      </w:r>
      <w:r w:rsidR="0006344F">
        <w:t>.</w:t>
      </w:r>
      <w:r w:rsidR="00CF441F">
        <w:t xml:space="preserve"> Further, </w:t>
      </w:r>
      <w:r w:rsidR="00693A59">
        <w:t>in</w:t>
      </w:r>
      <w:r w:rsidR="00CF441F">
        <w:t xml:space="preserve"> all classes,</w:t>
      </w:r>
      <w:r w:rsidR="00693A59">
        <w:t xml:space="preserve"> we found that</w:t>
      </w:r>
      <w:r w:rsidR="00CF441F">
        <w:t xml:space="preserve"> </w:t>
      </w:r>
      <w:r w:rsidR="002F2104">
        <w:t xml:space="preserve">invertebrate eaters and fruit/nectar eaters </w:t>
      </w:r>
      <w:r w:rsidR="00354BC7">
        <w:t xml:space="preserve">tended to be </w:t>
      </w:r>
      <w:r w:rsidR="00693A59">
        <w:t>negatively affected in disturbed land uses</w:t>
      </w:r>
      <w:r w:rsidR="004C24F1">
        <w:t>,</w:t>
      </w:r>
      <w:r w:rsidR="00CD450F">
        <w:t xml:space="preserve"> </w:t>
      </w:r>
      <w:r w:rsidR="00F6504E">
        <w:t>and</w:t>
      </w:r>
      <w:r w:rsidR="00CD450F">
        <w:t xml:space="preserve"> invertebrate-</w:t>
      </w:r>
      <w:r w:rsidR="008A6EF8">
        <w:t xml:space="preserve"> and plant/seed- </w:t>
      </w:r>
      <w:r w:rsidR="00CD450F">
        <w:t>eating birds</w:t>
      </w:r>
      <w:r w:rsidR="008A6EF8">
        <w:t xml:space="preserve"> to be more climate-change sensitive</w:t>
      </w:r>
      <w:r w:rsidR="00C141F6">
        <w:t xml:space="preserve">, raising </w:t>
      </w:r>
      <w:r w:rsidR="00F87CC0">
        <w:t>concerns about the continuation of ecological processes sustained by these species under global changes</w:t>
      </w:r>
      <w:r w:rsidR="00693A59">
        <w:t>.</w:t>
      </w:r>
      <w:r w:rsidR="00A13EC4">
        <w:t xml:space="preserve"> </w:t>
      </w:r>
      <w:r w:rsidR="0056538E">
        <w:t>Our work</w:t>
      </w:r>
      <w:r w:rsidR="00971580">
        <w:t xml:space="preserve"> stresses </w:t>
      </w:r>
      <w:r w:rsidR="005D012F">
        <w:t xml:space="preserve">the need for </w:t>
      </w:r>
      <w:r w:rsidR="006D53C4">
        <w:t xml:space="preserve">putting into place conservation and </w:t>
      </w:r>
      <w:r w:rsidR="00EA09AA">
        <w:t>mitigat</w:t>
      </w:r>
      <w:r w:rsidR="006D53C4">
        <w:t xml:space="preserve">ion measures </w:t>
      </w:r>
      <w:r w:rsidR="00442E3A">
        <w:t xml:space="preserve">to </w:t>
      </w:r>
      <w:r w:rsidR="00491DC2">
        <w:t>protect biodiversity</w:t>
      </w:r>
      <w:r w:rsidR="00D97981">
        <w:t xml:space="preserve"> and related services</w:t>
      </w:r>
      <w:r w:rsidR="00491DC2">
        <w:t xml:space="preserve"> from</w:t>
      </w:r>
      <w:r w:rsidR="00442E3A">
        <w:t xml:space="preserve"> </w:t>
      </w:r>
      <w:r w:rsidR="00971580">
        <w:t>human impacts</w:t>
      </w:r>
      <w:r w:rsidR="00A13EC4">
        <w:t xml:space="preserve">. </w:t>
      </w:r>
      <w:r w:rsidR="004A01BE">
        <w:t xml:space="preserve"> </w:t>
      </w:r>
    </w:p>
    <w:p w14:paraId="06C66505" w14:textId="65A9751B" w:rsidR="00CE3ACC" w:rsidRDefault="00CE3ACC" w:rsidP="0DC50163">
      <w:pPr>
        <w:jc w:val="both"/>
      </w:pPr>
    </w:p>
    <w:p w14:paraId="7ACA28E1" w14:textId="77777777" w:rsidR="009A5697" w:rsidRDefault="009A5697" w:rsidP="003E4FFA">
      <w:pPr>
        <w:spacing w:line="276" w:lineRule="auto"/>
        <w:jc w:val="both"/>
        <w:rPr>
          <w:b/>
          <w:bCs/>
          <w:sz w:val="32"/>
          <w:szCs w:val="32"/>
        </w:rPr>
      </w:pPr>
    </w:p>
    <w:p w14:paraId="6F880EA9" w14:textId="24E58407" w:rsidR="002A41A2" w:rsidRPr="00CA3D96" w:rsidRDefault="00B34B4E" w:rsidP="003E4FFA">
      <w:pPr>
        <w:spacing w:line="276" w:lineRule="auto"/>
        <w:jc w:val="both"/>
        <w:rPr>
          <w:b/>
          <w:bCs/>
          <w:sz w:val="32"/>
          <w:szCs w:val="32"/>
        </w:rPr>
      </w:pPr>
      <w:r>
        <w:rPr>
          <w:b/>
          <w:bCs/>
          <w:sz w:val="32"/>
          <w:szCs w:val="32"/>
        </w:rPr>
        <w:lastRenderedPageBreak/>
        <w:t>I</w:t>
      </w:r>
      <w:r w:rsidR="002A41A2" w:rsidRPr="00CA3D96">
        <w:rPr>
          <w:b/>
          <w:bCs/>
          <w:sz w:val="32"/>
          <w:szCs w:val="32"/>
        </w:rPr>
        <w:t>ntroduction</w:t>
      </w:r>
    </w:p>
    <w:p w14:paraId="073B6FA5" w14:textId="7FDA2D36" w:rsidR="00835839" w:rsidRPr="00CA3D96" w:rsidRDefault="00A23602" w:rsidP="003E4FFA">
      <w:pPr>
        <w:spacing w:line="276" w:lineRule="auto"/>
        <w:jc w:val="both"/>
      </w:pPr>
      <w:r w:rsidRPr="00CA3D96">
        <w:t>Land-use change is</w:t>
      </w:r>
      <w:r w:rsidR="0043615B" w:rsidRPr="00CA3D96">
        <w:t xml:space="preserve"> currently</w:t>
      </w:r>
      <w:r w:rsidRPr="00CA3D96">
        <w:t xml:space="preserve"> </w:t>
      </w:r>
      <w:r w:rsidR="00C21267" w:rsidRPr="00CA3D96">
        <w:t xml:space="preserve">the </w:t>
      </w:r>
      <w:r w:rsidR="0043615B" w:rsidRPr="00CA3D96">
        <w:t>most important</w:t>
      </w:r>
      <w:r w:rsidR="00C21267" w:rsidRPr="00CA3D96">
        <w:t xml:space="preserve"> </w:t>
      </w:r>
      <w:r w:rsidRPr="00CA3D96">
        <w:t>driver of global biodiversity loss</w:t>
      </w:r>
      <w:r w:rsidR="00090C22" w:rsidRPr="00CA3D96">
        <w:t xml:space="preserve"> </w:t>
      </w:r>
      <w:r w:rsidR="005D3220" w:rsidRPr="00CA3D96">
        <w:fldChar w:fldCharType="begin" w:fldLock="1"/>
      </w:r>
      <w:r w:rsidR="005D3220" w:rsidRPr="00CA3D96">
        <w:instrText>ADDIN CSL_CITATION {"citationItems":[{"id":"ITEM-1","itemData":{"DOI":"10.1038/nature14324","ISBN":"0028-0836","ISSN":"0028-0836","PMID":"25832402","abstract":"Human activities, especially conversion and degradation of habitats, are causing global biodiversity declines. How local ecological assemblages are responding is less clear—a concern given their importance for many ecosystem functions and services.We analysed a terrestrial assemblage database of unprecedented geographic and taxonomic coverage to quantify local biodiversity responses to land use and related changes. Here we show that in the worst-affected habitats, these pressures reducewithin-sample species richness by anaverage of 76.5%,total abundance by 39.5%andrarefaction-based richness by 40.3%. We estimate that, globally, these pressures have already slightly reduced average within-sample richness (by 13.6%), total abundance (10.7%) and rarefaction-based richness (8.1%), with changes showing marked spatial variation. Rapid further losses are predicted under a business-as-usual land-use scenario; within-sample richness is projected to fall by a further 3.4% globally by 2100, with losses concentrated in biodiverse but economically poor countries. Strongmitigationcan delivermuchmore positive biodiversity changes (up to a 1.9%average increase) that are less strongly related to countries’ socioeconomic status.","author":[{"dropping-particle":"","family":"Newbold","given":"Tim","non-dropping-particle":"","parse-names":false,"suffix":""},{"dropping-particle":"","family":"Hudson","given":"Laurence N","non-dropping-particle":"","parse-names":false,"suffix":""},{"dropping-particle":"","family":"Hill","given":"Samantha Ll","non-dropping-particle":"","parse-names":false,"suffix":""},{"dropping-particle":"","family":"Contu","given":"Sar","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ıá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 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Laginha Pinto Correia","given":"David","non-dropping-particle":"","parse-names":false,"suffix":""},{"dropping-particle":"","family":"Martin","given":"Callum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 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Pw","non-dropping-particle":"","parse-names":false,"suffix":""},{"dropping-particle":"","family":"Purvis","given":"Andy","non-dropping-particle":"","parse-names":false,"suffix":""}],"container-title":"Nature","id":"ITEM-1","issued":{"date-parts":[["2015"]]},"title":"Global effects of land use on local terrestrial biodiversity","type":"article-journal"},"uris":["http://www.mendeley.com/documents/?uuid=d5d905b0-deaf-4976-9ef5-941c21c8515f"]}],"mendeley":{"formattedCitation":"(Newbold &lt;i&gt;et al.&lt;/i&gt; 2015)","plainTextFormattedCitation":"(Newbold et al. 2015)","previouslyFormattedCitation":"(Newbold &lt;i&gt;et al.&lt;/i&gt; 2015)"},"properties":{"noteIndex":0},"schema":"https://github.com/citation-style-language/schema/raw/master/csl-citation.json"}</w:instrText>
      </w:r>
      <w:r w:rsidR="005D3220" w:rsidRPr="00CA3D96">
        <w:fldChar w:fldCharType="separate"/>
      </w:r>
      <w:r w:rsidR="005D3220" w:rsidRPr="00CA3D96">
        <w:rPr>
          <w:noProof/>
        </w:rPr>
        <w:t xml:space="preserve">(Newbold </w:t>
      </w:r>
      <w:r w:rsidR="005D3220" w:rsidRPr="00CA3D96">
        <w:rPr>
          <w:i/>
          <w:noProof/>
        </w:rPr>
        <w:t>et al.</w:t>
      </w:r>
      <w:r w:rsidR="005D3220" w:rsidRPr="00CA3D96">
        <w:rPr>
          <w:noProof/>
        </w:rPr>
        <w:t xml:space="preserve"> 2015)</w:t>
      </w:r>
      <w:r w:rsidR="005D3220" w:rsidRPr="00CA3D96">
        <w:fldChar w:fldCharType="end"/>
      </w:r>
      <w:r w:rsidR="00090C22" w:rsidRPr="00CA3D96">
        <w:t xml:space="preserve"> </w:t>
      </w:r>
      <w:commentRangeStart w:id="9"/>
      <w:r w:rsidR="00090C22" w:rsidRPr="00CA3D96">
        <w:t>and</w:t>
      </w:r>
      <w:r w:rsidR="004B0F42" w:rsidRPr="00CA3D96">
        <w:t xml:space="preserve"> </w:t>
      </w:r>
      <w:r w:rsidR="003A42A3">
        <w:t>is likely to</w:t>
      </w:r>
      <w:r w:rsidR="003A42A3" w:rsidRPr="00CA3D96">
        <w:t xml:space="preserve"> </w:t>
      </w:r>
      <w:r w:rsidR="003778E0">
        <w:t>continue to</w:t>
      </w:r>
      <w:r w:rsidR="003778E0" w:rsidRPr="00CA3D96">
        <w:t xml:space="preserve"> </w:t>
      </w:r>
      <w:r w:rsidR="009E066C">
        <w:t>cause</w:t>
      </w:r>
      <w:r w:rsidR="00B50261" w:rsidRPr="00CA3D96">
        <w:t xml:space="preserve"> </w:t>
      </w:r>
      <w:r w:rsidR="002F42D6" w:rsidRPr="00CA3D96">
        <w:t>species loss in the coming decades</w:t>
      </w:r>
      <w:commentRangeEnd w:id="9"/>
      <w:r w:rsidR="00F748F5">
        <w:rPr>
          <w:rStyle w:val="CommentReference"/>
        </w:rPr>
        <w:commentReference w:id="9"/>
      </w:r>
      <w:r w:rsidR="0012627C" w:rsidRPr="00CA3D96">
        <w:t xml:space="preserve"> </w:t>
      </w:r>
      <w:r w:rsidR="0012627C" w:rsidRPr="00CA3D96">
        <w:fldChar w:fldCharType="begin" w:fldLock="1"/>
      </w:r>
      <w:r w:rsidR="00CC68D4" w:rsidRPr="00CA3D96">
        <w:instrText>ADDIN CSL_CITATION {"citationItems":[{"id":"ITEM-1","itemData":{"DOI":"10.1038/s41558-019-0406-z","ISSN":"17586798","abstract":"Habitat transformations caused by human land-use change are considered major drivers of ongoing biodiversity loss 1–3 , and their impact on biodiversity is expected to increase further this century 4–6 . Here, we used global decadal land-use projections to year 2070 for a range of shared socioeconomic pathways, which are linked to particular representative concentration pathways, to evaluate potential losses in range-wide suitable habitat and extinction risks for approximately 19,400 species of amphibians, birds and mammals. Substantial declines in suitable habitat are identified for species worldwide, with approximately 1,700 species expected to become imperilled due to land-use change alone. National stewardship for species highlights certain South American, Southeast Asian and African countries that are in particular need of proactive conservation planning. These geographically explicit projections and model workflows embedded in the Map of Life infrastructure are provided to facilitate the scrutiny, improvements and future updates needed for an ongoing and readily updated assessment of changing biodiversity. These forward-looking assessments and informatics tools are intended to support national conservation action and policies for addressing climate change and land-use change impacts on biodiversity.","author":[{"dropping-particle":"","family":"Powers","given":"Ryan P.","non-dropping-particle":"","parse-names":false,"suffix":""},{"dropping-particle":"","family":"Jetz","given":"Walter","non-dropping-particle":"","parse-names":false,"suffix":""}],"container-title":"Nature Climate Change","id":"ITEM-1","issue":"4","issued":{"date-parts":[["2019"]]},"page":"323-329","publisher":"Springer US","title":"Global habitat loss and extinction risk of terrestrial vertebrates under future land-use-change scenarios","type":"article-journal","volume":"9"},"uris":["http://www.mendeley.com/documents/?uuid=1d89befe-8faf-484e-8b62-c9a1347ee844"]},{"id":"ITEM-2","itemData":{"DOI":"10.1038/s41467-019-09945-w","ISSN":"20411723","PMID":"31092816","abstract":"Land use is at the core of various sustainable development goals. Long-term climate foresight studies have structured their recent analyses around five socio-economic pathways (SSPs), with consistent storylines of future macroeconomic and societal developments; however, model quantification of these scenarios shows substantial heterogeneity in land-use projections. Here we build on a recently developed sensitivity approach to identify how future land use depends on six distinct socio-economic drivers (population, wealth, consumption preferences, agricultural productivity, land-use regulation, and trade) and their interactions. Spread across models arises mostly from diverging sensitivities to long-term drivers and from various representations of land-use regulation and trade, calling for reconciliation efforts and more empirical research. Most influential determinants for future cropland and pasture extent are population and agricultural efficiency. Furthermore, land-use regulation and consumption changes can play a key role in reducing both land use and food-security risks, and need to be central elements in sustainable development strategies.","author":[{"dropping-particle":"","family":"Stehfest","given":"Elke","non-dropping-particle":"","parse-names":false,"suffix":""},{"dropping-particle":"","family":"Zeist","given":"Willem Jan","non-dropping-particle":"van","parse-names":false,"suffix":""},{"dropping-particle":"","family":"Valin","given":"Hugo","non-dropping-particle":"","parse-names":false,"suffix":""},{"dropping-particle":"","family":"Havlik","given":"Petr","non-dropping-particle":"","parse-names":false,"suffix":""},{"dropping-particle":"","family":"Popp","given":"Alexander","non-dropping-particle":"","parse-names":false,"suffix":""},{"dropping-particle":"","family":"Kyle","given":"Page","non-dropping-particle":"","parse-names":false,"suffix":""},{"dropping-particle":"","family":"Tabeau","given":"Andrzej","non-dropping-particle":"","parse-names":false,"suffix":""},{"dropping-particle":"","family":"Mason-D’Croz","given":"Daniel","non-dropping-particle":"","parse-names":false,"suffix":""},{"dropping-particle":"","family":"Hasegawa","given":"Tomoko","non-dropping-particle":"","parse-names":false,"suffix":""},{"dropping-particle":"","family":"Bodirsky","given":"Benjamin L.","non-dropping-particle":"","parse-names":false,"suffix":""},{"dropping-particle":"","family":"Calvin","given":"Katherine","non-dropping-particle":"","parse-names":false,"suffix":""},{"dropping-particle":"","family":"Doelman","given":"Jonathan C.","non-dropping-particle":"","parse-names":false,"suffix":""},{"dropping-particle":"","family":"Fujimori","given":"Shinichiro","non-dropping-particle":"","parse-names":false,"suffix":""},{"dropping-particle":"","family":"Humpenöder","given":"Florian","non-dropping-particle":"","parse-names":false,"suffix":""},{"dropping-particle":"","family":"Lotze-Campen","given":"Hermann","non-dropping-particle":"","parse-names":false,"suffix":""},{"dropping-particle":"","family":"Meijl","given":"Hans","non-dropping-particle":"van","parse-names":false,"suffix":""},{"dropping-particle":"","family":"Wiebe","given":"Keith","non-dropping-particle":"","parse-names":false,"suffix":""}],"container-title":"Nature Communications","id":"ITEM-2","issue":"1","issued":{"date-parts":[["2019"]]},"page":"1-10","publisher":"Springer US","title":"Key determinants of global land-use projections","type":"article-journal","volume":"10"},"uris":["http://www.mendeley.com/documents/?uuid=a3138985-61d0-4b40-8037-14f898d42752"]},{"id":"ITEM-3","itemData":{"DOI":"10.1038/s41467-022-29324-2","abstract":"Rapid urban expansion has profound impacts on global biodiversity through habitat conversion, degradation, fragmentation, and species extinction. However, how future urban expansion will affect global biodiversity needs to be better understood. We contribute to filling this knowledge gap by combining spatially explicit projections of urban expansion under shared socioeconomic pathways (SSPs) with datasets on habitat and terrestrial biodiversity (amphibians, mammals, and birds). Overall, future urban expansion will lead to 11–33 million hectares of natural habitat loss by 2100 under the SSP scenarios and will disproportionately cause large natural habitat fragmentation. The urban expansion within the current key biodiversity priority areas is projected to be higher (e.g., 37–44% higher in the WWF’s Global 200) than the global average. Moreover, the urban land conversion will reduce local within-site species richness by 34% and species abundance by 52% per 1 km grid cell, and 7–9 species may be lost per 10 km cell. Our study suggests an urgent need to develop a sustainable urban development pathway to balance urban expansion and biodiversity conservation.","author":[{"dropping-particle":"","family":"Li","given":"Guangdong","non-dropping-particle":"","parse-names":false,"suffix":""},{"dropping-particle":"","family":"Fang","given":"Chuanglin","non-dropping-particle":"","parse-names":false,"suffix":""},{"dropping-particle":"","family":"Li","given":"Yingjie","non-dropping-particle":"","parse-names":false,"suffix":""},{"dropping-particle":"","family":"Wang","given":"Zhenbo","non-dropping-particle":"","parse-names":false,"suffix":""},{"dropping-particle":"","family":"Sun","given":"Siao","non-dropping-particle":"","parse-names":false,"suffix":""},{"dropping-particle":"","family":"He","given":"Sanwei","non-dropping-particle":"","parse-names":false,"suffix":""},{"dropping-particle":"","family":"Qi","given":"Wei","non-dropping-particle":"","parse-names":false,"suffix":""},{"dropping-particle":"","family":"Bao","given":"Chao","non-dropping-particle":"","parse-names":false,"suffix":""},{"dropping-particle":"","family":"Ma","given":"Haitao","non-dropping-particle":"","parse-names":false,"suffix":""},{"dropping-particle":"","family":"Fan","given":"Yupeng","non-dropping-particle":"","parse-names":false,"suffix":""},{"dropping-particle":"","family":"Feng","given":"Yuxue","non-dropping-particle":"","parse-names":false,"suffix":""},{"dropping-particle":"","family":"Liu","given":"Xiaoping","non-dropping-particle":"","parse-names":false,"suffix":""}],"container-title":"Nature Communications","id":"ITEM-3","issue":"1","issued":{"date-parts":[["2022"]]},"page":"1-12","publisher":"Springer US","title":"Global impacts of future urban expansion on terrestrial vertebrate diversity","type":"article-journal","volume":"13"},"uris":["http://www.mendeley.com/documents/?uuid=bf16ee71-2fe4-4a60-be4b-735c062e2679"]}],"mendeley":{"formattedCitation":"(Powers &amp; Jetz 2019; Stehfest &lt;i&gt;et al.&lt;/i&gt; 2019; Li &lt;i&gt;et al.&lt;/i&gt; 2022)","plainTextFormattedCitation":"(Powers &amp; Jetz 2019; Stehfest et al. 2019; Li et al. 2022)","previouslyFormattedCitation":"(Powers &amp; Jetz 2019; Stehfest &lt;i&gt;et al.&lt;/i&gt; 2019; Li &lt;i&gt;et al.&lt;/i&gt; 2022)"},"properties":{"noteIndex":0},"schema":"https://github.com/citation-style-language/schema/raw/master/csl-citation.json"}</w:instrText>
      </w:r>
      <w:r w:rsidR="0012627C" w:rsidRPr="00CA3D96">
        <w:fldChar w:fldCharType="separate"/>
      </w:r>
      <w:r w:rsidR="0012627C" w:rsidRPr="00CA3D96">
        <w:rPr>
          <w:noProof/>
        </w:rPr>
        <w:t xml:space="preserve">(Powers &amp; Jetz 2019; Stehfest </w:t>
      </w:r>
      <w:r w:rsidR="0012627C" w:rsidRPr="00CA3D96">
        <w:rPr>
          <w:i/>
          <w:noProof/>
        </w:rPr>
        <w:t>et al.</w:t>
      </w:r>
      <w:r w:rsidR="0012627C" w:rsidRPr="00CA3D96">
        <w:rPr>
          <w:noProof/>
        </w:rPr>
        <w:t xml:space="preserve"> 2019; Li </w:t>
      </w:r>
      <w:r w:rsidR="0012627C" w:rsidRPr="00CA3D96">
        <w:rPr>
          <w:i/>
          <w:noProof/>
        </w:rPr>
        <w:t>et al.</w:t>
      </w:r>
      <w:r w:rsidR="0012627C" w:rsidRPr="00CA3D96">
        <w:rPr>
          <w:noProof/>
        </w:rPr>
        <w:t xml:space="preserve"> 2022)</w:t>
      </w:r>
      <w:r w:rsidR="0012627C" w:rsidRPr="00CA3D96">
        <w:fldChar w:fldCharType="end"/>
      </w:r>
      <w:r w:rsidR="0012627C" w:rsidRPr="00CA3D96">
        <w:t>.</w:t>
      </w:r>
      <w:r w:rsidR="00254352" w:rsidRPr="00CA3D96">
        <w:t xml:space="preserve"> </w:t>
      </w:r>
      <w:r w:rsidR="00686909" w:rsidRPr="00CA3D96">
        <w:t xml:space="preserve">However, biodiversity faces multiple </w:t>
      </w:r>
      <w:r w:rsidR="00CB11C0">
        <w:t>pressures</w:t>
      </w:r>
      <w:r w:rsidR="00CB11C0" w:rsidRPr="00CA3D96">
        <w:t xml:space="preserve"> </w:t>
      </w:r>
      <w:r w:rsidR="007071E2" w:rsidRPr="00CA3D96">
        <w:t>act</w:t>
      </w:r>
      <w:r w:rsidR="00DE5EAC" w:rsidRPr="00CA3D96">
        <w:t xml:space="preserve">ing </w:t>
      </w:r>
      <w:r w:rsidR="007071E2" w:rsidRPr="00CA3D96">
        <w:t>in combination</w:t>
      </w:r>
      <w:r w:rsidR="00CC68D4" w:rsidRPr="00CA3D96">
        <w:t xml:space="preserve"> </w:t>
      </w:r>
      <w:r w:rsidR="00CC68D4" w:rsidRPr="00CA3D96">
        <w:fldChar w:fldCharType="begin" w:fldLock="1"/>
      </w:r>
      <w:r w:rsidR="00EE4DA6" w:rsidRPr="00CA3D96">
        <w:instrText>ADDIN CSL_CITATION {"citationItems":[{"id":"ITEM-1","itemData":{"DOI":"10.1038/536143a","ISSN":"0028-0836","abstract":"Whilst agreeing with the analysis of the article, I would urge a word of caution about any putting actions to slow climate change onto the back burner. Firstly, climate change due to CO2 emissions is the ultimate \"supertanker\" impact - it takes almost forever to reverse its impact once released. Secondly, climate change is placing unprecedented ecological, and evolutionary stress on the thermal niche dimension of almost every species on the planet, with unknown and essentially unpredictable secondary impacts arising from differential ecological responses of previously inter-linked species - aka plants and pollinators. Time to knuckle down at the coal face again - but may this is not the most appropriate of metaphors! Best wishes -- David Duthie","author":[{"dropping-particle":"","family":"Maxwell","given":"Sean L.","non-dropping-particle":"","parse-names":false,"suffix":""},{"dropping-particle":"","family":"Fuller","given":"Richard A.","non-dropping-particle":"","parse-names":false,"suffix":""},{"dropping-particle":"","family":"Brooks","given":"Thomas M.","non-dropping-particle":"","parse-names":false,"suffix":""},{"dropping-particle":"","family":"Watson","given":"James E. M.","non-dropping-particle":"","parse-names":false,"suffix":""}],"container-title":"Nature","id":"ITEM-1","issued":{"date-parts":[["2016"]]},"title":"Biodiversity: The ravages of guns, nets and bulldozers","type":"article-journal"},"uris":["http://www.mendeley.com/documents/?uuid=e12c1f49-7841-4a2b-a9c5-a9501b06bf55"]}],"mendeley":{"formattedCitation":"(Maxwell &lt;i&gt;et al.&lt;/i&gt; 2016)","plainTextFormattedCitation":"(Maxwell et al. 2016)","previouslyFormattedCitation":"(Maxwell &lt;i&gt;et al.&lt;/i&gt; 2016)"},"properties":{"noteIndex":0},"schema":"https://github.com/citation-style-language/schema/raw/master/csl-citation.json"}</w:instrText>
      </w:r>
      <w:r w:rsidR="00CC68D4" w:rsidRPr="00CA3D96">
        <w:fldChar w:fldCharType="separate"/>
      </w:r>
      <w:r w:rsidR="00CC68D4" w:rsidRPr="00CA3D96">
        <w:rPr>
          <w:noProof/>
        </w:rPr>
        <w:t xml:space="preserve">(Maxwell </w:t>
      </w:r>
      <w:r w:rsidR="00CC68D4" w:rsidRPr="00CA3D96">
        <w:rPr>
          <w:i/>
          <w:noProof/>
        </w:rPr>
        <w:t>et al.</w:t>
      </w:r>
      <w:r w:rsidR="00CC68D4" w:rsidRPr="00CA3D96">
        <w:rPr>
          <w:noProof/>
        </w:rPr>
        <w:t xml:space="preserve"> 2016)</w:t>
      </w:r>
      <w:r w:rsidR="00CC68D4" w:rsidRPr="00CA3D96">
        <w:fldChar w:fldCharType="end"/>
      </w:r>
      <w:r w:rsidR="007071E2" w:rsidRPr="00CA3D96">
        <w:t>. In particular,</w:t>
      </w:r>
      <w:r w:rsidR="00090C22" w:rsidRPr="00CA3D96">
        <w:t xml:space="preserve"> the impacts of</w:t>
      </w:r>
      <w:r w:rsidR="00C21267" w:rsidRPr="00CA3D96">
        <w:t xml:space="preserve"> climate change on </w:t>
      </w:r>
      <w:r w:rsidR="0043615B" w:rsidRPr="00CA3D96">
        <w:t>biodiversity</w:t>
      </w:r>
      <w:r w:rsidR="00C21267" w:rsidRPr="00CA3D96">
        <w:t xml:space="preserve"> </w:t>
      </w:r>
      <w:r w:rsidR="00A41AB0" w:rsidRPr="00CA3D96">
        <w:t>are</w:t>
      </w:r>
      <w:r w:rsidR="00C21267" w:rsidRPr="00CA3D96">
        <w:t xml:space="preserve"> projected </w:t>
      </w:r>
      <w:r w:rsidRPr="00CA3D96">
        <w:t>to</w:t>
      </w:r>
      <w:r w:rsidR="00406848" w:rsidRPr="00CA3D96">
        <w:t xml:space="preserve"> equate</w:t>
      </w:r>
      <w:r w:rsidR="007F32D6" w:rsidRPr="00CA3D96">
        <w:t xml:space="preserve"> </w:t>
      </w:r>
      <w:r w:rsidR="000B67BB">
        <w:t>or</w:t>
      </w:r>
      <w:r w:rsidR="000B67BB" w:rsidRPr="00CA3D96">
        <w:t xml:space="preserve"> </w:t>
      </w:r>
      <w:commentRangeStart w:id="10"/>
      <w:commentRangeEnd w:id="10"/>
      <w:r w:rsidR="000F202B">
        <w:rPr>
          <w:rStyle w:val="CommentReference"/>
        </w:rPr>
        <w:commentReference w:id="10"/>
      </w:r>
      <w:r w:rsidR="007F32D6" w:rsidRPr="00CA3D96">
        <w:t xml:space="preserve">even </w:t>
      </w:r>
      <w:r w:rsidR="00AE6753" w:rsidRPr="00CA3D96">
        <w:t>surpass</w:t>
      </w:r>
      <w:r w:rsidR="00406848" w:rsidRPr="00CA3D96">
        <w:t xml:space="preserve"> </w:t>
      </w:r>
      <w:r w:rsidR="00FA27B1" w:rsidRPr="00CA3D96">
        <w:t>th</w:t>
      </w:r>
      <w:r w:rsidR="00A41AB0" w:rsidRPr="00CA3D96">
        <w:t>ose</w:t>
      </w:r>
      <w:r w:rsidR="00406848" w:rsidRPr="00CA3D96">
        <w:t xml:space="preserve"> of land-use change </w:t>
      </w:r>
      <w:r w:rsidR="00A41AB0" w:rsidRPr="00CA3D96">
        <w:t xml:space="preserve">in their magnitude </w:t>
      </w:r>
      <w:r w:rsidR="00406848" w:rsidRPr="00CA3D96">
        <w:t>by 2070</w:t>
      </w:r>
      <w:r w:rsidR="005D3220" w:rsidRPr="00CA3D96">
        <w:t xml:space="preserve"> </w:t>
      </w:r>
      <w:r w:rsidR="005D3220" w:rsidRPr="00CA3D96">
        <w:fldChar w:fldCharType="begin" w:fldLock="1"/>
      </w:r>
      <w:r w:rsidR="00C90967" w:rsidRPr="00CA3D96">
        <w:instrText>ADDIN CSL_CITATION {"citationItems":[{"id":"ITEM-1","itemData":{"DOI":"10.1098/rspb.2018.0792","ISSN":"0962-8452","PMID":"29925617","author":[{"dropping-particle":"","family":"Newbold","given":"Tim","non-dropping-particle":"","parse-names":false,"suffix":""}],"container-title":"Proceedings of the Royal Society of London Series B, Biological Sciences","id":"ITEM-1","issued":{"date-parts":[["2018"]]},"page":"20180792","title":"Future effects of climate and land-use change on terrestrial vertebrate community diversity under different scenarios","type":"article-journal"},"uris":["http://www.mendeley.com/documents/?uuid=2140ae44-010a-41a0-8b1a-f6ac0610ce2e"]}],"mendeley":{"formattedCitation":"(Newbold 2018)","plainTextFormattedCitation":"(Newbold 2018)","previouslyFormattedCitation":"(Newbold 2018)"},"properties":{"noteIndex":0},"schema":"https://github.com/citation-style-language/schema/raw/master/csl-citation.json"}</w:instrText>
      </w:r>
      <w:r w:rsidR="005D3220" w:rsidRPr="00CA3D96">
        <w:fldChar w:fldCharType="separate"/>
      </w:r>
      <w:r w:rsidR="005D3220" w:rsidRPr="00CA3D96">
        <w:rPr>
          <w:noProof/>
        </w:rPr>
        <w:t>(Newbold 2018)</w:t>
      </w:r>
      <w:r w:rsidR="005D3220" w:rsidRPr="00CA3D96">
        <w:fldChar w:fldCharType="end"/>
      </w:r>
      <w:r w:rsidR="00406848" w:rsidRPr="00CA3D96">
        <w:t xml:space="preserve">. </w:t>
      </w:r>
      <w:commentRangeStart w:id="11"/>
      <w:r w:rsidR="002619C2" w:rsidRPr="00CA3D96">
        <w:t>Thus, it</w:t>
      </w:r>
      <w:r w:rsidR="000018F1" w:rsidRPr="00CA3D96">
        <w:t xml:space="preserve"> </w:t>
      </w:r>
      <w:r w:rsidR="005C679C" w:rsidRPr="00CA3D96">
        <w:t xml:space="preserve">has become </w:t>
      </w:r>
      <w:r w:rsidR="00037516">
        <w:t xml:space="preserve">more </w:t>
      </w:r>
      <w:r w:rsidR="005C679C" w:rsidRPr="00CA3D96">
        <w:t>vital</w:t>
      </w:r>
      <w:r w:rsidR="00037516">
        <w:t xml:space="preserve"> than ever</w:t>
      </w:r>
      <w:r w:rsidR="005C679C" w:rsidRPr="00CA3D96">
        <w:t xml:space="preserve"> to put into place mitigation</w:t>
      </w:r>
      <w:r w:rsidR="002619C2" w:rsidRPr="00CA3D96">
        <w:t xml:space="preserve"> and conservation</w:t>
      </w:r>
      <w:r w:rsidR="005C679C" w:rsidRPr="00CA3D96">
        <w:t xml:space="preserve"> measures</w:t>
      </w:r>
      <w:r w:rsidR="002619C2" w:rsidRPr="00CA3D96">
        <w:t xml:space="preserve"> to protect biodiversity</w:t>
      </w:r>
      <w:r w:rsidR="001D3E64" w:rsidRPr="00CA3D96">
        <w:t xml:space="preserve"> from </w:t>
      </w:r>
      <w:r w:rsidR="00E44E79">
        <w:t>human pressures</w:t>
      </w:r>
      <w:r w:rsidR="005C679C" w:rsidRPr="00CA3D96">
        <w:t>.</w:t>
      </w:r>
      <w:commentRangeEnd w:id="11"/>
      <w:r w:rsidR="000F202B">
        <w:rPr>
          <w:rStyle w:val="CommentReference"/>
        </w:rPr>
        <w:commentReference w:id="11"/>
      </w:r>
      <w:r w:rsidR="001806D3" w:rsidRPr="00CA3D96">
        <w:t xml:space="preserve"> </w:t>
      </w:r>
    </w:p>
    <w:p w14:paraId="26DFF759" w14:textId="6CE24B30" w:rsidR="00A23602" w:rsidRPr="00CA3D96" w:rsidRDefault="00FD415B" w:rsidP="003E4FFA">
      <w:pPr>
        <w:spacing w:line="276" w:lineRule="auto"/>
        <w:jc w:val="both"/>
      </w:pPr>
      <w:r w:rsidRPr="00CA3D96">
        <w:t xml:space="preserve">It is now well established that species differ in their </w:t>
      </w:r>
      <w:r w:rsidR="00D05504">
        <w:t>ability</w:t>
      </w:r>
      <w:r w:rsidR="00D05504" w:rsidRPr="00CA3D96">
        <w:t xml:space="preserve"> </w:t>
      </w:r>
      <w:commentRangeStart w:id="12"/>
      <w:commentRangeEnd w:id="12"/>
      <w:r w:rsidR="000F202B">
        <w:rPr>
          <w:rStyle w:val="CommentReference"/>
        </w:rPr>
        <w:commentReference w:id="12"/>
      </w:r>
      <w:r w:rsidRPr="00CA3D96">
        <w:t>to cope with environmental changes</w:t>
      </w:r>
      <w:r w:rsidR="00EE4DA6" w:rsidRPr="00CA3D96">
        <w:t xml:space="preserve"> </w:t>
      </w:r>
      <w:r w:rsidR="00EE4DA6" w:rsidRPr="00CA3D96">
        <w:fldChar w:fldCharType="begin" w:fldLock="1"/>
      </w:r>
      <w:r w:rsidR="00F57D77" w:rsidRPr="00CA3D96">
        <w:instrText>ADDIN CSL_CITATION {"citationItems":[{"id":"ITEM-1","itemData":{"DOI":"10.1016/j.jnc.2022.126177","ISSN":"16171381","author":[{"dropping-particle":"","family":"Ferreira","given":"Diogo F.","non-dropping-particle":"","parse-names":false,"suffix":""},{"dropping-particle":"","family":"Gibb","given":"Rory","non-dropping-particle":"","parse-names":false,"suffix":""},{"dropping-particle":"","family":"López-Baucells","given":"Adrià","non-dropping-particle":"","parse-names":false,"suffix":""},{"dropping-particle":"","family":"Nunes","given":"Nuno J.","non-dropping-particle":"","parse-names":false,"suffix":""},{"dropping-particle":"","family":"Jones","given":"Kate E.","non-dropping-particle":"","parse-names":false,"suffix":""},{"dropping-particle":"","family":"Rocha","given":"Ricardo","non-dropping-particle":"","parse-names":false,"suffix":""}],"container-title":"Journal for Nature Conservation","id":"ITEM-1","issued":{"date-parts":[["2022"]]},"page":"126177","publisher":"Elsevier GmbH","title":"Species-specific responses to land-use change in island insectivorous bats","type":"article-journal"},"uris":["http://www.mendeley.com/documents/?uuid=079a53ef-9db0-44b1-baed-bf0e7d0fb4a2"]},{"id":"ITEM-2","itemData":{"DOI":"10.7717/PEERJ.6956","ISSN":"21678359","abstract":"Changes in behavior are often the proximate response of animals to human disturbance, with variability in tolerance levels leading some species to exhibit striking shifts in life history, fitness, and/or survival. Thus, elucidating the effects of disturbance on animal behavior, and how this varies among taxonomically similar species with inherently different behaviors and life histories is of value for management and conservation. We evaluated the risk response of three anuran species-southern leopard frog (Lithobates sphenocephalus), Blanchard's cricket frog (Acris blanchardi), and green tree frog (Hyla cinerea)-to determine how differences in microhabitat use (arboreal vs ground-dwelling) and body size (small vs medium) may play a role in response to a potential threat within a human-altered subtropical forest. Each species responded to risk with both flight and freeze behaviors, however, behaviors were species- and context-specific. As distance to cover increased, southern leopard frogs increased freezing behavior, green tree frogs decreased freezing behavior, and Blanchard's cricket frogs increased flight response. The propensity of green tree frogs to use the canopy of vegetation as refugia, and the small body size of Blanchard's cricket frogs likely led to greater flight response as distance to cover increased, whereas innate reliance on camouflage among southern leopard frogs may place them at greater risk to landscaping, agricultural, and transportation practices in open terrain. As such, arboreal and small-bodied species may inherently be better suited in human altered-landscapes compared to larger, ground-dwelling species. As land-use change continues to modify habitats, understanding how species respond to changes in their environment continues to be of importance, particularly in ecosystems where human-wildlife interactions are expected to increase in frequency.","author":[{"dropping-particle":"","family":"Matich","given":"Philip","non-dropping-particle":"","parse-names":false,"suffix":""},{"dropping-particle":"","family":"Schalk","given":"Christopher M.","non-dropping-particle":"","parse-names":false,"suffix":""}],"container-title":"PeerJ","id":"ITEM-2","issued":{"date-parts":[["2019"]]},"page":"1-16","title":"Move it or lose it: Interspecific variation in risk response of pond-breeding anurans","type":"article-journal","volume":"7"},"uris":["http://www.mendeley.com/documents/?uuid=8da32188-b85f-49e0-ba20-c793a1e79f95"]},{"id":"ITEM-3","itemData":{"DOI":"10.1098/rspb.2012.2131","ISBN":"0962-8452, 1471-2954","ISSN":"1471-2954","PMID":"23173205","abstract":"Land-use change is one of the main drivers of current and likely future biodiversity loss. Therefore, understanding how species are affected by it is crucial to guide conservation decisions. Species respond differently to land-use change, possibly related to their traits. Using pan-tropical data on bird occurrence and abundance across a human land-use intensity gradient, we tested the effects of seven traits on observed responses. A likelihood-based approach allowed us to quantify uncertainty in modelled responses, essential for applying the model to project future change. Compared with undisturbed habitats, the average probability of occurrence of bird species was 7.8 per cent and 31.4 per cent lower, and abundance declined by 3.7 per cent and 19.2 per cent in habitats with low and high human land-use intensity, respectively. Five of the seven traits tested affected the observed responses significantly: long-lived, large, non-migratory, primarily frugivorous or insectivorous forest specialists were both less likely to occur and less abundant in more intensively used habitats than short-lived, small, migratory, non-frugivorous/insectivorous habitat generalists. The finding that species responses to land use depend on their traits is important for understanding ecosystem functioning, because species' traits determine their contribution to ecosystem processes. Furthermore, the loss of species with particular traits might have implications for the delivery of ecosystem services.","author":[{"dropping-particle":"","family":"Newbold","given":"Tim","non-dropping-particle":"","parse-names":false,"suffix":""},{"dropping-particle":"","family":"Scharlemann","given":"Jörn P W","non-dropping-particle":"","parse-names":false,"suffix":""},{"dropping-particle":"","family":"Butchart","given":"Stuart H M","non-dropping-particle":"","parse-names":false,"suffix":""},{"dropping-particle":"","family":"Sekercioğlu","given":"Cağan H","non-dropping-particle":"","parse-names":false,"suffix":""},{"dropping-particle":"","family":"Alkemade","given":"Rob","non-dropping-particle":"","parse-names":false,"suffix":""},{"dropping-particle":"","family":"Booth","given":"Hollie","non-dropping-particle":"","parse-names":false,"suffix":""},{"dropping-particle":"","family":"Purves","given":"Drew W","non-dropping-particle":"","parse-names":false,"suffix":""}],"container-title":"Proceedings. Biological sciences / The Royal Society","id":"ITEM-3","issued":{"date-parts":[["2013"]]},"title":"Ecological traits affect the response of tropical forest bird species to land-use intensity.","type":"article-journal"},"uris":["http://www.mendeley.com/documents/?uuid=24f494c0-a414-46fb-9317-0009cdb0e5ee"]}],"mendeley":{"formattedCitation":"(Newbold &lt;i&gt;et al.&lt;/i&gt; 2013; Matich &amp; Schalk 2019; Ferreira &lt;i&gt;et al.&lt;/i&gt; 2022)","plainTextFormattedCitation":"(Newbold et al. 2013; Matich &amp; Schalk 2019; Ferreira et al. 2022)","previouslyFormattedCitation":"(Newbold &lt;i&gt;et al.&lt;/i&gt; 2013; Matich &amp; Schalk 2019; Ferreira &lt;i&gt;et al.&lt;/i&gt; 2022)"},"properties":{"noteIndex":0},"schema":"https://github.com/citation-style-language/schema/raw/master/csl-citation.json"}</w:instrText>
      </w:r>
      <w:r w:rsidR="00EE4DA6" w:rsidRPr="00CA3D96">
        <w:fldChar w:fldCharType="separate"/>
      </w:r>
      <w:r w:rsidR="00F57D77" w:rsidRPr="00CA3D96">
        <w:rPr>
          <w:noProof/>
        </w:rPr>
        <w:t xml:space="preserve">(Newbold </w:t>
      </w:r>
      <w:r w:rsidR="00F57D77" w:rsidRPr="00CA3D96">
        <w:rPr>
          <w:i/>
          <w:noProof/>
        </w:rPr>
        <w:t>et al.</w:t>
      </w:r>
      <w:r w:rsidR="00F57D77" w:rsidRPr="00CA3D96">
        <w:rPr>
          <w:noProof/>
        </w:rPr>
        <w:t xml:space="preserve"> 2013; Matich &amp; Schalk 2019; Ferreira </w:t>
      </w:r>
      <w:r w:rsidR="00F57D77" w:rsidRPr="00CA3D96">
        <w:rPr>
          <w:i/>
          <w:noProof/>
        </w:rPr>
        <w:t>et al.</w:t>
      </w:r>
      <w:r w:rsidR="00F57D77" w:rsidRPr="00CA3D96">
        <w:rPr>
          <w:noProof/>
        </w:rPr>
        <w:t xml:space="preserve"> 2022)</w:t>
      </w:r>
      <w:r w:rsidR="00EE4DA6" w:rsidRPr="00CA3D96">
        <w:fldChar w:fldCharType="end"/>
      </w:r>
      <w:r w:rsidRPr="00CA3D96">
        <w:t xml:space="preserve">. </w:t>
      </w:r>
      <w:r w:rsidR="00042651" w:rsidRPr="00CA3D96">
        <w:t>As such, g</w:t>
      </w:r>
      <w:r w:rsidRPr="00CA3D96">
        <w:t>lobal average declines in biodiversity indices mask substantial interspecific variation in responses to disturbances</w:t>
      </w:r>
      <w:r w:rsidR="005213D5">
        <w:t xml:space="preserve"> </w:t>
      </w:r>
      <w:r w:rsidRPr="00CA3D96">
        <w:fldChar w:fldCharType="begin" w:fldLock="1"/>
      </w:r>
      <w:r w:rsidR="00F57D77" w:rsidRPr="00CA3D96">
        <w:instrText>ADDIN CSL_CITATION {"citationItems":[{"id":"ITEM-1","itemData":{"DOI":"10.1038/s41586-020-2920-6","ISSN":"14764687","PMID":"33208939","abstract":"Recent analyses have reported catastrophic global declines in vertebrate populations1,2. However, the distillation of many trends into a global mean index obscures the variation that can inform conservation measures and can be sensitive to analytical decisions. For example, previous analyses have estimated a mean vertebrate decline of more than 50% since 1970 (Living Planet Index2). Here we show, however, that this estimate is driven by less than 3% of vertebrate populations; if these extremely declining populations are excluded, the global trend switches to an increase. The sensitivity of global mean trends to outliers suggests that more informative indices are needed. We propose an alternative approach, which identifies clusters of extreme decline (or increase) that differ statistically from the majority of population trends. We show that, of taxonomic–geographic systems in the Living Planet Index, 16 systems contain clusters of extreme decline (comprising around 1% of populations; these extreme declines occur disproportionately in larger animals) and 7 contain extreme increases (around 0.4% of populations). The remaining 98.6% of populations across all systems showed no mean global trend. However, when analysed separately, three systems were declining strongly with high certainty (all in the Indo-Pacific region) and seven were declining strongly but with less certainty (mostly reptile and amphibian groups). Accounting for extreme clusters fundamentally alters the interpretation of global vertebrate trends and should be used to help to prioritize conservation efforts.","author":[{"dropping-particle":"","family":"Leung","given":"Brian","non-dropping-particle":"","parse-names":false,"suffix":""},{"dropping-particle":"","family":"Hargreaves","given":"Anna L.","non-dropping-particle":"","parse-names":false,"suffix":""},{"dropping-particle":"","family":"Greenberg","given":"Dan A.","non-dropping-particle":"","parse-names":false,"suffix":""},{"dropping-particle":"","family":"McGill","given":"Brian","non-dropping-particle":"","parse-names":false,"suffix":""},{"dropping-particle":"","family":"Dornelas","given":"Maria","non-dropping-particle":"","parse-names":false,"suffix":""},{"dropping-particle":"","family":"Freeman","given":"Robin","non-dropping-particle":"","parse-names":false,"suffix":""}],"container-title":"Nature","id":"ITEM-1","issue":"7837","issued":{"date-parts":[["2020"]]},"page":"267-271","publisher":"Springer US","title":"Clustered versus catastrophic global vertebrate declines","type":"article-journal","volume":"588"},"uris":["http://www.mendeley.com/documents/?uuid=36bfaf26-bfff-43b3-8ab0-48b21c1dc2da","http://www.mendeley.com/documents/?uuid=ede4379f-476f-4079-967e-527668f5640f"]}],"mendeley":{"formattedCitation":"(Leung &lt;i&gt;et al.&lt;/i&gt; 2020)","plainTextFormattedCitation":"(Leung et al. 2020)","previouslyFormattedCitation":"(Leung &lt;i&gt;et al.&lt;/i&gt; 2020)"},"properties":{"noteIndex":0},"schema":"https://github.com/citation-style-language/schema/raw/master/csl-citation.json"}</w:instrText>
      </w:r>
      <w:r w:rsidRPr="00CA3D96">
        <w:fldChar w:fldCharType="separate"/>
      </w:r>
      <w:r w:rsidR="00F57D77" w:rsidRPr="00CA3D96">
        <w:rPr>
          <w:noProof/>
        </w:rPr>
        <w:t xml:space="preserve">(Leung </w:t>
      </w:r>
      <w:r w:rsidR="00F57D77" w:rsidRPr="00CA3D96">
        <w:rPr>
          <w:i/>
          <w:noProof/>
        </w:rPr>
        <w:t>et al.</w:t>
      </w:r>
      <w:r w:rsidR="00F57D77" w:rsidRPr="00CA3D96">
        <w:rPr>
          <w:noProof/>
        </w:rPr>
        <w:t xml:space="preserve"> 2020)</w:t>
      </w:r>
      <w:r w:rsidRPr="00CA3D96">
        <w:fldChar w:fldCharType="end"/>
      </w:r>
      <w:r w:rsidRPr="00CA3D96">
        <w:t xml:space="preserve">. </w:t>
      </w:r>
      <w:r w:rsidR="00B016BB" w:rsidRPr="00CA3D96">
        <w:t>Such</w:t>
      </w:r>
      <w:r w:rsidRPr="00CA3D96">
        <w:t xml:space="preserve"> interspecific variation has important consequences for the prioritization of conservation efforts and the definition of protected areas </w:t>
      </w:r>
      <w:r w:rsidRPr="00CA3D96">
        <w:fldChar w:fldCharType="begin" w:fldLock="1"/>
      </w:r>
      <w:r w:rsidR="009A42B1" w:rsidRPr="00CA3D96">
        <w:instrText>ADDIN CSL_CITATION {"citationItems":[{"id":"ITEM-1","itemData":{"DOI":"10.1111/conl.12795","ISSN":"1755263X","abstract":"Ecologically specialist species are more prone to extinction than generalist species, yet the global distribution and conservation of ecological specialism is poorly understood. Here, we show that the global distribution of avian dietary specialization is roughly congruent with overall bird species richness for resident and breeding species, as well as for non-breeding species. However, some areas harbour a higher number of diet specialist birds than expected given overall species richness (e.g. the Amazon, Gabon and Cameroon in Central Africa, extensive parts of Indonesia and some parts of northern Eurasia, Baltic cost and Mediterranean areas for resident and breeding birds, and tropical zone and south part of subtropical zone in South America for non-breeding birds). These areas represent hotspots of avian specialization that need to carefully be considered in conservation strategies. We found that overall, 49.6% of resident and breeding species and 45.5% of non-breeding diet specialist species are adequately represented by the global protected area system, but that this percentage is lower for the most threatened species. Policies that modify conservation planning approaches to include measures of specialization alongside other more traditional metrics of biodiversity could improve the protection of biodiversity in the face of rapidly accelerating anthropogenic threats.","author":[{"dropping-particle":"","family":"Morelli","given":"Federico","non-dropping-particle":"","parse-names":false,"suffix":""},{"dropping-particle":"","family":"Benedetti","given":"Yanina","non-dropping-particle":"","parse-names":false,"suffix":""},{"dropping-particle":"","family":"Hanson","given":"Jeffrey O.","non-dropping-particle":"","parse-names":false,"suffix":""},{"dropping-particle":"","family":"Fuller","given":"Richard A.","non-dropping-particle":"","parse-names":false,"suffix":""}],"container-title":"Conservation Letters","id":"ITEM-1","issue":"4","issued":{"date-parts":[["2021"]]},"page":"1-12","title":"Global distribution and conservation of avian diet specialization","type":"article-journal","volume":"14"},"uris":["http://www.mendeley.com/documents/?uuid=5cb10280-e48f-4ac8-b498-562644f238df","http://www.mendeley.com/documents/?uuid=4997fd55-16ef-4c49-9eec-179bb7fd6235"]}],"mendeley":{"formattedCitation":"(Morelli &lt;i&gt;et al.&lt;/i&gt; 2021)","plainTextFormattedCitation":"(Morelli et al. 2021)","previouslyFormattedCitation":"(Morelli &lt;i&gt;et al.&lt;/i&gt; 2021)"},"properties":{"noteIndex":0},"schema":"https://github.com/citation-style-language/schema/raw/master/csl-citation.json"}</w:instrText>
      </w:r>
      <w:r w:rsidRPr="00CA3D96">
        <w:fldChar w:fldCharType="separate"/>
      </w:r>
      <w:r w:rsidRPr="00CA3D96">
        <w:rPr>
          <w:noProof/>
        </w:rPr>
        <w:t xml:space="preserve">(Morelli </w:t>
      </w:r>
      <w:r w:rsidRPr="00CA3D96">
        <w:rPr>
          <w:i/>
          <w:noProof/>
        </w:rPr>
        <w:t>et al.</w:t>
      </w:r>
      <w:r w:rsidRPr="00CA3D96">
        <w:rPr>
          <w:noProof/>
        </w:rPr>
        <w:t xml:space="preserve"> 2021)</w:t>
      </w:r>
      <w:r w:rsidRPr="00CA3D96">
        <w:fldChar w:fldCharType="end"/>
      </w:r>
      <w:r w:rsidRPr="00CA3D96">
        <w:t xml:space="preserve">. </w:t>
      </w:r>
      <w:r w:rsidR="00C90967" w:rsidRPr="00CA3D96">
        <w:t>M</w:t>
      </w:r>
      <w:r w:rsidR="00A23602" w:rsidRPr="00CA3D96">
        <w:t>itigat</w:t>
      </w:r>
      <w:r w:rsidR="00C90967" w:rsidRPr="00CA3D96">
        <w:t>ing</w:t>
      </w:r>
      <w:r w:rsidR="00A23602" w:rsidRPr="00CA3D96">
        <w:t xml:space="preserve"> </w:t>
      </w:r>
      <w:r w:rsidR="00915C19" w:rsidRPr="00CA3D96">
        <w:t xml:space="preserve">land-use and climate change </w:t>
      </w:r>
      <w:r w:rsidR="00A23602" w:rsidRPr="00CA3D96">
        <w:t>impacts on the world’s biota</w:t>
      </w:r>
      <w:r w:rsidRPr="00CA3D96">
        <w:t xml:space="preserve"> </w:t>
      </w:r>
      <w:r w:rsidR="00C90967" w:rsidRPr="00CA3D96">
        <w:t xml:space="preserve">requires </w:t>
      </w:r>
      <w:r w:rsidR="00297393">
        <w:t xml:space="preserve">to </w:t>
      </w:r>
      <w:r w:rsidRPr="00CA3D96">
        <w:t>understand</w:t>
      </w:r>
      <w:r w:rsidR="00DA235F" w:rsidRPr="00CA3D96">
        <w:t xml:space="preserve"> wh</w:t>
      </w:r>
      <w:r w:rsidR="00915C19" w:rsidRPr="00CA3D96">
        <w:t>ich</w:t>
      </w:r>
      <w:r w:rsidR="00DA235F" w:rsidRPr="00CA3D96">
        <w:t xml:space="preserve"> species are put at</w:t>
      </w:r>
      <w:r w:rsidR="00915C19" w:rsidRPr="00CA3D96">
        <w:t xml:space="preserve"> most risk by </w:t>
      </w:r>
      <w:r w:rsidR="00943774" w:rsidRPr="00CA3D96">
        <w:t xml:space="preserve">these </w:t>
      </w:r>
      <w:r w:rsidR="00915C19" w:rsidRPr="00CA3D96">
        <w:t>pressures</w:t>
      </w:r>
      <w:r w:rsidR="00042651" w:rsidRPr="00CA3D96">
        <w:t xml:space="preserve">, in other words </w:t>
      </w:r>
      <w:r w:rsidR="000F3B1A">
        <w:t xml:space="preserve">to </w:t>
      </w:r>
      <w:r w:rsidR="00A23602" w:rsidRPr="00CA3D96">
        <w:t xml:space="preserve">understand </w:t>
      </w:r>
      <w:r w:rsidR="00042651" w:rsidRPr="00CA3D96">
        <w:t>the factors that</w:t>
      </w:r>
      <w:r w:rsidR="00A23602" w:rsidRPr="00CA3D96">
        <w:t xml:space="preserve"> </w:t>
      </w:r>
      <w:r w:rsidR="0087163E">
        <w:t>are associated with</w:t>
      </w:r>
      <w:r w:rsidR="0087163E" w:rsidRPr="00CA3D96">
        <w:t xml:space="preserve"> </w:t>
      </w:r>
      <w:commentRangeStart w:id="13"/>
      <w:commentRangeEnd w:id="13"/>
      <w:r w:rsidR="000F202B">
        <w:rPr>
          <w:rStyle w:val="CommentReference"/>
        </w:rPr>
        <w:commentReference w:id="13"/>
      </w:r>
      <w:r w:rsidR="00A23602" w:rsidRPr="00CA3D96">
        <w:t xml:space="preserve">species sensitivity to land-use </w:t>
      </w:r>
      <w:r w:rsidR="005446CA" w:rsidRPr="00CA3D96">
        <w:t>and climate change</w:t>
      </w:r>
      <w:r w:rsidR="00A23602" w:rsidRPr="00CA3D96">
        <w:t>.</w:t>
      </w:r>
      <w:r w:rsidR="00EA40AC" w:rsidRPr="00CA3D96">
        <w:t xml:space="preserve"> </w:t>
      </w:r>
    </w:p>
    <w:p w14:paraId="7A626C08" w14:textId="042CD96E" w:rsidR="00E5606A" w:rsidRPr="00DB3F50" w:rsidRDefault="00B848B0" w:rsidP="003E4FFA">
      <w:pPr>
        <w:spacing w:line="276" w:lineRule="auto"/>
        <w:jc w:val="both"/>
      </w:pPr>
      <w:r>
        <w:t>B</w:t>
      </w:r>
      <w:r w:rsidRPr="00DB3F50">
        <w:t xml:space="preserve">y capturing key aspects of species morphology, life-history, ecological strategies or demography, traits can inform on species use of resources and space, as well as on some community and population-level processes </w:t>
      </w:r>
      <w:r w:rsidRPr="00DB3F50">
        <w:fldChar w:fldCharType="begin" w:fldLock="1"/>
      </w:r>
      <w:r w:rsidRPr="00DB3F50">
        <w:instrText>ADDIN CSL_CITATION {"citationItems":[{"id":"ITEM-1","itemData":{"DOI":"10.1111/ele.14004","ISSN":"1461-023X","author":[{"dropping-particle":"","family":"Capdevila","given":"Pol","non-dropping-particle":"","parse-names":false,"suffix":""},{"dropping-particle":"","family":"Stott","given":"Iain","non-dropping-particle":"","parse-names":false,"suffix":""},{"dropping-particle":"","family":"Cant","given":"James","non-dropping-particle":"","parse-names":false,"suffix":""},{"dropping-particle":"","family":"Beger","given":"Maria","non-dropping-particle":"","parse-names":false,"suffix":""},{"dropping-particle":"","family":"Rowlands","given":"Gwilym","non-dropping-particle":"","parse-names":false,"suffix":""},{"dropping-particle":"","family":"Grace","given":"Molly","non-dropping-particle":"","parse-names":false,"suffix":""},{"dropping-particle":"","family":"Salguero‐Gómez","given":"Roberto","non-dropping-particle":"","parse-names":false,"suffix":""}],"container-title":"Ecology Letters","id":"ITEM-1","issue":"July 2021","issued":{"date-parts":[["2022"]]},"page":"1-14","title":"Life history mediates the trade‐offs among different components of demographic resilience","type":"article-journal"},"uris":["http://www.mendeley.com/documents/?uuid=9c70ffeb-eb69-4723-8a61-8af0230adf68"]}],"mendeley":{"formattedCitation":"(Capdevila &lt;i&gt;et al.&lt;/i&gt; 2022b)","plainTextFormattedCitation":"(Capdevila et al. 2022b)","previouslyFormattedCitation":"(Capdevila &lt;i&gt;et al.&lt;/i&gt; 2022b)"},"properties":{"noteIndex":0},"schema":"https://github.com/citation-style-language/schema/raw/master/csl-citation.json"}</w:instrText>
      </w:r>
      <w:r w:rsidRPr="00DB3F50">
        <w:fldChar w:fldCharType="separate"/>
      </w:r>
      <w:r w:rsidRPr="00DB3F50">
        <w:rPr>
          <w:noProof/>
        </w:rPr>
        <w:t xml:space="preserve">(Capdevila </w:t>
      </w:r>
      <w:r w:rsidRPr="00DB3F50">
        <w:rPr>
          <w:i/>
          <w:noProof/>
        </w:rPr>
        <w:t>et al.</w:t>
      </w:r>
      <w:r w:rsidRPr="00DB3F50">
        <w:rPr>
          <w:noProof/>
        </w:rPr>
        <w:t xml:space="preserve"> 2022b)</w:t>
      </w:r>
      <w:r w:rsidRPr="00DB3F50">
        <w:fldChar w:fldCharType="end"/>
      </w:r>
      <w:r w:rsidRPr="00DB3F50">
        <w:t xml:space="preserve">. </w:t>
      </w:r>
      <w:commentRangeStart w:id="14"/>
      <w:r w:rsidR="0072385B">
        <w:t>As such</w:t>
      </w:r>
      <w:r w:rsidRPr="00DB3F50">
        <w:t>, traits can help understand what drives species responses to environmental change.</w:t>
      </w:r>
      <w:commentRangeStart w:id="15"/>
      <w:commentRangeEnd w:id="14"/>
      <w:commentRangeEnd w:id="15"/>
      <w:r w:rsidRPr="00DB3F50">
        <w:rPr>
          <w:rStyle w:val="CommentReference"/>
        </w:rPr>
        <w:commentReference w:id="15"/>
      </w:r>
      <w:r w:rsidRPr="00DB3F50">
        <w:rPr>
          <w:rStyle w:val="CommentReference"/>
        </w:rPr>
        <w:commentReference w:id="14"/>
      </w:r>
      <w:r w:rsidRPr="00DB3F50">
        <w:t xml:space="preserve"> </w:t>
      </w:r>
      <w:r w:rsidR="0072385B">
        <w:t>Thus, t</w:t>
      </w:r>
      <w:r w:rsidR="0072385B" w:rsidRPr="00DB3F50">
        <w:t xml:space="preserve">o </w:t>
      </w:r>
      <w:r w:rsidR="00943774" w:rsidRPr="00DB3F50">
        <w:t>explain</w:t>
      </w:r>
      <w:r w:rsidR="009E2794" w:rsidRPr="00DB3F50">
        <w:t xml:space="preserve"> interspecific differences in response</w:t>
      </w:r>
      <w:r w:rsidR="00422325" w:rsidRPr="00DB3F50">
        <w:t>s</w:t>
      </w:r>
      <w:r w:rsidR="009E2794" w:rsidRPr="00DB3F50">
        <w:t xml:space="preserve"> to human disturbance, </w:t>
      </w:r>
      <w:r w:rsidR="00414B79" w:rsidRPr="00DB3F50">
        <w:t xml:space="preserve">a number of </w:t>
      </w:r>
      <w:r w:rsidR="007A6C38" w:rsidRPr="00DB3F50">
        <w:t>studies have</w:t>
      </w:r>
      <w:r w:rsidR="00DC5393" w:rsidRPr="00DB3F50">
        <w:t xml:space="preserve"> </w:t>
      </w:r>
      <w:r w:rsidR="007A6C38" w:rsidRPr="00DB3F50">
        <w:t xml:space="preserve">investigated </w:t>
      </w:r>
      <w:r w:rsidR="007C3EFC" w:rsidRPr="00DB3F50">
        <w:t>whether</w:t>
      </w:r>
      <w:r w:rsidR="00C02C39" w:rsidRPr="00DB3F50">
        <w:t xml:space="preserve"> </w:t>
      </w:r>
      <w:r w:rsidR="00406F74" w:rsidRPr="00DB3F50">
        <w:t xml:space="preserve">species </w:t>
      </w:r>
      <w:r w:rsidR="00C02C39" w:rsidRPr="00DB3F50">
        <w:t>traits</w:t>
      </w:r>
      <w:r w:rsidR="007F6FD5" w:rsidRPr="00DB3F50">
        <w:t xml:space="preserve"> </w:t>
      </w:r>
      <w:r w:rsidR="00943774" w:rsidRPr="00DB3F50">
        <w:t>influence</w:t>
      </w:r>
      <w:r w:rsidR="00C02C39" w:rsidRPr="00DB3F50">
        <w:t xml:space="preserve"> </w:t>
      </w:r>
      <w:r w:rsidR="00D92581" w:rsidRPr="00DB3F50">
        <w:t>responses</w:t>
      </w:r>
      <w:r w:rsidR="007F6FD5" w:rsidRPr="00DB3F50">
        <w:t xml:space="preserve"> to human </w:t>
      </w:r>
      <w:r w:rsidR="00A807AB" w:rsidRPr="00DB3F50">
        <w:t>pressures</w:t>
      </w:r>
      <w:r w:rsidR="007D1794" w:rsidRPr="00DB3F50">
        <w:t xml:space="preserve">, in particular </w:t>
      </w:r>
      <w:r w:rsidR="008B193C" w:rsidRPr="00DB3F50">
        <w:t xml:space="preserve">to </w:t>
      </w:r>
      <w:r w:rsidR="007D1794" w:rsidRPr="00DB3F50">
        <w:t>land-use change</w:t>
      </w:r>
      <w:r w:rsidR="0051623A" w:rsidRPr="00DB3F50">
        <w:t xml:space="preserve"> </w:t>
      </w:r>
      <w:r w:rsidR="0051623A" w:rsidRPr="00DB3F50">
        <w:fldChar w:fldCharType="begin" w:fldLock="1"/>
      </w:r>
      <w:r w:rsidR="00922E17">
        <w:instrText>ADDIN CSL_CITATION {"citationItems":[{"id":"ITEM-1","itemData":{"DOI":"10.1098/rspb.2012.2131","ISBN":"0962-8452, 1471-2954","ISSN":"1471-2954","PMID":"23173205","abstract":"Land-use change is one of the main drivers of current and likely future biodiversity loss. Therefore, understanding how species are affected by it is crucial to guide conservation decisions. Species respond differently to land-use change, possibly related to their traits. Using pan-tropical data on bird occurrence and abundance across a human land-use intensity gradient, we tested the effects of seven traits on observed responses. A likelihood-based approach allowed us to quantify uncertainty in modelled responses, essential for applying the model to project future change. Compared with undisturbed habitats, the average probability of occurrence of bird species was 7.8 per cent and 31.4 per cent lower, and abundance declined by 3.7 per cent and 19.2 per cent in habitats with low and high human land-use intensity, respectively. Five of the seven traits tested affected the observed responses significantly: long-lived, large, non-migratory, primarily frugivorous or insectivorous forest specialists were both less likely to occur and less abundant in more intensively used habitats than short-lived, small, migratory, non-frugivorous/insectivorous habitat generalists. The finding that species responses to land use depend on their traits is important for understanding ecosystem functioning, because species' traits determine their contribution to ecosystem processes. Furthermore, the loss of species with particular traits might have implications for the delivery of ecosystem services.","author":[{"dropping-particle":"","family":"Newbold","given":"Tim","non-dropping-particle":"","parse-names":false,"suffix":""},{"dropping-particle":"","family":"Scharlemann","given":"Jörn P W","non-dropping-particle":"","parse-names":false,"suffix":""},{"dropping-particle":"","family":"Butchart","given":"Stuart H M","non-dropping-particle":"","parse-names":false,"suffix":""},{"dropping-particle":"","family":"Sekercioğlu","given":"Cağan H","non-dropping-particle":"","parse-names":false,"suffix":""},{"dropping-particle":"","family":"Alkemade","given":"Rob","non-dropping-particle":"","parse-names":false,"suffix":""},{"dropping-particle":"","family":"Booth","given":"Hollie","non-dropping-particle":"","parse-names":false,"suffix":""},{"dropping-particle":"","family":"Purves","given":"Drew W","non-dropping-particle":"","parse-names":false,"suffix":""}],"container-title":"Proceedings. Biological sciences / The Royal Society","id":"ITEM-1","issued":{"date-parts":[["2013"]]},"title":"Ecological traits affect the response of tropical forest bird species to land-use intensity.","type":"article-journal"},"uris":["http://www.mendeley.com/documents/?uuid=24f494c0-a414-46fb-9317-0009cdb0e5ee"]},{"id":"ITEM-2","itemData":{"DOI":"10.1371/journal.pone.0090926","ISBN":"1932-6203 (Electronic)\\n1932-6203 (Linking)","ISSN":"19326203","PMID":"24651675","abstract":"We tested the hypotheses that species with greater mobility and/or higher reproductive rates are less sensitive to habitat loss than species with lower mobility and/or reproductive rates by conducting a meta-analysis of wetland vertebrate responses to wetland habitat loss. We combined data from 90 studies conducted worldwide that quantified the relationship between wetland amount in a landscape and population abundance of at least one wetland species to determine if mobility (indexed as home range size and body length) and annual reproductive rate influence species responses to wetland loss. When analyzed across all taxa, animals with higher reproductive rates were less sensitive to wetland loss. Surprisingly, we did not find an effect of mobility on response to wetland loss. Overall, wetland mammals and birds were more sensitive to wetland loss than were reptiles and amphibians. Our results suggest that dispersal between habitat patches is less important than species' reproductive rates for population persistence in fragmented landscapes. This implies that immigration and colonization rate is most strongly related to reproduction, which determines the total number of potential colonists.","author":[{"dropping-particle":"","family":"Quesnelle","given":"Pauline E.","non-dropping-particle":"","parse-names":false,"suffix":""},{"dropping-particle":"","family":"Lindsay","given":"Kathryn E.","non-dropping-particle":"","parse-names":false,"suffix":""},{"dropping-particle":"","family":"Fahrig","given":"Lenore","non-dropping-particle":"","parse-names":false,"suffix":""}],"container-title":"PLoS ONE","id":"ITEM-2","issued":{"date-parts":[["2014"]]},"title":"Low reproductive rate predicts species sensitivity to habitat loss: A meta-analysis of wetland vertebrates","type":"article-journal"},"uris":["http://www.mendeley.com/documents/?uuid=48b6e484-3917-4907-b2c6-3259b1b450da"]},{"id":"ITEM-3","itemData":{"DOI":"10.1111/geb.12571","ISBN":"1466-8238","ISSN":"14668238","abstract":"Aim: Habitat modification is causing widespread declines in biodiversity and the homogenization of biotas. Amphibians are especially threatened by habitat modification, yet we know little about why some species persist or thrive in the face of this threat whereas others decline. Our aim was to identify intrinsic factors that explain variation among amphibians in their sensitivity to habitat modification (SHM), factors that could help target groups of species for conservation. Location: Global. Time period: 1986–2015 Major taxon studied: Amphibians. Methods: We quantified SHM using species abundances in natural and altered habitats as reported in published field surveys. We first examined associations between local SHM and range-wide threatened status, population trends and invasiveness. We then evaluated the importance of intrinsic and extrinsic variables in explaining species SHM using multiple comparative methods. Our analyses included over 200 species that could be ranked with confidence from 47 studies across five continents. Results: Amphibians species varied considerably in local SHM. High SHM was associated with ele-vated range-wide extinction risk and declining population trends. Species that were tolerant of habitat modification were most likely to be invasive outside their native range. Geographical range size was the most important intrinsic predictor and was negatively associated with SHM. Larval habitat was also an important predictor, but was tightly coupled with phylogenetic position. Main conclusions: Narrowly distributed species whose larvae develop on land or in lotic habitats are most sensitive to habitat modification. However, other unmeasured, phylogenetically con-strained traits could underlie the effect of larval habitat. Species range size is frequently correlated with global extinction risk in vertebrates, and our analysis extends this macroecological pattern to the sensitivity of amphibians to local habitat loss, a proximate driver of extinction. These general patterns of SHM should help identify those groups of amphibians most at risk in an era of rapid habitat loss and scarce conservation resources.","author":[{"dropping-particle":"","family":"Nowakowski","given":"A. Justin","non-dropping-particle":"","parse-names":false,"suffix":""},{"dropping-particle":"","family":"Thompson","given":"Michelle E.","non-dropping-particle":"","parse-names":false,"suffix":""},{"dropping-particle":"","family":"Donnelly","given":"Maureen A.","non-dropping-particle":"","parse-names":false,"suffix":""},{"dropping-particle":"","family":"Todd","given":"Brian D.","non-dropping-particle":"","parse-names":false,"suffix":""}],"container-title":"Global Ecology and Biogeography","id":"ITEM-3","issued":{"date-parts":[["2017"]]},"title":"Amphibian sensitivity to habitat modification is associated with population trends and species traits","type":"article-journal"},"uris":["http://www.mendeley.com/documents/?uuid=320c51bf-6cbe-4032-a91a-075a2a3725ea"]},{"id":"ITEM-4","itemData":{"DOI":"10.1002/ece3.3813","ISSN":"20457758","abstract":"1,3 This , which, distribution, provided . © . Ecology and Evolution . 1 Department , Stony Brook , Stony, NY, USA 2 Escuela , Ecología Gestión, Universidad, Cuenca, Ecuador 3 Swiss , Birmensdorf, Switzerland Correspondence Boris . Tinoco, Escuela, Ecología y , Universidad, Cuenca, Ecuador. Funding information Secretaría , Ciencia, Tecnología ; National and , Grant / Award Number : NNX11AO28G ; Parque Cajas ; Decanato Universidad Abstract Land use change modifies the environment at multiple spatial scales , and is a main driver . However , most the, while, an, is - glected . We explored how local and landscape scale characteristics influence func - tional Ecuador . Data, from-most.Wesample(i.e.,vegeta-tion,flowering,nectar)and(i.e.,landscapeheterogeneity,nativevegetationcover)influencedtaxonomicandfunc-tional.Then,we–trait(RLQ)to-plorehowdifferenthummingbirdfunctionaltraitsinfluencedspeciesresponsestothesefactors.Taxonomicandfunctionaldiversityofhummingbirdswerepositivelyassociatedrelated.Wefunctional.Environment-trait-tionsland.In,landscapecan;however,areduction.Givenfunctional,the-etationcovercouldplayakeyroleinthemaintenanceofhummingbirdpollinationservices.Moreover,there,suchbody,that.","author":[{"dropping-particle":"","family":"Tinoco","given":"Boris A.","non-dropping-particle":"","parse-names":false,"suffix":""},{"dropping-particle":"","family":"Santillán","given":"Vinicio E.","non-dropping-particle":"","parse-names":false,"suffix":""},{"dropping-particle":"","family":"Graham","given":"Catherine H.","non-dropping-particle":"","parse-names":false,"suffix":""}],"container-title":"Ecology and Evolution","id":"ITEM-4","issued":{"date-parts":[["2018"]]},"title":"Land use change has stronger effects on functional diversity than taxonomic diversity in tropical Andean hummingbirds","type":"article-journal"},"uris":["http://www.mendeley.com/documents/?uuid=a4294f93-9fda-4c81-b695-a4e395b8abc3"]}],"mendeley":{"formattedCitation":"(Newbold &lt;i&gt;et al.&lt;/i&gt; 2013; Quesnelle &lt;i&gt;et al.&lt;/i&gt; 2014; Nowakowski &lt;i&gt;et al.&lt;/i&gt; 2017; Tinoco &lt;i&gt;et al.&lt;/i&gt; 2018)","manualFormatting":"(Newbold et al. 2013; Quesnelle et al. 2014; Nowakowski et al. 2017; Tinoco et al. 2018)","plainTextFormattedCitation":"(Newbold et al. 2013; Quesnelle et al. 2014; Nowakowski et al. 2017; Tinoco et al. 2018)","previouslyFormattedCitation":"(Newbold &lt;i&gt;et al.&lt;/i&gt; 2013; Quesnelle &lt;i&gt;et al.&lt;/i&gt; 2014; Nowakowski &lt;i&gt;et al.&lt;/i&gt; 2017; Tinoco &lt;i&gt;et al.&lt;/i&gt; 2018)"},"properties":{"noteIndex":0},"schema":"https://github.com/citation-style-language/schema/raw/master/csl-citation.json"}</w:instrText>
      </w:r>
      <w:r w:rsidR="0051623A" w:rsidRPr="00DB3F50">
        <w:fldChar w:fldCharType="separate"/>
      </w:r>
      <w:r w:rsidR="00A63E31" w:rsidRPr="00A63E31">
        <w:rPr>
          <w:noProof/>
        </w:rPr>
        <w:t xml:space="preserve">(Newbold </w:t>
      </w:r>
      <w:r w:rsidR="00A63E31" w:rsidRPr="00A63E31">
        <w:rPr>
          <w:i/>
          <w:noProof/>
        </w:rPr>
        <w:t>et al.</w:t>
      </w:r>
      <w:r w:rsidR="00A63E31" w:rsidRPr="00A63E31">
        <w:rPr>
          <w:noProof/>
        </w:rPr>
        <w:t xml:space="preserve"> 2013; Quesnelle </w:t>
      </w:r>
      <w:r w:rsidR="00A63E31" w:rsidRPr="00A63E31">
        <w:rPr>
          <w:i/>
          <w:noProof/>
        </w:rPr>
        <w:t>et al.</w:t>
      </w:r>
      <w:r w:rsidR="00A63E31" w:rsidRPr="00A63E31">
        <w:rPr>
          <w:noProof/>
        </w:rPr>
        <w:t xml:space="preserve"> 2014; Nowakowski </w:t>
      </w:r>
      <w:r w:rsidR="00A63E31" w:rsidRPr="00A63E31">
        <w:rPr>
          <w:i/>
          <w:noProof/>
        </w:rPr>
        <w:t>et al.</w:t>
      </w:r>
      <w:r w:rsidR="00A63E31" w:rsidRPr="00A63E31">
        <w:rPr>
          <w:noProof/>
        </w:rPr>
        <w:t xml:space="preserve"> 2017; Tinoco </w:t>
      </w:r>
      <w:r w:rsidR="00A63E31" w:rsidRPr="00A63E31">
        <w:rPr>
          <w:i/>
          <w:noProof/>
        </w:rPr>
        <w:t>et al.</w:t>
      </w:r>
      <w:r w:rsidR="00A63E31" w:rsidRPr="00A63E31">
        <w:rPr>
          <w:noProof/>
        </w:rPr>
        <w:t xml:space="preserve"> 2018)</w:t>
      </w:r>
      <w:r w:rsidR="0051623A" w:rsidRPr="00DB3F50">
        <w:fldChar w:fldCharType="end"/>
      </w:r>
      <w:r w:rsidR="007D1794" w:rsidRPr="00DB3F50">
        <w:t xml:space="preserve"> and climate change</w:t>
      </w:r>
      <w:r w:rsidR="004F1462" w:rsidRPr="00DB3F50">
        <w:t xml:space="preserve"> </w:t>
      </w:r>
      <w:r w:rsidR="004F1462" w:rsidRPr="00DB3F50">
        <w:fldChar w:fldCharType="begin" w:fldLock="1"/>
      </w:r>
      <w:r w:rsidR="0060505F" w:rsidRPr="00DB3F50">
        <w:instrText>ADDIN CSL_CITATION {"citationItems":[{"id":"ITEM-1","itemData":{"DOI":"10.1038/nclimate3223","ISBN":"1758-6798","ISSN":"1758-678X","abstract":"Although it is widely accepted that future climatic change—if unabated—is likely to have major impacts on biodiversity1, 2, few studies have attempted to quantify the number of species whose populations have already been impacted by climate change3, 4. Using a systematic review of published literature, we identified mammals and birds for which there is evidence that they have already been impacted by climate change. We modelled the relationships between observed responses and intrinsic (for example, body mass) and spatial traits (for example, temperature seasonality within the geographic range). Using this model, we estimated that 47% of terrestrial non-volant threatened mammals (out of 873 species) and 23.4% of threatened birds (out of 1,272 species) may have already been negatively impacted by climate change in at least part of their distribution. Our results suggest that populations of large numbers of threatened species are likely to be already affected by climate change, and that conservation managers, planners and policy makers must take this into account in efforts to safeguard the future of biodiversity.","author":[{"dropping-particle":"","family":"Pacifici","given":"Michela","non-dropping-particle":"","parse-names":false,"suffix":""},{"dropping-particle":"","family":"Visconti","given":"Piero","non-dropping-particle":"","parse-names":false,"suffix":""},{"dropping-particle":"","family":"Butchart","given":"Stuart H. M.","non-dropping-particle":"","parse-names":false,"suffix":""},{"dropping-particle":"","family":"Watson","given":"James E. M.","non-dropping-particle":"","parse-names":false,"suffix":""},{"dropping-particle":"","family":"Cassola","given":"Francesca M.","non-dropping-particle":"","parse-names":false,"suffix":""},{"dropping-particle":"","family":"Rondinini","given":"Carlo","non-dropping-particle":"","parse-names":false,"suffix":""}],"container-title":"Nature Climate Change","id":"ITEM-1","issued":{"date-parts":[["2017"]]},"title":"Species’ traits influenced their response to recent climate change","type":"article-journal"},"uris":["http://www.mendeley.com/documents/?uuid=b27fedcf-c906-4d3b-ae8e-f6f90f667ca0"]},{"id":"ITEM-2","itemData":{"DOI":"10.1111/j.1461-0248.2011.01620.x","ISBN":"1461-0248","ISSN":"1461023X","PMID":"21535340","abstract":"Although some organisms have moved to higher elevations and latitudes in response to recent climate change, there is little consensus regarding the capacity of different species to track rapid climate change via range shifts. Understanding species' abilities to shift ranges has important implications for assessing extinction risk and predicting future community structure. At an expanding front, colonization rates are determined jointly by rates of reproduction and dispersal. In addition, establishment of viable populations requires that individuals find suitable resources in novel habitats. Thus, species with greater dispersal ability, reproductive rate and ecological generalization should be more likely to expand into new regions under climate change. Here, we assess current evidence for the relationship between leading-edge range shifts and species' traits. We found expected relationships for several datasets, including diet breadth in North American Passeriformes and egg-laying habitat in British Odonata. However, models generally had low explanatory power. Thus, even statistically and biologically meaningful relationships are unlikely to be of predictive utility for conservation and management. Trait-based range shift forecasts face several challenges, including quantifying relevant natural history variation across large numbers of species and coupling these data with extrinsic factors such as habitat fragmentation and availability.","author":[{"dropping-particle":"","family":"Angert","given":"Amy L.","non-dropping-particle":"","parse-names":false,"suffix":""},{"dropping-particle":"","family":"Crozier","given":"Lisa G.","non-dropping-particle":"","parse-names":false,"suffix":""},{"dropping-particle":"","family":"Rissler","given":"Leslie J.","non-dropping-particle":"","parse-names":false,"suffix":""},{"dropping-particle":"","family":"Gilman","given":"Sarah E.","non-dropping-particle":"","parse-names":false,"suffix":""},{"dropping-particle":"","family":"Tewksbury","given":"Josh J.","non-dropping-particle":"","parse-names":false,"suffix":""},{"dropping-particle":"","family":"Chunco","given":"Amanda J.","non-dropping-particle":"","parse-names":false,"suffix":""}],"container-title":"Ecology Letters","id":"ITEM-2","issued":{"date-parts":[["2011"]]},"title":"Do species' traits predict recent shifts at expanding range edges?","type":"article"},"uris":["http://www.mendeley.com/documents/?uuid=2b0ad7aa-716b-43d2-b31c-1fda3ae51825"]},{"id":"ITEM-3","itemData":{"DOI":"10.1111/ecog.05414","ISSN":"16000587","abstract":"The breadth of a species' climatic niche is an important ecological trait that allows adaptation to climate change, but human activities often reduce realised niche breadth by impacting species distributions. Some life-history traits, such as dispersal ability and reproductive speed, allow species to cope with both human impact and climate change. But how do these traits interact with human pressure to determine niche change? Here we investigate the patterns and drivers of change in the realised climatic niche of 258 terrestrial mammal species. Our goal is to disentangle the impacts of human land use, climate change and life history. We quantified the past and present climatic niches of each species by considering past climatic conditions (Mid Holocene) within their pre-human impact distributions, and current climatic conditions within the current distributions. Depending on the difference between past and current niche, we defined four categories of change: ‘shrink', ‘shift', ‘stable' and ‘expand'. We found over half of the species in our sample have undergone niche shrink, while only one in six retained a stable niche. Climate change and distribution change were the strongest correlates of species niche change, followed by biogeography, anthropogenic land use and life-history traits. Factors that increased the probability of niche shrink included: overall climatic instability, reduction in distribution range, historical land use, large body mass and long weaning age. Species with these characteristics might require interventions that facilitate natural dispersal or assisted colonisation to survive rapidly changing climates.","author":[{"dropping-particle":"","family":"Marco","given":"Moreno","non-dropping-particle":"Di","parse-names":false,"suffix":""},{"dropping-particle":"","family":"Pacifici","given":"Michela","non-dropping-particle":"","parse-names":false,"suffix":""},{"dropping-particle":"","family":"Maiorano","given":"Luigi","non-dropping-particle":"","parse-names":false,"suffix":""},{"dropping-particle":"","family":"Rondinini","given":"Carlo","non-dropping-particle":"","parse-names":false,"suffix":""}],"container-title":"Ecography","id":"ITEM-3","issue":"8","issued":{"date-parts":[["2021"]]},"page":"1180-1190","title":"Drivers of change in the realised climatic niche of terrestrial mammals","type":"article-journal","volume":"44"},"uris":["http://www.mendeley.com/documents/?uuid=69001377-4dfd-43ff-a23c-f1694d3ea41b"]},{"id":"ITEM-4","itemData":{"DOI":"10.1111/ecog.02968","ISSN":"16000587","abstract":"In order to understand the ecological effects of climate change it is essential to forecast suitable areas for species in the future. However, species’ ability to reach potentially suitable areas is also critical for species survival. These ‘range-shift’ abilities can be studied using life-history traits related to four range-shift stages: emigration, movement, establishment, and proliferation. Here, we use the extent to which species’ ranges fill the climatically suitable area available (‘range filling’) as a proxy for the ability of European mammals and birds to shift their ranges under climate change. We detect which traits associate most closely with range filling. Drawing comparisons with a recent analysis for plants, we ask whether the latitudinal position of species’ ranges supports the assertion that post-glacial range-shift limitations cause disequilibrium between ranges and climate. We also disentangle which of the three taxonomic groups has greatest range filling. For mammals, generalists and early-reproducing species have the greatest range filling. For birds, generalist species with high annual fecundity, which live longer than expected based on body size, have the greatest range filling. Although we consider traits related to the four range-shift stages, only traits related to establishment and proliferation ability significantly influence range filling of mammals and birds. Species with the greatest range filling are those whose range centroid falls in the latitudinal centre of Europe, suggesting that post-glacial range expansion is a leading cause of disequilibrium with climate, although other explanations are also possible. Range filling of plants is lower than that of mammals or birds, suggesting that plants are more range-limited by non-climatic factors. Therefore, plants might be face greater non-climatic restraints on range shifts than mammals or birds.","author":[{"dropping-particle":"","family":"Estrada","given":"Alba","non-dropping-particle":"","parse-names":false,"suffix":""},{"dropping-particle":"","family":"Morales-Castilla","given":"Ignacio","non-dropping-particle":"","parse-names":false,"suffix":""},{"dropping-particle":"","family":"Meireles","given":"Catarina","non-dropping-particle":"","parse-names":false,"suffix":""},{"dropping-particle":"","family":"Caplat","given":"Paul","non-dropping-particle":"","parse-names":false,"suffix":""},{"dropping-particle":"","family":"Early","given":"Regan","non-dropping-particle":"","parse-names":false,"suffix":""}],"container-title":"Ecography","id":"ITEM-4","issued":{"date-parts":[["2018"]]},"title":"Equipped to cope with climate change: traits associated with range filling across European taxa","type":"article-journal"},"uris":["http://www.mendeley.com/documents/?uuid=8242f178-ec8b-4819-802d-a4254e59a043"]},{"id":"ITEM-5","itemData":{"DOI":"10.1038/nclimate2113","ISBN":"1758-678X","ISSN":"17586798","PMID":"100251034","abstract":"There is an urgent need to develop effective vulnerability assessments for evaluating the conservation status of species in a changing climate1 . Several new assessment approaches have been proposed for evaluating the vulnerability of species to climate change2–5 based on the expectation that established assessments such as the IUCN Red List6 need revising or superseding in light of the threat that climate change brings. However, although previous studies have identified ecological andlife history attributes that characterize declining species or those listed as threatened7–9 , no study so far has undertaken a quantitative analysis of the attributes that cause species to be at high risk of extinction specifically due to climate change.We developed a simulation approach based on generic life history types to show here that extinction risk due to climate change can be predicted using a mixture of spatial and demographic variables that can be measured in the present day without the need for complex forecasting models. Most of the variableswe found to be important for predicting extinction risk, including occupied area and population size, are already used in species conservation assessments, indicating that present systems may be better able to identify species vulnerable to climate change than previously thought. Therefore, although climate change brings many newconservation challenges,we find that it may not be fundamentally different from other threats in terms of assessing extinction risks.","author":[{"dropping-particle":"","family":"Pearson","given":"Richard G.","non-dropping-particle":"","parse-names":false,"suffix":""},{"dropping-particle":"","family":"Stanton","given":"Jessica C.","non-dropping-particle":"","parse-names":false,"suffix":""},{"dropping-particle":"","family":"Shoemaker","given":"Kevin T.","non-dropping-particle":"","parse-names":false,"suffix":""},{"dropping-particle":"","family":"Aiello-Lammens","given":"Matthew E.","non-dropping-particle":"","parse-names":false,"suffix":""},{"dropping-particle":"","family":"Ersts","given":"Peter J.","non-dropping-particle":"","parse-names":false,"suffix":""},{"dropping-particle":"","family":"Horning","given":"Ned","non-dropping-particle":"","parse-names":false,"suffix":""},{"dropping-particle":"","family":"Fordham","given":"Damien A.","non-dropping-particle":"","parse-names":false,"suffix":""},{"dropping-particle":"","family":"Raxworthy","given":"Christopher J.","non-dropping-particle":"","parse-names":false,"suffix":""},{"dropping-particle":"","family":"Ryu","given":"Hae Yeong","non-dropping-particle":"","parse-names":false,"suffix":""},{"dropping-particle":"","family":"Mcnees","given":"Jason","non-dropping-particle":"","parse-names":false,"suffix":""},{"dropping-particle":"","family":"Akçakaya","given":"H. Reşit","non-dropping-particle":"","parse-names":false,"suffix":""}],"container-title":"Nature Climate Change","id":"ITEM-5","issued":{"date-parts":[["2014"]]},"title":"Life history and spatial traits predict extinction risk due to climate change","type":"article-journal"},"uris":["http://www.mendeley.com/documents/?uuid=861d9b3d-ded2-4d86-8794-b7dac8feba4e"]},{"id":"ITEM-6","itemData":{"DOI":"10.1073/pnas.1116791109","ISBN":"0027-8424","ISSN":"0027-8424","PMID":"22586104","abstract":"As they have in response to past climatic changes, many species will shift their distributions in response to modern climate change. However, due to the unprecedented rapidity of projected climatic changes, some species may not be able to move their ranges fast enough to track shifts in suitable climates and associated habitats. Here, we investigate the ability of 493 mammals to keep pace with projected climatic changes in the Western Hemisphere. We modeled the velocities at which species will likely need to move to keep pace with projected changes in suitable climates. We compared these velocities with the velocities at which species are able to move as a function of dispersal distances and dispersal frequencies. Across the Western Hemisphere, on average, 9.2% of mammals at a given location will likely be unable to keep pace with climate change. In some places, up to 39% of mammals may be unable to track shifts in suitable climates. Eighty-seven percent of mammalian species are expected to experience reductions in range size and 20% of these range reductions will likely be due to limited dispersal abilities as opposed to reductions in the area of suitable climate. Because climate change will likely outpace the response capacity of many mammals, mammalian vulnerability to climate change may be more extensive than previously anticipated.","author":[{"dropping-particle":"","family":"Schloss","given":"C. A.","non-dropping-particle":"","parse-names":false,"suffix":""},{"dropping-particle":"","family":"Nunez","given":"T. A.","non-dropping-particle":"","parse-names":false,"suffix":""},{"dropping-particle":"","family":"Lawler","given":"J. J.","non-dropping-particle":"","parse-names":false,"suffix":""}],"container-title":"Proceedings of the National Academy of Sciences","id":"ITEM-6","issue":"22","issued":{"date-parts":[["2012"]]},"page":"8606-8611","title":"Dispersal will limit ability of mammals to track climate change in the Western Hemisphere","type":"article-journal","volume":"109"},"uris":["http://www.mendeley.com/documents/?uuid=3e60b812-f314-4cf1-8904-0dd546103afc"]},{"id":"ITEM-7","itemData":{"DOI":"10.1111/gcb.12499","ISBN":"1365-2486","ISSN":"13652486","PMID":"24449019","abstract":"Model predictions of extinction risks from anthropogenic climate change are dire, but still overly simplistic. To reliably predict at-risk species we need to know which species are currently responding, which are not, and what traits are mediating the responses. For mammals, we have yet to identify overarching physiological, behavioral, or biogeographic traits determining species' responses to climate change, but they must exist. To date, 73 mammal species in North America and eight additional species worldwide have been assessed for responses to climate change, including local extirpations, range contractions and shifts, decreased abundance, phenological shifts, morphological or genetic changes. Only 52% of those species have responded as expected, 7% responded opposite to expectations, and the remaining 41% have not responded. Which mammals are and are not responding to climate change is mediated predominantly by body size and activity times (phylogenetic multivariate logistic regressions, P &lt; 0.0001). Large mammals respond more, for example, an elk is 27 times more likely to respond to climate change than a shrew. Obligate diurnal and nocturnal mammals are more than twice as likely to respond as mammals with flexible activity times (P &lt; 0.0001). Among the other traits examined, species with higher latitudinal and elevational ranges were more likely to respond to climate change in some analyses, whereas hibernation, heterothermy, burrowing, nesting, and study location did not influence responses. These results indicate that some mammal species can behaviorally escape climate change whereas others cannot, analogous to paleontology's climate sheltering hypothesis. Including body size and activity flexibility traits into future extinction risk forecasts should substantially improve their predictive utility for conservation and management.","author":[{"dropping-particle":"","family":"Mccain","given":"Christy M.","non-dropping-particle":"","parse-names":false,"suffix":""},{"dropping-particle":"","family":"King","given":"Sarah R B","non-dropping-particle":"","parse-names":false,"suffix":""}],"container-title":"Global Change Biology","id":"ITEM-7","issued":{"date-parts":[["2014"]]},"title":"Body size and activity times mediate mammalian responses to climate change","type":"article-journal"},"uris":["http://www.mendeley.com/documents/?uuid=a243ab46-0664-4bc3-b063-6f7e5aeb5399"]}],"mendeley":{"formattedCitation":"(Angert &lt;i&gt;et al.&lt;/i&gt; 2011; Schloss &lt;i&gt;et al.&lt;/i&gt; 2012; Mccain &amp; King 2014; Pearson &lt;i&gt;et al.&lt;/i&gt; 2014; Pacifici &lt;i&gt;et al.&lt;/i&gt; 2017; Estrada &lt;i&gt;et al.&lt;/i&gt; 2018; Di Marco &lt;i&gt;et al.&lt;/i&gt; 2021)","plainTextFormattedCitation":"(Angert et al. 2011; Schloss et al. 2012; Mccain &amp; King 2014; Pearson et al. 2014; Pacifici et al. 2017; Estrada et al. 2018; Di Marco et al. 2021)","previouslyFormattedCitation":"(Angert &lt;i&gt;et al.&lt;/i&gt; 2011; Schloss &lt;i&gt;et al.&lt;/i&gt; 2012; Mccain &amp; King 2014; Pearson &lt;i&gt;et al.&lt;/i&gt; 2014; Pacifici &lt;i&gt;et al.&lt;/i&gt; 2017; Estrada &lt;i&gt;et al.&lt;/i&gt; 2018; Di Marco &lt;i&gt;et al.&lt;/i&gt; 2021)"},"properties":{"noteIndex":0},"schema":"https://github.com/citation-style-language/schema/raw/master/csl-citation.json"}</w:instrText>
      </w:r>
      <w:r w:rsidR="004F1462" w:rsidRPr="00DB3F50">
        <w:fldChar w:fldCharType="separate"/>
      </w:r>
      <w:r w:rsidR="007B7066" w:rsidRPr="00DB3F50">
        <w:rPr>
          <w:noProof/>
        </w:rPr>
        <w:t xml:space="preserve">(Angert </w:t>
      </w:r>
      <w:r w:rsidR="007B7066" w:rsidRPr="00DB3F50">
        <w:rPr>
          <w:i/>
          <w:noProof/>
        </w:rPr>
        <w:t>et al.</w:t>
      </w:r>
      <w:r w:rsidR="007B7066" w:rsidRPr="00DB3F50">
        <w:rPr>
          <w:noProof/>
        </w:rPr>
        <w:t xml:space="preserve"> 2011; Schloss </w:t>
      </w:r>
      <w:r w:rsidR="007B7066" w:rsidRPr="00DB3F50">
        <w:rPr>
          <w:i/>
          <w:noProof/>
        </w:rPr>
        <w:t>et al.</w:t>
      </w:r>
      <w:r w:rsidR="007B7066" w:rsidRPr="00DB3F50">
        <w:rPr>
          <w:noProof/>
        </w:rPr>
        <w:t xml:space="preserve"> 2012; Mccain &amp; King 2014; Pearson </w:t>
      </w:r>
      <w:r w:rsidR="007B7066" w:rsidRPr="00DB3F50">
        <w:rPr>
          <w:i/>
          <w:noProof/>
        </w:rPr>
        <w:t>et al.</w:t>
      </w:r>
      <w:r w:rsidR="007B7066" w:rsidRPr="00DB3F50">
        <w:rPr>
          <w:noProof/>
        </w:rPr>
        <w:t xml:space="preserve"> 2014; Pacifici </w:t>
      </w:r>
      <w:r w:rsidR="007B7066" w:rsidRPr="00DB3F50">
        <w:rPr>
          <w:i/>
          <w:noProof/>
        </w:rPr>
        <w:t>et al.</w:t>
      </w:r>
      <w:r w:rsidR="007B7066" w:rsidRPr="00DB3F50">
        <w:rPr>
          <w:noProof/>
        </w:rPr>
        <w:t xml:space="preserve"> 2017; Estrada </w:t>
      </w:r>
      <w:r w:rsidR="007B7066" w:rsidRPr="00DB3F50">
        <w:rPr>
          <w:i/>
          <w:noProof/>
        </w:rPr>
        <w:t>et al.</w:t>
      </w:r>
      <w:r w:rsidR="007B7066" w:rsidRPr="00DB3F50">
        <w:rPr>
          <w:noProof/>
        </w:rPr>
        <w:t xml:space="preserve"> 2018; Di Marco </w:t>
      </w:r>
      <w:r w:rsidR="007B7066" w:rsidRPr="00DB3F50">
        <w:rPr>
          <w:i/>
          <w:noProof/>
        </w:rPr>
        <w:t>et al.</w:t>
      </w:r>
      <w:r w:rsidR="007B7066" w:rsidRPr="00DB3F50">
        <w:rPr>
          <w:noProof/>
        </w:rPr>
        <w:t xml:space="preserve"> 2021)</w:t>
      </w:r>
      <w:r w:rsidR="004F1462" w:rsidRPr="00DB3F50">
        <w:fldChar w:fldCharType="end"/>
      </w:r>
      <w:r w:rsidR="0081642F" w:rsidRPr="00DB3F50">
        <w:t xml:space="preserve">. </w:t>
      </w:r>
    </w:p>
    <w:p w14:paraId="1B41E48B" w14:textId="2F374EB4" w:rsidR="001D2997" w:rsidRPr="00CA3D96" w:rsidRDefault="00D3142E" w:rsidP="003E4FFA">
      <w:pPr>
        <w:spacing w:line="276" w:lineRule="auto"/>
        <w:jc w:val="both"/>
      </w:pPr>
      <w:r>
        <w:t>From these past studies, s</w:t>
      </w:r>
      <w:r w:rsidRPr="00CA3D96">
        <w:t xml:space="preserve">everal </w:t>
      </w:r>
      <w:r w:rsidR="001D2997" w:rsidRPr="00CA3D96">
        <w:t xml:space="preserve">traits </w:t>
      </w:r>
      <w:r w:rsidR="00FF703C">
        <w:t xml:space="preserve">have been identified as important correlates of species’ responses </w:t>
      </w:r>
      <w:r w:rsidR="001D2997" w:rsidRPr="00CA3D96">
        <w:t xml:space="preserve">to land-use and climate change </w:t>
      </w:r>
      <w:r w:rsidR="00FF703C">
        <w:t xml:space="preserve">within </w:t>
      </w:r>
      <w:r w:rsidR="001D2997" w:rsidRPr="00CA3D96">
        <w:t>vertebrate taxa</w:t>
      </w:r>
      <w:r w:rsidR="00750622" w:rsidRPr="00CA3D96">
        <w:t xml:space="preserve"> </w:t>
      </w:r>
      <w:commentRangeStart w:id="16"/>
      <w:r w:rsidR="00750622" w:rsidRPr="00CA3D96">
        <w:t>(</w:t>
      </w:r>
      <w:r w:rsidR="00624E1A">
        <w:t xml:space="preserve">for </w:t>
      </w:r>
      <w:r w:rsidR="0022761B">
        <w:t>example</w:t>
      </w:r>
      <w:r w:rsidR="000F7178">
        <w:t>,</w:t>
      </w:r>
      <w:r w:rsidR="005434F3">
        <w:t xml:space="preserve"> </w:t>
      </w:r>
      <w:r w:rsidR="004A7A18">
        <w:t xml:space="preserve">body mass and </w:t>
      </w:r>
      <w:r w:rsidR="005434F3">
        <w:t>generation length</w:t>
      </w:r>
      <w:r w:rsidR="00FE1706">
        <w:t xml:space="preserve"> </w:t>
      </w:r>
      <w:r w:rsidR="00982661">
        <w:t xml:space="preserve">were found to </w:t>
      </w:r>
      <w:r w:rsidR="008161C8">
        <w:t>influence</w:t>
      </w:r>
      <w:r w:rsidR="00982661">
        <w:t xml:space="preserve"> </w:t>
      </w:r>
      <w:r w:rsidR="008C4D6A">
        <w:t>bird</w:t>
      </w:r>
      <w:r w:rsidR="008C4D6A">
        <w:t xml:space="preserve"> </w:t>
      </w:r>
      <w:r w:rsidR="00982661">
        <w:t>responses to land-use change</w:t>
      </w:r>
      <w:r w:rsidR="00AE05C5">
        <w:t xml:space="preserve"> </w:t>
      </w:r>
      <w:r w:rsidR="00AE05C5">
        <w:t xml:space="preserve">in </w:t>
      </w:r>
      <w:r w:rsidR="00AE05C5">
        <w:fldChar w:fldCharType="begin" w:fldLock="1"/>
      </w:r>
      <w:r w:rsidR="00AE05C5">
        <w:instrText>ADDIN CSL_CITATION {"citationItems":[{"id":"ITEM-1","itemData":{"DOI":"10.1098/rspb.2012.2131","ISBN":"0962-8452, 1471-2954","ISSN":"1471-2954","PMID":"23173205","abstract":"Land-use change is one of the main drivers of current and likely future biodiversity loss. Therefore, understanding how species are affected by it is crucial to guide conservation decisions. Species respond differently to land-use change, possibly related to their traits. Using pan-tropical data on bird occurrence and abundance across a human land-use intensity gradient, we tested the effects of seven traits on observed responses. A likelihood-based approach allowed us to quantify uncertainty in modelled responses, essential for applying the model to project future change. Compared with undisturbed habitats, the average probability of occurrence of bird species was 7.8 per cent and 31.4 per cent lower, and abundance declined by 3.7 per cent and 19.2 per cent in habitats with low and high human land-use intensity, respectively. Five of the seven traits tested affected the observed responses significantly: long-lived, large, non-migratory, primarily frugivorous or insectivorous forest specialists were both less likely to occur and less abundant in more intensively used habitats than short-lived, small, migratory, non-frugivorous/insectivorous habitat generalists. The finding that species responses to land use depend on their traits is important for understanding ecosystem functioning, because species' traits determine their contribution to ecosystem processes. Furthermore, the loss of species with particular traits might have implications for the delivery of ecosystem services.","author":[{"dropping-particle":"","family":"Newbold","given":"Tim","non-dropping-particle":"","parse-names":false,"suffix":""},{"dropping-particle":"","family":"Scharlemann","given":"Jörn P W","non-dropping-particle":"","parse-names":false,"suffix":""},{"dropping-particle":"","family":"Butchart","given":"Stuart H M","non-dropping-particle":"","parse-names":false,"suffix":""},{"dropping-particle":"","family":"Sekercioğlu","given":"Cağan H","non-dropping-particle":"","parse-names":false,"suffix":""},{"dropping-particle":"","family":"Alkemade","given":"Rob","non-dropping-particle":"","parse-names":false,"suffix":""},{"dropping-particle":"","family":"Booth","given":"Hollie","non-dropping-particle":"","parse-names":false,"suffix":""},{"dropping-particle":"","family":"Purves","given":"Drew W","non-dropping-particle":"","parse-names":false,"suffix":""}],"container-title":"Proceedings. Biological sciences / The Royal Society","id":"ITEM-1","issued":{"date-parts":[["2013"]]},"title":"Ecological traits affect the response of tropical forest bird species to land-use intensity.","type":"article-journal"},"uris":["http://www.mendeley.com/documents/?uuid=24f494c0-a414-46fb-9317-0009cdb0e5ee"]}],"mendeley":{"formattedCitation":"(Newbold &lt;i&gt;et al.&lt;/i&gt; 2013)","manualFormatting":"Newbold et al. (2013)","plainTextFormattedCitation":"(Newbold et al. 2013)","previouslyFormattedCitation":"(Newbold &lt;i&gt;et al.&lt;/i&gt; 2013)"},"properties":{"noteIndex":0},"schema":"https://github.com/citation-style-language/schema/raw/master/csl-citation.json"}</w:instrText>
      </w:r>
      <w:r w:rsidR="00AE05C5">
        <w:fldChar w:fldCharType="separate"/>
      </w:r>
      <w:r w:rsidR="00AE05C5" w:rsidRPr="00FE1706">
        <w:rPr>
          <w:noProof/>
        </w:rPr>
        <w:t xml:space="preserve">Newbold </w:t>
      </w:r>
      <w:r w:rsidR="00AE05C5" w:rsidRPr="00FE1706">
        <w:rPr>
          <w:i/>
          <w:noProof/>
        </w:rPr>
        <w:t>et al.</w:t>
      </w:r>
      <w:r w:rsidR="00AE05C5" w:rsidRPr="00FE1706">
        <w:rPr>
          <w:noProof/>
        </w:rPr>
        <w:t xml:space="preserve"> </w:t>
      </w:r>
      <w:r w:rsidR="00AE05C5">
        <w:rPr>
          <w:noProof/>
        </w:rPr>
        <w:t>(</w:t>
      </w:r>
      <w:r w:rsidR="00AE05C5" w:rsidRPr="00FE1706">
        <w:rPr>
          <w:noProof/>
        </w:rPr>
        <w:t>2013)</w:t>
      </w:r>
      <w:r w:rsidR="00AE05C5">
        <w:fldChar w:fldCharType="end"/>
      </w:r>
      <w:r w:rsidR="008161C8">
        <w:t>;</w:t>
      </w:r>
      <w:r w:rsidR="005929C2">
        <w:t xml:space="preserve"> and </w:t>
      </w:r>
      <w:r w:rsidR="0000402F">
        <w:t xml:space="preserve">body mass and activity </w:t>
      </w:r>
      <w:r w:rsidR="008C4D6A">
        <w:t xml:space="preserve">time were found to influence </w:t>
      </w:r>
      <w:r w:rsidR="00DA2552">
        <w:t>mammal</w:t>
      </w:r>
      <w:r w:rsidR="008C4D6A">
        <w:t xml:space="preserve"> </w:t>
      </w:r>
      <w:r w:rsidR="00DA2552">
        <w:t>responses</w:t>
      </w:r>
      <w:r w:rsidR="008C4D6A">
        <w:t xml:space="preserve"> to </w:t>
      </w:r>
      <w:r w:rsidR="00DA2552">
        <w:t xml:space="preserve">climate change in </w:t>
      </w:r>
      <w:r w:rsidR="00DA2552">
        <w:fldChar w:fldCharType="begin" w:fldLock="1"/>
      </w:r>
      <w:r w:rsidR="00DA2552">
        <w:instrText>ADDIN CSL_CITATION {"citationItems":[{"id":"ITEM-1","itemData":{"DOI":"10.1111/gcb.12499","ISBN":"1365-2486","ISSN":"13652486","PMID":"24449019","abstract":"Model predictions of extinction risks from anthropogenic climate change are dire, but still overly simplistic. To reliably predict at-risk species we need to know which species are currently responding, which are not, and what traits are mediating the responses. For mammals, we have yet to identify overarching physiological, behavioral, or biogeographic traits determining species' responses to climate change, but they must exist. To date, 73 mammal species in North America and eight additional species worldwide have been assessed for responses to climate change, including local extirpations, range contractions and shifts, decreased abundance, phenological shifts, morphological or genetic changes. Only 52% of those species have responded as expected, 7% responded opposite to expectations, and the remaining 41% have not responded. Which mammals are and are not responding to climate change is mediated predominantly by body size and activity times (phylogenetic multivariate logistic regressions, P &lt; 0.0001). Large mammals respond more, for example, an elk is 27 times more likely to respond to climate change than a shrew. Obligate diurnal and nocturnal mammals are more than twice as likely to respond as mammals with flexible activity times (P &lt; 0.0001). Among the other traits examined, species with higher latitudinal and elevational ranges were more likely to respond to climate change in some analyses, whereas hibernation, heterothermy, burrowing, nesting, and study location did not influence responses. These results indicate that some mammal species can behaviorally escape climate change whereas others cannot, analogous to paleontology's climate sheltering hypothesis. Including body size and activity flexibility traits into future extinction risk forecasts should substantially improve their predictive utility for conservation and management.","author":[{"dropping-particle":"","family":"Mccain","given":"Christy M.","non-dropping-particle":"","parse-names":false,"suffix":""},{"dropping-particle":"","family":"King","given":"Sarah R B","non-dropping-particle":"","parse-names":false,"suffix":""}],"container-title":"Global Change Biology","id":"ITEM-1","issued":{"date-parts":[["2014"]]},"title":"Body size and activity times mediate mammalian responses to climate change","type":"article-journal"},"uris":["http://www.mendeley.com/documents/?uuid=c69ad2b8-19f5-4ec6-9926-6b2fc18563ba"]}],"mendeley":{"formattedCitation":"(Mccain &amp; King 2014)","plainTextFormattedCitation":"(Mccain &amp; King 2014)"},"properties":{"noteIndex":0},"schema":"https://github.com/citation-style-language/schema/raw/master/csl-citation.json"}</w:instrText>
      </w:r>
      <w:r w:rsidR="00DA2552">
        <w:fldChar w:fldCharType="separate"/>
      </w:r>
      <w:r w:rsidR="00DA2552" w:rsidRPr="00DA2552">
        <w:rPr>
          <w:noProof/>
        </w:rPr>
        <w:t>(Mccain &amp; King 2014)</w:t>
      </w:r>
      <w:r w:rsidR="00DA2552">
        <w:fldChar w:fldCharType="end"/>
      </w:r>
      <w:r w:rsidR="00750622" w:rsidRPr="00CA3D96">
        <w:t>)</w:t>
      </w:r>
      <w:commentRangeEnd w:id="16"/>
      <w:r w:rsidR="005C542F">
        <w:rPr>
          <w:rStyle w:val="CommentReference"/>
        </w:rPr>
        <w:commentReference w:id="16"/>
      </w:r>
      <w:r w:rsidR="001D2997" w:rsidRPr="00CA3D96">
        <w:t>. However,</w:t>
      </w:r>
      <w:r w:rsidR="0036771B">
        <w:t xml:space="preserve"> </w:t>
      </w:r>
      <w:r w:rsidR="00E77503">
        <w:t>past</w:t>
      </w:r>
      <w:r w:rsidR="0036771B">
        <w:t xml:space="preserve"> </w:t>
      </w:r>
      <w:r w:rsidR="00E77503">
        <w:t xml:space="preserve">work </w:t>
      </w:r>
      <w:r w:rsidR="0036771B">
        <w:t>ha</w:t>
      </w:r>
      <w:r w:rsidR="00E77503">
        <w:t>s</w:t>
      </w:r>
      <w:r w:rsidR="0036771B">
        <w:t xml:space="preserve"> mostly been conducted at local to regional scales</w:t>
      </w:r>
      <w:r w:rsidR="00090CFF">
        <w:t xml:space="preserve"> </w:t>
      </w:r>
      <w:r w:rsidR="00090CFF" w:rsidRPr="00CA3D96">
        <w:fldChar w:fldCharType="begin" w:fldLock="1"/>
      </w:r>
      <w:r w:rsidR="00090CFF">
        <w:instrText>ADDIN CSL_CITATION {"citationItems":[{"id":"ITEM-1","itemData":{"DOI":"10.1111/gcb.15846","ISSN":"13652486","abstract":"Land-use change is considered the greatest threat to nature, having caused worldwide declines in the abundance, diversity, and health of species and ecosystems. Despite increasing research on this global change driver, there are still challenges to forming an effective synthesis. The estimated impact of land-use change on biodiversity can depend on location, research methods, and taxonomic focus, with recent global meta-analyses reaching disparate conclusions. Here, we critically appraise this research body and our ability to reach a reliable consensus. We employ named entity recognition to analyze more than 4000 abstracts, alongside full reading of 100 randomly selected papers. We highlight the broad range of study designs and methodologies used; the most common being local space-for-time comparisons that classify land use in situ. Species metrics including abundance, distribution, and diversity were measured more frequently than complex responses such as demography, vital rates, and behavior. We identified taxonomic biases, with vertebrates well represented while detritivores were largely missing. Omitting this group may hinder our understanding of how land-use change affects ecosystem feedback. Research was heavily biased toward temperate forested biomes in North America and Europe, with warmer regions being acutely underrepresented despite offering potential insights into the future effects of land-use change under novel climates. Various land-use histories were covered, although more research in understudied regions including Africa and the Middle East is required to capture regional differences in the form of current and historical land-use practices. Failure to address these challenges will impede our global understanding of land-use change impacts on biodiversity, limit the reliability of future projections and have repercussions for the conservation of threatened species. Beyond identifying literature biases, we highlight the research priorities and data gaps that need urgent attention and offer perspectives on how to move forward.","author":[{"dropping-particle":"","family":"Davison","given":"Charles W.","non-dropping-particle":"","parse-names":false,"suffix":""},{"dropping-particle":"","family":"Rahbek","given":"Carsten","non-dropping-particle":"","parse-names":false,"suffix":""},{"dropping-particle":"","family":"Morueta-Holme","given":"Naia","non-dropping-particle":"","parse-names":false,"suffix":""}],"container-title":"Global Change Biology","id":"ITEM-1","issue":"21","issued":{"date-parts":[["2021"]]},"page":"5414-5429","title":"Land-use change and biodiversity: Challenges for assembling evidence on the greatest threat to nature","type":"article-journal","volume":"27"},"uris":["http://www.mendeley.com/documents/?uuid=a78cf033-4ea5-4364-8d4f-5d2c47a4c336"]},{"id":"ITEM-2","itemData":{"DOI":"10.1002/ece3.2692","ISSN":"20457758","PMID":"28168020","abstract":"Understanding the responses of biodiversity to drivers of change and the effects of biodiversity on ecosystem properties and ecosystem services is a key challenge in the context of global environmental change. We performed a systematic review and meta- analysis of the scientific literature linking direct drivers of change and ecosystem services via functional traits of three taxonomic groups (vegetation, invertebrates, and vertebrates) to: (1) uncover trends and research biases in this field; and (2) synthesize existing empirical evidence. Our results show the existence of important biases in published studies related to ecosystem types, taxonomic groups, direct drivers of change, ecosystem services, geographical range, and the spatial scale of analysis. We found multiple evidence of links between drivers and services mediated by functional traits, particularly between land- use changes and regulating services in vegetation and invertebrates. Seventy- five functional traits were recorded in our sample. However, few of these functional traits were repeatedly found to be associated with both the species responses to direct drivers of change (response traits) and the species effects on the provision of ecosystem services (effect traits). Our results highlight the existence of potential “key functional traits,” understood as those that have the capacity to influence the provision of multiple ecosystem services, while responding to specific drivers of change, across a variety of systems and organisms. Identifying “key functional traits” would help to develop robust indicator systems to monitor changes in biodiversity and their effects on ecosystem functioning and ecosystem services supply.","author":[{"dropping-particle":"","family":"Hevia","given":"Violeta","non-dropping-particle":"","parse-names":false,"suffix":""},{"dropping-particle":"","family":"Martín-López","given":"Berta","non-dropping-particle":"","parse-names":false,"suffix":""},{"dropping-particle":"","family":"Palomo","given":"Sara","non-dropping-particle":"","parse-names":false,"suffix":""},{"dropping-particle":"","family":"García-Llorente","given":"Marina","non-dropping-particle":"","parse-names":false,"suffix":""},{"dropping-particle":"","family":"Bello","given":"Francesco","non-dropping-particle":"de","parse-names":false,"suffix":""},{"dropping-particle":"","family":"González","given":"José A.","non-dropping-particle":"","parse-names":false,"suffix":""}],"container-title":"Ecology and Evolution","id":"ITEM-2","issued":{"date-parts":[["2017"]]},"note":"Aim: Using metanalysis: synthetize empirical evidence on the effect of drivers of change on ecosystem services mediated by functional traits \n\nLinking drivers of change to traits and ecosysyem services/functions and analysing the biaises in published studies\n\n- Recent research field, with exponential increases in number of papers\n- ecosystem types most studied = agroecosystems, forests, drylands\n- scale: mostly local and national\n- geographic bias towards Europe, North America and Oceania\n- most studied taxonomic groups: vegetation and insects\n- most studied driver: land-use\n- most studied services: regulating services and provisioning services \n- most frequent traits: size, diet, habitat dependency, dispersal activity and growth form for vegetation\n- for vertebrates, few studies have linked functional traits to ecosystem properties","title":"Trait-based approaches to analyze links between the drivers of change and ecosystem services: Synthesizing existing evidence and future challenges","type":"article"},"uris":["http://www.mendeley.com/documents/?uuid=ed9864c8-bf62-4783-89a8-de646b04fbff"]}],"mendeley":{"formattedCitation":"(Hevia &lt;i&gt;et al.&lt;/i&gt; 2017; Davison &lt;i&gt;et al.&lt;/i&gt; 2021)","plainTextFormattedCitation":"(Hevia et al. 2017; Davison et al. 2021)","previouslyFormattedCitation":"(Hevia &lt;i&gt;et al.&lt;/i&gt; 2017; Davison &lt;i&gt;et al.&lt;/i&gt; 2021)"},"properties":{"noteIndex":0},"schema":"https://github.com/citation-style-language/schema/raw/master/csl-citation.json"}</w:instrText>
      </w:r>
      <w:r w:rsidR="00090CFF" w:rsidRPr="00CA3D96">
        <w:fldChar w:fldCharType="separate"/>
      </w:r>
      <w:r w:rsidR="00090CFF" w:rsidRPr="00CA3D96">
        <w:rPr>
          <w:noProof/>
        </w:rPr>
        <w:t xml:space="preserve">(Hevia </w:t>
      </w:r>
      <w:r w:rsidR="00090CFF" w:rsidRPr="00CA3D96">
        <w:rPr>
          <w:i/>
          <w:noProof/>
        </w:rPr>
        <w:t>et al.</w:t>
      </w:r>
      <w:r w:rsidR="00090CFF" w:rsidRPr="00CA3D96">
        <w:rPr>
          <w:noProof/>
        </w:rPr>
        <w:t xml:space="preserve"> 2017; Davison </w:t>
      </w:r>
      <w:r w:rsidR="00090CFF" w:rsidRPr="00CA3D96">
        <w:rPr>
          <w:i/>
          <w:noProof/>
        </w:rPr>
        <w:t>et al.</w:t>
      </w:r>
      <w:r w:rsidR="00090CFF" w:rsidRPr="00CA3D96">
        <w:rPr>
          <w:noProof/>
        </w:rPr>
        <w:t xml:space="preserve"> 2021)</w:t>
      </w:r>
      <w:r w:rsidR="00090CFF" w:rsidRPr="00CA3D96">
        <w:fldChar w:fldCharType="end"/>
      </w:r>
      <w:r w:rsidR="0036771B">
        <w:t xml:space="preserve">, </w:t>
      </w:r>
      <w:r w:rsidR="0025755E">
        <w:t>such that</w:t>
      </w:r>
      <w:r w:rsidR="00106DC7">
        <w:t xml:space="preserve"> it remains unclear whether </w:t>
      </w:r>
      <w:r w:rsidR="00106DC7" w:rsidRPr="00CA3D96">
        <w:t>the effects of traits on species</w:t>
      </w:r>
      <w:r w:rsidR="00D33A1C">
        <w:t>’</w:t>
      </w:r>
      <w:r w:rsidR="00106DC7" w:rsidRPr="00CA3D96">
        <w:t xml:space="preserve"> responses to environmental change </w:t>
      </w:r>
      <w:r w:rsidR="00106DC7">
        <w:t xml:space="preserve">can be generalised across </w:t>
      </w:r>
      <w:r w:rsidR="00FE6AB5">
        <w:t xml:space="preserve">vertebrate </w:t>
      </w:r>
      <w:r w:rsidR="00106DC7">
        <w:t>taxa and regions</w:t>
      </w:r>
      <w:r w:rsidR="00106DC7" w:rsidRPr="00CA3D96">
        <w:t>.</w:t>
      </w:r>
      <w:r w:rsidR="00106DC7">
        <w:t xml:space="preserve"> </w:t>
      </w:r>
      <w:commentRangeStart w:id="17"/>
      <w:r w:rsidR="00F6420C">
        <w:t>At</w:t>
      </w:r>
      <w:r w:rsidR="00DB510E" w:rsidRPr="00CA3D96">
        <w:t xml:space="preserve"> least t</w:t>
      </w:r>
      <w:r w:rsidR="00023F9B" w:rsidRPr="00CA3D96">
        <w:t>wo metanalyses ha</w:t>
      </w:r>
      <w:r w:rsidR="00DB510E" w:rsidRPr="00CA3D96">
        <w:t>ve</w:t>
      </w:r>
      <w:r w:rsidR="00CF439D" w:rsidRPr="00CA3D96">
        <w:t xml:space="preserve"> investigated whether </w:t>
      </w:r>
      <w:r w:rsidR="00432F3B" w:rsidRPr="00CA3D96">
        <w:t>traits explained responses</w:t>
      </w:r>
      <w:r w:rsidR="00F349A6" w:rsidRPr="00CA3D96">
        <w:t xml:space="preserve"> to human </w:t>
      </w:r>
      <w:r w:rsidR="00A807AB">
        <w:t>pressures</w:t>
      </w:r>
      <w:r w:rsidR="00A807AB" w:rsidRPr="00CA3D96">
        <w:t xml:space="preserve"> </w:t>
      </w:r>
      <w:r w:rsidR="00E62333">
        <w:t xml:space="preserve">across diverse </w:t>
      </w:r>
      <w:r w:rsidR="00BA2752" w:rsidRPr="00CA3D96">
        <w:t>taxa</w:t>
      </w:r>
      <w:r w:rsidR="00077A8B" w:rsidRPr="00CA3D96">
        <w:t>, one focused on</w:t>
      </w:r>
      <w:r w:rsidR="00432F3B" w:rsidRPr="00CA3D96">
        <w:t xml:space="preserve"> climate</w:t>
      </w:r>
      <w:r w:rsidR="008278B6" w:rsidRPr="00CA3D96">
        <w:t>-</w:t>
      </w:r>
      <w:r w:rsidR="00432F3B" w:rsidRPr="00CA3D96">
        <w:t>change</w:t>
      </w:r>
      <w:r w:rsidR="00077A8B" w:rsidRPr="00CA3D96">
        <w:t xml:space="preserve"> responses</w:t>
      </w:r>
      <w:commentRangeEnd w:id="17"/>
      <w:r w:rsidR="00073785">
        <w:rPr>
          <w:rStyle w:val="CommentReference"/>
        </w:rPr>
        <w:commentReference w:id="17"/>
      </w:r>
      <w:r w:rsidR="00432F3B" w:rsidRPr="00CA3D96">
        <w:t xml:space="preserve"> </w:t>
      </w:r>
      <w:r w:rsidR="00432F3B" w:rsidRPr="00CA3D96">
        <w:fldChar w:fldCharType="begin" w:fldLock="1"/>
      </w:r>
      <w:r w:rsidR="00F349A6" w:rsidRPr="00CA3D96">
        <w:instrText>ADDIN CSL_CITATION {"citationItems":[{"id":"ITEM-1","itemData":{"DOI":"10.1111/gcb.13736","ISSN":"13652486","PMID":"28449200","abstract":"A growing body of literature seeks to explain variation in range shifts using species’ ecological and life-history traits, with expectations that shifts should be greater in species with greater dispersal ability, reproductive potential, and ecological generalization. Despite strong theoretical support for species’ traits as predictors of range shifts, empirical evidence from contemporary range shift studies remains limited in extent and consensus. We conducted the first comprehensive review of species’ traits as predictors of range shifts, collecting results from 51 studies across multiple taxa encompassing over 11,000 species’ responses for 54 assemblages of taxonomically related species occurring together in space. We used studies of assemblages that directly compared geographic distributions sampled in the 20th century prior to climate change with resurveys of distributions after contemporary climate change and then tested whether species traits accounted for heterogeneity in range shifts. We performed a formal meta-analysis on study-level effects of body size, fecundity, diet breadth, habitat breadth, and historic range limit as predictors of range shifts for a subset of 21 studies of 26 assemblages with sufficient data. Range shifts were consistent with predictions based on habitat breadth and historic range limit. However, body size, fecundity, and diet breadth showed no significant effect on range shifts across studies, and multiple studies reported significant relationships that contradicted predictions. Current understanding of species’ traits as predictors of range shifts is limited, and standardized study is needed for traits to be valid indicators of vulnerability in assessments of climate change impacts.","author":[{"dropping-particle":"","family":"MacLean","given":"Sarah A.","non-dropping-particle":"","parse-names":false,"suffix":""},{"dropping-particle":"","family":"Beissinger","given":"Steven R.","non-dropping-particle":"","parse-names":false,"suffix":""}],"container-title":"Global Change Biology","id":"ITEM-1","issue":"10","issued":{"date-parts":[["2017"]]},"page":"4094-4105","title":"Species’ traits as predictors of range shifts under contemporary climate change: A review and meta-analysis","type":"article-journal","volume":"23"},"uris":["http://www.mendeley.com/documents/?uuid=fb9a009e-972b-47f9-ade6-dc64e56a010d"]}],"mendeley":{"formattedCitation":"(MacLean &amp; Beissinger 2017)","plainTextFormattedCitation":"(MacLean &amp; Beissinger 2017)","previouslyFormattedCitation":"(MacLean &amp; Beissinger 2017)"},"properties":{"noteIndex":0},"schema":"https://github.com/citation-style-language/schema/raw/master/csl-citation.json"}</w:instrText>
      </w:r>
      <w:r w:rsidR="00432F3B" w:rsidRPr="00CA3D96">
        <w:fldChar w:fldCharType="separate"/>
      </w:r>
      <w:r w:rsidR="00432F3B" w:rsidRPr="00CA3D96">
        <w:rPr>
          <w:noProof/>
        </w:rPr>
        <w:t>(MacLean &amp; Beissinger 2017)</w:t>
      </w:r>
      <w:r w:rsidR="00432F3B" w:rsidRPr="00CA3D96">
        <w:fldChar w:fldCharType="end"/>
      </w:r>
      <w:r w:rsidR="00077A8B" w:rsidRPr="00CA3D96">
        <w:t>, and one on species extinction risk</w:t>
      </w:r>
      <w:r w:rsidR="00F349A6" w:rsidRPr="00CA3D96">
        <w:t xml:space="preserve"> </w:t>
      </w:r>
      <w:r w:rsidR="00F349A6" w:rsidRPr="00CA3D96">
        <w:fldChar w:fldCharType="begin" w:fldLock="1"/>
      </w:r>
      <w:r w:rsidR="00F349A6" w:rsidRPr="00CA3D96">
        <w:instrText>ADDIN CSL_CITATION {"citationItems":[{"id":"ITEM-1","itemData":{"DOI":"10.1016/j.biocon.2019.07.001","ISSN":"00063207","abstract":"Biodiversity is shrinking rapidly, and despite our efforts only a small part of it has been assessed for extinction risk. Identifying the traits that make species vulnerable might help us to predict the status for those less known. We gathered information on the relationships between traits and extinction risk from 173 publications, across all taxa, spatial scales and biogeographical regions, in what we think it is the most comprehensive compilation to date. We aimed to identify (1) taxonomical and spatial biases, and (2) statistically robust and generalizable predictors of extinction risk through the use of meta-analyses. Vertebrates and the Palaearctic are the most studied taxon and region because of higher accumulation of data in these groups. Among the many traits that have been suggested to be predictors, only three had enough data for meta-analyses. Two of them are potentially useful in assessing risk for the lesser-known species: regardless of the taxon, species with small range and narrow habitat breadth are more vulnerable to extinction. Contrastingly, body size (the most studied trait) did not present a consistently positive or negative response. We hypothesize that the relationship between body size and extinction risk is shaped by different aspects, namely the phenomena represented by body size depending on the taxonomic group. To increase our understanding of the drivers of extinction, further studies should focus on understudied groups such as invertebrates and fungi and regions such as the tropics and expand the number of traits in comparative analyses that should avoid current biases.","author":[{"dropping-particle":"","family":"Chichorro","given":"Filipe","non-dropping-particle":"","parse-names":false,"suffix":""},{"dropping-particle":"","family":"Juslén","given":"Aino","non-dropping-particle":"","parse-names":false,"suffix":""},{"dropping-particle":"","family":"Cardoso","given":"P.","non-dropping-particle":"","parse-names":false,"suffix":""}],"container-title":"Biological Conservation","id":"ITEM-1","issue":"June","issued":{"date-parts":[["2019"]]},"page":"220-229","publisher":"Elsevier","title":"A review of the relation between species traits and extinction risk","type":"article-journal","volume":"237"},"uris":["http://www.mendeley.com/documents/?uuid=5c049c42-d924-492a-ad12-88163699fc25"]}],"mendeley":{"formattedCitation":"(Chichorro &lt;i&gt;et al.&lt;/i&gt; 2019)","plainTextFormattedCitation":"(Chichorro et al. 2019)","previouslyFormattedCitation":"(Chichorro &lt;i&gt;et al.&lt;/i&gt; 2019)"},"properties":{"noteIndex":0},"schema":"https://github.com/citation-style-language/schema/raw/master/csl-citation.json"}</w:instrText>
      </w:r>
      <w:r w:rsidR="00F349A6" w:rsidRPr="00CA3D96">
        <w:fldChar w:fldCharType="separate"/>
      </w:r>
      <w:r w:rsidR="00F349A6" w:rsidRPr="00CA3D96">
        <w:rPr>
          <w:noProof/>
        </w:rPr>
        <w:t xml:space="preserve">(Chichorro </w:t>
      </w:r>
      <w:r w:rsidR="00F349A6" w:rsidRPr="00CA3D96">
        <w:rPr>
          <w:i/>
          <w:noProof/>
        </w:rPr>
        <w:t>et al.</w:t>
      </w:r>
      <w:r w:rsidR="00F349A6" w:rsidRPr="00CA3D96">
        <w:rPr>
          <w:noProof/>
        </w:rPr>
        <w:t xml:space="preserve"> 2019)</w:t>
      </w:r>
      <w:r w:rsidR="00F349A6" w:rsidRPr="00CA3D96">
        <w:fldChar w:fldCharType="end"/>
      </w:r>
      <w:r w:rsidR="00DB510E" w:rsidRPr="00CA3D96">
        <w:t xml:space="preserve">. </w:t>
      </w:r>
      <w:r w:rsidR="00DB510E" w:rsidRPr="00CA3D96">
        <w:rPr>
          <w:noProof/>
        </w:rPr>
        <w:t xml:space="preserve">MacLean &amp; Beissinger (2017) found </w:t>
      </w:r>
      <w:r w:rsidR="002D5227" w:rsidRPr="00CA3D96">
        <w:rPr>
          <w:noProof/>
        </w:rPr>
        <w:t>that habitat breath and</w:t>
      </w:r>
      <w:r w:rsidR="00E07952" w:rsidRPr="00CA3D96">
        <w:rPr>
          <w:noProof/>
        </w:rPr>
        <w:t xml:space="preserve"> </w:t>
      </w:r>
      <w:r w:rsidR="00077A8B" w:rsidRPr="00CA3D96">
        <w:rPr>
          <w:noProof/>
        </w:rPr>
        <w:t>historic</w:t>
      </w:r>
      <w:r w:rsidR="00E07952" w:rsidRPr="00CA3D96">
        <w:rPr>
          <w:noProof/>
        </w:rPr>
        <w:t xml:space="preserve"> range limit </w:t>
      </w:r>
      <w:r w:rsidR="00046D58">
        <w:rPr>
          <w:noProof/>
        </w:rPr>
        <w:t xml:space="preserve">most </w:t>
      </w:r>
      <w:r w:rsidR="002D5227" w:rsidRPr="00CA3D96">
        <w:rPr>
          <w:noProof/>
        </w:rPr>
        <w:t xml:space="preserve">consistently exlained </w:t>
      </w:r>
      <w:r w:rsidR="008278B6" w:rsidRPr="00CA3D96">
        <w:rPr>
          <w:noProof/>
        </w:rPr>
        <w:t>variation</w:t>
      </w:r>
      <w:r w:rsidR="002D5227" w:rsidRPr="00CA3D96">
        <w:rPr>
          <w:noProof/>
        </w:rPr>
        <w:t xml:space="preserve"> in</w:t>
      </w:r>
      <w:r w:rsidR="00E07952" w:rsidRPr="00CA3D96">
        <w:rPr>
          <w:noProof/>
        </w:rPr>
        <w:t xml:space="preserve"> species range shifts under</w:t>
      </w:r>
      <w:r w:rsidR="00CF439D" w:rsidRPr="00CA3D96">
        <w:rPr>
          <w:noProof/>
        </w:rPr>
        <w:t xml:space="preserve"> contemporary climate change</w:t>
      </w:r>
      <w:r w:rsidR="0033523B">
        <w:rPr>
          <w:noProof/>
        </w:rPr>
        <w:t xml:space="preserve"> </w:t>
      </w:r>
      <w:r w:rsidR="00D95BD3">
        <w:rPr>
          <w:noProof/>
        </w:rPr>
        <w:t>across taxa (</w:t>
      </w:r>
      <w:r w:rsidR="00C04B84">
        <w:rPr>
          <w:noProof/>
        </w:rPr>
        <w:t>including</w:t>
      </w:r>
      <w:r w:rsidR="00046D58">
        <w:rPr>
          <w:noProof/>
        </w:rPr>
        <w:t xml:space="preserve"> birds</w:t>
      </w:r>
      <w:r w:rsidR="00D95BD3">
        <w:rPr>
          <w:noProof/>
        </w:rPr>
        <w:t>)</w:t>
      </w:r>
      <w:r w:rsidR="00E07952" w:rsidRPr="00CA3D96">
        <w:rPr>
          <w:noProof/>
        </w:rPr>
        <w:t>, but they did not detect any effect of life-hist</w:t>
      </w:r>
      <w:r w:rsidR="00CF439D" w:rsidRPr="00CA3D96">
        <w:rPr>
          <w:noProof/>
        </w:rPr>
        <w:t>o</w:t>
      </w:r>
      <w:r w:rsidR="00E07952" w:rsidRPr="00CA3D96">
        <w:rPr>
          <w:noProof/>
        </w:rPr>
        <w:t>ry traits</w:t>
      </w:r>
      <w:r w:rsidR="00284B6A" w:rsidRPr="00CA3D96">
        <w:rPr>
          <w:noProof/>
        </w:rPr>
        <w:t>,</w:t>
      </w:r>
      <w:r w:rsidR="00E07952" w:rsidRPr="00CA3D96">
        <w:rPr>
          <w:noProof/>
        </w:rPr>
        <w:t xml:space="preserve"> such as body size or fecundity.</w:t>
      </w:r>
      <w:r w:rsidR="00284B6A" w:rsidRPr="00CA3D96">
        <w:rPr>
          <w:noProof/>
        </w:rPr>
        <w:t xml:space="preserve"> Similarly,</w:t>
      </w:r>
      <w:r w:rsidR="00E07952" w:rsidRPr="00CA3D96">
        <w:rPr>
          <w:noProof/>
        </w:rPr>
        <w:t xml:space="preserve"> </w:t>
      </w:r>
      <w:r w:rsidR="00F349A6" w:rsidRPr="00CA3D96">
        <w:rPr>
          <w:noProof/>
        </w:rPr>
        <w:fldChar w:fldCharType="begin" w:fldLock="1"/>
      </w:r>
      <w:r w:rsidR="00B04A78" w:rsidRPr="00CA3D96">
        <w:rPr>
          <w:noProof/>
        </w:rPr>
        <w:instrText>ADDIN CSL_CITATION {"citationItems":[{"id":"ITEM-1","itemData":{"DOI":"10.1016/j.biocon.2019.07.001","ISSN":"00063207","abstract":"Biodiversity is shrinking rapidly, and despite our efforts only a small part of it has been assessed for extinction risk. Identifying the traits that make species vulnerable might help us to predict the status for those less known. We gathered information on the relationships between traits and extinction risk from 173 publications, across all taxa, spatial scales and biogeographical regions, in what we think it is the most comprehensive compilation to date. We aimed to identify (1) taxonomical and spatial biases, and (2) statistically robust and generalizable predictors of extinction risk through the use of meta-analyses. Vertebrates and the Palaearctic are the most studied taxon and region because of higher accumulation of data in these groups. Among the many traits that have been suggested to be predictors, only three had enough data for meta-analyses. Two of them are potentially useful in assessing risk for the lesser-known species: regardless of the taxon, species with small range and narrow habitat breadth are more vulnerable to extinction. Contrastingly, body size (the most studied trait) did not present a consistently positive or negative response. We hypothesize that the relationship between body size and extinction risk is shaped by different aspects, namely the phenomena represented by body size depending on the taxonomic group. To increase our understanding of the drivers of extinction, further studies should focus on understudied groups such as invertebrates and fungi and regions such as the tropics and expand the number of traits in comparative analyses that should avoid current biases.","author":[{"dropping-particle":"","family":"Chichorro","given":"Filipe","non-dropping-particle":"","parse-names":false,"suffix":""},{"dropping-particle":"","family":"Juslén","given":"Aino","non-dropping-particle":"","parse-names":false,"suffix":""},{"dropping-particle":"","family":"Cardoso","given":"P.","non-dropping-particle":"","parse-names":false,"suffix":""}],"container-title":"Biological Conservation","id":"ITEM-1","issue":"June","issued":{"date-parts":[["2019"]]},"page":"220-229","publisher":"Elsevier","title":"A review of the relation between species traits and extinction risk","type":"article-journal","volume":"237"},"uris":["http://www.mendeley.com/documents/?uuid=5c049c42-d924-492a-ad12-88163699fc25"]}],"mendeley":{"formattedCitation":"(Chichorro &lt;i&gt;et al.&lt;/i&gt; 2019)","manualFormatting":"Chichorro et al. (2019)","plainTextFormattedCitation":"(Chichorro et al. 2019)","previouslyFormattedCitation":"(Chichorro &lt;i&gt;et al.&lt;/i&gt; 2019)"},"properties":{"noteIndex":0},"schema":"https://github.com/citation-style-language/schema/raw/master/csl-citation.json"}</w:instrText>
      </w:r>
      <w:r w:rsidR="00F349A6" w:rsidRPr="00CA3D96">
        <w:rPr>
          <w:noProof/>
        </w:rPr>
        <w:fldChar w:fldCharType="separate"/>
      </w:r>
      <w:r w:rsidR="00F349A6" w:rsidRPr="00CA3D96">
        <w:rPr>
          <w:noProof/>
        </w:rPr>
        <w:t xml:space="preserve">Chichorro </w:t>
      </w:r>
      <w:r w:rsidR="00F349A6" w:rsidRPr="00CA3D96">
        <w:rPr>
          <w:i/>
          <w:noProof/>
        </w:rPr>
        <w:t>et al.</w:t>
      </w:r>
      <w:r w:rsidR="00F349A6" w:rsidRPr="00CA3D96">
        <w:rPr>
          <w:noProof/>
        </w:rPr>
        <w:t xml:space="preserve"> (2019)</w:t>
      </w:r>
      <w:r w:rsidR="00F349A6" w:rsidRPr="00CA3D96">
        <w:rPr>
          <w:noProof/>
        </w:rPr>
        <w:fldChar w:fldCharType="end"/>
      </w:r>
      <w:r w:rsidR="00F349A6" w:rsidRPr="00CA3D96">
        <w:rPr>
          <w:noProof/>
        </w:rPr>
        <w:t xml:space="preserve"> </w:t>
      </w:r>
      <w:r w:rsidR="00023F9B" w:rsidRPr="00CA3D96">
        <w:t xml:space="preserve">highlighted the </w:t>
      </w:r>
      <w:r w:rsidR="00284B6A" w:rsidRPr="00CA3D96">
        <w:t>effects</w:t>
      </w:r>
      <w:r w:rsidR="00023F9B" w:rsidRPr="00CA3D96">
        <w:t xml:space="preserve"> of </w:t>
      </w:r>
      <w:r w:rsidR="00F349A6" w:rsidRPr="00CA3D96">
        <w:t xml:space="preserve">geographical </w:t>
      </w:r>
      <w:r w:rsidR="00023F9B" w:rsidRPr="00CA3D96">
        <w:t>range size and habitat breadth</w:t>
      </w:r>
      <w:r w:rsidR="00284B6A" w:rsidRPr="00CA3D96">
        <w:t xml:space="preserve"> on species extinction risks</w:t>
      </w:r>
      <w:r w:rsidR="000B1B18">
        <w:t xml:space="preserve"> across </w:t>
      </w:r>
      <w:r w:rsidR="0014033D">
        <w:t>a range of taxa (including terrestrial vertebrates)</w:t>
      </w:r>
      <w:r w:rsidR="00F01E6F" w:rsidRPr="00CA3D96">
        <w:t xml:space="preserve">, </w:t>
      </w:r>
      <w:r w:rsidR="00C15A53">
        <w:t xml:space="preserve">with </w:t>
      </w:r>
      <w:r w:rsidR="00F01E6F" w:rsidRPr="00CA3D96">
        <w:t xml:space="preserve">other traits </w:t>
      </w:r>
      <w:r w:rsidR="00C15A53">
        <w:t>having in</w:t>
      </w:r>
      <w:r w:rsidR="008278B6" w:rsidRPr="00CA3D96">
        <w:t xml:space="preserve">consistent </w:t>
      </w:r>
      <w:r w:rsidR="00C15A53">
        <w:t>effects</w:t>
      </w:r>
      <w:r w:rsidR="00F349A6" w:rsidRPr="00CA3D96">
        <w:t>.</w:t>
      </w:r>
      <w:r w:rsidR="00750622" w:rsidRPr="00CA3D96">
        <w:t xml:space="preserve"> However, as underlined by </w:t>
      </w:r>
      <w:r w:rsidR="00750622" w:rsidRPr="00CA3D96">
        <w:fldChar w:fldCharType="begin" w:fldLock="1"/>
      </w:r>
      <w:r w:rsidR="00750622" w:rsidRPr="00CA3D96">
        <w:instrText>ADDIN CSL_CITATION {"citationItems":[{"id":"ITEM-1","itemData":{"DOI":"10.1016/j.biocon.2019.07.001","ISSN":"00063207","abstract":"Biodiversity is shrinking rapidly, and despite our efforts only a small part of it has been assessed for extinction risk. Identifying the traits that make species vulnerable might help us to predict the status for those less known. We gathered information on the relationships between traits and extinction risk from 173 publications, across all taxa, spatial scales and biogeographical regions, in what we think it is the most comprehensive compilation to date. We aimed to identify (1) taxonomical and spatial biases, and (2) statistically robust and generalizable predictors of extinction risk through the use of meta-analyses. Vertebrates and the Palaearctic are the most studied taxon and region because of higher accumulation of data in these groups. Among the many traits that have been suggested to be predictors, only three had enough data for meta-analyses. Two of them are potentially useful in assessing risk for the lesser-known species: regardless of the taxon, species with small range and narrow habitat breadth are more vulnerable to extinction. Contrastingly, body size (the most studied trait) did not present a consistently positive or negative response. We hypothesize that the relationship between body size and extinction risk is shaped by different aspects, namely the phenomena represented by body size depending on the taxonomic group. To increase our understanding of the drivers of extinction, further studies should focus on understudied groups such as invertebrates and fungi and regions such as the tropics and expand the number of traits in comparative analyses that should avoid current biases.","author":[{"dropping-particle":"","family":"Chichorro","given":"Filipe","non-dropping-particle":"","parse-names":false,"suffix":""},{"dropping-particle":"","family":"Juslén","given":"Aino","non-dropping-particle":"","parse-names":false,"suffix":""},{"dropping-particle":"","family":"Cardoso","given":"P.","non-dropping-particle":"","parse-names":false,"suffix":""}],"container-title":"Biological Conservation","id":"ITEM-1","issue":"June","issued":{"date-parts":[["2019"]]},"page":"220-229","publisher":"Elsevier","title":"A review of the relation between species traits and extinction risk","type":"article-journal","volume":"237"},"uris":["http://www.mendeley.com/documents/?uuid=5c049c42-d924-492a-ad12-88163699fc25"]}],"mendeley":{"formattedCitation":"(Chichorro &lt;i&gt;et al.&lt;/i&gt; 2019)","manualFormatting":"Chichorro et al. (2019)","plainTextFormattedCitation":"(Chichorro et al. 2019)","previouslyFormattedCitation":"(Chichorro &lt;i&gt;et al.&lt;/i&gt; 2019)"},"properties":{"noteIndex":0},"schema":"https://github.com/citation-style-language/schema/raw/master/csl-citation.json"}</w:instrText>
      </w:r>
      <w:r w:rsidR="00750622" w:rsidRPr="00CA3D96">
        <w:fldChar w:fldCharType="separate"/>
      </w:r>
      <w:r w:rsidR="00750622" w:rsidRPr="00CA3D96">
        <w:rPr>
          <w:noProof/>
        </w:rPr>
        <w:t xml:space="preserve">Chichorro </w:t>
      </w:r>
      <w:r w:rsidR="00750622" w:rsidRPr="00CA3D96">
        <w:rPr>
          <w:i/>
          <w:noProof/>
        </w:rPr>
        <w:t>et al.</w:t>
      </w:r>
      <w:r w:rsidR="00750622" w:rsidRPr="00CA3D96">
        <w:rPr>
          <w:noProof/>
        </w:rPr>
        <w:t xml:space="preserve"> (2019)</w:t>
      </w:r>
      <w:r w:rsidR="00750622" w:rsidRPr="00CA3D96">
        <w:fldChar w:fldCharType="end"/>
      </w:r>
      <w:r w:rsidR="00750622" w:rsidRPr="00CA3D96">
        <w:t xml:space="preserve">, the studies included in </w:t>
      </w:r>
      <w:r w:rsidR="00FE1346">
        <w:t>the</w:t>
      </w:r>
      <w:r w:rsidR="00FE1346" w:rsidRPr="00CA3D96">
        <w:t xml:space="preserve"> </w:t>
      </w:r>
      <w:r w:rsidR="00750622" w:rsidRPr="00CA3D96">
        <w:t xml:space="preserve">metanalysis often considered extinction risk without an explicit consideration of the </w:t>
      </w:r>
      <w:r w:rsidR="00980FCE">
        <w:t>pressures to which</w:t>
      </w:r>
      <w:r w:rsidR="00980FCE" w:rsidRPr="00CA3D96">
        <w:t xml:space="preserve"> </w:t>
      </w:r>
      <w:r w:rsidR="00750622" w:rsidRPr="00CA3D96">
        <w:t xml:space="preserve">the species were exposed. </w:t>
      </w:r>
      <w:r w:rsidR="00FC3494">
        <w:t xml:space="preserve">Yet, </w:t>
      </w:r>
      <w:r w:rsidR="00634454" w:rsidRPr="00CA3D96">
        <w:t>a given trait c</w:t>
      </w:r>
      <w:r w:rsidR="007A5052" w:rsidRPr="00CA3D96">
        <w:t>ould</w:t>
      </w:r>
      <w:r w:rsidR="00634454" w:rsidRPr="00CA3D96">
        <w:t xml:space="preserve"> </w:t>
      </w:r>
      <w:r w:rsidR="003036C7">
        <w:t>be associated with</w:t>
      </w:r>
      <w:r w:rsidR="003036C7" w:rsidRPr="00CA3D96">
        <w:t xml:space="preserve"> </w:t>
      </w:r>
      <w:r w:rsidR="00634454" w:rsidRPr="00CA3D96">
        <w:t xml:space="preserve">opposite responses depending on the </w:t>
      </w:r>
      <w:r w:rsidR="00FC3494">
        <w:t>pressure</w:t>
      </w:r>
      <w:r w:rsidR="00FC3494" w:rsidRPr="00CA3D96">
        <w:t xml:space="preserve"> </w:t>
      </w:r>
      <w:r w:rsidR="00634454" w:rsidRPr="00CA3D96">
        <w:t xml:space="preserve">in </w:t>
      </w:r>
      <w:r w:rsidR="00634454" w:rsidRPr="00CA3D96">
        <w:lastRenderedPageBreak/>
        <w:t>consideration</w:t>
      </w:r>
      <w:r w:rsidR="001F4D8B">
        <w:t xml:space="preserve"> </w:t>
      </w:r>
      <w:r w:rsidR="00E72454" w:rsidRPr="00CA3D96">
        <w:fldChar w:fldCharType="begin" w:fldLock="1"/>
      </w:r>
      <w:r w:rsidR="00E72454" w:rsidRPr="00CA3D96">
        <w:instrText>ADDIN CSL_CITATION {"citationItems":[{"id":"ITEM-1","itemData":{"DOI":"10.1890/ES12-00380.1","ISBN":"2150-8925","ISSN":"21508925","abstract":"Understanding what makes some species more vulnerable to extinction than others is an important challenge for conservation. Many comparative analyses have addressed this issue exploring how intrinsic and extrinsic traits associate with general estimates of vulnerability. However, these general estimates do not consider the actual threats that drive species to extinction and hence, are more difficult to translate into effective management. We provide an updated description of the types and spatial distribution of threats that affect mammals globally using data from the IUCN for 5941 species of mammals. Using these data we explore the links between intrinsic species traits and specific threats in order to identify key intrinsic features associated with particular drivers of extinction. We find that families formed by small-size habitat specialists are more likely to be threatened by habitat-modifying processes; whereas, families formed by larger mammals with small litter sizes are more likely to be threatened by processes that directly affect survival. These results highlight the importance of considering the actual threatening process in comparative studies. We also discuss the need to standardize and rank threat importance in global assessments such as the IUCN Red List to improve our ability to understand what makes some species more vulnerable to extinction than others.","author":[{"dropping-particle":"","family":"Gonzalez-Suarez","given":"Manuela","non-dropping-particle":"","parse-names":false,"suffix":""},{"dropping-particle":"","family":"Gomez","given":"Alicia","non-dropping-particle":"","parse-names":false,"suffix":""},{"dropping-particle":"","family":"Revilla","given":"Eloy","non-dropping-particle":"","parse-names":false,"suffix":""}],"container-title":"Ecosphere","id":"ITEM-1","issued":{"date-parts":[["2013"]]},"title":"Which intrinsic traits predict vulnerability to extinction depends on the actual threatening processes","type":"article-journal"},"uris":["http://www.mendeley.com/documents/?uuid=66384aa6-1942-49ff-b620-7e08947c5f95"]}],"mendeley":{"formattedCitation":"(Gonzalez-Suarez &lt;i&gt;et al.&lt;/i&gt; 2013)","plainTextFormattedCitation":"(Gonzalez-Suarez et al. 2013)","previouslyFormattedCitation":"(Gonzalez-Suarez &lt;i&gt;et al.&lt;/i&gt; 2013)"},"properties":{"noteIndex":0},"schema":"https://github.com/citation-style-language/schema/raw/master/csl-citation.json"}</w:instrText>
      </w:r>
      <w:r w:rsidR="00E72454" w:rsidRPr="00CA3D96">
        <w:fldChar w:fldCharType="separate"/>
      </w:r>
      <w:r w:rsidR="00E72454" w:rsidRPr="00CA3D96">
        <w:rPr>
          <w:noProof/>
        </w:rPr>
        <w:t xml:space="preserve">(Gonzalez-Suarez </w:t>
      </w:r>
      <w:r w:rsidR="00E72454" w:rsidRPr="00CA3D96">
        <w:rPr>
          <w:i/>
          <w:noProof/>
        </w:rPr>
        <w:t>et al.</w:t>
      </w:r>
      <w:r w:rsidR="00E72454" w:rsidRPr="00CA3D96">
        <w:rPr>
          <w:noProof/>
        </w:rPr>
        <w:t xml:space="preserve"> 2013)</w:t>
      </w:r>
      <w:r w:rsidR="00E72454" w:rsidRPr="00CA3D96">
        <w:fldChar w:fldCharType="end"/>
      </w:r>
      <w:r w:rsidR="00750622" w:rsidRPr="00CA3D96">
        <w:t xml:space="preserve">. </w:t>
      </w:r>
      <w:r w:rsidR="007205E7" w:rsidRPr="00CA3D96">
        <w:t xml:space="preserve">Further, </w:t>
      </w:r>
      <w:r w:rsidR="000C7359">
        <w:t>previous</w:t>
      </w:r>
      <w:r w:rsidR="00F82171" w:rsidRPr="00CA3D96">
        <w:t xml:space="preserve"> studies have often been restricted in their taxonomic coverage</w:t>
      </w:r>
      <w:r w:rsidR="001D2997" w:rsidRPr="00CA3D96">
        <w:t xml:space="preserve">, with very few studies considering several vertebrate classes together, so that comparative </w:t>
      </w:r>
      <w:r w:rsidR="007205E7" w:rsidRPr="00CA3D96">
        <w:t>investigations</w:t>
      </w:r>
      <w:r w:rsidR="001D2997" w:rsidRPr="00CA3D96">
        <w:t xml:space="preserve"> among vertebrate classes remain rare.</w:t>
      </w:r>
      <w:commentRangeStart w:id="18"/>
      <w:commentRangeEnd w:id="18"/>
      <w:r w:rsidR="009244E4">
        <w:rPr>
          <w:rStyle w:val="CommentReference"/>
        </w:rPr>
        <w:commentReference w:id="18"/>
      </w:r>
      <w:r w:rsidR="001D2997" w:rsidRPr="00CA3D96">
        <w:t xml:space="preserve"> </w:t>
      </w:r>
      <w:r w:rsidR="00BD5EDB" w:rsidRPr="00CA3D96">
        <w:t>In addition, there has not</w:t>
      </w:r>
      <w:r w:rsidR="006E1266">
        <w:t xml:space="preserve"> yet</w:t>
      </w:r>
      <w:r w:rsidR="00BD5EDB" w:rsidRPr="00CA3D96">
        <w:t xml:space="preserve"> been a </w:t>
      </w:r>
      <w:r w:rsidR="00926221" w:rsidRPr="00CA3D96">
        <w:t xml:space="preserve">global </w:t>
      </w:r>
      <w:r w:rsidR="00A22123">
        <w:t>assessment</w:t>
      </w:r>
      <w:r w:rsidR="00A22123" w:rsidRPr="00CA3D96">
        <w:t xml:space="preserve"> </w:t>
      </w:r>
      <w:r w:rsidR="007158C4">
        <w:t>of the association between</w:t>
      </w:r>
      <w:r w:rsidR="00D93B71" w:rsidRPr="00CA3D96">
        <w:t xml:space="preserve"> </w:t>
      </w:r>
      <w:r w:rsidR="002C2F77">
        <w:t xml:space="preserve">vertebrate </w:t>
      </w:r>
      <w:r w:rsidR="00926221" w:rsidRPr="00CA3D96">
        <w:t xml:space="preserve">traits </w:t>
      </w:r>
      <w:r w:rsidR="007158C4">
        <w:t xml:space="preserve">and both </w:t>
      </w:r>
      <w:r w:rsidR="004E67BC">
        <w:t>land-use</w:t>
      </w:r>
      <w:r w:rsidR="00926221" w:rsidRPr="00CA3D96">
        <w:t xml:space="preserve"> </w:t>
      </w:r>
      <w:commentRangeStart w:id="19"/>
      <w:r w:rsidR="00926221" w:rsidRPr="00CA3D96">
        <w:t xml:space="preserve">responses </w:t>
      </w:r>
      <w:commentRangeEnd w:id="19"/>
      <w:r w:rsidR="00296C33">
        <w:rPr>
          <w:rStyle w:val="CommentReference"/>
        </w:rPr>
        <w:commentReference w:id="19"/>
      </w:r>
      <w:r w:rsidR="002C2F77">
        <w:t xml:space="preserve"> </w:t>
      </w:r>
      <w:r w:rsidR="004E67BC">
        <w:t>and</w:t>
      </w:r>
      <w:r w:rsidR="002C2F77">
        <w:t xml:space="preserve"> </w:t>
      </w:r>
      <w:r w:rsidR="004E67BC">
        <w:t>climate-change sensitivity</w:t>
      </w:r>
      <w:r w:rsidR="002C2F77">
        <w:t>.</w:t>
      </w:r>
    </w:p>
    <w:p w14:paraId="3B1C6AEA" w14:textId="205260B7" w:rsidR="00A84A88" w:rsidRPr="00CA3D96" w:rsidRDefault="00C26A51" w:rsidP="003E4FFA">
      <w:pPr>
        <w:spacing w:line="276" w:lineRule="auto"/>
        <w:jc w:val="both"/>
      </w:pPr>
      <w:r>
        <w:t>Here</w:t>
      </w:r>
      <w:r w:rsidR="00B4707C">
        <w:t xml:space="preserve">, </w:t>
      </w:r>
      <w:r>
        <w:t xml:space="preserve">we </w:t>
      </w:r>
      <w:r w:rsidR="00B4707C">
        <w:t>test whether general patterns in species</w:t>
      </w:r>
      <w:r w:rsidR="009F4C11">
        <w:t>’</w:t>
      </w:r>
      <w:r w:rsidR="00B4707C">
        <w:t xml:space="preserve"> </w:t>
      </w:r>
      <w:commentRangeStart w:id="20"/>
      <w:r w:rsidR="00B4707C">
        <w:t>response</w:t>
      </w:r>
      <w:r w:rsidR="00837D81">
        <w:t>s</w:t>
      </w:r>
      <w:r w:rsidR="00B4707C">
        <w:t xml:space="preserve"> </w:t>
      </w:r>
      <w:commentRangeEnd w:id="20"/>
      <w:r w:rsidR="00610F36">
        <w:rPr>
          <w:rStyle w:val="CommentReference"/>
        </w:rPr>
        <w:commentReference w:id="20"/>
      </w:r>
      <w:r w:rsidR="00B4707C">
        <w:t>to land</w:t>
      </w:r>
      <w:r w:rsidR="009F4C11">
        <w:t xml:space="preserve"> </w:t>
      </w:r>
      <w:r w:rsidR="00B4707C">
        <w:t>use and</w:t>
      </w:r>
      <w:r w:rsidR="005359BD">
        <w:t xml:space="preserve"> in</w:t>
      </w:r>
      <w:r w:rsidR="00B4707C">
        <w:t xml:space="preserve"> climate</w:t>
      </w:r>
      <w:r w:rsidR="005359BD">
        <w:t>-</w:t>
      </w:r>
      <w:r w:rsidR="00B4707C">
        <w:t>change</w:t>
      </w:r>
      <w:r w:rsidR="005359BD">
        <w:t xml:space="preserve"> sensitivity</w:t>
      </w:r>
      <w:r w:rsidR="00B4707C">
        <w:t xml:space="preserve"> arise </w:t>
      </w:r>
      <w:r w:rsidR="006534FC">
        <w:t>with regards to species</w:t>
      </w:r>
      <w:r w:rsidR="00B4707C">
        <w:t xml:space="preserve"> traits</w:t>
      </w:r>
      <w:r w:rsidR="006534FC">
        <w:t>.</w:t>
      </w:r>
      <w:r w:rsidR="00374CE4">
        <w:t xml:space="preserve"> </w:t>
      </w:r>
      <w:r w:rsidR="00374CE4">
        <w:t xml:space="preserve">We include species geographical range area in our analysis, as it is one aspect of rarity that has be shown to influence species responses to land use and climate change </w:t>
      </w:r>
      <w:r w:rsidR="00374CE4">
        <w:fldChar w:fldCharType="begin" w:fldLock="1"/>
      </w:r>
      <w:r w:rsidR="00374CE4">
        <w:instrText>ADDIN CSL_CITATION {"citationItems":[{"id":"ITEM-1","itemData":{"DOI":"10.1371/journal.pbio.2006841","ISSN":"15457885","abstract":"Human use of the land (for agriculture and settlements) has a substantial negative effect on biodiversity globally. However, not all species are adversely affected by land use, and indeed, some benefit from the creation of novel habitat. Geographically rare species may be more negatively affected by land use than widespread species, but data limitations have so far prevented global multi-clade assessments of land-use effects on narrow-ranged and widespread species. We analyse a large, global database to show consistent differences in assemblage composition. Compared with natural habitat, assemblages in disturbed habitats have more widespread species on average, especially in urban areas and the tropics. All else being equal, this result means that human land use is homogenizing assemblage composition across space. Disturbed habitats show both reduced abundances of narrow-ranged species and increased abundances of widespread species. Our results are very important for biodiversity conservation because narrow-ranged species are typically at higher risk of extinction than widespread species. Furthermore, the shift to more widespread species may also affect ecosystem functioning by reducing both the contribution of rare species and the diversity of species’ responses to environmental changes among local assemblages.","author":[{"dropping-particle":"","family":"Newbold","given":"Tim","non-dropping-particle":"","parse-names":false,"suffix":""},{"dropping-particle":"","family":"Hudson","given":"Lawrence N.","non-dropping-particle":"","parse-names":false,"suffix":""},{"dropping-particle":"","family":"Contu","given":"Sara","non-dropping-particle":"","parse-names":false,"suffix":""},{"dropping-particle":"","family":"Hill","given":"Samantha L.L.","non-dropping-particle":"","parse-names":false,"suffix":""},{"dropping-particle":"","family":"Beck","given":"Jan","non-dropping-particle":"","parse-names":false,"suffix":""},{"dropping-particle":"","family":"Liu","given":"Yunhui","non-dropping-particle":"","parse-names":false,"suffix":""},{"dropping-particle":"","family":"Meyer","given":"Carsten","non-dropping-particle":"","parse-names":false,"suffix":""},{"dropping-particle":"","family":"Phillips","given":"Helen R.P.","non-dropping-particle":"","parse-names":false,"suffix":""},{"dropping-particle":"","family":"Scharlemann","given":"Jörn P.W.","non-dropping-particle":"","parse-names":false,"suffix":""},{"dropping-particle":"","family":"Purvis","given":"Andy","non-dropping-particle":"","parse-names":false,"suffix":""}],"container-title":"PLoS Biology","id":"ITEM-1","issued":{"date-parts":[["2018"]]},"title":"Widespread winners and narrow-ranged losers: Land use homogenizes biodiversity in local assemblages worldwide","type":"article-journal"},"uris":["http://www.mendeley.com/documents/?uuid=e8f87429-3bb5-4989-9091-684f656fc7fe"]},{"id":"ITEM-2","itemData":{"DOI":"10.1111/j.1466-822X.2005.00162.x","ISSN":"1466822X","abstract":"Aim: Bioclimatic envelope models are often used to make projections of species' potential responses to climate change. It can be hypothesized that species with different kinds of distributions in environmental niche and geographical space may respond differently to changes in climate. Here, we compare projections of shifts in species ranges with simple descriptors of species niche (position and breadth) and geographical (range size) distributions. Location: Europe. Methods: The future distribution for 1200 European plant species were predicted by niche-based models using seven climate variables known to have an important role in limiting plant species distributions. Ecological niche properties were estimated using a multivariate analysis. Species range changes were then related to species niche properties using generalized linear models. Results: Generally, percentage of remaining suitable habitat in the future increased linearly with niche position and breadth. Increases in potential suitable habitat were associated with greater range size, and had a hump-shaped relationship with niche position on temperature gradient. By relating species chorotypes to percentage of remaining or gained habitat, we highlighted biogeographical patterns of species sensitivity to climate change. These were clearly related to the degree of exposure according to regional patterns of projected climate change. Main conclusion: This study highlights general patterns about the relationships between sensitivity of species to climate change and their ecological properties. There is a strong convergence between simple inferences based on ecological characteristics of species and projections by bioclimatic 'envelope' models, confirming macroecological assumptions about species sensitivity based on niche properties. These patterns appear to be most strongly driven by the exposure of species to climate change, with additional effects of species niche characteristics. We conclude that simple species niche properties are powerful indicators of species' sensitivity to climate change. © 2005 Blackwell Publishing Ltd.","author":[{"dropping-particle":"","family":"Thuiller","given":"Wilfried","non-dropping-particle":"","parse-names":false,"suffix":""},{"dropping-particle":"","family":"Lavorel","given":"Sandra","non-dropping-particle":"","parse-names":false,"suffix":""},{"dropping-particle":"","family":"Araújo","given":"Miguel B.","non-dropping-particle":"","parse-names":false,"suffix":""}],"container-title":"Global Ecology and Biogeography","id":"ITEM-2","issue":"4","issued":{"date-parts":[["2005"]]},"page":"347-357","title":"Niche properties and geographical extent as predictors of species sensitivity to climate change","type":"article-journal","volume":"14"},"uris":["http://www.mendeley.com/documents/?uuid=dc24b6e5-ee9a-4490-af74-f9cc81b6cdfe"]}],"mendeley":{"formattedCitation":"(Thuiller &lt;i&gt;et al.&lt;/i&gt; 2005; Newbold &lt;i&gt;et al.&lt;/i&gt; 2018)","plainTextFormattedCitation":"(Thuiller et al. 2005; Newbold et al. 2018)","previouslyFormattedCitation":"(Thuiller &lt;i&gt;et al.&lt;/i&gt; 2005; Newbold &lt;i&gt;et al.&lt;/i&gt; 2018)"},"properties":{"noteIndex":0},"schema":"https://github.com/citation-style-language/schema/raw/master/csl-citation.json"}</w:instrText>
      </w:r>
      <w:r w:rsidR="00374CE4">
        <w:fldChar w:fldCharType="separate"/>
      </w:r>
      <w:r w:rsidR="00374CE4" w:rsidRPr="5509F980">
        <w:rPr>
          <w:noProof/>
        </w:rPr>
        <w:t xml:space="preserve">(Thuiller </w:t>
      </w:r>
      <w:r w:rsidR="00374CE4" w:rsidRPr="5509F980">
        <w:rPr>
          <w:i/>
          <w:iCs/>
          <w:noProof/>
        </w:rPr>
        <w:t>et al.</w:t>
      </w:r>
      <w:r w:rsidR="00374CE4" w:rsidRPr="5509F980">
        <w:rPr>
          <w:noProof/>
        </w:rPr>
        <w:t xml:space="preserve"> 2005; Newbold </w:t>
      </w:r>
      <w:r w:rsidR="00374CE4" w:rsidRPr="5509F980">
        <w:rPr>
          <w:i/>
          <w:iCs/>
          <w:noProof/>
        </w:rPr>
        <w:t>et al.</w:t>
      </w:r>
      <w:r w:rsidR="00374CE4" w:rsidRPr="5509F980">
        <w:rPr>
          <w:noProof/>
        </w:rPr>
        <w:t xml:space="preserve"> 2018)</w:t>
      </w:r>
      <w:r w:rsidR="00374CE4">
        <w:fldChar w:fldCharType="end"/>
      </w:r>
      <w:r w:rsidR="00374CE4">
        <w:t xml:space="preserve">. Since geographical range area does not meet the strict definition of a trait, we henceforth refer to all traits and range area as </w:t>
      </w:r>
      <w:commentRangeStart w:id="21"/>
      <w:r w:rsidR="00374CE4">
        <w:t>“ecological characteristics”</w:t>
      </w:r>
      <w:commentRangeEnd w:id="21"/>
      <w:r w:rsidR="00374CE4">
        <w:rPr>
          <w:rStyle w:val="CommentReference"/>
        </w:rPr>
        <w:commentReference w:id="21"/>
      </w:r>
      <w:r w:rsidR="00374CE4">
        <w:t>.</w:t>
      </w:r>
      <w:r w:rsidR="006534FC">
        <w:t xml:space="preserve"> W</w:t>
      </w:r>
      <w:r w:rsidR="003B764F">
        <w:t>e</w:t>
      </w:r>
      <w:r w:rsidR="002D5227">
        <w:t xml:space="preserve"> </w:t>
      </w:r>
      <w:r w:rsidR="00BD5EDB">
        <w:t>examine</w:t>
      </w:r>
      <w:r w:rsidR="002D5227">
        <w:t xml:space="preserve"> </w:t>
      </w:r>
      <w:r w:rsidR="009C2983">
        <w:t xml:space="preserve">associations with </w:t>
      </w:r>
      <w:r w:rsidR="00E972B5">
        <w:t xml:space="preserve">a set of </w:t>
      </w:r>
      <w:commentRangeStart w:id="22"/>
      <w:r w:rsidR="00E535E7">
        <w:t xml:space="preserve">ecological characteristics </w:t>
      </w:r>
      <w:commentRangeEnd w:id="22"/>
      <w:r w:rsidR="00E535E7">
        <w:rPr>
          <w:rStyle w:val="CommentReference"/>
        </w:rPr>
        <w:commentReference w:id="22"/>
      </w:r>
      <w:r w:rsidR="007A1D63">
        <w:t>that are commonly measured across terrestrial vertebrates</w:t>
      </w:r>
      <w:r w:rsidR="00FE0F6A">
        <w:t>,</w:t>
      </w:r>
      <w:r w:rsidR="002D5227">
        <w:t xml:space="preserve"> </w:t>
      </w:r>
      <w:r w:rsidR="00FE0F6A">
        <w:t>at global scales</w:t>
      </w:r>
      <w:r w:rsidR="006534FC">
        <w:t xml:space="preserve"> (Figure 1a)</w:t>
      </w:r>
      <w:r w:rsidR="002D5227">
        <w:t>.</w:t>
      </w:r>
      <w:r w:rsidR="00FE0F6A">
        <w:t xml:space="preserve"> Considering </w:t>
      </w:r>
      <w:commentRangeStart w:id="23"/>
      <w:r w:rsidR="00DC323D">
        <w:t xml:space="preserve">ecological </w:t>
      </w:r>
      <w:r w:rsidR="00FD1A57">
        <w:t xml:space="preserve">characteristics </w:t>
      </w:r>
      <w:commentRangeEnd w:id="23"/>
      <w:r w:rsidR="005E4582">
        <w:rPr>
          <w:rStyle w:val="CommentReference"/>
        </w:rPr>
        <w:commentReference w:id="23"/>
      </w:r>
      <w:r w:rsidR="00DC323D">
        <w:t xml:space="preserve">that are available at least </w:t>
      </w:r>
      <w:r w:rsidR="00FE0F6A">
        <w:t xml:space="preserve">for </w:t>
      </w:r>
      <w:r w:rsidR="00DC323D">
        <w:t>a subset of the species</w:t>
      </w:r>
      <w:r w:rsidR="00FD1A57">
        <w:t xml:space="preserve"> in each </w:t>
      </w:r>
      <w:r w:rsidR="00DA3681">
        <w:t>c</w:t>
      </w:r>
      <w:r w:rsidR="00FD1A57">
        <w:t xml:space="preserve">lass </w:t>
      </w:r>
      <w:r w:rsidR="00FE0F6A">
        <w:t xml:space="preserve">allows </w:t>
      </w:r>
      <w:r w:rsidR="007A1D63">
        <w:t xml:space="preserve">for a </w:t>
      </w:r>
      <w:r w:rsidR="00A80543">
        <w:t xml:space="preserve">cross-taxon </w:t>
      </w:r>
      <w:r w:rsidR="007A1D63">
        <w:t>comparative assessment</w:t>
      </w:r>
      <w:r w:rsidR="00DC323D">
        <w:t>.</w:t>
      </w:r>
      <w:r w:rsidR="003757EE">
        <w:t xml:space="preserve"> Further,</w:t>
      </w:r>
      <w:r w:rsidR="006A5522">
        <w:t xml:space="preserve"> </w:t>
      </w:r>
      <w:r w:rsidR="003757EE">
        <w:t>i</w:t>
      </w:r>
      <w:r w:rsidR="006534FC">
        <w:t xml:space="preserve">t also allows us to ask whether such commonly measured </w:t>
      </w:r>
      <w:r w:rsidR="0078056A">
        <w:t xml:space="preserve">ecological characteristics </w:t>
      </w:r>
      <w:r w:rsidR="00F3053B">
        <w:t xml:space="preserve">show consistent associations with </w:t>
      </w:r>
      <w:r w:rsidR="00F17FD3">
        <w:t>species land-use responses and climate-change sensitivity.</w:t>
      </w:r>
      <w:r w:rsidR="006534FC">
        <w:t xml:space="preserve"> </w:t>
      </w:r>
      <w:r w:rsidR="00FE0F6A">
        <w:t>We</w:t>
      </w:r>
      <w:r w:rsidR="00DD75E5">
        <w:t xml:space="preserve"> </w:t>
      </w:r>
      <w:r w:rsidR="00FE0F6A">
        <w:t xml:space="preserve">ask two questions: (1) </w:t>
      </w:r>
      <w:r w:rsidR="00720ADB">
        <w:t xml:space="preserve">are </w:t>
      </w:r>
      <w:r w:rsidR="007B5877">
        <w:t xml:space="preserve">any </w:t>
      </w:r>
      <w:r w:rsidR="007F44DB">
        <w:t xml:space="preserve">ecological characteristics </w:t>
      </w:r>
      <w:commentRangeStart w:id="24"/>
      <w:commentRangeEnd w:id="24"/>
      <w:r w:rsidR="007F44DB">
        <w:rPr>
          <w:rStyle w:val="CommentReference"/>
        </w:rPr>
        <w:commentReference w:id="24"/>
      </w:r>
      <w:r w:rsidR="00720ADB">
        <w:t xml:space="preserve">associated with </w:t>
      </w:r>
      <w:r w:rsidR="00FE0F6A">
        <w:t xml:space="preserve">interspecific variation in </w:t>
      </w:r>
      <w:commentRangeStart w:id="25"/>
      <w:r w:rsidR="00FE0F6A">
        <w:t xml:space="preserve">responses </w:t>
      </w:r>
      <w:commentRangeEnd w:id="25"/>
      <w:r w:rsidR="00F37DCC">
        <w:rPr>
          <w:rStyle w:val="CommentReference"/>
        </w:rPr>
        <w:commentReference w:id="25"/>
      </w:r>
      <w:r w:rsidR="00FE0F6A">
        <w:t>to land</w:t>
      </w:r>
      <w:r w:rsidR="00886BF0">
        <w:t xml:space="preserve"> </w:t>
      </w:r>
      <w:r w:rsidR="00FE0F6A">
        <w:t xml:space="preserve">use </w:t>
      </w:r>
      <w:r w:rsidR="00DD75E5">
        <w:t xml:space="preserve">and </w:t>
      </w:r>
      <w:r w:rsidR="00B62785">
        <w:t>with climate-</w:t>
      </w:r>
      <w:r w:rsidR="00FE0F6A">
        <w:t>change</w:t>
      </w:r>
      <w:r w:rsidR="00B62785">
        <w:t xml:space="preserve"> sensitivity</w:t>
      </w:r>
      <w:r w:rsidR="001D2997">
        <w:t>?</w:t>
      </w:r>
      <w:r w:rsidR="00FE0F6A">
        <w:t xml:space="preserve"> (2)</w:t>
      </w:r>
      <w:r w:rsidR="00CC7678">
        <w:t xml:space="preserve"> </w:t>
      </w:r>
      <w:commentRangeStart w:id="26"/>
      <w:r w:rsidR="00CC7678">
        <w:t>If so,</w:t>
      </w:r>
      <w:r w:rsidR="00FE0F6A">
        <w:t xml:space="preserve"> are these </w:t>
      </w:r>
      <w:r w:rsidR="007F44DB">
        <w:t xml:space="preserve">ecological characteristics </w:t>
      </w:r>
      <w:commentRangeStart w:id="27"/>
      <w:commentRangeEnd w:id="27"/>
      <w:r w:rsidR="007F44DB">
        <w:rPr>
          <w:rStyle w:val="CommentReference"/>
        </w:rPr>
        <w:commentReference w:id="27"/>
      </w:r>
      <w:r w:rsidR="00FE0F6A">
        <w:t>similar across classes</w:t>
      </w:r>
      <w:r w:rsidR="00A85F4E">
        <w:t>;</w:t>
      </w:r>
      <w:r w:rsidR="00380DCA">
        <w:t xml:space="preserve"> are they similar between land-use responses and climate</w:t>
      </w:r>
      <w:r w:rsidR="00886BF0">
        <w:t>-</w:t>
      </w:r>
      <w:r w:rsidR="00380DCA">
        <w:t>change sensitivity</w:t>
      </w:r>
      <w:commentRangeEnd w:id="26"/>
      <w:r w:rsidR="00393B64">
        <w:rPr>
          <w:rStyle w:val="CommentReference"/>
        </w:rPr>
        <w:commentReference w:id="26"/>
      </w:r>
      <w:r w:rsidR="00A85F4E">
        <w:t>;</w:t>
      </w:r>
      <w:r w:rsidR="00DD75E5">
        <w:t xml:space="preserve"> and are </w:t>
      </w:r>
      <w:r w:rsidR="00DC319D">
        <w:t>associations in the same direction</w:t>
      </w:r>
      <w:r w:rsidR="003757EE">
        <w:t xml:space="preserve">, such that we can identify a set of </w:t>
      </w:r>
      <w:r w:rsidR="00A85F4E">
        <w:t xml:space="preserve">characteristics </w:t>
      </w:r>
      <w:r w:rsidR="003757EE">
        <w:t xml:space="preserve">that </w:t>
      </w:r>
      <w:commentRangeStart w:id="28"/>
      <w:commentRangeEnd w:id="28"/>
      <w:r w:rsidR="00D83E13">
        <w:rPr>
          <w:rStyle w:val="CommentReference"/>
        </w:rPr>
        <w:commentReference w:id="28"/>
      </w:r>
      <w:r w:rsidR="00DC319D">
        <w:t>are associated with a high sensitivity of species to human pressures</w:t>
      </w:r>
      <w:r w:rsidR="00FE0F6A">
        <w:t>?</w:t>
      </w:r>
      <w:r w:rsidR="003757EE">
        <w:t xml:space="preserve"> Conversely, are </w:t>
      </w:r>
      <w:r w:rsidR="00ED27C1">
        <w:t xml:space="preserve">trait associations </w:t>
      </w:r>
      <w:r w:rsidR="003757EE">
        <w:t>both tax</w:t>
      </w:r>
      <w:r w:rsidR="00A236E3">
        <w:t>on</w:t>
      </w:r>
      <w:r w:rsidR="003757EE">
        <w:t xml:space="preserve">- and </w:t>
      </w:r>
      <w:r w:rsidR="00DC488A">
        <w:t>pressure</w:t>
      </w:r>
      <w:r w:rsidR="003757EE">
        <w:t>- dependent?</w:t>
      </w:r>
    </w:p>
    <w:p w14:paraId="241394E8" w14:textId="64F2C7EB" w:rsidR="006B0E20" w:rsidRPr="00CA3D96" w:rsidRDefault="007B22DB" w:rsidP="003E4FFA">
      <w:pPr>
        <w:spacing w:line="276" w:lineRule="auto"/>
        <w:jc w:val="both"/>
      </w:pPr>
      <w:r>
        <w:t xml:space="preserve">Given the </w:t>
      </w:r>
      <w:r w:rsidR="006C6D5B">
        <w:t xml:space="preserve">different nature of </w:t>
      </w:r>
      <w:r w:rsidR="00DD75E5">
        <w:t xml:space="preserve">the threats we consider, </w:t>
      </w:r>
      <w:r w:rsidR="006C6D5B">
        <w:t>w</w:t>
      </w:r>
      <w:r w:rsidR="00A623B6">
        <w:t xml:space="preserve">e use two </w:t>
      </w:r>
      <w:r w:rsidR="00937B14">
        <w:t>independent</w:t>
      </w:r>
      <w:r w:rsidR="00A623B6">
        <w:t xml:space="preserve"> approaches</w:t>
      </w:r>
      <w:r w:rsidR="00DD75E5">
        <w:t>, one</w:t>
      </w:r>
      <w:r w:rsidR="00A623B6">
        <w:t xml:space="preserve"> for land-use </w:t>
      </w:r>
      <w:r w:rsidR="00DD75E5">
        <w:t xml:space="preserve">change </w:t>
      </w:r>
      <w:r w:rsidR="00A623B6">
        <w:t>and</w:t>
      </w:r>
      <w:r w:rsidR="00DD75E5">
        <w:t xml:space="preserve"> one for</w:t>
      </w:r>
      <w:r w:rsidR="00A623B6">
        <w:t xml:space="preserve"> </w:t>
      </w:r>
      <w:r w:rsidR="002E2E1E">
        <w:t>climate</w:t>
      </w:r>
      <w:r w:rsidR="002E13B7">
        <w:t>-</w:t>
      </w:r>
      <w:r w:rsidR="00A623B6">
        <w:t>change</w:t>
      </w:r>
      <w:r w:rsidR="002E13B7">
        <w:t xml:space="preserve"> sensitivity</w:t>
      </w:r>
      <w:r w:rsidR="006C6D5B">
        <w:t>. Thus,</w:t>
      </w:r>
      <w:r w:rsidR="00937B14">
        <w:t xml:space="preserve"> we do not consider interacti</w:t>
      </w:r>
      <w:r w:rsidR="00722761">
        <w:t>ve effects</w:t>
      </w:r>
      <w:r w:rsidR="00937B14">
        <w:t xml:space="preserve"> between these pressures. </w:t>
      </w:r>
      <w:r w:rsidR="00074851">
        <w:t>To infer species</w:t>
      </w:r>
      <w:r w:rsidR="00544D2E">
        <w:t>’</w:t>
      </w:r>
      <w:r w:rsidR="00074851">
        <w:t xml:space="preserve"> </w:t>
      </w:r>
      <w:r w:rsidR="00F94BB8">
        <w:t xml:space="preserve">land-use </w:t>
      </w:r>
      <w:r w:rsidR="00074851">
        <w:t>responses</w:t>
      </w:r>
      <w:r w:rsidR="00E96A4C">
        <w:t xml:space="preserve">, we use a space-for-time substitution approach, </w:t>
      </w:r>
      <w:r w:rsidR="00074851">
        <w:t>modelling</w:t>
      </w:r>
      <w:r w:rsidR="00926221">
        <w:t xml:space="preserve"> occurrence probability </w:t>
      </w:r>
      <w:r w:rsidR="002C45D7">
        <w:t xml:space="preserve">across </w:t>
      </w:r>
      <w:r w:rsidR="00926221">
        <w:t>different land-use types</w:t>
      </w:r>
      <w:r w:rsidR="00C706EE">
        <w:t xml:space="preserve"> (Figure 1b)</w:t>
      </w:r>
      <w:r w:rsidR="004522D9">
        <w:t>.</w:t>
      </w:r>
      <w:r w:rsidR="00DD75E5">
        <w:t xml:space="preserve"> </w:t>
      </w:r>
      <w:commentRangeStart w:id="29"/>
      <w:r w:rsidR="00917C14">
        <w:t>W</w:t>
      </w:r>
      <w:r w:rsidR="00DD75E5">
        <w:t>e estimat</w:t>
      </w:r>
      <w:r w:rsidR="00917C14">
        <w:t>e</w:t>
      </w:r>
      <w:r w:rsidR="00DD75E5">
        <w:t xml:space="preserve"> species </w:t>
      </w:r>
      <w:r w:rsidR="00A26E97">
        <w:t xml:space="preserve">expected </w:t>
      </w:r>
      <w:r w:rsidR="00DD75E5">
        <w:t>sensitivity</w:t>
      </w:r>
      <w:r w:rsidR="00926221">
        <w:t xml:space="preserve"> to </w:t>
      </w:r>
      <w:r w:rsidR="00A26E97">
        <w:t xml:space="preserve">future </w:t>
      </w:r>
      <w:r w:rsidR="00926221">
        <w:t>climate</w:t>
      </w:r>
      <w:r w:rsidR="00DD75E5">
        <w:t xml:space="preserve"> </w:t>
      </w:r>
      <w:r w:rsidR="00926221">
        <w:t xml:space="preserve">change </w:t>
      </w:r>
      <w:r w:rsidR="00DD75E5">
        <w:t>from properties of species</w:t>
      </w:r>
      <w:r w:rsidR="00F84974">
        <w:t>’</w:t>
      </w:r>
      <w:r w:rsidR="00DD75E5">
        <w:t xml:space="preserve"> climatic niche</w:t>
      </w:r>
      <w:r w:rsidR="00F84974">
        <w:t>s</w:t>
      </w:r>
      <w:r w:rsidR="00DD75E5">
        <w:t xml:space="preserve"> </w:t>
      </w:r>
      <w:r w:rsidR="00C706EE">
        <w:t>(Figure 1c)</w:t>
      </w:r>
      <w:r w:rsidR="00DF5FF5">
        <w:t xml:space="preserve">; </w:t>
      </w:r>
      <w:r w:rsidR="008B0862">
        <w:t>species niche properties</w:t>
      </w:r>
      <w:r w:rsidR="00504896">
        <w:t xml:space="preserve"> have been shown to be</w:t>
      </w:r>
      <w:r w:rsidR="00DF5FF5">
        <w:t xml:space="preserve"> strong</w:t>
      </w:r>
      <w:r w:rsidR="008E5C72">
        <w:t xml:space="preserve"> indicators</w:t>
      </w:r>
      <w:r w:rsidR="00DF5FF5">
        <w:t xml:space="preserve"> </w:t>
      </w:r>
      <w:r w:rsidR="008E5C72">
        <w:t>of species’ climate</w:t>
      </w:r>
      <w:r w:rsidR="00D32171">
        <w:t>-</w:t>
      </w:r>
      <w:r w:rsidR="008E5C72">
        <w:t xml:space="preserve">change sensitivity </w:t>
      </w:r>
      <w:r w:rsidR="008E5C72">
        <w:fldChar w:fldCharType="begin" w:fldLock="1"/>
      </w:r>
      <w:r w:rsidR="00FE1706">
        <w:instrText>ADDIN CSL_CITATION {"citationItems":[{"id":"ITEM-1","itemData":{"DOI":"10.1111/j.1466-822X.2005.00162.x","ISSN":"1466822X","abstract":"Aim: Bioclimatic envelope models are often used to make projections of species' potential responses to climate change. It can be hypothesized that species with different kinds of distributions in environmental niche and geographical space may respond differently to changes in climate. Here, we compare projections of shifts in species ranges with simple descriptors of species niche (position and breadth) and geographical (range size) distributions. Location: Europe. Methods: The future distribution for 1200 European plant species were predicted by niche-based models using seven climate variables known to have an important role in limiting plant species distributions. Ecological niche properties were estimated using a multivariate analysis. Species range changes were then related to species niche properties using generalized linear models. Results: Generally, percentage of remaining suitable habitat in the future increased linearly with niche position and breadth. Increases in potential suitable habitat were associated with greater range size, and had a hump-shaped relationship with niche position on temperature gradient. By relating species chorotypes to percentage of remaining or gained habitat, we highlighted biogeographical patterns of species sensitivity to climate change. These were clearly related to the degree of exposure according to regional patterns of projected climate change. Main conclusion: This study highlights general patterns about the relationships between sensitivity of species to climate change and their ecological properties. There is a strong convergence between simple inferences based on ecological characteristics of species and projections by bioclimatic 'envelope' models, confirming macroecological assumptions about species sensitivity based on niche properties. These patterns appear to be most strongly driven by the exposure of species to climate change, with additional effects of species niche characteristics. We conclude that simple species niche properties are powerful indicators of species' sensitivity to climate change. © 2005 Blackwell Publishing Ltd.","author":[{"dropping-particle":"","family":"Thuiller","given":"Wilfried","non-dropping-particle":"","parse-names":false,"suffix":""},{"dropping-particle":"","family":"Lavorel","given":"Sandra","non-dropping-particle":"","parse-names":false,"suffix":""},{"dropping-particle":"","family":"Araújo","given":"Miguel B.","non-dropping-particle":"","parse-names":false,"suffix":""}],"container-title":"Global Ecology and Biogeography","id":"ITEM-1","issue":"4","issued":{"date-parts":[["2005"]]},"page":"347-357","title":"Niche properties and geographical extent as predictors of species sensitivity to climate change","type":"article-journal","volume":"14"},"uris":["http://www.mendeley.com/documents/?uuid=dc24b6e5-ee9a-4490-af74-f9cc81b6cdfe"]}],"mendeley":{"formattedCitation":"(Thuiller &lt;i&gt;et al.&lt;/i&gt; 2005)","plainTextFormattedCitation":"(Thuiller et al. 2005)","previouslyFormattedCitation":"(Thuiller &lt;i&gt;et al.&lt;/i&gt; 2005)"},"properties":{"noteIndex":0},"schema":"https://github.com/citation-style-language/schema/raw/master/csl-citation.json"}</w:instrText>
      </w:r>
      <w:r w:rsidR="008E5C72">
        <w:fldChar w:fldCharType="separate"/>
      </w:r>
      <w:r w:rsidR="008E5C72" w:rsidRPr="008E5C72">
        <w:rPr>
          <w:noProof/>
        </w:rPr>
        <w:t xml:space="preserve">(Thuiller </w:t>
      </w:r>
      <w:r w:rsidR="008E5C72" w:rsidRPr="008E5C72">
        <w:rPr>
          <w:i/>
          <w:noProof/>
        </w:rPr>
        <w:t>et al.</w:t>
      </w:r>
      <w:r w:rsidR="008E5C72" w:rsidRPr="008E5C72">
        <w:rPr>
          <w:noProof/>
        </w:rPr>
        <w:t xml:space="preserve"> 2005)</w:t>
      </w:r>
      <w:r w:rsidR="008E5C72">
        <w:fldChar w:fldCharType="end"/>
      </w:r>
      <w:r w:rsidR="008E5C72">
        <w:t xml:space="preserve">, and are also </w:t>
      </w:r>
      <w:r w:rsidR="00B71C79">
        <w:t>straightforward</w:t>
      </w:r>
      <w:r w:rsidR="00B71C79">
        <w:t xml:space="preserve"> </w:t>
      </w:r>
      <w:r w:rsidR="008B0862">
        <w:t xml:space="preserve">to </w:t>
      </w:r>
      <w:r w:rsidR="00430A46">
        <w:t>use</w:t>
      </w:r>
      <w:r w:rsidR="00430A46">
        <w:t xml:space="preserve"> </w:t>
      </w:r>
      <w:r w:rsidR="008B0862">
        <w:t>at large scales given the availability of species distribution</w:t>
      </w:r>
      <w:r w:rsidR="007262F2">
        <w:t xml:space="preserve"> data</w:t>
      </w:r>
      <w:r w:rsidR="00DD75E5">
        <w:t>.</w:t>
      </w:r>
      <w:commentRangeEnd w:id="29"/>
      <w:r w:rsidR="00C70780">
        <w:rPr>
          <w:rStyle w:val="CommentReference"/>
        </w:rPr>
        <w:commentReference w:id="29"/>
      </w:r>
      <w:r w:rsidR="00E72454">
        <w:t xml:space="preserve"> We then bring these two approaches</w:t>
      </w:r>
      <w:r w:rsidR="006C4D19">
        <w:t xml:space="preserve"> together</w:t>
      </w:r>
      <w:r w:rsidR="00E72454">
        <w:t xml:space="preserve"> to look for any emerging pattern in </w:t>
      </w:r>
      <w:commentRangeStart w:id="30"/>
      <w:r w:rsidR="00E72454">
        <w:t>species</w:t>
      </w:r>
      <w:r w:rsidR="00542E3A">
        <w:t>’</w:t>
      </w:r>
      <w:r w:rsidR="00E72454">
        <w:t xml:space="preserve"> responses to land</w:t>
      </w:r>
      <w:r w:rsidR="00542E3A">
        <w:t xml:space="preserve"> </w:t>
      </w:r>
      <w:r w:rsidR="00E72454">
        <w:t xml:space="preserve">use </w:t>
      </w:r>
      <w:r w:rsidR="00542E3A">
        <w:t>or</w:t>
      </w:r>
      <w:r w:rsidR="00DA6FC6">
        <w:t xml:space="preserve"> in their</w:t>
      </w:r>
      <w:r w:rsidR="001243D9">
        <w:t xml:space="preserve"> climate-</w:t>
      </w:r>
      <w:r w:rsidR="00E72454">
        <w:t>change</w:t>
      </w:r>
      <w:commentRangeEnd w:id="30"/>
      <w:r w:rsidR="00E36D3B">
        <w:rPr>
          <w:rStyle w:val="CommentReference"/>
        </w:rPr>
        <w:commentReference w:id="30"/>
      </w:r>
      <w:r w:rsidR="00B65C65">
        <w:t xml:space="preserve"> sensitivity</w:t>
      </w:r>
      <w:r w:rsidR="00C70780">
        <w:t>,</w:t>
      </w:r>
      <w:r w:rsidR="00B65C65">
        <w:t xml:space="preserve"> </w:t>
      </w:r>
      <w:r w:rsidR="00E72454">
        <w:t xml:space="preserve">with regards to </w:t>
      </w:r>
      <w:r w:rsidR="00AE6C2E">
        <w:t xml:space="preserve">species </w:t>
      </w:r>
      <w:commentRangeStart w:id="31"/>
      <w:r w:rsidR="00AE6C2E">
        <w:t>ecological characteristics</w:t>
      </w:r>
      <w:commentRangeEnd w:id="31"/>
      <w:r w:rsidR="00AE6C2E">
        <w:rPr>
          <w:rStyle w:val="CommentReference"/>
        </w:rPr>
        <w:commentReference w:id="31"/>
      </w:r>
      <w:r w:rsidR="00E72454">
        <w:t>.</w:t>
      </w:r>
      <w:r w:rsidR="00951196">
        <w:t xml:space="preserve"> </w:t>
      </w:r>
    </w:p>
    <w:p w14:paraId="45AFD22F" w14:textId="2BC0DDE5" w:rsidR="00CC656E" w:rsidRDefault="00951196" w:rsidP="0045528F">
      <w:pPr>
        <w:spacing w:line="276" w:lineRule="auto"/>
        <w:jc w:val="both"/>
      </w:pPr>
      <w:r>
        <w:t xml:space="preserve">Among the </w:t>
      </w:r>
      <w:r w:rsidR="00CA4A3E">
        <w:t>characteristics</w:t>
      </w:r>
      <w:r w:rsidR="00CA4A3E">
        <w:t xml:space="preserve"> </w:t>
      </w:r>
      <w:r>
        <w:t>we consider (Figure 1a)</w:t>
      </w:r>
      <w:r w:rsidR="00A23602">
        <w:t>, some may directly influence species survival by mediating resource acquisition and use</w:t>
      </w:r>
      <w:r w:rsidR="00CA3D96">
        <w:t xml:space="preserve">. These </w:t>
      </w:r>
      <w:r w:rsidR="00CA4A3E">
        <w:t>characteristics</w:t>
      </w:r>
      <w:r w:rsidR="00CA4A3E">
        <w:t xml:space="preserve"> </w:t>
      </w:r>
      <w:r w:rsidR="00CA3D96">
        <w:t xml:space="preserve">are </w:t>
      </w:r>
      <w:r w:rsidR="008F711A">
        <w:t xml:space="preserve">body mass, </w:t>
      </w:r>
      <w:r w:rsidR="00B262F0">
        <w:t>diet,</w:t>
      </w:r>
      <w:r w:rsidR="00CA3D96">
        <w:t xml:space="preserve"> and</w:t>
      </w:r>
      <w:r w:rsidR="004522D9">
        <w:t xml:space="preserve"> diet breadth</w:t>
      </w:r>
      <w:r w:rsidR="00A23602">
        <w:t xml:space="preserve">. </w:t>
      </w:r>
      <w:r w:rsidR="00CA3D96">
        <w:t>O</w:t>
      </w:r>
      <w:r w:rsidR="00A23602">
        <w:t xml:space="preserve">ther </w:t>
      </w:r>
      <w:r w:rsidR="00CA4A3E">
        <w:t>characteristics</w:t>
      </w:r>
      <w:r w:rsidR="00CA4A3E">
        <w:t xml:space="preserve"> </w:t>
      </w:r>
      <w:r w:rsidR="00955688">
        <w:t>(e.g., lifespan and litter/clutch size)</w:t>
      </w:r>
      <w:r w:rsidR="00A23602">
        <w:t xml:space="preserve"> may indirectly </w:t>
      </w:r>
      <w:r w:rsidR="00404A05">
        <w:t xml:space="preserve">affect species persistence </w:t>
      </w:r>
      <w:r w:rsidR="00907C65">
        <w:t xml:space="preserve">over time </w:t>
      </w:r>
      <w:r w:rsidR="00404A05">
        <w:t xml:space="preserve">by influencing </w:t>
      </w:r>
      <w:r w:rsidR="009877F6">
        <w:t xml:space="preserve">species </w:t>
      </w:r>
      <w:r w:rsidR="002A41A2">
        <w:t xml:space="preserve">reproductive output and </w:t>
      </w:r>
      <w:r w:rsidR="00404A05">
        <w:t>demographic processes</w:t>
      </w:r>
      <w:r w:rsidR="003365CF">
        <w:t xml:space="preserve"> </w:t>
      </w:r>
      <w:r w:rsidR="003365CF">
        <w:fldChar w:fldCharType="begin" w:fldLock="1"/>
      </w:r>
      <w:r w:rsidR="00310873">
        <w:instrText>ADDIN CSL_CITATION {"citationItems":[{"id":"ITEM-1","itemData":{"DOI":"10.1111/ele.14004","ISSN":"1461-023X","author":[{"dropping-particle":"","family":"Capdevila","given":"Pol","non-dropping-particle":"","parse-names":false,"suffix":""},{"dropping-particle":"","family":"Stott","given":"Iain","non-dropping-particle":"","parse-names":false,"suffix":""},{"dropping-particle":"","family":"Cant","given":"James","non-dropping-particle":"","parse-names":false,"suffix":""},{"dropping-particle":"","family":"Beger","given":"Maria","non-dropping-particle":"","parse-names":false,"suffix":""},{"dropping-particle":"","family":"Rowlands","given":"Gwilym","non-dropping-particle":"","parse-names":false,"suffix":""},{"dropping-particle":"","family":"Grace","given":"Molly","non-dropping-particle":"","parse-names":false,"suffix":""},{"dropping-particle":"","family":"Salguero‐Gómez","given":"Roberto","non-dropping-particle":"","parse-names":false,"suffix":""}],"container-title":"Ecology Letters","id":"ITEM-1","issue":"July 2021","issued":{"date-parts":[["2022"]]},"page":"1-14","title":"Life history mediates the trade‐offs among different components of demographic resilience","type":"article-journal"},"uris":["http://www.mendeley.com/documents/?uuid=9c70ffeb-eb69-4723-8a61-8af0230adf68"]}],"mendeley":{"formattedCitation":"(Capdevila &lt;i&gt;et al.&lt;/i&gt; 2022b)","plainTextFormattedCitation":"(Capdevila et al. 2022b)","previouslyFormattedCitation":"(Capdevila &lt;i&gt;et al.&lt;/i&gt; 2022b)"},"properties":{"noteIndex":0},"schema":"https://github.com/citation-style-language/schema/raw/master/csl-citation.json"}</w:instrText>
      </w:r>
      <w:r w:rsidR="003365CF">
        <w:fldChar w:fldCharType="separate"/>
      </w:r>
      <w:r w:rsidR="00B26FDD" w:rsidRPr="00B26FDD">
        <w:rPr>
          <w:noProof/>
        </w:rPr>
        <w:t xml:space="preserve">(Capdevila </w:t>
      </w:r>
      <w:r w:rsidR="00B26FDD" w:rsidRPr="00B26FDD">
        <w:rPr>
          <w:i/>
          <w:noProof/>
        </w:rPr>
        <w:t>et al.</w:t>
      </w:r>
      <w:r w:rsidR="00B26FDD" w:rsidRPr="00B26FDD">
        <w:rPr>
          <w:noProof/>
        </w:rPr>
        <w:t xml:space="preserve"> 2022b)</w:t>
      </w:r>
      <w:r w:rsidR="003365CF">
        <w:fldChar w:fldCharType="end"/>
      </w:r>
      <w:r w:rsidR="002A41A2">
        <w:t>.</w:t>
      </w:r>
      <w:r w:rsidR="00955688">
        <w:t xml:space="preserve"> Finally, responses to human </w:t>
      </w:r>
      <w:r w:rsidR="00B53D74">
        <w:t xml:space="preserve">pressures </w:t>
      </w:r>
      <w:r w:rsidR="006C4D19">
        <w:t>are known to</w:t>
      </w:r>
      <w:r w:rsidR="00955688">
        <w:t xml:space="preserve"> be dependent on species degree of specialisation, which we capture with </w:t>
      </w:r>
      <w:r w:rsidR="00CA4A3E">
        <w:t>characteristics</w:t>
      </w:r>
      <w:r w:rsidR="00CA4A3E">
        <w:t xml:space="preserve"> </w:t>
      </w:r>
      <w:r w:rsidR="00955688">
        <w:t>reflecting specialisation in time (</w:t>
      </w:r>
      <w:r w:rsidR="006C4D19">
        <w:t xml:space="preserve">i.e., </w:t>
      </w:r>
      <w:r w:rsidR="00955688">
        <w:t>diel activity)</w:t>
      </w:r>
      <w:r w:rsidR="006C4D19">
        <w:t xml:space="preserve"> and</w:t>
      </w:r>
      <w:r w:rsidR="00415229">
        <w:t xml:space="preserve"> use of</w:t>
      </w:r>
      <w:r w:rsidR="006C4D19">
        <w:t xml:space="preserve"> space (e.g., habitat breadth</w:t>
      </w:r>
      <w:r w:rsidR="00415229">
        <w:t xml:space="preserve"> and geographical range area</w:t>
      </w:r>
      <w:r w:rsidR="006C4D19">
        <w:t>).</w:t>
      </w:r>
      <w:r w:rsidR="00CA3D96">
        <w:t xml:space="preserve"> </w:t>
      </w:r>
    </w:p>
    <w:p w14:paraId="542A625A" w14:textId="77777777" w:rsidR="007571C9" w:rsidRDefault="007571C9" w:rsidP="0045528F">
      <w:pPr>
        <w:spacing w:line="276" w:lineRule="auto"/>
        <w:jc w:val="both"/>
      </w:pPr>
    </w:p>
    <w:p w14:paraId="42773812" w14:textId="339D6AFB" w:rsidR="00CC656E" w:rsidRPr="00CA3D96" w:rsidRDefault="00066ED2" w:rsidP="00CC656E">
      <w:pPr>
        <w:jc w:val="both"/>
        <w:rPr>
          <w:rStyle w:val="SubtleEmphasis"/>
          <w:b/>
          <w:bCs/>
          <w:i w:val="0"/>
          <w:iCs w:val="0"/>
          <w:color w:val="auto"/>
          <w:sz w:val="24"/>
          <w:szCs w:val="24"/>
        </w:rPr>
      </w:pPr>
      <w:commentRangeStart w:id="32"/>
      <w:commentRangeEnd w:id="32"/>
      <w:r>
        <w:rPr>
          <w:rStyle w:val="CommentReference"/>
        </w:rPr>
        <w:lastRenderedPageBreak/>
        <w:commentReference w:id="32"/>
      </w:r>
      <w:r w:rsidR="00E665AA">
        <w:rPr>
          <w:noProof/>
        </w:rPr>
        <w:drawing>
          <wp:inline distT="0" distB="0" distL="0" distR="0" wp14:anchorId="09F51376" wp14:editId="748529B1">
            <wp:extent cx="5731510" cy="43935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5"/>
                    <a:stretch>
                      <a:fillRect/>
                    </a:stretch>
                  </pic:blipFill>
                  <pic:spPr>
                    <a:xfrm>
                      <a:off x="0" y="0"/>
                      <a:ext cx="5731510" cy="4393565"/>
                    </a:xfrm>
                    <a:prstGeom prst="rect">
                      <a:avLst/>
                    </a:prstGeom>
                  </pic:spPr>
                </pic:pic>
              </a:graphicData>
            </a:graphic>
          </wp:inline>
        </w:drawing>
      </w:r>
    </w:p>
    <w:p w14:paraId="2A921D35" w14:textId="53A17B5E" w:rsidR="00CC656E" w:rsidRPr="004624EE" w:rsidRDefault="00CC656E" w:rsidP="004624EE">
      <w:pPr>
        <w:jc w:val="both"/>
        <w:rPr>
          <w:rStyle w:val="SubtleEmphasis"/>
          <w:i w:val="0"/>
          <w:iCs w:val="0"/>
          <w:color w:val="auto"/>
        </w:rPr>
      </w:pPr>
      <w:r w:rsidRPr="00CA3D96">
        <w:rPr>
          <w:rStyle w:val="SubtleEmphasis"/>
          <w:b/>
          <w:bCs/>
          <w:i w:val="0"/>
          <w:iCs w:val="0"/>
          <w:color w:val="auto"/>
        </w:rPr>
        <w:t>Figure 1. Framework of the study. (a)</w:t>
      </w:r>
      <w:r w:rsidRPr="00CA3D96">
        <w:rPr>
          <w:rStyle w:val="SubtleEmphasis"/>
          <w:i w:val="0"/>
          <w:iCs w:val="0"/>
          <w:color w:val="auto"/>
        </w:rPr>
        <w:t xml:space="preserve"> We collect</w:t>
      </w:r>
      <w:r w:rsidR="00895BF1">
        <w:rPr>
          <w:rStyle w:val="SubtleEmphasis"/>
          <w:i w:val="0"/>
          <w:iCs w:val="0"/>
          <w:color w:val="auto"/>
        </w:rPr>
        <w:t>ed</w:t>
      </w:r>
      <w:r w:rsidRPr="00CA3D96">
        <w:rPr>
          <w:rStyle w:val="SubtleEmphasis"/>
          <w:i w:val="0"/>
          <w:iCs w:val="0"/>
          <w:color w:val="auto"/>
        </w:rPr>
        <w:t xml:space="preserve"> </w:t>
      </w:r>
      <w:r w:rsidR="00B93BDB">
        <w:rPr>
          <w:rStyle w:val="SubtleEmphasis"/>
          <w:i w:val="0"/>
          <w:iCs w:val="0"/>
          <w:color w:val="auto"/>
        </w:rPr>
        <w:t xml:space="preserve">estimates of terrestrial vertebrate species’ </w:t>
      </w:r>
      <w:r w:rsidRPr="00CA3D96">
        <w:rPr>
          <w:rStyle w:val="SubtleEmphasis"/>
          <w:i w:val="0"/>
          <w:iCs w:val="0"/>
          <w:color w:val="auto"/>
        </w:rPr>
        <w:t>ecological trait</w:t>
      </w:r>
      <w:r w:rsidR="00B93BDB">
        <w:rPr>
          <w:rStyle w:val="SubtleEmphasis"/>
          <w:i w:val="0"/>
          <w:iCs w:val="0"/>
          <w:color w:val="auto"/>
        </w:rPr>
        <w:t>s</w:t>
      </w:r>
      <w:r w:rsidRPr="00CA3D96">
        <w:rPr>
          <w:rStyle w:val="SubtleEmphasis"/>
          <w:i w:val="0"/>
          <w:iCs w:val="0"/>
          <w:color w:val="auto"/>
        </w:rPr>
        <w:t xml:space="preserve"> and geographical range areas (termed </w:t>
      </w:r>
      <w:commentRangeStart w:id="33"/>
      <w:r w:rsidRPr="00CA3D96">
        <w:rPr>
          <w:rStyle w:val="SubtleEmphasis"/>
          <w:i w:val="0"/>
          <w:iCs w:val="0"/>
          <w:color w:val="auto"/>
        </w:rPr>
        <w:t>“</w:t>
      </w:r>
      <w:r w:rsidR="001046D6">
        <w:rPr>
          <w:rStyle w:val="SubtleEmphasis"/>
          <w:i w:val="0"/>
          <w:iCs w:val="0"/>
          <w:color w:val="auto"/>
        </w:rPr>
        <w:t>ecological characteristics</w:t>
      </w:r>
      <w:r w:rsidRPr="00CA3D96">
        <w:rPr>
          <w:rStyle w:val="SubtleEmphasis"/>
          <w:i w:val="0"/>
          <w:iCs w:val="0"/>
          <w:color w:val="auto"/>
        </w:rPr>
        <w:t>”</w:t>
      </w:r>
      <w:commentRangeEnd w:id="33"/>
      <w:r w:rsidR="00066ED2">
        <w:rPr>
          <w:rStyle w:val="CommentReference"/>
        </w:rPr>
        <w:commentReference w:id="33"/>
      </w:r>
      <w:r w:rsidRPr="00CA3D96">
        <w:rPr>
          <w:rStyle w:val="SubtleEmphasis"/>
          <w:i w:val="0"/>
          <w:iCs w:val="0"/>
          <w:color w:val="auto"/>
        </w:rPr>
        <w:t>). We then use</w:t>
      </w:r>
      <w:r w:rsidR="00895BF1">
        <w:rPr>
          <w:rStyle w:val="SubtleEmphasis"/>
          <w:i w:val="0"/>
          <w:iCs w:val="0"/>
          <w:color w:val="auto"/>
        </w:rPr>
        <w:t>d</w:t>
      </w:r>
      <w:r w:rsidRPr="00CA3D96">
        <w:rPr>
          <w:rStyle w:val="SubtleEmphasis"/>
          <w:i w:val="0"/>
          <w:iCs w:val="0"/>
          <w:color w:val="auto"/>
        </w:rPr>
        <w:t xml:space="preserve"> two independent approaches to assess the </w:t>
      </w:r>
      <w:r w:rsidR="007313EB">
        <w:rPr>
          <w:rStyle w:val="SubtleEmphasis"/>
          <w:i w:val="0"/>
          <w:iCs w:val="0"/>
          <w:color w:val="auto"/>
        </w:rPr>
        <w:t>association</w:t>
      </w:r>
      <w:r w:rsidR="007313EB" w:rsidRPr="00CA3D96">
        <w:rPr>
          <w:rStyle w:val="SubtleEmphasis"/>
          <w:i w:val="0"/>
          <w:iCs w:val="0"/>
          <w:color w:val="auto"/>
        </w:rPr>
        <w:t xml:space="preserve"> </w:t>
      </w:r>
      <w:r w:rsidRPr="00CA3D96">
        <w:rPr>
          <w:rStyle w:val="SubtleEmphasis"/>
          <w:i w:val="0"/>
          <w:iCs w:val="0"/>
          <w:color w:val="auto"/>
        </w:rPr>
        <w:t xml:space="preserve">of these </w:t>
      </w:r>
      <w:r w:rsidR="00FE6D42">
        <w:rPr>
          <w:rStyle w:val="SubtleEmphasis"/>
          <w:i w:val="0"/>
          <w:iCs w:val="0"/>
          <w:color w:val="auto"/>
        </w:rPr>
        <w:t>characteristics</w:t>
      </w:r>
      <w:r w:rsidR="00FE6D42" w:rsidRPr="00CA3D96">
        <w:rPr>
          <w:rStyle w:val="SubtleEmphasis"/>
          <w:i w:val="0"/>
          <w:iCs w:val="0"/>
          <w:color w:val="auto"/>
        </w:rPr>
        <w:t xml:space="preserve"> </w:t>
      </w:r>
      <w:r w:rsidR="00E366E2">
        <w:rPr>
          <w:rStyle w:val="SubtleEmphasis"/>
          <w:i w:val="0"/>
          <w:iCs w:val="0"/>
          <w:color w:val="auto"/>
        </w:rPr>
        <w:t>with</w:t>
      </w:r>
      <w:r w:rsidRPr="00CA3D96">
        <w:rPr>
          <w:rStyle w:val="SubtleEmphasis"/>
          <w:i w:val="0"/>
          <w:iCs w:val="0"/>
          <w:color w:val="auto"/>
        </w:rPr>
        <w:t xml:space="preserve"> </w:t>
      </w:r>
      <w:commentRangeStart w:id="34"/>
      <w:r w:rsidRPr="00CA3D96">
        <w:rPr>
          <w:rStyle w:val="SubtleEmphasis"/>
          <w:i w:val="0"/>
          <w:iCs w:val="0"/>
          <w:color w:val="auto"/>
        </w:rPr>
        <w:t>species</w:t>
      </w:r>
      <w:r w:rsidR="00E366E2">
        <w:rPr>
          <w:rStyle w:val="SubtleEmphasis"/>
          <w:i w:val="0"/>
          <w:iCs w:val="0"/>
          <w:color w:val="auto"/>
        </w:rPr>
        <w:t>’</w:t>
      </w:r>
      <w:r w:rsidRPr="00CA3D96">
        <w:rPr>
          <w:rStyle w:val="SubtleEmphasis"/>
          <w:i w:val="0"/>
          <w:iCs w:val="0"/>
          <w:color w:val="auto"/>
        </w:rPr>
        <w:t xml:space="preserve"> responses to land</w:t>
      </w:r>
      <w:r w:rsidR="00E366E2">
        <w:rPr>
          <w:rStyle w:val="SubtleEmphasis"/>
          <w:i w:val="0"/>
          <w:iCs w:val="0"/>
          <w:color w:val="auto"/>
        </w:rPr>
        <w:t xml:space="preserve"> </w:t>
      </w:r>
      <w:r w:rsidRPr="00CA3D96">
        <w:rPr>
          <w:rStyle w:val="SubtleEmphasis"/>
          <w:i w:val="0"/>
          <w:iCs w:val="0"/>
          <w:color w:val="auto"/>
        </w:rPr>
        <w:t xml:space="preserve">use and </w:t>
      </w:r>
      <w:r w:rsidR="00E366E2">
        <w:rPr>
          <w:rStyle w:val="SubtleEmphasis"/>
          <w:i w:val="0"/>
          <w:iCs w:val="0"/>
          <w:color w:val="auto"/>
        </w:rPr>
        <w:t xml:space="preserve">with </w:t>
      </w:r>
      <w:r w:rsidR="00312AEF">
        <w:rPr>
          <w:rStyle w:val="SubtleEmphasis"/>
          <w:i w:val="0"/>
          <w:iCs w:val="0"/>
          <w:color w:val="auto"/>
        </w:rPr>
        <w:t>species</w:t>
      </w:r>
      <w:r w:rsidR="00764298">
        <w:rPr>
          <w:rStyle w:val="SubtleEmphasis"/>
          <w:i w:val="0"/>
          <w:iCs w:val="0"/>
          <w:color w:val="auto"/>
        </w:rPr>
        <w:t>’</w:t>
      </w:r>
      <w:r w:rsidR="00312AEF">
        <w:rPr>
          <w:rStyle w:val="SubtleEmphasis"/>
          <w:i w:val="0"/>
          <w:iCs w:val="0"/>
          <w:color w:val="auto"/>
        </w:rPr>
        <w:t xml:space="preserve"> </w:t>
      </w:r>
      <w:r w:rsidR="00E366E2">
        <w:rPr>
          <w:rStyle w:val="SubtleEmphasis"/>
          <w:i w:val="0"/>
          <w:iCs w:val="0"/>
          <w:color w:val="auto"/>
        </w:rPr>
        <w:t xml:space="preserve">estimated </w:t>
      </w:r>
      <w:r w:rsidRPr="00CA3D96">
        <w:rPr>
          <w:rStyle w:val="SubtleEmphasis"/>
          <w:i w:val="0"/>
          <w:iCs w:val="0"/>
          <w:color w:val="auto"/>
        </w:rPr>
        <w:t>climate</w:t>
      </w:r>
      <w:r w:rsidR="00E469FA">
        <w:rPr>
          <w:rStyle w:val="SubtleEmphasis"/>
          <w:i w:val="0"/>
          <w:iCs w:val="0"/>
          <w:color w:val="auto"/>
        </w:rPr>
        <w:t>-</w:t>
      </w:r>
      <w:r w:rsidRPr="00CA3D96">
        <w:rPr>
          <w:rStyle w:val="SubtleEmphasis"/>
          <w:i w:val="0"/>
          <w:iCs w:val="0"/>
          <w:color w:val="auto"/>
        </w:rPr>
        <w:t>change</w:t>
      </w:r>
      <w:commentRangeEnd w:id="34"/>
      <w:r w:rsidR="000E4452">
        <w:rPr>
          <w:rStyle w:val="CommentReference"/>
        </w:rPr>
        <w:commentReference w:id="34"/>
      </w:r>
      <w:r w:rsidR="00C21509">
        <w:rPr>
          <w:rStyle w:val="SubtleEmphasis"/>
          <w:i w:val="0"/>
          <w:iCs w:val="0"/>
          <w:color w:val="auto"/>
        </w:rPr>
        <w:t xml:space="preserve"> sensitivity</w:t>
      </w:r>
      <w:r w:rsidRPr="00CA3D96">
        <w:rPr>
          <w:rStyle w:val="SubtleEmphasis"/>
          <w:i w:val="0"/>
          <w:iCs w:val="0"/>
          <w:color w:val="auto"/>
        </w:rPr>
        <w:t xml:space="preserve">. </w:t>
      </w:r>
      <w:r w:rsidR="00EF3D13" w:rsidRPr="00CA3D96">
        <w:rPr>
          <w:rStyle w:val="SubtleEmphasis"/>
          <w:b/>
          <w:bCs/>
          <w:i w:val="0"/>
          <w:iCs w:val="0"/>
          <w:color w:val="auto"/>
        </w:rPr>
        <w:t>(b)</w:t>
      </w:r>
      <w:r w:rsidR="00EF3D13" w:rsidRPr="00CA3D96">
        <w:rPr>
          <w:rStyle w:val="SubtleEmphasis"/>
          <w:i w:val="0"/>
          <w:iCs w:val="0"/>
          <w:color w:val="auto"/>
        </w:rPr>
        <w:t xml:space="preserve"> </w:t>
      </w:r>
      <w:r w:rsidR="000E4452">
        <w:rPr>
          <w:rStyle w:val="SubtleEmphasis"/>
          <w:i w:val="0"/>
          <w:iCs w:val="0"/>
          <w:color w:val="auto"/>
        </w:rPr>
        <w:t xml:space="preserve">To assess the influence of traits on </w:t>
      </w:r>
      <w:r w:rsidR="001B09B1">
        <w:rPr>
          <w:rStyle w:val="SubtleEmphasis"/>
          <w:i w:val="0"/>
          <w:iCs w:val="0"/>
          <w:color w:val="auto"/>
        </w:rPr>
        <w:t xml:space="preserve">responses to </w:t>
      </w:r>
      <w:r w:rsidR="000E4452">
        <w:rPr>
          <w:rStyle w:val="SubtleEmphasis"/>
          <w:i w:val="0"/>
          <w:iCs w:val="0"/>
          <w:color w:val="auto"/>
        </w:rPr>
        <w:t>land</w:t>
      </w:r>
      <w:r w:rsidR="001B09B1">
        <w:rPr>
          <w:rStyle w:val="SubtleEmphasis"/>
          <w:i w:val="0"/>
          <w:iCs w:val="0"/>
          <w:color w:val="auto"/>
        </w:rPr>
        <w:t xml:space="preserve"> </w:t>
      </w:r>
      <w:r w:rsidR="000E4452">
        <w:rPr>
          <w:rStyle w:val="SubtleEmphasis"/>
          <w:i w:val="0"/>
          <w:iCs w:val="0"/>
          <w:color w:val="auto"/>
        </w:rPr>
        <w:t xml:space="preserve">use </w:t>
      </w:r>
      <w:r w:rsidR="001B09B1">
        <w:rPr>
          <w:rStyle w:val="SubtleEmphasis"/>
          <w:i w:val="0"/>
          <w:iCs w:val="0"/>
          <w:color w:val="auto"/>
        </w:rPr>
        <w:t xml:space="preserve">and land-use intensity in each vertebrate </w:t>
      </w:r>
      <w:r w:rsidR="00085223">
        <w:rPr>
          <w:rStyle w:val="SubtleEmphasis"/>
          <w:i w:val="0"/>
          <w:iCs w:val="0"/>
          <w:color w:val="auto"/>
        </w:rPr>
        <w:t>c</w:t>
      </w:r>
      <w:r w:rsidR="001B09B1">
        <w:rPr>
          <w:rStyle w:val="SubtleEmphasis"/>
          <w:i w:val="0"/>
          <w:iCs w:val="0"/>
          <w:color w:val="auto"/>
        </w:rPr>
        <w:t>lass</w:t>
      </w:r>
      <w:r w:rsidRPr="00CA3D96">
        <w:rPr>
          <w:rStyle w:val="SubtleEmphasis"/>
          <w:i w:val="0"/>
          <w:iCs w:val="0"/>
          <w:color w:val="auto"/>
        </w:rPr>
        <w:t>, we combine</w:t>
      </w:r>
      <w:r w:rsidR="006B1115">
        <w:rPr>
          <w:rStyle w:val="SubtleEmphasis"/>
          <w:i w:val="0"/>
          <w:iCs w:val="0"/>
          <w:color w:val="auto"/>
        </w:rPr>
        <w:t>d</w:t>
      </w:r>
      <w:r w:rsidRPr="00CA3D96">
        <w:rPr>
          <w:rStyle w:val="SubtleEmphasis"/>
          <w:i w:val="0"/>
          <w:iCs w:val="0"/>
          <w:color w:val="auto"/>
        </w:rPr>
        <w:t xml:space="preserve"> the </w:t>
      </w:r>
      <w:r w:rsidR="00312AEF">
        <w:rPr>
          <w:rStyle w:val="SubtleEmphasis"/>
          <w:i w:val="0"/>
          <w:iCs w:val="0"/>
          <w:color w:val="auto"/>
        </w:rPr>
        <w:t>eco</w:t>
      </w:r>
      <w:r w:rsidR="00F40EC8">
        <w:rPr>
          <w:rStyle w:val="SubtleEmphasis"/>
          <w:i w:val="0"/>
          <w:iCs w:val="0"/>
          <w:color w:val="auto"/>
        </w:rPr>
        <w:t>logical characteristics</w:t>
      </w:r>
      <w:r w:rsidR="00312AEF" w:rsidRPr="00CA3D96">
        <w:rPr>
          <w:rStyle w:val="SubtleEmphasis"/>
          <w:i w:val="0"/>
          <w:iCs w:val="0"/>
          <w:color w:val="auto"/>
        </w:rPr>
        <w:t xml:space="preserve"> </w:t>
      </w:r>
      <w:commentRangeStart w:id="35"/>
      <w:commentRangeEnd w:id="35"/>
      <w:r w:rsidR="0023044E">
        <w:rPr>
          <w:rStyle w:val="CommentReference"/>
        </w:rPr>
        <w:commentReference w:id="35"/>
      </w:r>
      <w:r w:rsidRPr="00CA3D96">
        <w:rPr>
          <w:rStyle w:val="SubtleEmphasis"/>
          <w:i w:val="0"/>
          <w:iCs w:val="0"/>
          <w:color w:val="auto"/>
        </w:rPr>
        <w:t>with the PREDICTS database.</w:t>
      </w:r>
      <w:r w:rsidR="00EF3D13">
        <w:rPr>
          <w:rStyle w:val="SubtleEmphasis"/>
          <w:i w:val="0"/>
          <w:iCs w:val="0"/>
          <w:color w:val="auto"/>
        </w:rPr>
        <w:t xml:space="preserve"> </w:t>
      </w:r>
      <w:r w:rsidR="00EF3D13" w:rsidRPr="00CA3D96">
        <w:rPr>
          <w:rStyle w:val="SubtleEmphasis"/>
          <w:b/>
          <w:bCs/>
          <w:i w:val="0"/>
          <w:iCs w:val="0"/>
          <w:color w:val="auto"/>
        </w:rPr>
        <w:t>(c)</w:t>
      </w:r>
      <w:r w:rsidRPr="00CA3D96">
        <w:rPr>
          <w:rStyle w:val="SubtleEmphasis"/>
          <w:i w:val="0"/>
          <w:iCs w:val="0"/>
          <w:color w:val="auto"/>
        </w:rPr>
        <w:t xml:space="preserve"> </w:t>
      </w:r>
      <w:r w:rsidR="003B42CD">
        <w:rPr>
          <w:rStyle w:val="SubtleEmphasis"/>
          <w:i w:val="0"/>
          <w:iCs w:val="0"/>
          <w:color w:val="auto"/>
        </w:rPr>
        <w:t>To</w:t>
      </w:r>
      <w:r w:rsidRPr="00CA3D96">
        <w:rPr>
          <w:rStyle w:val="SubtleEmphasis"/>
          <w:i w:val="0"/>
          <w:iCs w:val="0"/>
          <w:color w:val="auto"/>
        </w:rPr>
        <w:t xml:space="preserve"> estimate species sensitivity to climate change</w:t>
      </w:r>
      <w:r w:rsidR="003B42CD">
        <w:rPr>
          <w:rStyle w:val="SubtleEmphasis"/>
          <w:i w:val="0"/>
          <w:iCs w:val="0"/>
          <w:color w:val="auto"/>
        </w:rPr>
        <w:t>,</w:t>
      </w:r>
      <w:r w:rsidRPr="00CA3D96">
        <w:rPr>
          <w:rStyle w:val="SubtleEmphasis"/>
          <w:i w:val="0"/>
          <w:iCs w:val="0"/>
          <w:color w:val="auto"/>
        </w:rPr>
        <w:t xml:space="preserve"> </w:t>
      </w:r>
      <w:r w:rsidR="003B42CD">
        <w:rPr>
          <w:rStyle w:val="SubtleEmphasis"/>
          <w:i w:val="0"/>
          <w:iCs w:val="0"/>
          <w:color w:val="auto"/>
        </w:rPr>
        <w:t xml:space="preserve">we </w:t>
      </w:r>
      <w:r w:rsidRPr="00CA3D96">
        <w:rPr>
          <w:rStyle w:val="SubtleEmphasis"/>
          <w:i w:val="0"/>
          <w:iCs w:val="0"/>
          <w:color w:val="auto"/>
        </w:rPr>
        <w:t>us</w:t>
      </w:r>
      <w:r w:rsidR="003B42CD">
        <w:rPr>
          <w:rStyle w:val="SubtleEmphasis"/>
          <w:i w:val="0"/>
          <w:iCs w:val="0"/>
          <w:color w:val="auto"/>
        </w:rPr>
        <w:t>ed</w:t>
      </w:r>
      <w:r w:rsidRPr="00CA3D96">
        <w:rPr>
          <w:rStyle w:val="SubtleEmphasis"/>
          <w:i w:val="0"/>
          <w:iCs w:val="0"/>
          <w:color w:val="auto"/>
        </w:rPr>
        <w:t xml:space="preserve"> the CENFA framework (</w:t>
      </w:r>
      <w:r w:rsidR="006B1115" w:rsidRPr="00CA3D96">
        <w:rPr>
          <w:rStyle w:val="SubtleEmphasis"/>
          <w:i w:val="0"/>
          <w:iCs w:val="0"/>
          <w:color w:val="auto"/>
        </w:rPr>
        <w:fldChar w:fldCharType="begin" w:fldLock="1"/>
      </w:r>
      <w:r w:rsidR="006B1115" w:rsidRPr="00CA3D96">
        <w:rPr>
          <w:rStyle w:val="SubtleEmphasis"/>
          <w:i w:val="0"/>
          <w:iCs w:val="0"/>
          <w:color w:val="auto"/>
        </w:rPr>
        <w:instrText>ADDIN CSL_CITATION {"citationItems":[{"id":"ITEM-1","itemData":{"author":[{"dropping-particle":"","family":"Scott Rinnan; Joshua Lawler","given":"","non-dropping-particle":"","parse-names":false,"suffix":""}],"container-title":"Ecography","id":"ITEM-1","issued":{"date-parts":[["2019"]]},"page":"1494-1503","title":"Climate‐niche factor analysis: a spatial approach to quantifying species vulnerability to climate change","type":"article-journal","volume":"42"},"uris":["http://www.mendeley.com/documents/?uuid=da303e7d-22fc-4a2a-8335-a08e72dad087","http://www.mendeley.com/documents/?uuid=2af0a8a0-ddb8-4317-88ef-16b36d2d2355"]}],"mendeley":{"formattedCitation":"(Scott Rinnan; Joshua Lawler 2019)","manualFormatting":"Rinnan &amp; Lawler (2019)","plainTextFormattedCitation":"(Scott Rinnan; Joshua Lawler 2019)","previouslyFormattedCitation":"(Scott Rinnan; Joshua Lawler 2019)"},"properties":{"noteIndex":0},"schema":"https://github.com/citation-style-language/schema/raw/master/csl-citation.json"}</w:instrText>
      </w:r>
      <w:r w:rsidR="006B1115" w:rsidRPr="00CA3D96">
        <w:rPr>
          <w:rStyle w:val="SubtleEmphasis"/>
          <w:i w:val="0"/>
          <w:iCs w:val="0"/>
          <w:color w:val="auto"/>
        </w:rPr>
        <w:fldChar w:fldCharType="separate"/>
      </w:r>
      <w:r w:rsidR="006B1115" w:rsidRPr="00CA3D96">
        <w:rPr>
          <w:rStyle w:val="SubtleEmphasis"/>
          <w:i w:val="0"/>
          <w:iCs w:val="0"/>
          <w:noProof/>
          <w:color w:val="auto"/>
        </w:rPr>
        <w:t>Rinnan &amp; Lawler (2019)</w:t>
      </w:r>
      <w:r w:rsidR="006B1115" w:rsidRPr="00CA3D96">
        <w:rPr>
          <w:rStyle w:val="SubtleEmphasis"/>
          <w:i w:val="0"/>
          <w:iCs w:val="0"/>
          <w:color w:val="auto"/>
        </w:rPr>
        <w:fldChar w:fldCharType="end"/>
      </w:r>
      <w:r w:rsidR="001D7209">
        <w:rPr>
          <w:rStyle w:val="SubtleEmphasis"/>
          <w:i w:val="0"/>
          <w:iCs w:val="0"/>
          <w:color w:val="auto"/>
        </w:rPr>
        <w:t>)</w:t>
      </w:r>
      <w:r w:rsidRPr="00CA3D96">
        <w:rPr>
          <w:rStyle w:val="SubtleEmphasis"/>
          <w:i w:val="0"/>
          <w:iCs w:val="0"/>
          <w:color w:val="auto"/>
        </w:rPr>
        <w:t>, which relies on the combination of species’ distributions with climatic variables to estimate</w:t>
      </w:r>
      <w:r w:rsidR="00296FB2">
        <w:rPr>
          <w:rStyle w:val="SubtleEmphasis"/>
          <w:i w:val="0"/>
          <w:iCs w:val="0"/>
          <w:color w:val="auto"/>
        </w:rPr>
        <w:t xml:space="preserve"> </w:t>
      </w:r>
      <w:r w:rsidRPr="00CA3D96">
        <w:rPr>
          <w:rStyle w:val="SubtleEmphasis"/>
          <w:i w:val="0"/>
          <w:iCs w:val="0"/>
          <w:color w:val="auto"/>
        </w:rPr>
        <w:t xml:space="preserve">sensitivity from </w:t>
      </w:r>
      <w:commentRangeStart w:id="36"/>
      <w:r w:rsidRPr="00CA3D96">
        <w:rPr>
          <w:rStyle w:val="SubtleEmphasis"/>
          <w:i w:val="0"/>
          <w:iCs w:val="0"/>
          <w:color w:val="auto"/>
        </w:rPr>
        <w:t>properties of the species’ climatic niche</w:t>
      </w:r>
      <w:commentRangeEnd w:id="36"/>
      <w:r w:rsidR="00710480">
        <w:rPr>
          <w:rStyle w:val="CommentReference"/>
        </w:rPr>
        <w:commentReference w:id="36"/>
      </w:r>
      <w:r w:rsidR="00B20676">
        <w:rPr>
          <w:rStyle w:val="SubtleEmphasis"/>
          <w:i w:val="0"/>
          <w:iCs w:val="0"/>
          <w:color w:val="auto"/>
        </w:rPr>
        <w:t xml:space="preserve"> space</w:t>
      </w:r>
      <w:ins w:id="37" w:author="Adrienne Etard" w:date="2022-05-13T21:42:00Z">
        <w:r w:rsidR="0027283C">
          <w:rPr>
            <w:rStyle w:val="SubtleEmphasis"/>
            <w:i w:val="0"/>
            <w:iCs w:val="0"/>
            <w:color w:val="auto"/>
          </w:rPr>
          <w:t xml:space="preserve"> (e.g., </w:t>
        </w:r>
      </w:ins>
      <w:ins w:id="38" w:author="Adrienne Etard" w:date="2022-05-13T21:44:00Z">
        <w:r w:rsidR="006F23B1">
          <w:rPr>
            <w:rStyle w:val="SubtleEmphasis"/>
            <w:i w:val="0"/>
            <w:iCs w:val="0"/>
            <w:color w:val="auto"/>
          </w:rPr>
          <w:t xml:space="preserve">distance </w:t>
        </w:r>
        <w:r w:rsidR="00B633FE">
          <w:rPr>
            <w:rStyle w:val="SubtleEmphasis"/>
            <w:i w:val="0"/>
            <w:iCs w:val="0"/>
            <w:color w:val="auto"/>
          </w:rPr>
          <w:t>between the centroid of the</w:t>
        </w:r>
      </w:ins>
      <w:ins w:id="39" w:author="Adrienne Etard" w:date="2022-05-13T21:45:00Z">
        <w:r w:rsidR="00B90341">
          <w:rPr>
            <w:rStyle w:val="SubtleEmphasis"/>
            <w:i w:val="0"/>
            <w:iCs w:val="0"/>
            <w:color w:val="auto"/>
          </w:rPr>
          <w:t xml:space="preserve"> species</w:t>
        </w:r>
      </w:ins>
      <w:ins w:id="40" w:author="Etard, Adrienne [2]" w:date="2022-05-16T16:30:00Z">
        <w:r w:rsidR="00945A3F">
          <w:rPr>
            <w:rStyle w:val="SubtleEmphasis"/>
            <w:i w:val="0"/>
            <w:iCs w:val="0"/>
            <w:color w:val="auto"/>
          </w:rPr>
          <w:t>’</w:t>
        </w:r>
      </w:ins>
      <w:ins w:id="41" w:author="Adrienne Etard" w:date="2022-05-13T21:44:00Z">
        <w:r w:rsidR="00B633FE">
          <w:rPr>
            <w:rStyle w:val="SubtleEmphasis"/>
            <w:i w:val="0"/>
            <w:iCs w:val="0"/>
            <w:color w:val="auto"/>
          </w:rPr>
          <w:t xml:space="preserve"> climatic niche space and the centroid of the global </w:t>
        </w:r>
      </w:ins>
      <w:ins w:id="42" w:author="Adrienne Etard" w:date="2022-05-13T21:45:00Z">
        <w:r w:rsidR="00B90341">
          <w:rPr>
            <w:rStyle w:val="SubtleEmphasis"/>
            <w:i w:val="0"/>
            <w:iCs w:val="0"/>
            <w:color w:val="auto"/>
          </w:rPr>
          <w:t xml:space="preserve">climatic </w:t>
        </w:r>
      </w:ins>
      <w:ins w:id="43" w:author="Adrienne Etard" w:date="2022-05-13T21:44:00Z">
        <w:r w:rsidR="00B633FE">
          <w:rPr>
            <w:rStyle w:val="SubtleEmphasis"/>
            <w:i w:val="0"/>
            <w:iCs w:val="0"/>
            <w:color w:val="auto"/>
          </w:rPr>
          <w:t>niche space of refer</w:t>
        </w:r>
      </w:ins>
      <w:ins w:id="44" w:author="Adrienne Etard" w:date="2022-05-13T21:45:00Z">
        <w:r w:rsidR="00B633FE">
          <w:rPr>
            <w:rStyle w:val="SubtleEmphasis"/>
            <w:i w:val="0"/>
            <w:iCs w:val="0"/>
            <w:color w:val="auto"/>
          </w:rPr>
          <w:t>e</w:t>
        </w:r>
      </w:ins>
      <w:ins w:id="45" w:author="Adrienne Etard" w:date="2022-05-13T21:44:00Z">
        <w:r w:rsidR="00B633FE">
          <w:rPr>
            <w:rStyle w:val="SubtleEmphasis"/>
            <w:i w:val="0"/>
            <w:iCs w:val="0"/>
            <w:color w:val="auto"/>
          </w:rPr>
          <w:t>nce</w:t>
        </w:r>
      </w:ins>
      <w:ins w:id="46" w:author="Adrienne Etard" w:date="2022-05-13T21:42:00Z">
        <w:r w:rsidR="0027283C">
          <w:rPr>
            <w:rStyle w:val="SubtleEmphasis"/>
            <w:i w:val="0"/>
            <w:iCs w:val="0"/>
            <w:color w:val="auto"/>
          </w:rPr>
          <w:t>)</w:t>
        </w:r>
      </w:ins>
      <w:r w:rsidRPr="00CA3D96">
        <w:rPr>
          <w:rStyle w:val="SubtleEmphasis"/>
          <w:i w:val="0"/>
          <w:iCs w:val="0"/>
          <w:color w:val="auto"/>
        </w:rPr>
        <w:t xml:space="preserve">. We </w:t>
      </w:r>
      <w:r w:rsidR="00296FB2">
        <w:rPr>
          <w:rStyle w:val="SubtleEmphasis"/>
          <w:i w:val="0"/>
          <w:iCs w:val="0"/>
          <w:color w:val="auto"/>
        </w:rPr>
        <w:t xml:space="preserve">then </w:t>
      </w:r>
      <w:r w:rsidRPr="00CA3D96">
        <w:rPr>
          <w:rStyle w:val="SubtleEmphasis"/>
          <w:i w:val="0"/>
          <w:iCs w:val="0"/>
          <w:color w:val="auto"/>
        </w:rPr>
        <w:t>buil</w:t>
      </w:r>
      <w:r w:rsidR="00296FB2">
        <w:rPr>
          <w:rStyle w:val="SubtleEmphasis"/>
          <w:i w:val="0"/>
          <w:iCs w:val="0"/>
          <w:color w:val="auto"/>
        </w:rPr>
        <w:t>t</w:t>
      </w:r>
      <w:r w:rsidRPr="00CA3D96">
        <w:rPr>
          <w:rStyle w:val="SubtleEmphasis"/>
          <w:i w:val="0"/>
          <w:iCs w:val="0"/>
          <w:color w:val="auto"/>
        </w:rPr>
        <w:t xml:space="preserve"> </w:t>
      </w:r>
      <w:r w:rsidR="00BA7709">
        <w:rPr>
          <w:rStyle w:val="SubtleEmphasis"/>
          <w:i w:val="0"/>
          <w:iCs w:val="0"/>
          <w:color w:val="auto"/>
        </w:rPr>
        <w:t>c</w:t>
      </w:r>
      <w:r w:rsidRPr="00CA3D96">
        <w:rPr>
          <w:rStyle w:val="SubtleEmphasis"/>
          <w:i w:val="0"/>
          <w:iCs w:val="0"/>
          <w:color w:val="auto"/>
        </w:rPr>
        <w:t xml:space="preserve">lass-specific models to assess whether the </w:t>
      </w:r>
      <w:r w:rsidR="00A0479B">
        <w:rPr>
          <w:rStyle w:val="SubtleEmphasis"/>
          <w:i w:val="0"/>
          <w:iCs w:val="0"/>
          <w:color w:val="auto"/>
        </w:rPr>
        <w:t>ecological characteristics</w:t>
      </w:r>
      <w:r w:rsidRPr="00CA3D96">
        <w:rPr>
          <w:rStyle w:val="SubtleEmphasis"/>
          <w:i w:val="0"/>
          <w:iCs w:val="0"/>
          <w:color w:val="auto"/>
        </w:rPr>
        <w:t xml:space="preserve"> </w:t>
      </w:r>
      <w:r w:rsidR="00471174">
        <w:rPr>
          <w:rStyle w:val="SubtleEmphasis"/>
          <w:i w:val="0"/>
          <w:iCs w:val="0"/>
          <w:color w:val="auto"/>
        </w:rPr>
        <w:t>were associated with</w:t>
      </w:r>
      <w:r w:rsidR="00471174" w:rsidRPr="00CA3D96">
        <w:rPr>
          <w:rStyle w:val="SubtleEmphasis"/>
          <w:i w:val="0"/>
          <w:iCs w:val="0"/>
          <w:color w:val="auto"/>
        </w:rPr>
        <w:t xml:space="preserve"> </w:t>
      </w:r>
      <w:commentRangeStart w:id="47"/>
      <w:commentRangeEnd w:id="47"/>
      <w:r w:rsidR="007A4AE8">
        <w:rPr>
          <w:rStyle w:val="CommentReference"/>
        </w:rPr>
        <w:commentReference w:id="47"/>
      </w:r>
      <w:r w:rsidRPr="00CA3D96">
        <w:rPr>
          <w:rStyle w:val="SubtleEmphasis"/>
          <w:i w:val="0"/>
          <w:iCs w:val="0"/>
          <w:color w:val="auto"/>
        </w:rPr>
        <w:t>species sensitivity to climate change.</w:t>
      </w:r>
    </w:p>
    <w:p w14:paraId="54F4BF05" w14:textId="77777777" w:rsidR="006D50B8" w:rsidRDefault="006D50B8" w:rsidP="001D4B2D">
      <w:pPr>
        <w:rPr>
          <w:rStyle w:val="SubtleEmphasis"/>
          <w:b/>
          <w:bCs/>
          <w:i w:val="0"/>
          <w:iCs w:val="0"/>
          <w:color w:val="auto"/>
          <w:sz w:val="32"/>
          <w:szCs w:val="32"/>
        </w:rPr>
      </w:pPr>
    </w:p>
    <w:p w14:paraId="7CAD58ED" w14:textId="77777777" w:rsidR="00B0216A" w:rsidRDefault="00B0216A" w:rsidP="0045528F">
      <w:pPr>
        <w:spacing w:line="276" w:lineRule="auto"/>
        <w:rPr>
          <w:rStyle w:val="SubtleEmphasis"/>
          <w:b/>
          <w:bCs/>
          <w:i w:val="0"/>
          <w:iCs w:val="0"/>
          <w:color w:val="auto"/>
          <w:sz w:val="32"/>
          <w:szCs w:val="32"/>
        </w:rPr>
      </w:pPr>
      <w:r>
        <w:rPr>
          <w:rStyle w:val="SubtleEmphasis"/>
          <w:b/>
          <w:bCs/>
          <w:i w:val="0"/>
          <w:iCs w:val="0"/>
          <w:color w:val="auto"/>
          <w:sz w:val="32"/>
          <w:szCs w:val="32"/>
        </w:rPr>
        <w:br w:type="page"/>
      </w:r>
    </w:p>
    <w:p w14:paraId="328C0164" w14:textId="73436CAF" w:rsidR="005A4109" w:rsidRPr="00CA3D96" w:rsidRDefault="003648F8" w:rsidP="0045528F">
      <w:pPr>
        <w:spacing w:line="276" w:lineRule="auto"/>
        <w:rPr>
          <w:rStyle w:val="SubtleEmphasis"/>
          <w:b/>
          <w:bCs/>
          <w:i w:val="0"/>
          <w:iCs w:val="0"/>
          <w:color w:val="auto"/>
          <w:sz w:val="32"/>
          <w:szCs w:val="32"/>
        </w:rPr>
      </w:pPr>
      <w:r w:rsidRPr="00CA3D96">
        <w:rPr>
          <w:rStyle w:val="SubtleEmphasis"/>
          <w:b/>
          <w:bCs/>
          <w:i w:val="0"/>
          <w:iCs w:val="0"/>
          <w:color w:val="auto"/>
          <w:sz w:val="32"/>
          <w:szCs w:val="32"/>
        </w:rPr>
        <w:lastRenderedPageBreak/>
        <w:t>Methods</w:t>
      </w:r>
    </w:p>
    <w:p w14:paraId="38C96FA5" w14:textId="1F1B2BF0" w:rsidR="00B13F12" w:rsidRPr="00CA3D96" w:rsidRDefault="00B318B5" w:rsidP="0045528F">
      <w:pPr>
        <w:spacing w:line="276" w:lineRule="auto"/>
        <w:rPr>
          <w:rStyle w:val="SubtleEmphasis"/>
          <w:b/>
          <w:bCs/>
          <w:i w:val="0"/>
          <w:iCs w:val="0"/>
          <w:color w:val="auto"/>
          <w:sz w:val="28"/>
          <w:szCs w:val="28"/>
        </w:rPr>
      </w:pPr>
      <w:r>
        <w:rPr>
          <w:rStyle w:val="SubtleEmphasis"/>
          <w:b/>
          <w:bCs/>
          <w:i w:val="0"/>
          <w:iCs w:val="0"/>
          <w:color w:val="auto"/>
          <w:sz w:val="28"/>
          <w:szCs w:val="28"/>
        </w:rPr>
        <w:t>Ecological characteristics</w:t>
      </w:r>
      <w:r w:rsidR="00CE795C">
        <w:rPr>
          <w:rStyle w:val="SubtleEmphasis"/>
          <w:b/>
          <w:bCs/>
          <w:i w:val="0"/>
          <w:iCs w:val="0"/>
          <w:color w:val="auto"/>
          <w:sz w:val="28"/>
          <w:szCs w:val="28"/>
        </w:rPr>
        <w:t xml:space="preserve"> (Figure 1a)</w:t>
      </w:r>
    </w:p>
    <w:p w14:paraId="0C3AE8A6" w14:textId="26BD1BE2" w:rsidR="00231371" w:rsidRPr="00CA3D96" w:rsidRDefault="00231371" w:rsidP="0045528F">
      <w:pPr>
        <w:spacing w:line="276" w:lineRule="auto"/>
        <w:jc w:val="both"/>
        <w:rPr>
          <w:rStyle w:val="SubtleEmphasis"/>
          <w:rFonts w:cstheme="minorHAnsi"/>
          <w:b/>
          <w:bCs/>
          <w:color w:val="auto"/>
        </w:rPr>
      </w:pPr>
      <w:r w:rsidRPr="00CA3D96">
        <w:rPr>
          <w:rStyle w:val="SubtleEmphasis"/>
          <w:rFonts w:cstheme="minorHAnsi"/>
          <w:b/>
          <w:bCs/>
          <w:color w:val="auto"/>
        </w:rPr>
        <w:t>Traits</w:t>
      </w:r>
      <w:commentRangeStart w:id="48"/>
      <w:commentRangeEnd w:id="48"/>
      <w:r w:rsidR="001002EA">
        <w:rPr>
          <w:rStyle w:val="CommentReference"/>
        </w:rPr>
        <w:commentReference w:id="48"/>
      </w:r>
    </w:p>
    <w:p w14:paraId="76E4C546" w14:textId="6246806B" w:rsidR="00963481" w:rsidRPr="00CA3D96" w:rsidRDefault="005A4109" w:rsidP="0045528F">
      <w:pPr>
        <w:spacing w:line="276" w:lineRule="auto"/>
        <w:jc w:val="both"/>
        <w:rPr>
          <w:rStyle w:val="SubtleEmphasis"/>
          <w:rFonts w:cstheme="minorHAnsi"/>
          <w:i w:val="0"/>
          <w:iCs w:val="0"/>
          <w:color w:val="auto"/>
        </w:rPr>
      </w:pPr>
      <w:r w:rsidRPr="00CA3D96">
        <w:rPr>
          <w:rStyle w:val="SubtleEmphasis"/>
          <w:rFonts w:cstheme="minorHAnsi"/>
          <w:i w:val="0"/>
          <w:iCs w:val="0"/>
          <w:color w:val="auto"/>
        </w:rPr>
        <w:t xml:space="preserve">We </w:t>
      </w:r>
      <w:r w:rsidR="0057545F" w:rsidRPr="00CA3D96">
        <w:rPr>
          <w:rStyle w:val="SubtleEmphasis"/>
          <w:rFonts w:cstheme="minorHAnsi"/>
          <w:i w:val="0"/>
          <w:iCs w:val="0"/>
          <w:color w:val="auto"/>
        </w:rPr>
        <w:t xml:space="preserve">obtained </w:t>
      </w:r>
      <w:r w:rsidR="00D52959" w:rsidRPr="00CA3D96">
        <w:rPr>
          <w:rStyle w:val="SubtleEmphasis"/>
          <w:rFonts w:cstheme="minorHAnsi"/>
          <w:i w:val="0"/>
          <w:iCs w:val="0"/>
          <w:color w:val="auto"/>
        </w:rPr>
        <w:t xml:space="preserve">the </w:t>
      </w:r>
      <w:r w:rsidR="005346B7" w:rsidRPr="00CA3D96">
        <w:rPr>
          <w:rStyle w:val="SubtleEmphasis"/>
          <w:rFonts w:cstheme="minorHAnsi"/>
          <w:i w:val="0"/>
          <w:iCs w:val="0"/>
          <w:color w:val="auto"/>
        </w:rPr>
        <w:t>six</w:t>
      </w:r>
      <w:r w:rsidR="003E6384" w:rsidRPr="00CA3D96">
        <w:rPr>
          <w:rStyle w:val="SubtleEmphasis"/>
          <w:rFonts w:cstheme="minorHAnsi"/>
          <w:i w:val="0"/>
          <w:iCs w:val="0"/>
          <w:color w:val="auto"/>
        </w:rPr>
        <w:t xml:space="preserve"> following</w:t>
      </w:r>
      <w:r w:rsidRPr="00CA3D96">
        <w:rPr>
          <w:rStyle w:val="SubtleEmphasis"/>
          <w:rFonts w:cstheme="minorHAnsi"/>
          <w:i w:val="0"/>
          <w:iCs w:val="0"/>
          <w:color w:val="auto"/>
        </w:rPr>
        <w:t xml:space="preserve"> </w:t>
      </w:r>
      <w:r w:rsidR="00242290" w:rsidRPr="00CA3D96">
        <w:rPr>
          <w:rStyle w:val="SubtleEmphasis"/>
          <w:rFonts w:cstheme="minorHAnsi"/>
          <w:i w:val="0"/>
          <w:iCs w:val="0"/>
          <w:color w:val="auto"/>
        </w:rPr>
        <w:t>trait</w:t>
      </w:r>
      <w:r w:rsidR="0057545F" w:rsidRPr="00CA3D96">
        <w:rPr>
          <w:rStyle w:val="SubtleEmphasis"/>
          <w:rFonts w:cstheme="minorHAnsi"/>
          <w:i w:val="0"/>
          <w:iCs w:val="0"/>
          <w:color w:val="auto"/>
        </w:rPr>
        <w:t>s</w:t>
      </w:r>
      <w:r w:rsidR="00242290" w:rsidRPr="00CA3D96">
        <w:rPr>
          <w:rStyle w:val="SubtleEmphasis"/>
          <w:rFonts w:cstheme="minorHAnsi"/>
          <w:i w:val="0"/>
          <w:iCs w:val="0"/>
          <w:color w:val="auto"/>
        </w:rPr>
        <w:t xml:space="preserve"> from</w:t>
      </w:r>
      <w:r w:rsidR="00A269F3" w:rsidRPr="00CA3D96">
        <w:rPr>
          <w:rStyle w:val="SubtleEmphasis"/>
          <w:rFonts w:cstheme="minorHAnsi"/>
          <w:i w:val="0"/>
          <w:iCs w:val="0"/>
          <w:color w:val="auto"/>
        </w:rPr>
        <w:t xml:space="preserve"> </w:t>
      </w:r>
      <w:r w:rsidR="00F40B87" w:rsidRPr="00CA3D96">
        <w:rPr>
          <w:rStyle w:val="SubtleEmphasis"/>
          <w:rFonts w:cstheme="minorHAnsi"/>
          <w:i w:val="0"/>
          <w:iCs w:val="0"/>
          <w:color w:val="auto"/>
        </w:rPr>
        <w:fldChar w:fldCharType="begin" w:fldLock="1"/>
      </w:r>
      <w:r w:rsidR="00F40B87" w:rsidRPr="00CA3D96">
        <w:rPr>
          <w:rStyle w:val="SubtleEmphasis"/>
          <w:rFonts w:cstheme="minorHAnsi"/>
          <w:i w:val="0"/>
          <w:iCs w:val="0"/>
          <w:color w:val="auto"/>
        </w:rPr>
        <w:instrText>ADDIN CSL_CITATION {"citationItems":[{"id":"ITEM-1","itemData":{"DOI":"10.1111/geb.13184","ISSN":"14668238","abstract":"Aim: Trait data are increasingly being used in studies investigating the impacts of global changes on the structure and functioning of ecological communities. Despite a growing number of trait data collations for terrestrial vertebrates, there is to date no global assessment of the gaps and biases the data present. Here, we assess whether terrestrial vertebrate trait data are taxonomically, spatially and phylogenetically biased. Location: Global. Time period: Present. Major taxa studied: Terrestrial vertebrates. Methods: We compile seven ecological traits and quantify coverage as the proportion of species for which an estimate is available. For a species, we define completeness as the proportion of non-missing values across traits. We assess whether coverage and completeness differ across classes and examine phylogenetic biases in trait data. To investigate spatial biases, we test whether wider-ranging species have more complete trait data than narrow-ranging species. Additionally, we test whether species-rich regions, which are of most concern for conservation, are less well sampled than species-poor regions. Results: Mammals and birds are well sampled even in species-rich regions. For reptiles and amphibians (herptiles), only body size presents a high coverage (&gt;80%), in addition to habitat-related variables (amphibians). Herptiles are poorly sampled for other traits. The shortfalls are particularly acute in some species-rich regions and for certain clades. Across all classes, geographically rarer species have less complete trait information. Main conclusions: Trait information is less available on average in some of the most diverse areas and in geographically rarer species, both of which crucial for biodiversity conservation. Gaps in trait data might impede our ability to conduct large-scale analyses, whereas biases can impact the validity of extrapolations. A short-term solution to the problem is to estimate missing trait data using imputation techniques, whereas a longer-term and more robust filling of existing gaps requires continued data-collection efforts.","author":[{"dropping-particle":"","family":"Etard","given":"Adrienne","non-dropping-particle":"","parse-names":false,"suffix":""},{"dropping-particle":"","family":"Morrill","given":"Sophie","non-dropping-particle":"","parse-names":false,"suffix":""},{"dropping-particle":"","family":"Newbold","given":"Tim","non-dropping-particle":"","parse-names":false,"suffix":""}],"container-title":"Global Ecology and Biogeography","id":"ITEM-1","issue":"November 2019","issued":{"date-parts":[["2020"]]},"page":"1-16","title":"Global gaps in trait data for terrestrial vertebrates","type":"article-journal"},"uris":["http://www.mendeley.com/documents/?uuid=569ee55f-288c-4827-855b-89c4cde6c646"]}],"mendeley":{"formattedCitation":"(Etard &lt;i&gt;et al.&lt;/i&gt; 2020)","manualFormatting":"Etard et al. (2020)","plainTextFormattedCitation":"(Etard et al. 2020)","previouslyFormattedCitation":"(Etard &lt;i&gt;et al.&lt;/i&gt; 2020)"},"properties":{"noteIndex":0},"schema":"https://github.com/citation-style-language/schema/raw/master/csl-citation.json"}</w:instrText>
      </w:r>
      <w:r w:rsidR="00F40B87" w:rsidRPr="00CA3D96">
        <w:rPr>
          <w:rStyle w:val="SubtleEmphasis"/>
          <w:rFonts w:cstheme="minorHAnsi"/>
          <w:i w:val="0"/>
          <w:iCs w:val="0"/>
          <w:color w:val="auto"/>
        </w:rPr>
        <w:fldChar w:fldCharType="separate"/>
      </w:r>
      <w:r w:rsidR="00F40B87" w:rsidRPr="00CA3D96">
        <w:rPr>
          <w:rStyle w:val="SubtleEmphasis"/>
          <w:rFonts w:cstheme="minorHAnsi"/>
          <w:i w:val="0"/>
          <w:iCs w:val="0"/>
          <w:noProof/>
          <w:color w:val="auto"/>
        </w:rPr>
        <w:t xml:space="preserve">Etard </w:t>
      </w:r>
      <w:r w:rsidR="00F40B87" w:rsidRPr="00CA3D96">
        <w:rPr>
          <w:rStyle w:val="SubtleEmphasis"/>
          <w:rFonts w:cstheme="minorHAnsi"/>
          <w:iCs w:val="0"/>
          <w:noProof/>
          <w:color w:val="auto"/>
        </w:rPr>
        <w:t>et al.</w:t>
      </w:r>
      <w:r w:rsidR="00F40B87" w:rsidRPr="00CA3D96">
        <w:rPr>
          <w:rStyle w:val="SubtleEmphasis"/>
          <w:rFonts w:cstheme="minorHAnsi"/>
          <w:i w:val="0"/>
          <w:iCs w:val="0"/>
          <w:noProof/>
          <w:color w:val="auto"/>
        </w:rPr>
        <w:t xml:space="preserve"> (2020)</w:t>
      </w:r>
      <w:r w:rsidR="00F40B87" w:rsidRPr="00CA3D96">
        <w:rPr>
          <w:rStyle w:val="SubtleEmphasis"/>
          <w:rFonts w:cstheme="minorHAnsi"/>
          <w:i w:val="0"/>
          <w:iCs w:val="0"/>
          <w:color w:val="auto"/>
        </w:rPr>
        <w:fldChar w:fldCharType="end"/>
      </w:r>
      <w:r w:rsidR="006D2C81" w:rsidRPr="00CA3D96">
        <w:rPr>
          <w:rStyle w:val="SubtleEmphasis"/>
          <w:rFonts w:cstheme="minorHAnsi"/>
          <w:i w:val="0"/>
          <w:iCs w:val="0"/>
          <w:color w:val="auto"/>
        </w:rPr>
        <w:t>, a trait data compilation across terrestrial vertebrates</w:t>
      </w:r>
      <w:r w:rsidR="00D52959" w:rsidRPr="00CA3D96">
        <w:rPr>
          <w:rStyle w:val="SubtleEmphasis"/>
          <w:rFonts w:cstheme="minorHAnsi"/>
          <w:i w:val="0"/>
          <w:iCs w:val="0"/>
          <w:color w:val="auto"/>
        </w:rPr>
        <w:t xml:space="preserve">: </w:t>
      </w:r>
      <w:r w:rsidR="00D52959" w:rsidRPr="00CA3D96">
        <w:rPr>
          <w:rFonts w:cstheme="minorHAnsi"/>
          <w:color w:val="1C1D1E"/>
          <w:shd w:val="clear" w:color="auto" w:fill="FFFFFF"/>
        </w:rPr>
        <w:t xml:space="preserve">body </w:t>
      </w:r>
      <w:r w:rsidR="00131090" w:rsidRPr="00CA3D96">
        <w:rPr>
          <w:rFonts w:cstheme="minorHAnsi"/>
          <w:color w:val="1C1D1E"/>
          <w:shd w:val="clear" w:color="auto" w:fill="FFFFFF"/>
        </w:rPr>
        <w:t>size (</w:t>
      </w:r>
      <w:r w:rsidR="00EC2CF2">
        <w:rPr>
          <w:rFonts w:cstheme="minorHAnsi"/>
          <w:color w:val="1C1D1E"/>
          <w:shd w:val="clear" w:color="auto" w:fill="FFFFFF"/>
        </w:rPr>
        <w:t xml:space="preserve">body </w:t>
      </w:r>
      <w:r w:rsidR="00131090" w:rsidRPr="00CA3D96">
        <w:rPr>
          <w:rFonts w:cstheme="minorHAnsi"/>
          <w:color w:val="1C1D1E"/>
          <w:shd w:val="clear" w:color="auto" w:fill="FFFFFF"/>
        </w:rPr>
        <w:t>mass and</w:t>
      </w:r>
      <w:r w:rsidR="00F40766" w:rsidRPr="00CA3D96">
        <w:rPr>
          <w:rFonts w:cstheme="minorHAnsi"/>
          <w:color w:val="1C1D1E"/>
          <w:shd w:val="clear" w:color="auto" w:fill="FFFFFF"/>
        </w:rPr>
        <w:t>/or</w:t>
      </w:r>
      <w:r w:rsidR="00131090" w:rsidRPr="00CA3D96">
        <w:rPr>
          <w:rFonts w:cstheme="minorHAnsi"/>
          <w:color w:val="1C1D1E"/>
          <w:shd w:val="clear" w:color="auto" w:fill="FFFFFF"/>
        </w:rPr>
        <w:t xml:space="preserve"> length, depending on the </w:t>
      </w:r>
      <w:commentRangeStart w:id="49"/>
      <w:r w:rsidR="00EC2CF2">
        <w:rPr>
          <w:rFonts w:cstheme="minorHAnsi"/>
          <w:color w:val="1C1D1E"/>
          <w:shd w:val="clear" w:color="auto" w:fill="FFFFFF"/>
        </w:rPr>
        <w:t>c</w:t>
      </w:r>
      <w:r w:rsidR="00131090" w:rsidRPr="00CA3D96">
        <w:rPr>
          <w:rFonts w:cstheme="minorHAnsi"/>
          <w:color w:val="1C1D1E"/>
          <w:shd w:val="clear" w:color="auto" w:fill="FFFFFF"/>
        </w:rPr>
        <w:t>lass</w:t>
      </w:r>
      <w:commentRangeEnd w:id="49"/>
      <w:r w:rsidR="005718C3">
        <w:rPr>
          <w:rStyle w:val="CommentReference"/>
        </w:rPr>
        <w:commentReference w:id="49"/>
      </w:r>
      <w:r w:rsidR="00131090" w:rsidRPr="00CA3D96">
        <w:rPr>
          <w:rFonts w:cstheme="minorHAnsi"/>
          <w:color w:val="1C1D1E"/>
          <w:shd w:val="clear" w:color="auto" w:fill="FFFFFF"/>
        </w:rPr>
        <w:t>);</w:t>
      </w:r>
      <w:r w:rsidR="00D52959" w:rsidRPr="00CA3D96">
        <w:rPr>
          <w:rFonts w:cstheme="minorHAnsi"/>
          <w:color w:val="1C1D1E"/>
          <w:shd w:val="clear" w:color="auto" w:fill="FFFFFF"/>
        </w:rPr>
        <w:t xml:space="preserve"> </w:t>
      </w:r>
      <w:r w:rsidR="005346B7" w:rsidRPr="00CA3D96">
        <w:rPr>
          <w:rFonts w:cstheme="minorHAnsi"/>
          <w:color w:val="1C1D1E"/>
          <w:shd w:val="clear" w:color="auto" w:fill="FFFFFF"/>
        </w:rPr>
        <w:t xml:space="preserve">a proxy for species </w:t>
      </w:r>
      <w:r w:rsidR="00D52959" w:rsidRPr="00CA3D96">
        <w:rPr>
          <w:rFonts w:cstheme="minorHAnsi"/>
          <w:color w:val="1C1D1E"/>
          <w:shd w:val="clear" w:color="auto" w:fill="FFFFFF"/>
        </w:rPr>
        <w:t>lifespan</w:t>
      </w:r>
      <w:r w:rsidR="00D811C5" w:rsidRPr="00CA3D96">
        <w:rPr>
          <w:rFonts w:cstheme="minorHAnsi"/>
          <w:color w:val="1C1D1E"/>
          <w:shd w:val="clear" w:color="auto" w:fill="FFFFFF"/>
        </w:rPr>
        <w:t xml:space="preserve"> (generation length </w:t>
      </w:r>
      <w:r w:rsidR="00F22927">
        <w:rPr>
          <w:rFonts w:cstheme="minorHAnsi"/>
          <w:color w:val="1C1D1E"/>
          <w:shd w:val="clear" w:color="auto" w:fill="FFFFFF"/>
        </w:rPr>
        <w:t>for</w:t>
      </w:r>
      <w:r w:rsidR="00F22927" w:rsidRPr="00CA3D96">
        <w:rPr>
          <w:rFonts w:cstheme="minorHAnsi"/>
          <w:color w:val="1C1D1E"/>
          <w:shd w:val="clear" w:color="auto" w:fill="FFFFFF"/>
        </w:rPr>
        <w:t xml:space="preserve"> </w:t>
      </w:r>
      <w:r w:rsidR="00D811C5" w:rsidRPr="00CA3D96">
        <w:rPr>
          <w:rFonts w:cstheme="minorHAnsi"/>
          <w:color w:val="1C1D1E"/>
          <w:shd w:val="clear" w:color="auto" w:fill="FFFFFF"/>
        </w:rPr>
        <w:t>mammals and birds; age at sexual maturity for amphibians; and maximum longevity for reptiles)</w:t>
      </w:r>
      <w:r w:rsidR="00131090" w:rsidRPr="00CA3D96">
        <w:rPr>
          <w:rFonts w:cstheme="minorHAnsi"/>
          <w:color w:val="1C1D1E"/>
          <w:shd w:val="clear" w:color="auto" w:fill="FFFFFF"/>
        </w:rPr>
        <w:t>;</w:t>
      </w:r>
      <w:r w:rsidR="00D52959" w:rsidRPr="00CA3D96">
        <w:rPr>
          <w:rFonts w:cstheme="minorHAnsi"/>
          <w:color w:val="1C1D1E"/>
          <w:shd w:val="clear" w:color="auto" w:fill="FFFFFF"/>
        </w:rPr>
        <w:t xml:space="preserve"> litter</w:t>
      </w:r>
      <w:r w:rsidR="00131090" w:rsidRPr="00CA3D96">
        <w:rPr>
          <w:rFonts w:cstheme="minorHAnsi"/>
          <w:color w:val="1C1D1E"/>
          <w:shd w:val="clear" w:color="auto" w:fill="FFFFFF"/>
        </w:rPr>
        <w:t xml:space="preserve"> or </w:t>
      </w:r>
      <w:r w:rsidR="00D52959" w:rsidRPr="00CA3D96">
        <w:rPr>
          <w:rFonts w:cstheme="minorHAnsi"/>
          <w:color w:val="1C1D1E"/>
          <w:shd w:val="clear" w:color="auto" w:fill="FFFFFF"/>
        </w:rPr>
        <w:t>clutch size</w:t>
      </w:r>
      <w:r w:rsidR="00131090" w:rsidRPr="00CA3D96">
        <w:rPr>
          <w:rFonts w:cstheme="minorHAnsi"/>
          <w:color w:val="1C1D1E"/>
          <w:shd w:val="clear" w:color="auto" w:fill="FFFFFF"/>
        </w:rPr>
        <w:t>;</w:t>
      </w:r>
      <w:r w:rsidR="00D52959" w:rsidRPr="00CA3D96">
        <w:rPr>
          <w:rFonts w:cstheme="minorHAnsi"/>
          <w:color w:val="1C1D1E"/>
          <w:shd w:val="clear" w:color="auto" w:fill="FFFFFF"/>
        </w:rPr>
        <w:t xml:space="preserve"> diel activity</w:t>
      </w:r>
      <w:r w:rsidR="00131090" w:rsidRPr="00CA3D96">
        <w:rPr>
          <w:rFonts w:cstheme="minorHAnsi"/>
          <w:color w:val="1C1D1E"/>
          <w:shd w:val="clear" w:color="auto" w:fill="FFFFFF"/>
        </w:rPr>
        <w:t>;</w:t>
      </w:r>
      <w:r w:rsidR="00D52959" w:rsidRPr="00CA3D96">
        <w:rPr>
          <w:rFonts w:cstheme="minorHAnsi"/>
          <w:color w:val="1C1D1E"/>
          <w:shd w:val="clear" w:color="auto" w:fill="FFFFFF"/>
        </w:rPr>
        <w:t xml:space="preserve"> habitat breadth</w:t>
      </w:r>
      <w:r w:rsidR="00131090" w:rsidRPr="00CA3D96">
        <w:rPr>
          <w:rFonts w:cstheme="minorHAnsi"/>
          <w:color w:val="1C1D1E"/>
          <w:shd w:val="clear" w:color="auto" w:fill="FFFFFF"/>
        </w:rPr>
        <w:t>;</w:t>
      </w:r>
      <w:r w:rsidR="00D52959" w:rsidRPr="00CA3D96">
        <w:rPr>
          <w:rFonts w:cstheme="minorHAnsi"/>
          <w:color w:val="1C1D1E"/>
          <w:shd w:val="clear" w:color="auto" w:fill="FFFFFF"/>
        </w:rPr>
        <w:t xml:space="preserve"> and use of artificial habitats.</w:t>
      </w:r>
      <w:r w:rsidR="005346B7" w:rsidRPr="00CA3D96">
        <w:rPr>
          <w:rStyle w:val="SubtleEmphasis"/>
          <w:rFonts w:cstheme="minorHAnsi"/>
          <w:i w:val="0"/>
          <w:iCs w:val="0"/>
          <w:color w:val="auto"/>
        </w:rPr>
        <w:t xml:space="preserve"> </w:t>
      </w:r>
      <w:r w:rsidR="00415D7F" w:rsidRPr="00CA3D96">
        <w:rPr>
          <w:rStyle w:val="SubtleEmphasis"/>
          <w:rFonts w:cstheme="minorHAnsi"/>
          <w:i w:val="0"/>
          <w:iCs w:val="0"/>
          <w:color w:val="auto"/>
        </w:rPr>
        <w:t>We</w:t>
      </w:r>
      <w:r w:rsidR="008552F4" w:rsidRPr="00CA3D96">
        <w:rPr>
          <w:rStyle w:val="SubtleEmphasis"/>
          <w:rFonts w:cstheme="minorHAnsi"/>
          <w:i w:val="0"/>
          <w:iCs w:val="0"/>
          <w:color w:val="auto"/>
        </w:rPr>
        <w:t xml:space="preserve"> </w:t>
      </w:r>
      <w:r w:rsidR="00415D7F" w:rsidRPr="00CA3D96">
        <w:rPr>
          <w:rStyle w:val="SubtleEmphasis"/>
          <w:rFonts w:cstheme="minorHAnsi"/>
          <w:i w:val="0"/>
          <w:iCs w:val="0"/>
          <w:color w:val="auto"/>
        </w:rPr>
        <w:t xml:space="preserve">chose </w:t>
      </w:r>
      <w:r w:rsidR="00BB459F" w:rsidRPr="00CA3D96">
        <w:rPr>
          <w:rStyle w:val="SubtleEmphasis"/>
          <w:rFonts w:cstheme="minorHAnsi"/>
          <w:i w:val="0"/>
          <w:iCs w:val="0"/>
          <w:color w:val="auto"/>
        </w:rPr>
        <w:t xml:space="preserve">these </w:t>
      </w:r>
      <w:r w:rsidR="00415D7F" w:rsidRPr="00CA3D96">
        <w:rPr>
          <w:rStyle w:val="SubtleEmphasis"/>
          <w:rFonts w:cstheme="minorHAnsi"/>
          <w:i w:val="0"/>
          <w:iCs w:val="0"/>
          <w:color w:val="auto"/>
        </w:rPr>
        <w:t xml:space="preserve">traits </w:t>
      </w:r>
      <w:r w:rsidR="00BB459F" w:rsidRPr="00CA3D96">
        <w:rPr>
          <w:rStyle w:val="SubtleEmphasis"/>
          <w:rFonts w:cstheme="minorHAnsi"/>
          <w:i w:val="0"/>
          <w:iCs w:val="0"/>
          <w:color w:val="auto"/>
        </w:rPr>
        <w:t>because 1) they</w:t>
      </w:r>
      <w:r w:rsidR="008552F4" w:rsidRPr="00CA3D96">
        <w:rPr>
          <w:rStyle w:val="SubtleEmphasis"/>
          <w:rFonts w:cstheme="minorHAnsi"/>
          <w:i w:val="0"/>
          <w:iCs w:val="0"/>
          <w:color w:val="auto"/>
        </w:rPr>
        <w:t xml:space="preserve"> were available across all vertebrate </w:t>
      </w:r>
      <w:r w:rsidR="005718C3">
        <w:rPr>
          <w:rStyle w:val="SubtleEmphasis"/>
          <w:rFonts w:cstheme="minorHAnsi"/>
          <w:i w:val="0"/>
          <w:iCs w:val="0"/>
          <w:color w:val="auto"/>
        </w:rPr>
        <w:t>c</w:t>
      </w:r>
      <w:r w:rsidR="008552F4" w:rsidRPr="00CA3D96">
        <w:rPr>
          <w:rStyle w:val="SubtleEmphasis"/>
          <w:rFonts w:cstheme="minorHAnsi"/>
          <w:i w:val="0"/>
          <w:iCs w:val="0"/>
          <w:color w:val="auto"/>
        </w:rPr>
        <w:t xml:space="preserve">lasses, </w:t>
      </w:r>
      <w:r w:rsidR="0013705D" w:rsidRPr="00CA3D96">
        <w:rPr>
          <w:rStyle w:val="SubtleEmphasis"/>
          <w:rFonts w:cstheme="minorHAnsi"/>
          <w:i w:val="0"/>
          <w:iCs w:val="0"/>
          <w:color w:val="auto"/>
        </w:rPr>
        <w:t xml:space="preserve">at least for a subset of species, </w:t>
      </w:r>
      <w:r w:rsidR="008552F4" w:rsidRPr="00CA3D96">
        <w:rPr>
          <w:rStyle w:val="SubtleEmphasis"/>
          <w:rFonts w:cstheme="minorHAnsi"/>
          <w:i w:val="0"/>
          <w:iCs w:val="0"/>
          <w:color w:val="auto"/>
        </w:rPr>
        <w:t>allowing for a comparative assessment</w:t>
      </w:r>
      <w:r w:rsidR="00C77A7F" w:rsidRPr="00CA3D96">
        <w:rPr>
          <w:rStyle w:val="SubtleEmphasis"/>
          <w:rFonts w:cstheme="minorHAnsi"/>
          <w:i w:val="0"/>
          <w:iCs w:val="0"/>
          <w:color w:val="auto"/>
        </w:rPr>
        <w:t xml:space="preserve">; </w:t>
      </w:r>
      <w:r w:rsidR="001935AF">
        <w:rPr>
          <w:rStyle w:val="SubtleEmphasis"/>
          <w:rFonts w:cstheme="minorHAnsi"/>
          <w:i w:val="0"/>
          <w:iCs w:val="0"/>
          <w:color w:val="auto"/>
        </w:rPr>
        <w:t xml:space="preserve">and </w:t>
      </w:r>
      <w:r w:rsidR="00BB459F" w:rsidRPr="00CA3D96">
        <w:rPr>
          <w:rStyle w:val="SubtleEmphasis"/>
          <w:rFonts w:cstheme="minorHAnsi"/>
          <w:i w:val="0"/>
          <w:iCs w:val="0"/>
          <w:color w:val="auto"/>
        </w:rPr>
        <w:t>2) they</w:t>
      </w:r>
      <w:r w:rsidR="00C77A7F" w:rsidRPr="00CA3D96">
        <w:rPr>
          <w:rStyle w:val="SubtleEmphasis"/>
          <w:rFonts w:cstheme="minorHAnsi"/>
          <w:i w:val="0"/>
          <w:iCs w:val="0"/>
          <w:color w:val="auto"/>
        </w:rPr>
        <w:t xml:space="preserve"> </w:t>
      </w:r>
      <w:r w:rsidR="004E78D2" w:rsidRPr="00CA3D96">
        <w:rPr>
          <w:rStyle w:val="SubtleEmphasis"/>
          <w:rFonts w:cstheme="minorHAnsi"/>
          <w:i w:val="0"/>
          <w:iCs w:val="0"/>
          <w:color w:val="auto"/>
        </w:rPr>
        <w:t xml:space="preserve">relate to species life-history, </w:t>
      </w:r>
      <w:r w:rsidR="0019282F" w:rsidRPr="00CA3D96">
        <w:rPr>
          <w:rStyle w:val="SubtleEmphasis"/>
          <w:rFonts w:cstheme="minorHAnsi"/>
          <w:i w:val="0"/>
          <w:iCs w:val="0"/>
          <w:color w:val="auto"/>
        </w:rPr>
        <w:t>ecology,</w:t>
      </w:r>
      <w:r w:rsidR="00242290" w:rsidRPr="00CA3D96">
        <w:rPr>
          <w:rStyle w:val="SubtleEmphasis"/>
          <w:rFonts w:cstheme="minorHAnsi"/>
          <w:i w:val="0"/>
          <w:iCs w:val="0"/>
          <w:color w:val="auto"/>
        </w:rPr>
        <w:t xml:space="preserve"> </w:t>
      </w:r>
      <w:r w:rsidR="004E78D2" w:rsidRPr="00CA3D96">
        <w:rPr>
          <w:rStyle w:val="SubtleEmphasis"/>
          <w:rFonts w:cstheme="minorHAnsi"/>
          <w:i w:val="0"/>
          <w:iCs w:val="0"/>
          <w:color w:val="auto"/>
        </w:rPr>
        <w:t>and resource use</w:t>
      </w:r>
      <w:r w:rsidR="00C77A7F" w:rsidRPr="00CA3D96">
        <w:rPr>
          <w:rStyle w:val="SubtleEmphasis"/>
          <w:rFonts w:cstheme="minorHAnsi"/>
          <w:i w:val="0"/>
          <w:iCs w:val="0"/>
          <w:color w:val="auto"/>
        </w:rPr>
        <w:t xml:space="preserve">, such that </w:t>
      </w:r>
      <w:r w:rsidR="00C1625D" w:rsidRPr="00CA3D96">
        <w:rPr>
          <w:rStyle w:val="SubtleEmphasis"/>
          <w:rFonts w:cstheme="minorHAnsi"/>
          <w:i w:val="0"/>
          <w:iCs w:val="0"/>
          <w:color w:val="auto"/>
        </w:rPr>
        <w:t xml:space="preserve">they </w:t>
      </w:r>
      <w:r w:rsidR="001935AF">
        <w:rPr>
          <w:rStyle w:val="SubtleEmphasis"/>
          <w:rFonts w:cstheme="minorHAnsi"/>
          <w:i w:val="0"/>
          <w:iCs w:val="0"/>
          <w:color w:val="auto"/>
        </w:rPr>
        <w:t xml:space="preserve">might </w:t>
      </w:r>
      <w:r w:rsidR="004D6FAA" w:rsidRPr="00CA3D96">
        <w:rPr>
          <w:rStyle w:val="SubtleEmphasis"/>
          <w:rFonts w:cstheme="minorHAnsi"/>
          <w:i w:val="0"/>
          <w:iCs w:val="0"/>
          <w:color w:val="auto"/>
        </w:rPr>
        <w:t xml:space="preserve">influence </w:t>
      </w:r>
      <w:commentRangeStart w:id="50"/>
      <w:r w:rsidR="004D6FAA" w:rsidRPr="00CA3D96">
        <w:rPr>
          <w:rStyle w:val="SubtleEmphasis"/>
          <w:rFonts w:cstheme="minorHAnsi"/>
          <w:i w:val="0"/>
          <w:iCs w:val="0"/>
          <w:color w:val="auto"/>
        </w:rPr>
        <w:t xml:space="preserve">species </w:t>
      </w:r>
      <w:r w:rsidR="001A2825">
        <w:rPr>
          <w:rStyle w:val="SubtleEmphasis"/>
          <w:rFonts w:cstheme="minorHAnsi"/>
          <w:i w:val="0"/>
          <w:iCs w:val="0"/>
          <w:color w:val="auto"/>
        </w:rPr>
        <w:t>land-use</w:t>
      </w:r>
      <w:r w:rsidR="004D6FAA" w:rsidRPr="00CA3D96">
        <w:rPr>
          <w:rStyle w:val="SubtleEmphasis"/>
          <w:rFonts w:cstheme="minorHAnsi"/>
          <w:i w:val="0"/>
          <w:iCs w:val="0"/>
          <w:color w:val="auto"/>
        </w:rPr>
        <w:t xml:space="preserve"> responses</w:t>
      </w:r>
      <w:r w:rsidR="00C1625D" w:rsidRPr="00CA3D96">
        <w:rPr>
          <w:rStyle w:val="SubtleEmphasis"/>
          <w:rFonts w:cstheme="minorHAnsi"/>
          <w:i w:val="0"/>
          <w:iCs w:val="0"/>
          <w:color w:val="auto"/>
        </w:rPr>
        <w:t xml:space="preserve"> </w:t>
      </w:r>
      <w:commentRangeStart w:id="51"/>
      <w:r w:rsidR="001A2825">
        <w:rPr>
          <w:rStyle w:val="SubtleEmphasis"/>
          <w:rFonts w:cstheme="minorHAnsi"/>
          <w:i w:val="0"/>
          <w:iCs w:val="0"/>
          <w:color w:val="auto"/>
        </w:rPr>
        <w:t>and</w:t>
      </w:r>
      <w:r w:rsidR="00690645">
        <w:rPr>
          <w:rStyle w:val="SubtleEmphasis"/>
          <w:rFonts w:cstheme="minorHAnsi"/>
          <w:i w:val="0"/>
          <w:iCs w:val="0"/>
          <w:color w:val="auto"/>
        </w:rPr>
        <w:t xml:space="preserve"> </w:t>
      </w:r>
      <w:r w:rsidR="001935AF">
        <w:rPr>
          <w:rStyle w:val="SubtleEmphasis"/>
          <w:rFonts w:cstheme="minorHAnsi"/>
          <w:i w:val="0"/>
          <w:iCs w:val="0"/>
          <w:color w:val="auto"/>
        </w:rPr>
        <w:t xml:space="preserve">climatic niche properties (and thus expected </w:t>
      </w:r>
      <w:r w:rsidR="001A2825">
        <w:rPr>
          <w:rStyle w:val="SubtleEmphasis"/>
          <w:rFonts w:cstheme="minorHAnsi"/>
          <w:i w:val="0"/>
          <w:iCs w:val="0"/>
          <w:color w:val="auto"/>
        </w:rPr>
        <w:t>climate-change sensitivity</w:t>
      </w:r>
      <w:commentRangeEnd w:id="50"/>
      <w:r w:rsidR="001935AF">
        <w:rPr>
          <w:rStyle w:val="SubtleEmphasis"/>
          <w:rFonts w:cstheme="minorHAnsi"/>
          <w:i w:val="0"/>
          <w:iCs w:val="0"/>
          <w:color w:val="auto"/>
        </w:rPr>
        <w:t>)</w:t>
      </w:r>
      <w:commentRangeEnd w:id="51"/>
      <w:r w:rsidR="00E65DFD">
        <w:rPr>
          <w:rStyle w:val="CommentReference"/>
        </w:rPr>
        <w:commentReference w:id="51"/>
      </w:r>
      <w:r w:rsidR="00AF3AC3">
        <w:rPr>
          <w:rStyle w:val="CommentReference"/>
        </w:rPr>
        <w:commentReference w:id="50"/>
      </w:r>
      <w:r w:rsidR="002A2024" w:rsidRPr="00CA3D96">
        <w:rPr>
          <w:rStyle w:val="SubtleEmphasis"/>
          <w:rFonts w:cstheme="minorHAnsi"/>
          <w:i w:val="0"/>
          <w:iCs w:val="0"/>
          <w:color w:val="auto"/>
        </w:rPr>
        <w:t xml:space="preserve">. </w:t>
      </w:r>
      <w:r w:rsidR="00A718D8" w:rsidRPr="00CA3D96">
        <w:rPr>
          <w:rStyle w:val="SubtleEmphasis"/>
          <w:rFonts w:cstheme="minorHAnsi"/>
          <w:i w:val="0"/>
          <w:iCs w:val="0"/>
          <w:color w:val="auto"/>
        </w:rPr>
        <w:t xml:space="preserve">We </w:t>
      </w:r>
      <w:r w:rsidR="002A2024" w:rsidRPr="00CA3D96">
        <w:rPr>
          <w:rStyle w:val="SubtleEmphasis"/>
          <w:rFonts w:cstheme="minorHAnsi"/>
          <w:i w:val="0"/>
          <w:iCs w:val="0"/>
          <w:color w:val="auto"/>
        </w:rPr>
        <w:t>couldn’t capture</w:t>
      </w:r>
      <w:r w:rsidR="00A718D8" w:rsidRPr="00CA3D96">
        <w:rPr>
          <w:rStyle w:val="SubtleEmphasis"/>
          <w:rFonts w:cstheme="minorHAnsi"/>
          <w:i w:val="0"/>
          <w:iCs w:val="0"/>
          <w:color w:val="auto"/>
        </w:rPr>
        <w:t xml:space="preserve"> </w:t>
      </w:r>
      <w:r w:rsidR="00DB1258" w:rsidRPr="00CA3D96">
        <w:rPr>
          <w:rStyle w:val="SubtleEmphasis"/>
          <w:rFonts w:cstheme="minorHAnsi"/>
          <w:i w:val="0"/>
          <w:iCs w:val="0"/>
          <w:color w:val="auto"/>
        </w:rPr>
        <w:t>intraspecific</w:t>
      </w:r>
      <w:r w:rsidR="00A718D8" w:rsidRPr="00CA3D96">
        <w:rPr>
          <w:rStyle w:val="SubtleEmphasis"/>
          <w:rFonts w:cstheme="minorHAnsi"/>
          <w:i w:val="0"/>
          <w:iCs w:val="0"/>
          <w:color w:val="auto"/>
        </w:rPr>
        <w:t xml:space="preserve"> variation</w:t>
      </w:r>
      <w:r w:rsidR="00AC0A79" w:rsidRPr="00CA3D96">
        <w:rPr>
          <w:rStyle w:val="SubtleEmphasis"/>
          <w:rFonts w:cstheme="minorHAnsi"/>
          <w:i w:val="0"/>
          <w:iCs w:val="0"/>
          <w:color w:val="auto"/>
        </w:rPr>
        <w:t xml:space="preserve"> in trait values</w:t>
      </w:r>
      <w:r w:rsidR="002A2024" w:rsidRPr="00CA3D96">
        <w:rPr>
          <w:rStyle w:val="SubtleEmphasis"/>
          <w:rFonts w:cstheme="minorHAnsi"/>
          <w:i w:val="0"/>
          <w:iCs w:val="0"/>
          <w:color w:val="auto"/>
        </w:rPr>
        <w:t xml:space="preserve">, </w:t>
      </w:r>
      <w:commentRangeStart w:id="52"/>
      <w:r w:rsidR="002A2024" w:rsidRPr="00CA3D96">
        <w:rPr>
          <w:rStyle w:val="SubtleEmphasis"/>
          <w:rFonts w:cstheme="minorHAnsi"/>
          <w:i w:val="0"/>
          <w:iCs w:val="0"/>
          <w:color w:val="auto"/>
        </w:rPr>
        <w:t xml:space="preserve">and </w:t>
      </w:r>
      <w:r w:rsidR="004E3F1D">
        <w:rPr>
          <w:rStyle w:val="SubtleEmphasis"/>
          <w:rFonts w:cstheme="minorHAnsi"/>
          <w:i w:val="0"/>
          <w:iCs w:val="0"/>
          <w:color w:val="auto"/>
        </w:rPr>
        <w:t xml:space="preserve">instead </w:t>
      </w:r>
      <w:r w:rsidR="009E47DA">
        <w:rPr>
          <w:rStyle w:val="SubtleEmphasis"/>
          <w:rFonts w:cstheme="minorHAnsi"/>
          <w:i w:val="0"/>
          <w:iCs w:val="0"/>
          <w:color w:val="auto"/>
        </w:rPr>
        <w:t xml:space="preserve">we used </w:t>
      </w:r>
      <w:r w:rsidR="004E3F1D">
        <w:rPr>
          <w:rStyle w:val="SubtleEmphasis"/>
          <w:rFonts w:cstheme="minorHAnsi"/>
          <w:i w:val="0"/>
          <w:iCs w:val="0"/>
          <w:color w:val="auto"/>
        </w:rPr>
        <w:t>single mean values for all traits</w:t>
      </w:r>
      <w:commentRangeEnd w:id="52"/>
      <w:r w:rsidR="00D01DD8">
        <w:rPr>
          <w:rStyle w:val="CommentReference"/>
        </w:rPr>
        <w:commentReference w:id="52"/>
      </w:r>
      <w:r w:rsidR="00A718D8" w:rsidRPr="00CA3D96">
        <w:rPr>
          <w:rStyle w:val="SubtleEmphasis"/>
          <w:rFonts w:cstheme="minorHAnsi"/>
          <w:i w:val="0"/>
          <w:iCs w:val="0"/>
          <w:color w:val="auto"/>
        </w:rPr>
        <w:t>.</w:t>
      </w:r>
    </w:p>
    <w:p w14:paraId="24D948DA" w14:textId="444D5E8B" w:rsidR="002A493F" w:rsidRDefault="00963481" w:rsidP="0045528F">
      <w:pPr>
        <w:spacing w:line="276" w:lineRule="auto"/>
        <w:jc w:val="both"/>
        <w:rPr>
          <w:rStyle w:val="SubtleEmphasis"/>
          <w:i w:val="0"/>
          <w:iCs w:val="0"/>
          <w:color w:val="auto"/>
        </w:rPr>
      </w:pPr>
      <w:r w:rsidRPr="00CA3D96">
        <w:rPr>
          <w:rStyle w:val="SubtleEmphasis"/>
          <w:i w:val="0"/>
          <w:iCs w:val="0"/>
          <w:color w:val="auto"/>
        </w:rPr>
        <w:t>We enhanced the trait data</w:t>
      </w:r>
      <w:r w:rsidR="00CB1A99" w:rsidRPr="00CA3D96">
        <w:rPr>
          <w:rStyle w:val="SubtleEmphasis"/>
          <w:i w:val="0"/>
          <w:iCs w:val="0"/>
          <w:color w:val="auto"/>
        </w:rPr>
        <w:t xml:space="preserve"> obtained</w:t>
      </w:r>
      <w:r w:rsidRPr="00CA3D96">
        <w:rPr>
          <w:rStyle w:val="SubtleEmphasis"/>
          <w:i w:val="0"/>
          <w:iCs w:val="0"/>
          <w:color w:val="auto"/>
        </w:rPr>
        <w:t xml:space="preserve"> from </w:t>
      </w:r>
      <w:r w:rsidR="00281592" w:rsidRPr="00CA3D96">
        <w:rPr>
          <w:rStyle w:val="SubtleEmphasis"/>
          <w:rFonts w:cstheme="minorHAnsi"/>
          <w:i w:val="0"/>
          <w:iCs w:val="0"/>
          <w:color w:val="auto"/>
        </w:rPr>
        <w:fldChar w:fldCharType="begin" w:fldLock="1"/>
      </w:r>
      <w:r w:rsidR="002D1141" w:rsidRPr="00CA3D96">
        <w:rPr>
          <w:rStyle w:val="SubtleEmphasis"/>
          <w:rFonts w:cstheme="minorHAnsi"/>
          <w:i w:val="0"/>
          <w:iCs w:val="0"/>
          <w:color w:val="auto"/>
        </w:rPr>
        <w:instrText>ADDIN CSL_CITATION {"citationItems":[{"id":"ITEM-1","itemData":{"DOI":"10.1111/geb.13184","ISSN":"14668238","abstract":"Aim: Trait data are increasingly being used in studies investigating the impacts of global changes on the structure and functioning of ecological communities. Despite a growing number of trait data collations for terrestrial vertebrates, there is to date no global assessment of the gaps and biases the data present. Here, we assess whether terrestrial vertebrate trait data are taxonomically, spatially and phylogenetically biased. Location: Global. Time period: Present. Major taxa studied: Terrestrial vertebrates. Methods: We compile seven ecological traits and quantify coverage as the proportion of species for which an estimate is available. For a species, we define completeness as the proportion of non-missing values across traits. We assess whether coverage and completeness differ across classes and examine phylogenetic biases in trait data. To investigate spatial biases, we test whether wider-ranging species have more complete trait data than narrow-ranging species. Additionally, we test whether species-rich regions, which are of most concern for conservation, are less well sampled than species-poor regions. Results: Mammals and birds are well sampled even in species-rich regions. For reptiles and amphibians (herptiles), only body size presents a high coverage (&gt;80%), in addition to habitat-related variables (amphibians). Herptiles are poorly sampled for other traits. The shortfalls are particularly acute in some species-rich regions and for certain clades. Across all classes, geographically rarer species have less complete trait information. Main conclusions: Trait information is less available on average in some of the most diverse areas and in geographically rarer species, both of which crucial for biodiversity conservation. Gaps in trait data might impede our ability to conduct large-scale analyses, whereas biases can impact the validity of extrapolations. A short-term solution to the problem is to estimate missing trait data using imputation techniques, whereas a longer-term and more robust filling of existing gaps requires continued data-collection efforts.","author":[{"dropping-particle":"","family":"Etard","given":"Adrienne","non-dropping-particle":"","parse-names":false,"suffix":""},{"dropping-particle":"","family":"Morrill","given":"Sophie","non-dropping-particle":"","parse-names":false,"suffix":""},{"dropping-particle":"","family":"Newbold","given":"Tim","non-dropping-particle":"","parse-names":false,"suffix":""}],"container-title":"Global Ecology and Biogeography","id":"ITEM-1","issue":"November 2019","issued":{"date-parts":[["2020"]]},"page":"1-16","title":"Global gaps in trait data for terrestrial vertebrates","type":"article-journal"},"uris":["http://www.mendeley.com/documents/?uuid=569ee55f-288c-4827-855b-89c4cde6c646"]}],"mendeley":{"formattedCitation":"(Etard &lt;i&gt;et al.&lt;/i&gt; 2020)","manualFormatting":"Etard et al. (2020)","plainTextFormattedCitation":"(Etard et al. 2020)","previouslyFormattedCitation":"(Etard &lt;i&gt;et al.&lt;/i&gt; 2020)"},"properties":{"noteIndex":0},"schema":"https://github.com/citation-style-language/schema/raw/master/csl-citation.json"}</w:instrText>
      </w:r>
      <w:r w:rsidR="00281592" w:rsidRPr="00CA3D96">
        <w:rPr>
          <w:rStyle w:val="SubtleEmphasis"/>
          <w:rFonts w:cstheme="minorHAnsi"/>
          <w:i w:val="0"/>
          <w:iCs w:val="0"/>
          <w:color w:val="auto"/>
        </w:rPr>
        <w:fldChar w:fldCharType="separate"/>
      </w:r>
      <w:r w:rsidR="00281592" w:rsidRPr="00CA3D96">
        <w:rPr>
          <w:rStyle w:val="SubtleEmphasis"/>
          <w:rFonts w:cstheme="minorHAnsi"/>
          <w:i w:val="0"/>
          <w:iCs w:val="0"/>
          <w:noProof/>
          <w:color w:val="auto"/>
        </w:rPr>
        <w:t xml:space="preserve">Etard </w:t>
      </w:r>
      <w:r w:rsidR="00281592" w:rsidRPr="00CA3D96">
        <w:rPr>
          <w:rStyle w:val="SubtleEmphasis"/>
          <w:rFonts w:cstheme="minorHAnsi"/>
          <w:iCs w:val="0"/>
          <w:noProof/>
          <w:color w:val="auto"/>
        </w:rPr>
        <w:t>et al.</w:t>
      </w:r>
      <w:r w:rsidR="00281592" w:rsidRPr="00CA3D96">
        <w:rPr>
          <w:rStyle w:val="SubtleEmphasis"/>
          <w:rFonts w:cstheme="minorHAnsi"/>
          <w:i w:val="0"/>
          <w:iCs w:val="0"/>
          <w:noProof/>
          <w:color w:val="auto"/>
        </w:rPr>
        <w:t xml:space="preserve"> (2020)</w:t>
      </w:r>
      <w:r w:rsidR="00281592" w:rsidRPr="00CA3D96">
        <w:rPr>
          <w:rStyle w:val="SubtleEmphasis"/>
          <w:rFonts w:cstheme="minorHAnsi"/>
          <w:i w:val="0"/>
          <w:iCs w:val="0"/>
          <w:color w:val="auto"/>
        </w:rPr>
        <w:fldChar w:fldCharType="end"/>
      </w:r>
      <w:r w:rsidRPr="00CA3D96">
        <w:rPr>
          <w:rStyle w:val="SubtleEmphasis"/>
          <w:i w:val="0"/>
          <w:iCs w:val="0"/>
          <w:color w:val="auto"/>
        </w:rPr>
        <w:t xml:space="preserve"> with species-level </w:t>
      </w:r>
      <w:r w:rsidR="009C0217">
        <w:rPr>
          <w:rStyle w:val="SubtleEmphasis"/>
          <w:i w:val="0"/>
          <w:iCs w:val="0"/>
          <w:color w:val="auto"/>
        </w:rPr>
        <w:t>estimates of diet</w:t>
      </w:r>
      <w:r w:rsidR="00C1625D" w:rsidRPr="00CA3D96">
        <w:rPr>
          <w:rStyle w:val="SubtleEmphasis"/>
          <w:i w:val="0"/>
          <w:iCs w:val="0"/>
          <w:color w:val="auto"/>
        </w:rPr>
        <w:t xml:space="preserve">, lacking in the </w:t>
      </w:r>
      <w:r w:rsidR="00281592" w:rsidRPr="00CA3D96">
        <w:rPr>
          <w:rStyle w:val="SubtleEmphasis"/>
          <w:i w:val="0"/>
          <w:iCs w:val="0"/>
          <w:color w:val="auto"/>
        </w:rPr>
        <w:t xml:space="preserve">published </w:t>
      </w:r>
      <w:r w:rsidR="00D44A63" w:rsidRPr="00CA3D96">
        <w:rPr>
          <w:rStyle w:val="SubtleEmphasis"/>
          <w:i w:val="0"/>
          <w:iCs w:val="0"/>
          <w:color w:val="auto"/>
        </w:rPr>
        <w:t>database</w:t>
      </w:r>
      <w:r w:rsidR="004D5A50" w:rsidRPr="00CA3D96">
        <w:rPr>
          <w:rStyle w:val="SubtleEmphasis"/>
          <w:i w:val="0"/>
          <w:iCs w:val="0"/>
          <w:color w:val="auto"/>
        </w:rPr>
        <w:t xml:space="preserve"> but likely important for </w:t>
      </w:r>
      <w:r w:rsidR="004653BB">
        <w:rPr>
          <w:rStyle w:val="SubtleEmphasis"/>
          <w:i w:val="0"/>
          <w:iCs w:val="0"/>
          <w:color w:val="auto"/>
        </w:rPr>
        <w:t>understanding</w:t>
      </w:r>
      <w:r w:rsidR="004653BB" w:rsidRPr="00CA3D96">
        <w:rPr>
          <w:rStyle w:val="SubtleEmphasis"/>
          <w:i w:val="0"/>
          <w:iCs w:val="0"/>
          <w:color w:val="auto"/>
        </w:rPr>
        <w:t xml:space="preserve"> </w:t>
      </w:r>
      <w:r w:rsidR="004D5A50" w:rsidRPr="00CA3D96">
        <w:rPr>
          <w:rStyle w:val="SubtleEmphasis"/>
          <w:i w:val="0"/>
          <w:iCs w:val="0"/>
          <w:color w:val="auto"/>
        </w:rPr>
        <w:t>species</w:t>
      </w:r>
      <w:r w:rsidR="004653BB">
        <w:rPr>
          <w:rStyle w:val="SubtleEmphasis"/>
          <w:i w:val="0"/>
          <w:iCs w:val="0"/>
          <w:color w:val="auto"/>
        </w:rPr>
        <w:t>’</w:t>
      </w:r>
      <w:r w:rsidR="004D5A50" w:rsidRPr="00CA3D96">
        <w:rPr>
          <w:rStyle w:val="SubtleEmphasis"/>
          <w:i w:val="0"/>
          <w:iCs w:val="0"/>
          <w:color w:val="auto"/>
        </w:rPr>
        <w:t xml:space="preserve"> </w:t>
      </w:r>
      <w:r w:rsidR="004653BB">
        <w:rPr>
          <w:rStyle w:val="SubtleEmphasis"/>
          <w:i w:val="0"/>
          <w:iCs w:val="0"/>
          <w:color w:val="auto"/>
        </w:rPr>
        <w:t xml:space="preserve">sensitivity </w:t>
      </w:r>
      <w:r w:rsidR="004D5A50" w:rsidRPr="00CA3D96">
        <w:rPr>
          <w:rStyle w:val="SubtleEmphasis"/>
          <w:i w:val="0"/>
          <w:iCs w:val="0"/>
          <w:color w:val="auto"/>
        </w:rPr>
        <w:t xml:space="preserve">to human </w:t>
      </w:r>
      <w:r w:rsidR="004653BB">
        <w:rPr>
          <w:rStyle w:val="SubtleEmphasis"/>
          <w:i w:val="0"/>
          <w:iCs w:val="0"/>
          <w:color w:val="auto"/>
        </w:rPr>
        <w:t>pressures</w:t>
      </w:r>
      <w:r w:rsidRPr="00CA3D96">
        <w:rPr>
          <w:rStyle w:val="SubtleEmphasis"/>
          <w:i w:val="0"/>
          <w:iCs w:val="0"/>
          <w:color w:val="auto"/>
        </w:rPr>
        <w:t>.</w:t>
      </w:r>
      <w:r w:rsidR="007E1783" w:rsidRPr="00CA3D96">
        <w:rPr>
          <w:rStyle w:val="SubtleEmphasis"/>
          <w:i w:val="0"/>
          <w:iCs w:val="0"/>
          <w:color w:val="auto"/>
        </w:rPr>
        <w:t xml:space="preserve"> For birds and mammals,</w:t>
      </w:r>
      <w:r w:rsidRPr="00CA3D96">
        <w:rPr>
          <w:rStyle w:val="SubtleEmphasis"/>
          <w:i w:val="0"/>
          <w:iCs w:val="0"/>
          <w:color w:val="auto"/>
        </w:rPr>
        <w:t xml:space="preserve"> </w:t>
      </w:r>
      <w:r w:rsidR="007E1783" w:rsidRPr="00CA3D96">
        <w:rPr>
          <w:rStyle w:val="SubtleEmphasis"/>
          <w:i w:val="0"/>
          <w:iCs w:val="0"/>
          <w:color w:val="auto"/>
        </w:rPr>
        <w:t>w</w:t>
      </w:r>
      <w:r w:rsidRPr="00CA3D96">
        <w:rPr>
          <w:rStyle w:val="SubtleEmphasis"/>
          <w:i w:val="0"/>
          <w:iCs w:val="0"/>
          <w:color w:val="auto"/>
        </w:rPr>
        <w:t xml:space="preserve">e collected </w:t>
      </w:r>
      <w:r w:rsidR="005C2B4C">
        <w:rPr>
          <w:rStyle w:val="SubtleEmphasis"/>
          <w:i w:val="0"/>
          <w:iCs w:val="0"/>
          <w:color w:val="auto"/>
        </w:rPr>
        <w:t xml:space="preserve">estimates of </w:t>
      </w:r>
      <w:r w:rsidRPr="00CA3D96">
        <w:rPr>
          <w:rStyle w:val="SubtleEmphasis"/>
          <w:i w:val="0"/>
          <w:iCs w:val="0"/>
          <w:color w:val="auto"/>
        </w:rPr>
        <w:t>species primary diet</w:t>
      </w:r>
      <w:r w:rsidR="007B1D05" w:rsidRPr="00CA3D96">
        <w:rPr>
          <w:rStyle w:val="SubtleEmphasis"/>
          <w:i w:val="0"/>
          <w:iCs w:val="0"/>
          <w:color w:val="auto"/>
        </w:rPr>
        <w:t xml:space="preserve"> </w:t>
      </w:r>
      <w:r w:rsidRPr="00CA3D96">
        <w:rPr>
          <w:rStyle w:val="SubtleEmphasis"/>
          <w:i w:val="0"/>
          <w:iCs w:val="0"/>
          <w:color w:val="auto"/>
        </w:rPr>
        <w:t>(</w:t>
      </w:r>
      <w:commentRangeStart w:id="53"/>
      <w:r w:rsidRPr="00CA3D96">
        <w:rPr>
          <w:rStyle w:val="SubtleEmphasis"/>
          <w:i w:val="0"/>
          <w:iCs w:val="0"/>
          <w:color w:val="auto"/>
        </w:rPr>
        <w:t xml:space="preserve">i.e., </w:t>
      </w:r>
      <w:r w:rsidRPr="00CA3D96" w:rsidDel="005C2B4C">
        <w:rPr>
          <w:rStyle w:val="SubtleEmphasis"/>
          <w:i w:val="0"/>
          <w:iCs w:val="0"/>
          <w:color w:val="auto"/>
        </w:rPr>
        <w:t>the diet</w:t>
      </w:r>
      <w:r w:rsidR="002A2B68" w:rsidRPr="00CA3D96" w:rsidDel="005C2B4C">
        <w:rPr>
          <w:rStyle w:val="SubtleEmphasis"/>
          <w:i w:val="0"/>
          <w:iCs w:val="0"/>
          <w:color w:val="auto"/>
        </w:rPr>
        <w:t xml:space="preserve"> inferred from </w:t>
      </w:r>
      <w:r w:rsidR="00516B3B">
        <w:rPr>
          <w:rStyle w:val="SubtleEmphasis"/>
          <w:i w:val="0"/>
          <w:iCs w:val="0"/>
          <w:color w:val="auto"/>
        </w:rPr>
        <w:t xml:space="preserve">the combination of </w:t>
      </w:r>
      <w:r w:rsidR="002A2B68" w:rsidRPr="00CA3D96">
        <w:rPr>
          <w:rStyle w:val="SubtleEmphasis"/>
          <w:i w:val="0"/>
          <w:iCs w:val="0"/>
          <w:color w:val="auto"/>
        </w:rPr>
        <w:t>food items</w:t>
      </w:r>
      <w:r w:rsidRPr="00CA3D96">
        <w:rPr>
          <w:rStyle w:val="SubtleEmphasis"/>
          <w:i w:val="0"/>
          <w:iCs w:val="0"/>
          <w:color w:val="auto"/>
        </w:rPr>
        <w:t xml:space="preserve"> </w:t>
      </w:r>
      <w:r w:rsidR="00611149">
        <w:rPr>
          <w:rStyle w:val="SubtleEmphasis"/>
          <w:i w:val="0"/>
          <w:iCs w:val="0"/>
          <w:color w:val="auto"/>
        </w:rPr>
        <w:t>totalling</w:t>
      </w:r>
      <w:r w:rsidRPr="00CA3D96">
        <w:rPr>
          <w:rStyle w:val="SubtleEmphasis"/>
          <w:i w:val="0"/>
          <w:iCs w:val="0"/>
          <w:color w:val="auto"/>
        </w:rPr>
        <w:t xml:space="preserve"> more than 50% of species</w:t>
      </w:r>
      <w:r w:rsidR="00920191">
        <w:rPr>
          <w:rStyle w:val="SubtleEmphasis"/>
          <w:i w:val="0"/>
          <w:iCs w:val="0"/>
          <w:color w:val="auto"/>
        </w:rPr>
        <w:t>’</w:t>
      </w:r>
      <w:r w:rsidRPr="00CA3D96">
        <w:rPr>
          <w:rStyle w:val="SubtleEmphasis"/>
          <w:i w:val="0"/>
          <w:iCs w:val="0"/>
          <w:color w:val="auto"/>
        </w:rPr>
        <w:t xml:space="preserve"> consumption</w:t>
      </w:r>
      <w:commentRangeEnd w:id="53"/>
      <w:r w:rsidR="005C2B4C">
        <w:rPr>
          <w:rStyle w:val="CommentReference"/>
        </w:rPr>
        <w:commentReference w:id="53"/>
      </w:r>
      <w:r w:rsidRPr="00CA3D96">
        <w:rPr>
          <w:rStyle w:val="SubtleEmphasis"/>
          <w:i w:val="0"/>
          <w:iCs w:val="0"/>
          <w:color w:val="auto"/>
        </w:rPr>
        <w:t>)</w:t>
      </w:r>
      <w:r w:rsidR="007B1D05" w:rsidRPr="00CA3D96">
        <w:rPr>
          <w:rStyle w:val="SubtleEmphasis"/>
          <w:i w:val="0"/>
          <w:iCs w:val="0"/>
          <w:color w:val="auto"/>
        </w:rPr>
        <w:t xml:space="preserve">, from the </w:t>
      </w:r>
      <w:proofErr w:type="spellStart"/>
      <w:r w:rsidR="007B1D05" w:rsidRPr="00CA3D96">
        <w:rPr>
          <w:rStyle w:val="SubtleEmphasis"/>
          <w:i w:val="0"/>
          <w:iCs w:val="0"/>
          <w:color w:val="auto"/>
        </w:rPr>
        <w:t>EltonTraits</w:t>
      </w:r>
      <w:proofErr w:type="spellEnd"/>
      <w:r w:rsidR="007B1D05" w:rsidRPr="00CA3D96">
        <w:rPr>
          <w:rStyle w:val="SubtleEmphasis"/>
          <w:i w:val="0"/>
          <w:iCs w:val="0"/>
          <w:color w:val="auto"/>
        </w:rPr>
        <w:t xml:space="preserve"> database </w:t>
      </w:r>
      <w:r w:rsidR="007B1D05" w:rsidRPr="00CA3D96">
        <w:rPr>
          <w:rStyle w:val="SubtleEmphasis"/>
          <w:i w:val="0"/>
          <w:iCs w:val="0"/>
          <w:color w:val="auto"/>
        </w:rPr>
        <w:fldChar w:fldCharType="begin" w:fldLock="1"/>
      </w:r>
      <w:r w:rsidR="00267D54" w:rsidRPr="00CA3D96">
        <w:rPr>
          <w:rStyle w:val="SubtleEmphasis"/>
          <w:i w:val="0"/>
          <w:iCs w:val="0"/>
          <w:color w:val="auto"/>
        </w:rPr>
        <w:instrText>ADDIN CSL_CITATION {"citationItems":[{"id":"ITEM-1","itemData":{"DOI":"10.1890/13-1917.1","ISBN":"0012-9658","ISSN":"0012-9658","PMID":"17435515","abstract":"Species are characterized by physiological, behavioral, and ecological attributes that are all subject to varying evolutionary and ecological constraints and jointly detemrine species' role and function in ecosystems. Attributes such as diet, foraging strata, foraging time, and body size, in particular, characterize a large portion of the \"Eltonian\" niches of species. Here we present a global species-level compilation of these key attributes for all 9993 and 5400 extant bird and mammal species derived from key literature sources. Global handbooks and monographs allowed the consistent sourcing of attributes for most species. For diet and foraging stratum we followed a defined protocol to translate the verbal descriptions into standardized, semiquantitative information about relative importance of different categories. Together with body size (continuous) and activity time (categorical) this enables a much finer distinction of species' foraging ecology than typical categorical guild assignments allow. Attributes lacking information for specific species are flagged, and interpolated values based on taxonomy are provided instead.The presented data set is limited by, among others, these select cases missing observed data, by errors and uncertainty in the expert assessment as presented in the literature, and by the lack of intraspecific information. However, the standardized and transparent nature and complete global coverage of the data set should support an array of potential studies in biogeography, community ecology, macroevolution, global change biology, and conservation. Potential uses include comparative work involving these traits as focal or secondary variables, ecological research on the trait or trophic structure of communities, or conservation science concerned with the loss of function among species or in ecosystems in a changing world. We hope that this publication will spur the sharing, collaborative curation, and extension of data to the benefit of a more integrative, rigorous, and global biodiversity science.","author":[{"dropping-particle":"","family":"Wilman","given":"Hamish","non-dropping-particle":"","parse-names":false,"suffix":""},{"dropping-particle":"","family":"Belmaker","given":"Jonathan","non-dropping-particle":"","parse-names":false,"suffix":""},{"dropping-particle":"","family":"Simpson","given":"Jennifer","non-dropping-particle":"","parse-names":false,"suffix":""},{"dropping-particle":"","family":"la Rosa","given":"Carolina","non-dropping-particle":"de","parse-names":false,"suffix":""},{"dropping-particle":"","family":"Rivadeneira","given":"Marcelo M.","non-dropping-particle":"","parse-names":false,"suffix":""},{"dropping-particle":"","family":"Jetz","given":"Walter","non-dropping-particle":"","parse-names":false,"suffix":""}],"container-title":"Ecology","id":"ITEM-1","issued":{"date-parts":[["2014"]]},"title":"EltonTraits 1.0: Species-level foraging attributes of the world's birds and mammals","type":"article-journal"},"uris":["http://www.mendeley.com/documents/?uuid=19faa4ba-7103-4ba6-8736-1bf5c34fb803"]}],"mendeley":{"formattedCitation":"(Wilman &lt;i&gt;et al.&lt;/i&gt; 2014)","plainTextFormattedCitation":"(Wilman et al. 2014)","previouslyFormattedCitation":"(Wilman &lt;i&gt;et al.&lt;/i&gt; 2014)"},"properties":{"noteIndex":0},"schema":"https://github.com/citation-style-language/schema/raw/master/csl-citation.json"}</w:instrText>
      </w:r>
      <w:r w:rsidR="007B1D05" w:rsidRPr="00CA3D96">
        <w:rPr>
          <w:rStyle w:val="SubtleEmphasis"/>
          <w:i w:val="0"/>
          <w:iCs w:val="0"/>
          <w:color w:val="auto"/>
        </w:rPr>
        <w:fldChar w:fldCharType="separate"/>
      </w:r>
      <w:r w:rsidR="007B1D05" w:rsidRPr="00CA3D96">
        <w:rPr>
          <w:rStyle w:val="SubtleEmphasis"/>
          <w:i w:val="0"/>
          <w:iCs w:val="0"/>
          <w:noProof/>
          <w:color w:val="auto"/>
        </w:rPr>
        <w:t xml:space="preserve">(Wilman </w:t>
      </w:r>
      <w:r w:rsidR="007B1D05" w:rsidRPr="00CA3D96">
        <w:rPr>
          <w:rStyle w:val="SubtleEmphasis"/>
          <w:iCs w:val="0"/>
          <w:noProof/>
          <w:color w:val="auto"/>
        </w:rPr>
        <w:t>et al.</w:t>
      </w:r>
      <w:r w:rsidR="007B1D05" w:rsidRPr="00CA3D96">
        <w:rPr>
          <w:rStyle w:val="SubtleEmphasis"/>
          <w:i w:val="0"/>
          <w:iCs w:val="0"/>
          <w:noProof/>
          <w:color w:val="auto"/>
        </w:rPr>
        <w:t xml:space="preserve"> 2014)</w:t>
      </w:r>
      <w:r w:rsidR="007B1D05" w:rsidRPr="00CA3D96">
        <w:rPr>
          <w:rStyle w:val="SubtleEmphasis"/>
          <w:i w:val="0"/>
          <w:iCs w:val="0"/>
          <w:color w:val="auto"/>
        </w:rPr>
        <w:fldChar w:fldCharType="end"/>
      </w:r>
      <w:r w:rsidRPr="00CA3D96">
        <w:rPr>
          <w:rStyle w:val="SubtleEmphasis"/>
          <w:i w:val="0"/>
          <w:iCs w:val="0"/>
          <w:color w:val="auto"/>
        </w:rPr>
        <w:t>.</w:t>
      </w:r>
      <w:r w:rsidR="007B1D05" w:rsidRPr="00CA3D96">
        <w:rPr>
          <w:rStyle w:val="SubtleEmphasis"/>
          <w:i w:val="0"/>
          <w:iCs w:val="0"/>
          <w:color w:val="auto"/>
        </w:rPr>
        <w:t xml:space="preserve"> For amphibians and reptiles, obtaining species </w:t>
      </w:r>
      <w:r w:rsidR="0071516B">
        <w:rPr>
          <w:rStyle w:val="SubtleEmphasis"/>
          <w:i w:val="0"/>
          <w:iCs w:val="0"/>
          <w:color w:val="auto"/>
        </w:rPr>
        <w:t>“</w:t>
      </w:r>
      <w:r w:rsidR="007B1D05" w:rsidRPr="00CA3D96">
        <w:rPr>
          <w:rStyle w:val="SubtleEmphasis"/>
          <w:i w:val="0"/>
          <w:iCs w:val="0"/>
          <w:color w:val="auto"/>
        </w:rPr>
        <w:t>primary</w:t>
      </w:r>
      <w:r w:rsidR="0071516B">
        <w:rPr>
          <w:rStyle w:val="SubtleEmphasis"/>
          <w:i w:val="0"/>
          <w:iCs w:val="0"/>
          <w:color w:val="auto"/>
        </w:rPr>
        <w:t>”</w:t>
      </w:r>
      <w:r w:rsidR="007B1D05" w:rsidRPr="00CA3D96">
        <w:rPr>
          <w:rStyle w:val="SubtleEmphasis"/>
          <w:i w:val="0"/>
          <w:iCs w:val="0"/>
          <w:color w:val="auto"/>
        </w:rPr>
        <w:t xml:space="preserve"> diet was not possible, as there were no data available on the relative consumption of different food items.</w:t>
      </w:r>
      <w:r w:rsidRPr="00CA3D96">
        <w:rPr>
          <w:rStyle w:val="SubtleEmphasis"/>
          <w:i w:val="0"/>
          <w:iCs w:val="0"/>
          <w:color w:val="auto"/>
        </w:rPr>
        <w:t xml:space="preserve"> </w:t>
      </w:r>
      <w:commentRangeStart w:id="54"/>
      <w:commentRangeStart w:id="55"/>
      <w:r w:rsidR="00B65E12" w:rsidRPr="00CA3D96">
        <w:rPr>
          <w:rStyle w:val="SubtleEmphasis"/>
          <w:i w:val="0"/>
          <w:iCs w:val="0"/>
          <w:color w:val="auto"/>
        </w:rPr>
        <w:t xml:space="preserve">For amphibians, the </w:t>
      </w:r>
      <w:proofErr w:type="spellStart"/>
      <w:r w:rsidR="00B65E12" w:rsidRPr="00CA3D96">
        <w:rPr>
          <w:rStyle w:val="SubtleEmphasis"/>
          <w:i w:val="0"/>
          <w:iCs w:val="0"/>
          <w:color w:val="auto"/>
        </w:rPr>
        <w:t>AmphiBIO</w:t>
      </w:r>
      <w:proofErr w:type="spellEnd"/>
      <w:r w:rsidR="00B65E12" w:rsidRPr="00CA3D96">
        <w:rPr>
          <w:rStyle w:val="SubtleEmphasis"/>
          <w:i w:val="0"/>
          <w:iCs w:val="0"/>
          <w:color w:val="auto"/>
        </w:rPr>
        <w:t xml:space="preserve"> database</w:t>
      </w:r>
      <w:r w:rsidR="00267D54" w:rsidRPr="00CA3D96">
        <w:rPr>
          <w:rStyle w:val="SubtleEmphasis"/>
          <w:i w:val="0"/>
          <w:iCs w:val="0"/>
          <w:color w:val="auto"/>
        </w:rPr>
        <w:t xml:space="preserve"> </w:t>
      </w:r>
      <w:r w:rsidR="00267D54" w:rsidRPr="00CA3D96">
        <w:rPr>
          <w:rStyle w:val="SubtleEmphasis"/>
          <w:i w:val="0"/>
          <w:iCs w:val="0"/>
          <w:color w:val="auto"/>
        </w:rPr>
        <w:fldChar w:fldCharType="begin" w:fldLock="1"/>
      </w:r>
      <w:r w:rsidR="00EC3F16" w:rsidRPr="00CA3D96">
        <w:rPr>
          <w:rStyle w:val="SubtleEmphasis"/>
          <w:i w:val="0"/>
          <w:iCs w:val="0"/>
          <w:color w:val="auto"/>
        </w:rPr>
        <w:instrText>ADDIN CSL_CITATION {"citationItems":[{"id":"ITEM-1","itemData":{"DOI":"10.1038/sdata.2017.123","ISBN":"2052-4463 (Electronic) 2052-4463 (Linking)","ISSN":"20524463","PMID":"28872632","abstract":"Current ecological and evolutionary research are increasingly moving from species- to trait-based approaches because traits provide a stronger link to organism’s function and fitness. Trait databases covering a large number of species are becoming available, but such data remains scarce for certain groups. Amphibians are among the most diverse vertebrate groups on Earth, and constitute an abundant component of major terrestrial and freshwater ecosystems. They are also facing rapid population declines worldwide, which is likely to affect trait composition in local communities, thereby impacting ecosystem processes and services. In this context, we introduce AmphiBIO, a comprehensive database of natural history traits for amphibians worldwide. The database releases information on 17 traits related to ecology, morphology and reproduction features of amphibians. We compiled data from more than 1,500 literature sources, and for more than 6,500 species of all orders (Anura, Caudata and Gymnophiona), 61 families and 531 genera. This database has the potential to allow unprecedented large-scale analyses in ecology, evolution, and conservation of amphibians.","author":[{"dropping-particle":"","family":"Oliveira","given":"Brunno Freire","non-dropping-particle":"","parse-names":false,"suffix":""},{"dropping-particle":"","family":"São-Pedro","given":"Vinícius Avelar","non-dropping-particle":"","parse-names":false,"suffix":""},{"dropping-particle":"","family":"Santos-Barrera","given":"Georgina","non-dropping-particle":"","parse-names":false,"suffix":""},{"dropping-particle":"","family":"Penone","given":"Caterina","non-dropping-particle":"","parse-names":false,"suffix":""},{"dropping-particle":"","family":"Costa","given":"Gabriel C.","non-dropping-particle":"","parse-names":false,"suffix":""}],"container-title":"Scientific Data","id":"ITEM-1","issued":{"date-parts":[["2017"]]},"title":"AmphiBIO, a global database for amphibian ecological traits","type":"article-journal"},"uris":["http://www.mendeley.com/documents/?uuid=bd9356e4-30f9-4a8e-9777-3962df66252e"]}],"mendeley":{"formattedCitation":"(Oliveira &lt;i&gt;et al.&lt;/i&gt; 2017)","plainTextFormattedCitation":"(Oliveira et al. 2017)","previouslyFormattedCitation":"(Oliveira &lt;i&gt;et al.&lt;/i&gt; 2017)"},"properties":{"noteIndex":0},"schema":"https://github.com/citation-style-language/schema/raw/master/csl-citation.json"}</w:instrText>
      </w:r>
      <w:r w:rsidR="00267D54" w:rsidRPr="00CA3D96">
        <w:rPr>
          <w:rStyle w:val="SubtleEmphasis"/>
          <w:i w:val="0"/>
          <w:iCs w:val="0"/>
          <w:color w:val="auto"/>
        </w:rPr>
        <w:fldChar w:fldCharType="separate"/>
      </w:r>
      <w:r w:rsidR="00267D54" w:rsidRPr="00CA3D96">
        <w:rPr>
          <w:rStyle w:val="SubtleEmphasis"/>
          <w:i w:val="0"/>
          <w:iCs w:val="0"/>
          <w:noProof/>
          <w:color w:val="auto"/>
        </w:rPr>
        <w:t xml:space="preserve">(Oliveira </w:t>
      </w:r>
      <w:r w:rsidR="00267D54" w:rsidRPr="00CA3D96">
        <w:rPr>
          <w:rStyle w:val="SubtleEmphasis"/>
          <w:iCs w:val="0"/>
          <w:noProof/>
          <w:color w:val="auto"/>
        </w:rPr>
        <w:t>et al.</w:t>
      </w:r>
      <w:r w:rsidR="00267D54" w:rsidRPr="00CA3D96">
        <w:rPr>
          <w:rStyle w:val="SubtleEmphasis"/>
          <w:i w:val="0"/>
          <w:iCs w:val="0"/>
          <w:noProof/>
          <w:color w:val="auto"/>
        </w:rPr>
        <w:t xml:space="preserve"> 2017)</w:t>
      </w:r>
      <w:r w:rsidR="00267D54" w:rsidRPr="00CA3D96">
        <w:rPr>
          <w:rStyle w:val="SubtleEmphasis"/>
          <w:i w:val="0"/>
          <w:iCs w:val="0"/>
          <w:color w:val="auto"/>
        </w:rPr>
        <w:fldChar w:fldCharType="end"/>
      </w:r>
      <w:r w:rsidR="00B65E12" w:rsidRPr="00CA3D96">
        <w:rPr>
          <w:rStyle w:val="SubtleEmphasis"/>
          <w:i w:val="0"/>
          <w:iCs w:val="0"/>
          <w:color w:val="auto"/>
        </w:rPr>
        <w:t xml:space="preserve"> provided</w:t>
      </w:r>
      <w:r w:rsidR="00DA61A6" w:rsidRPr="00CA3D96">
        <w:rPr>
          <w:rStyle w:val="SubtleEmphasis"/>
          <w:i w:val="0"/>
          <w:iCs w:val="0"/>
          <w:color w:val="auto"/>
        </w:rPr>
        <w:t xml:space="preserve"> </w:t>
      </w:r>
      <w:r w:rsidR="00B65E12" w:rsidRPr="00CA3D96">
        <w:rPr>
          <w:rStyle w:val="SubtleEmphasis"/>
          <w:i w:val="0"/>
          <w:iCs w:val="0"/>
          <w:color w:val="auto"/>
        </w:rPr>
        <w:t xml:space="preserve">information on </w:t>
      </w:r>
      <w:r w:rsidR="00267D54" w:rsidRPr="00CA3D96">
        <w:rPr>
          <w:rStyle w:val="SubtleEmphasis"/>
          <w:i w:val="0"/>
          <w:iCs w:val="0"/>
          <w:color w:val="auto"/>
        </w:rPr>
        <w:t>species</w:t>
      </w:r>
      <w:r w:rsidR="00B65E12" w:rsidRPr="00CA3D96">
        <w:rPr>
          <w:rStyle w:val="SubtleEmphasis"/>
          <w:i w:val="0"/>
          <w:iCs w:val="0"/>
          <w:color w:val="auto"/>
        </w:rPr>
        <w:t xml:space="preserve"> consumption </w:t>
      </w:r>
      <w:r w:rsidR="00267D54" w:rsidRPr="00CA3D96">
        <w:rPr>
          <w:rStyle w:val="SubtleEmphasis"/>
          <w:i w:val="0"/>
          <w:iCs w:val="0"/>
          <w:color w:val="auto"/>
        </w:rPr>
        <w:t>of different food items</w:t>
      </w:r>
      <w:r w:rsidR="00EE63B3">
        <w:rPr>
          <w:rStyle w:val="SubtleEmphasis"/>
          <w:i w:val="0"/>
          <w:iCs w:val="0"/>
          <w:color w:val="auto"/>
        </w:rPr>
        <w:t xml:space="preserve"> (</w:t>
      </w:r>
      <w:r w:rsidR="00445C49">
        <w:rPr>
          <w:rStyle w:val="SubtleEmphasis"/>
          <w:i w:val="0"/>
          <w:iCs w:val="0"/>
          <w:color w:val="auto"/>
        </w:rPr>
        <w:t xml:space="preserve">just in terms of presence/absence in the diet, </w:t>
      </w:r>
      <w:r w:rsidR="00EE63B3">
        <w:rPr>
          <w:rStyle w:val="SubtleEmphasis"/>
          <w:i w:val="0"/>
          <w:iCs w:val="0"/>
          <w:color w:val="auto"/>
        </w:rPr>
        <w:t xml:space="preserve">but without </w:t>
      </w:r>
      <w:r w:rsidR="00F41C5D">
        <w:rPr>
          <w:rStyle w:val="SubtleEmphasis"/>
          <w:i w:val="0"/>
          <w:iCs w:val="0"/>
          <w:color w:val="auto"/>
        </w:rPr>
        <w:t>estimation of their percent use</w:t>
      </w:r>
      <w:r w:rsidR="00EE63B3">
        <w:rPr>
          <w:rStyle w:val="SubtleEmphasis"/>
          <w:i w:val="0"/>
          <w:iCs w:val="0"/>
          <w:color w:val="auto"/>
        </w:rPr>
        <w:t>)</w:t>
      </w:r>
      <w:r w:rsidR="00402F4F">
        <w:rPr>
          <w:rStyle w:val="SubtleEmphasis"/>
          <w:i w:val="0"/>
          <w:iCs w:val="0"/>
          <w:color w:val="auto"/>
        </w:rPr>
        <w:t>, so</w:t>
      </w:r>
      <w:commentRangeStart w:id="56"/>
      <w:r w:rsidR="005376E1" w:rsidRPr="00CA3D96">
        <w:rPr>
          <w:rStyle w:val="SubtleEmphasis"/>
          <w:i w:val="0"/>
          <w:iCs w:val="0"/>
          <w:color w:val="auto"/>
        </w:rPr>
        <w:t xml:space="preserve"> we </w:t>
      </w:r>
      <w:r w:rsidR="00402F4F">
        <w:rPr>
          <w:rStyle w:val="SubtleEmphasis"/>
          <w:i w:val="0"/>
          <w:iCs w:val="0"/>
          <w:color w:val="auto"/>
        </w:rPr>
        <w:t xml:space="preserve">inferred diet </w:t>
      </w:r>
      <w:r w:rsidR="00C77138">
        <w:rPr>
          <w:rStyle w:val="SubtleEmphasis"/>
          <w:i w:val="0"/>
          <w:iCs w:val="0"/>
          <w:color w:val="auto"/>
        </w:rPr>
        <w:t>on the basis of</w:t>
      </w:r>
      <w:r w:rsidR="00402F4F">
        <w:rPr>
          <w:rStyle w:val="SubtleEmphasis"/>
          <w:i w:val="0"/>
          <w:iCs w:val="0"/>
          <w:color w:val="auto"/>
        </w:rPr>
        <w:t xml:space="preserve"> these reported </w:t>
      </w:r>
      <w:r w:rsidR="00C77138">
        <w:rPr>
          <w:rStyle w:val="SubtleEmphasis"/>
          <w:i w:val="0"/>
          <w:iCs w:val="0"/>
          <w:color w:val="auto"/>
        </w:rPr>
        <w:t>food items</w:t>
      </w:r>
      <w:r w:rsidR="008A22BE">
        <w:rPr>
          <w:rStyle w:val="SubtleEmphasis"/>
          <w:i w:val="0"/>
          <w:iCs w:val="0"/>
          <w:color w:val="auto"/>
        </w:rPr>
        <w:t xml:space="preserve"> (</w:t>
      </w:r>
      <w:r w:rsidR="00287813">
        <w:rPr>
          <w:rStyle w:val="SubtleEmphasis"/>
          <w:i w:val="0"/>
          <w:iCs w:val="0"/>
          <w:color w:val="auto"/>
        </w:rPr>
        <w:t>however</w:t>
      </w:r>
      <w:r w:rsidR="008A22BE">
        <w:rPr>
          <w:rStyle w:val="SubtleEmphasis"/>
          <w:i w:val="0"/>
          <w:iCs w:val="0"/>
          <w:color w:val="auto"/>
        </w:rPr>
        <w:t xml:space="preserve"> the coverage was low, with</w:t>
      </w:r>
      <w:r w:rsidR="008862EA">
        <w:rPr>
          <w:rStyle w:val="SubtleEmphasis"/>
          <w:i w:val="0"/>
          <w:iCs w:val="0"/>
          <w:color w:val="auto"/>
        </w:rPr>
        <w:t xml:space="preserve"> more than 75% of the species</w:t>
      </w:r>
      <w:r w:rsidR="00260205">
        <w:rPr>
          <w:rStyle w:val="SubtleEmphasis"/>
          <w:i w:val="0"/>
          <w:iCs w:val="0"/>
          <w:color w:val="auto"/>
        </w:rPr>
        <w:t xml:space="preserve"> missing diet information; Figure S1</w:t>
      </w:r>
      <w:r w:rsidR="008A22BE">
        <w:rPr>
          <w:rStyle w:val="SubtleEmphasis"/>
          <w:i w:val="0"/>
          <w:iCs w:val="0"/>
          <w:color w:val="auto"/>
        </w:rPr>
        <w:t>)</w:t>
      </w:r>
      <w:r w:rsidR="00267D54" w:rsidRPr="00CA3D96">
        <w:rPr>
          <w:rStyle w:val="SubtleEmphasis"/>
          <w:i w:val="0"/>
          <w:iCs w:val="0"/>
          <w:color w:val="auto"/>
        </w:rPr>
        <w:t>.</w:t>
      </w:r>
      <w:commentRangeEnd w:id="54"/>
      <w:r w:rsidR="0001548D">
        <w:rPr>
          <w:rStyle w:val="CommentReference"/>
        </w:rPr>
        <w:commentReference w:id="54"/>
      </w:r>
      <w:commentRangeEnd w:id="55"/>
      <w:r w:rsidR="00920191">
        <w:rPr>
          <w:rStyle w:val="CommentReference"/>
        </w:rPr>
        <w:commentReference w:id="55"/>
      </w:r>
      <w:r w:rsidR="00EC15CD">
        <w:rPr>
          <w:rStyle w:val="SubtleEmphasis"/>
          <w:i w:val="0"/>
          <w:iCs w:val="0"/>
          <w:color w:val="auto"/>
        </w:rPr>
        <w:t xml:space="preserve"> </w:t>
      </w:r>
      <w:r w:rsidR="00640B5A">
        <w:rPr>
          <w:rStyle w:val="SubtleEmphasis"/>
          <w:i w:val="0"/>
          <w:iCs w:val="0"/>
          <w:color w:val="auto"/>
        </w:rPr>
        <w:t>For reptiles, t</w:t>
      </w:r>
      <w:r w:rsidR="00EC15CD">
        <w:rPr>
          <w:rStyle w:val="SubtleEmphasis"/>
          <w:i w:val="0"/>
          <w:iCs w:val="0"/>
          <w:color w:val="auto"/>
        </w:rPr>
        <w:t xml:space="preserve">here was no available data collection describing diet. </w:t>
      </w:r>
      <w:r w:rsidR="00706B4A">
        <w:rPr>
          <w:rStyle w:val="SubtleEmphasis"/>
          <w:i w:val="0"/>
          <w:iCs w:val="0"/>
          <w:color w:val="auto"/>
        </w:rPr>
        <w:t>F</w:t>
      </w:r>
      <w:r w:rsidR="00640B5A">
        <w:rPr>
          <w:rStyle w:val="SubtleEmphasis"/>
          <w:i w:val="0"/>
          <w:iCs w:val="0"/>
          <w:color w:val="auto"/>
        </w:rPr>
        <w:t>or both reptiles and amphibians,</w:t>
      </w:r>
      <w:r w:rsidR="00384F98">
        <w:rPr>
          <w:rStyle w:val="SubtleEmphasis"/>
          <w:i w:val="0"/>
          <w:iCs w:val="0"/>
          <w:color w:val="auto"/>
        </w:rPr>
        <w:t xml:space="preserve"> </w:t>
      </w:r>
      <w:commentRangeStart w:id="57"/>
      <w:r w:rsidR="00384F98">
        <w:rPr>
          <w:rStyle w:val="SubtleEmphasis"/>
          <w:i w:val="0"/>
          <w:iCs w:val="0"/>
          <w:color w:val="auto"/>
        </w:rPr>
        <w:t>w</w:t>
      </w:r>
      <w:r w:rsidR="006067D0">
        <w:rPr>
          <w:rStyle w:val="SubtleEmphasis"/>
          <w:i w:val="0"/>
          <w:iCs w:val="0"/>
          <w:color w:val="auto"/>
        </w:rPr>
        <w:t xml:space="preserve">e </w:t>
      </w:r>
      <w:r w:rsidR="006B6264">
        <w:rPr>
          <w:rStyle w:val="SubtleEmphasis"/>
          <w:i w:val="0"/>
          <w:iCs w:val="0"/>
          <w:color w:val="auto"/>
        </w:rPr>
        <w:t xml:space="preserve">supplemented </w:t>
      </w:r>
      <w:r w:rsidR="008B0914">
        <w:rPr>
          <w:rStyle w:val="SubtleEmphasis"/>
          <w:i w:val="0"/>
          <w:iCs w:val="0"/>
          <w:color w:val="auto"/>
        </w:rPr>
        <w:t xml:space="preserve">the existing </w:t>
      </w:r>
      <w:r w:rsidR="00384F98">
        <w:rPr>
          <w:rStyle w:val="SubtleEmphasis"/>
          <w:i w:val="0"/>
          <w:iCs w:val="0"/>
          <w:color w:val="auto"/>
        </w:rPr>
        <w:t xml:space="preserve">datasets </w:t>
      </w:r>
      <w:r w:rsidR="006067D0">
        <w:rPr>
          <w:rStyle w:val="SubtleEmphasis"/>
          <w:i w:val="0"/>
          <w:iCs w:val="0"/>
          <w:color w:val="auto"/>
        </w:rPr>
        <w:t>by collecting</w:t>
      </w:r>
      <w:r w:rsidR="005376E1" w:rsidRPr="00CA3D96">
        <w:rPr>
          <w:rStyle w:val="SubtleEmphasis"/>
          <w:i w:val="0"/>
          <w:iCs w:val="0"/>
          <w:color w:val="auto"/>
        </w:rPr>
        <w:t xml:space="preserve"> data on species consumption from published sources</w:t>
      </w:r>
      <w:commentRangeEnd w:id="57"/>
      <w:r w:rsidR="0095388B">
        <w:rPr>
          <w:rStyle w:val="CommentReference"/>
        </w:rPr>
        <w:commentReference w:id="57"/>
      </w:r>
      <w:r w:rsidR="001D0784">
        <w:rPr>
          <w:rStyle w:val="SubtleEmphasis"/>
          <w:i w:val="0"/>
          <w:iCs w:val="0"/>
          <w:color w:val="auto"/>
        </w:rPr>
        <w:t xml:space="preserve"> </w:t>
      </w:r>
      <w:r w:rsidR="00345ED0">
        <w:rPr>
          <w:rStyle w:val="SubtleEmphasis"/>
          <w:i w:val="0"/>
          <w:iCs w:val="0"/>
          <w:color w:val="auto"/>
        </w:rPr>
        <w:t>(</w:t>
      </w:r>
      <w:r w:rsidR="004D1194">
        <w:rPr>
          <w:rStyle w:val="SubtleEmphasis"/>
          <w:i w:val="0"/>
          <w:iCs w:val="0"/>
          <w:color w:val="auto"/>
        </w:rPr>
        <w:t xml:space="preserve">recording </w:t>
      </w:r>
      <w:r w:rsidR="00424FC9">
        <w:rPr>
          <w:rStyle w:val="SubtleEmphasis"/>
          <w:i w:val="0"/>
          <w:iCs w:val="0"/>
          <w:color w:val="auto"/>
        </w:rPr>
        <w:t xml:space="preserve">the </w:t>
      </w:r>
      <w:r w:rsidR="004D1194">
        <w:rPr>
          <w:rStyle w:val="SubtleEmphasis"/>
          <w:i w:val="0"/>
          <w:iCs w:val="0"/>
          <w:color w:val="auto"/>
        </w:rPr>
        <w:t>presence/absence of different food items</w:t>
      </w:r>
      <w:r w:rsidR="00AA5CCB">
        <w:rPr>
          <w:rStyle w:val="SubtleEmphasis"/>
          <w:i w:val="0"/>
          <w:iCs w:val="0"/>
          <w:color w:val="auto"/>
        </w:rPr>
        <w:t xml:space="preserve"> in species consumption</w:t>
      </w:r>
      <w:r w:rsidR="00345ED0">
        <w:rPr>
          <w:rStyle w:val="SubtleEmphasis"/>
          <w:i w:val="0"/>
          <w:iCs w:val="0"/>
          <w:color w:val="auto"/>
        </w:rPr>
        <w:t>)</w:t>
      </w:r>
      <w:r w:rsidR="001510E0">
        <w:rPr>
          <w:rStyle w:val="SubtleEmphasis"/>
          <w:i w:val="0"/>
          <w:iCs w:val="0"/>
          <w:color w:val="auto"/>
        </w:rPr>
        <w:t>,</w:t>
      </w:r>
      <w:r w:rsidR="005376E1" w:rsidRPr="00CA3D96">
        <w:rPr>
          <w:rStyle w:val="SubtleEmphasis"/>
          <w:i w:val="0"/>
          <w:iCs w:val="0"/>
          <w:color w:val="auto"/>
        </w:rPr>
        <w:t xml:space="preserve"> for an additional 108 amphibians and for 239 reptiles</w:t>
      </w:r>
      <w:r w:rsidR="00776CD0">
        <w:rPr>
          <w:rStyle w:val="SubtleEmphasis"/>
          <w:i w:val="0"/>
          <w:iCs w:val="0"/>
          <w:color w:val="auto"/>
        </w:rPr>
        <w:t xml:space="preserve"> (SI</w:t>
      </w:r>
      <w:r w:rsidR="001D0784">
        <w:rPr>
          <w:rStyle w:val="SubtleEmphasis"/>
          <w:i w:val="0"/>
          <w:iCs w:val="0"/>
          <w:color w:val="auto"/>
        </w:rPr>
        <w:t xml:space="preserve"> S1.2, </w:t>
      </w:r>
      <w:r w:rsidR="00AA5CCB">
        <w:rPr>
          <w:rStyle w:val="SubtleEmphasis"/>
          <w:i w:val="0"/>
          <w:iCs w:val="0"/>
          <w:color w:val="auto"/>
        </w:rPr>
        <w:t>“</w:t>
      </w:r>
      <w:r w:rsidR="001D0784">
        <w:rPr>
          <w:rStyle w:val="SubtleEmphasis"/>
          <w:i w:val="0"/>
          <w:iCs w:val="0"/>
          <w:color w:val="auto"/>
        </w:rPr>
        <w:t>Diet data complements for amphibians and reptiles</w:t>
      </w:r>
      <w:r w:rsidR="00AA5CCB">
        <w:rPr>
          <w:rStyle w:val="SubtleEmphasis"/>
          <w:i w:val="0"/>
          <w:iCs w:val="0"/>
          <w:color w:val="auto"/>
        </w:rPr>
        <w:t>”</w:t>
      </w:r>
      <w:r w:rsidR="001D0784">
        <w:rPr>
          <w:rStyle w:val="SubtleEmphasis"/>
          <w:i w:val="0"/>
          <w:iCs w:val="0"/>
          <w:color w:val="auto"/>
        </w:rPr>
        <w:t>)</w:t>
      </w:r>
      <w:r w:rsidR="005376E1" w:rsidRPr="00CA3D96">
        <w:rPr>
          <w:rStyle w:val="SubtleEmphasis"/>
          <w:i w:val="0"/>
          <w:iCs w:val="0"/>
          <w:color w:val="auto"/>
        </w:rPr>
        <w:t xml:space="preserve">. </w:t>
      </w:r>
    </w:p>
    <w:p w14:paraId="3F2E6251" w14:textId="28994098" w:rsidR="00963481" w:rsidRPr="00CA3D96" w:rsidRDefault="00357AED" w:rsidP="0045528F">
      <w:pPr>
        <w:spacing w:line="276" w:lineRule="auto"/>
        <w:jc w:val="both"/>
        <w:rPr>
          <w:rStyle w:val="SubtleEmphasis"/>
          <w:i w:val="0"/>
          <w:iCs w:val="0"/>
          <w:color w:val="auto"/>
        </w:rPr>
      </w:pPr>
      <w:r>
        <w:rPr>
          <w:rStyle w:val="SubtleEmphasis"/>
          <w:i w:val="0"/>
          <w:iCs w:val="0"/>
          <w:color w:val="auto"/>
        </w:rPr>
        <w:t>W</w:t>
      </w:r>
      <w:r w:rsidR="002E6F62">
        <w:rPr>
          <w:rStyle w:val="SubtleEmphasis"/>
          <w:i w:val="0"/>
          <w:iCs w:val="0"/>
          <w:color w:val="auto"/>
        </w:rPr>
        <w:t>e standardised the diet data</w:t>
      </w:r>
      <w:r w:rsidR="00267D54" w:rsidRPr="00CA3D96">
        <w:rPr>
          <w:rStyle w:val="SubtleEmphasis"/>
          <w:i w:val="0"/>
          <w:iCs w:val="0"/>
          <w:color w:val="auto"/>
        </w:rPr>
        <w:t xml:space="preserve"> a</w:t>
      </w:r>
      <w:r w:rsidR="007B1D05" w:rsidRPr="00CA3D96">
        <w:rPr>
          <w:rStyle w:val="SubtleEmphasis"/>
          <w:i w:val="0"/>
          <w:iCs w:val="0"/>
          <w:color w:val="auto"/>
        </w:rPr>
        <w:t xml:space="preserve">cross </w:t>
      </w:r>
      <w:r w:rsidR="002E6F62">
        <w:rPr>
          <w:rStyle w:val="SubtleEmphasis"/>
          <w:i w:val="0"/>
          <w:iCs w:val="0"/>
          <w:color w:val="auto"/>
        </w:rPr>
        <w:t>the</w:t>
      </w:r>
      <w:r w:rsidR="007B1D05" w:rsidRPr="00CA3D96">
        <w:rPr>
          <w:rStyle w:val="SubtleEmphasis"/>
          <w:i w:val="0"/>
          <w:iCs w:val="0"/>
          <w:color w:val="auto"/>
        </w:rPr>
        <w:t xml:space="preserve"> </w:t>
      </w:r>
      <w:r w:rsidR="008F10D2" w:rsidRPr="00CA3D96">
        <w:rPr>
          <w:rStyle w:val="SubtleEmphasis"/>
          <w:i w:val="0"/>
          <w:iCs w:val="0"/>
          <w:color w:val="auto"/>
        </w:rPr>
        <w:t xml:space="preserve">vertebrate </w:t>
      </w:r>
      <w:r w:rsidR="007B1D05" w:rsidRPr="00CA3D96">
        <w:rPr>
          <w:rStyle w:val="SubtleEmphasis"/>
          <w:i w:val="0"/>
          <w:iCs w:val="0"/>
          <w:color w:val="auto"/>
        </w:rPr>
        <w:t xml:space="preserve">classes, </w:t>
      </w:r>
      <w:r w:rsidR="002E6F62">
        <w:rPr>
          <w:rStyle w:val="SubtleEmphasis"/>
          <w:i w:val="0"/>
          <w:iCs w:val="0"/>
          <w:color w:val="auto"/>
        </w:rPr>
        <w:t>by</w:t>
      </w:r>
      <w:r w:rsidR="002E6F62" w:rsidRPr="00CA3D96">
        <w:rPr>
          <w:rStyle w:val="SubtleEmphasis"/>
          <w:i w:val="0"/>
          <w:iCs w:val="0"/>
          <w:color w:val="auto"/>
        </w:rPr>
        <w:t xml:space="preserve"> group</w:t>
      </w:r>
      <w:r w:rsidR="002E6F62">
        <w:rPr>
          <w:rStyle w:val="SubtleEmphasis"/>
          <w:i w:val="0"/>
          <w:iCs w:val="0"/>
          <w:color w:val="auto"/>
        </w:rPr>
        <w:t>ing</w:t>
      </w:r>
      <w:r w:rsidR="00267D54" w:rsidRPr="00CA3D96">
        <w:rPr>
          <w:rStyle w:val="SubtleEmphasis"/>
          <w:i w:val="0"/>
          <w:iCs w:val="0"/>
          <w:color w:val="auto"/>
        </w:rPr>
        <w:t xml:space="preserve"> species in five different diet categories</w:t>
      </w:r>
      <w:r w:rsidR="00267D54" w:rsidRPr="00CA3D96">
        <w:rPr>
          <w:rFonts w:cstheme="minorHAnsi"/>
        </w:rPr>
        <w:t>: vertebrate eaters; invertebrate eaters; plant/seed eaters</w:t>
      </w:r>
      <w:r w:rsidR="009D4CAE">
        <w:rPr>
          <w:rFonts w:cstheme="minorHAnsi"/>
        </w:rPr>
        <w:t xml:space="preserve">; </w:t>
      </w:r>
      <w:r w:rsidR="00267D54" w:rsidRPr="00CA3D96">
        <w:rPr>
          <w:rFonts w:cstheme="minorHAnsi"/>
        </w:rPr>
        <w:t xml:space="preserve">fruit/nectar eaters; </w:t>
      </w:r>
      <w:commentRangeStart w:id="58"/>
      <w:r w:rsidR="00267D54" w:rsidRPr="00CA3D96">
        <w:rPr>
          <w:rFonts w:cstheme="minorHAnsi"/>
        </w:rPr>
        <w:t>and omnivores</w:t>
      </w:r>
      <w:commentRangeEnd w:id="58"/>
      <w:r>
        <w:rPr>
          <w:rStyle w:val="CommentReference"/>
        </w:rPr>
        <w:commentReference w:id="58"/>
      </w:r>
      <w:r w:rsidR="00B25722">
        <w:rPr>
          <w:rFonts w:cstheme="minorHAnsi"/>
        </w:rPr>
        <w:t xml:space="preserve"> (</w:t>
      </w:r>
      <w:r w:rsidR="002C7F08">
        <w:rPr>
          <w:rFonts w:cstheme="minorHAnsi"/>
        </w:rPr>
        <w:t xml:space="preserve">for mammals and birds, </w:t>
      </w:r>
      <w:r w:rsidR="00FF716D">
        <w:rPr>
          <w:color w:val="000000"/>
        </w:rPr>
        <w:t>species were classified as omnivores w</w:t>
      </w:r>
      <w:r w:rsidR="002C7F08">
        <w:rPr>
          <w:color w:val="000000"/>
        </w:rPr>
        <w:t>hen all food items had a percent use below or equal to 50%</w:t>
      </w:r>
      <w:r w:rsidR="00FD5E21">
        <w:rPr>
          <w:color w:val="000000"/>
        </w:rPr>
        <w:t xml:space="preserve">; </w:t>
      </w:r>
      <w:r w:rsidR="00B24F70">
        <w:rPr>
          <w:color w:val="000000"/>
        </w:rPr>
        <w:t xml:space="preserve">and for </w:t>
      </w:r>
      <w:r w:rsidR="00FD5E21">
        <w:rPr>
          <w:color w:val="000000"/>
        </w:rPr>
        <w:t>amphibians and reptile</w:t>
      </w:r>
      <w:r w:rsidR="00B24F70">
        <w:rPr>
          <w:color w:val="000000"/>
        </w:rPr>
        <w:t>s, when</w:t>
      </w:r>
      <w:r w:rsidR="00590587">
        <w:rPr>
          <w:color w:val="000000"/>
        </w:rPr>
        <w:t xml:space="preserve"> species where </w:t>
      </w:r>
      <w:r w:rsidR="005D74CF">
        <w:rPr>
          <w:color w:val="000000"/>
        </w:rPr>
        <w:t>known</w:t>
      </w:r>
      <w:r w:rsidR="00590587">
        <w:rPr>
          <w:color w:val="000000"/>
        </w:rPr>
        <w:t xml:space="preserve"> to consume both plant and animal matter</w:t>
      </w:r>
      <w:r w:rsidR="00B25722">
        <w:rPr>
          <w:rFonts w:cstheme="minorHAnsi"/>
        </w:rPr>
        <w:t>)</w:t>
      </w:r>
      <w:r w:rsidR="00267D54" w:rsidRPr="00CA3D96">
        <w:rPr>
          <w:rFonts w:cstheme="minorHAnsi"/>
        </w:rPr>
        <w:t>.</w:t>
      </w:r>
      <w:commentRangeEnd w:id="56"/>
      <w:r w:rsidR="0001548D">
        <w:rPr>
          <w:rStyle w:val="CommentReference"/>
        </w:rPr>
        <w:commentReference w:id="56"/>
      </w:r>
      <w:r w:rsidR="008F10D2" w:rsidRPr="00CA3D96">
        <w:rPr>
          <w:rStyle w:val="SubtleEmphasis"/>
          <w:i w:val="0"/>
          <w:iCs w:val="0"/>
          <w:color w:val="auto"/>
        </w:rPr>
        <w:t xml:space="preserve"> </w:t>
      </w:r>
      <w:r w:rsidR="004D3D24">
        <w:rPr>
          <w:rStyle w:val="SubtleEmphasis"/>
          <w:i w:val="0"/>
          <w:iCs w:val="0"/>
          <w:color w:val="auto"/>
        </w:rPr>
        <w:t>W</w:t>
      </w:r>
      <w:r w:rsidR="00963481" w:rsidRPr="00CA3D96">
        <w:rPr>
          <w:rStyle w:val="SubtleEmphasis"/>
          <w:i w:val="0"/>
          <w:iCs w:val="0"/>
          <w:color w:val="auto"/>
        </w:rPr>
        <w:t xml:space="preserve">e </w:t>
      </w:r>
      <w:r w:rsidR="004D3D24">
        <w:rPr>
          <w:rStyle w:val="SubtleEmphasis"/>
          <w:i w:val="0"/>
          <w:iCs w:val="0"/>
          <w:color w:val="auto"/>
        </w:rPr>
        <w:t xml:space="preserve">also </w:t>
      </w:r>
      <w:r w:rsidR="008F10D2" w:rsidRPr="00CA3D96">
        <w:rPr>
          <w:rStyle w:val="SubtleEmphasis"/>
          <w:i w:val="0"/>
          <w:iCs w:val="0"/>
          <w:color w:val="auto"/>
        </w:rPr>
        <w:t>calculated</w:t>
      </w:r>
      <w:r w:rsidR="00963481" w:rsidRPr="00CA3D96">
        <w:rPr>
          <w:rStyle w:val="SubtleEmphasis"/>
          <w:i w:val="0"/>
          <w:iCs w:val="0"/>
          <w:color w:val="auto"/>
        </w:rPr>
        <w:t xml:space="preserve"> species diet breadth – </w:t>
      </w:r>
      <w:commentRangeStart w:id="59"/>
      <w:commentRangeStart w:id="60"/>
      <w:r w:rsidR="00963481" w:rsidRPr="00CA3D96">
        <w:rPr>
          <w:rStyle w:val="SubtleEmphasis"/>
          <w:i w:val="0"/>
          <w:iCs w:val="0"/>
          <w:color w:val="auto"/>
        </w:rPr>
        <w:t>the total number of</w:t>
      </w:r>
      <w:r w:rsidR="006D75BE">
        <w:rPr>
          <w:rStyle w:val="SubtleEmphasis"/>
          <w:i w:val="0"/>
          <w:iCs w:val="0"/>
          <w:color w:val="auto"/>
        </w:rPr>
        <w:t xml:space="preserve"> recorded</w:t>
      </w:r>
      <w:r w:rsidR="00963481" w:rsidRPr="00CA3D96">
        <w:rPr>
          <w:rStyle w:val="SubtleEmphasis"/>
          <w:i w:val="0"/>
          <w:iCs w:val="0"/>
          <w:color w:val="auto"/>
        </w:rPr>
        <w:t xml:space="preserve"> food items</w:t>
      </w:r>
      <w:r w:rsidR="006D75BE">
        <w:rPr>
          <w:rStyle w:val="SubtleEmphasis"/>
          <w:i w:val="0"/>
          <w:iCs w:val="0"/>
          <w:color w:val="auto"/>
        </w:rPr>
        <w:t xml:space="preserve"> (in terms of presence/absence)</w:t>
      </w:r>
      <w:r w:rsidR="00963481" w:rsidRPr="00CA3D96">
        <w:rPr>
          <w:rStyle w:val="SubtleEmphasis"/>
          <w:i w:val="0"/>
          <w:iCs w:val="0"/>
          <w:color w:val="auto"/>
        </w:rPr>
        <w:t xml:space="preserve"> known to be consumed by a species</w:t>
      </w:r>
      <w:commentRangeEnd w:id="59"/>
      <w:r w:rsidR="002D665B">
        <w:rPr>
          <w:rStyle w:val="CommentReference"/>
        </w:rPr>
        <w:commentReference w:id="59"/>
      </w:r>
      <w:commentRangeEnd w:id="60"/>
      <w:r w:rsidR="0075315C">
        <w:rPr>
          <w:rStyle w:val="CommentReference"/>
        </w:rPr>
        <w:commentReference w:id="60"/>
      </w:r>
      <w:r w:rsidR="00963481" w:rsidRPr="00CA3D96">
        <w:rPr>
          <w:rStyle w:val="SubtleEmphasis"/>
          <w:i w:val="0"/>
          <w:iCs w:val="0"/>
          <w:color w:val="auto"/>
        </w:rPr>
        <w:t>.</w:t>
      </w:r>
      <w:r w:rsidR="007E1783" w:rsidRPr="00CA3D96">
        <w:rPr>
          <w:rStyle w:val="SubtleEmphasis"/>
          <w:i w:val="0"/>
          <w:iCs w:val="0"/>
          <w:color w:val="auto"/>
        </w:rPr>
        <w:t xml:space="preserve"> </w:t>
      </w:r>
      <w:r w:rsidR="007B1D05" w:rsidRPr="00CE1A28">
        <w:rPr>
          <w:rStyle w:val="SubtleEmphasis"/>
          <w:i w:val="0"/>
          <w:iCs w:val="0"/>
          <w:color w:val="auto"/>
        </w:rPr>
        <w:t xml:space="preserve">More information on the compilation of dietary information can be found in the </w:t>
      </w:r>
      <w:r w:rsidR="00281592" w:rsidRPr="00CE1A28">
        <w:rPr>
          <w:rStyle w:val="SubtleEmphasis"/>
          <w:i w:val="0"/>
          <w:iCs w:val="0"/>
          <w:color w:val="auto"/>
        </w:rPr>
        <w:t>S</w:t>
      </w:r>
      <w:r w:rsidR="00ED6A1B">
        <w:rPr>
          <w:rStyle w:val="SubtleEmphasis"/>
          <w:i w:val="0"/>
          <w:iCs w:val="0"/>
          <w:color w:val="auto"/>
        </w:rPr>
        <w:t xml:space="preserve">upporting </w:t>
      </w:r>
      <w:r w:rsidR="007B1D05" w:rsidRPr="00CE1A28">
        <w:rPr>
          <w:rStyle w:val="SubtleEmphasis"/>
          <w:i w:val="0"/>
          <w:iCs w:val="0"/>
          <w:color w:val="auto"/>
        </w:rPr>
        <w:t>I</w:t>
      </w:r>
      <w:r w:rsidR="00ED6A1B">
        <w:rPr>
          <w:rStyle w:val="SubtleEmphasis"/>
          <w:i w:val="0"/>
          <w:iCs w:val="0"/>
          <w:color w:val="auto"/>
        </w:rPr>
        <w:t>nformation</w:t>
      </w:r>
      <w:r w:rsidR="007B1D05" w:rsidRPr="00CE1A28">
        <w:rPr>
          <w:rStyle w:val="SubtleEmphasis"/>
          <w:i w:val="0"/>
          <w:iCs w:val="0"/>
          <w:color w:val="auto"/>
        </w:rPr>
        <w:t xml:space="preserve"> (</w:t>
      </w:r>
      <w:r w:rsidR="00382A27" w:rsidRPr="00CE1A28">
        <w:rPr>
          <w:rStyle w:val="SubtleEmphasis"/>
          <w:i w:val="0"/>
          <w:iCs w:val="0"/>
          <w:color w:val="auto"/>
        </w:rPr>
        <w:t>see “</w:t>
      </w:r>
      <w:r w:rsidR="0045528F">
        <w:rPr>
          <w:rStyle w:val="SubtleEmphasis"/>
          <w:i w:val="0"/>
          <w:iCs w:val="0"/>
          <w:color w:val="auto"/>
        </w:rPr>
        <w:t xml:space="preserve">S1 </w:t>
      </w:r>
      <w:r w:rsidR="00382A27" w:rsidRPr="00CE1A28">
        <w:t>Compiling diet information”</w:t>
      </w:r>
      <w:r w:rsidR="007B1D05" w:rsidRPr="00CE1A28">
        <w:rPr>
          <w:rStyle w:val="SubtleEmphasis"/>
          <w:i w:val="0"/>
          <w:iCs w:val="0"/>
          <w:color w:val="auto"/>
        </w:rPr>
        <w:t>).</w:t>
      </w:r>
      <w:r w:rsidR="00752027" w:rsidRPr="00CA3D96">
        <w:rPr>
          <w:rStyle w:val="SubtleEmphasis"/>
          <w:i w:val="0"/>
          <w:iCs w:val="0"/>
          <w:color w:val="auto"/>
        </w:rPr>
        <w:t xml:space="preserve"> </w:t>
      </w:r>
    </w:p>
    <w:p w14:paraId="232C277F" w14:textId="739F880A" w:rsidR="00231371" w:rsidRPr="00CA3D96" w:rsidRDefault="00231371" w:rsidP="0045528F">
      <w:pPr>
        <w:spacing w:line="276" w:lineRule="auto"/>
        <w:jc w:val="both"/>
        <w:rPr>
          <w:rStyle w:val="SubtleEmphasis"/>
          <w:rFonts w:cstheme="minorHAnsi"/>
          <w:b/>
          <w:bCs/>
          <w:color w:val="auto"/>
        </w:rPr>
      </w:pPr>
      <w:r w:rsidRPr="00CA3D96">
        <w:rPr>
          <w:rStyle w:val="SubtleEmphasis"/>
          <w:rFonts w:cstheme="minorHAnsi"/>
          <w:b/>
          <w:bCs/>
          <w:color w:val="auto"/>
        </w:rPr>
        <w:t xml:space="preserve">Geographical range </w:t>
      </w:r>
      <w:r w:rsidR="00D327F4" w:rsidRPr="00CA3D96">
        <w:rPr>
          <w:rStyle w:val="SubtleEmphasis"/>
          <w:rFonts w:cstheme="minorHAnsi"/>
          <w:b/>
          <w:bCs/>
          <w:color w:val="auto"/>
        </w:rPr>
        <w:t>area</w:t>
      </w:r>
    </w:p>
    <w:p w14:paraId="6EB7B64C" w14:textId="3D8367C3" w:rsidR="001A36C6" w:rsidRPr="00CA3D96" w:rsidRDefault="00231371" w:rsidP="0045528F">
      <w:pPr>
        <w:spacing w:line="276" w:lineRule="auto"/>
        <w:jc w:val="both"/>
        <w:rPr>
          <w:rStyle w:val="SubtleEmphasis"/>
          <w:rFonts w:cstheme="minorHAnsi"/>
          <w:i w:val="0"/>
          <w:iCs w:val="0"/>
          <w:color w:val="auto"/>
        </w:rPr>
      </w:pPr>
      <w:r w:rsidRPr="00CA3D96">
        <w:rPr>
          <w:rStyle w:val="SubtleEmphasis"/>
          <w:rFonts w:cstheme="minorHAnsi"/>
          <w:i w:val="0"/>
          <w:iCs w:val="0"/>
          <w:color w:val="auto"/>
        </w:rPr>
        <w:t xml:space="preserve">We used extent-of-occurrence maps from </w:t>
      </w:r>
      <w:proofErr w:type="spellStart"/>
      <w:r w:rsidRPr="00CA3D96">
        <w:rPr>
          <w:rStyle w:val="SubtleEmphasis"/>
          <w:rFonts w:cstheme="minorHAnsi"/>
          <w:i w:val="0"/>
          <w:iCs w:val="0"/>
          <w:color w:val="auto"/>
        </w:rPr>
        <w:t>BirdLife</w:t>
      </w:r>
      <w:proofErr w:type="spellEnd"/>
      <w:r w:rsidRPr="00CA3D96">
        <w:rPr>
          <w:rStyle w:val="SubtleEmphasis"/>
          <w:rFonts w:cstheme="minorHAnsi"/>
          <w:i w:val="0"/>
          <w:iCs w:val="0"/>
          <w:color w:val="auto"/>
        </w:rPr>
        <w:t xml:space="preserve"> </w:t>
      </w:r>
      <w:r w:rsidR="002D1141" w:rsidRPr="00CA3D96">
        <w:rPr>
          <w:rStyle w:val="SubtleEmphasis"/>
          <w:rFonts w:cstheme="minorHAnsi"/>
          <w:i w:val="0"/>
          <w:iCs w:val="0"/>
          <w:color w:val="auto"/>
        </w:rPr>
        <w:t>I</w:t>
      </w:r>
      <w:r w:rsidRPr="00CA3D96">
        <w:rPr>
          <w:rStyle w:val="SubtleEmphasis"/>
          <w:rFonts w:cstheme="minorHAnsi"/>
          <w:i w:val="0"/>
          <w:iCs w:val="0"/>
          <w:color w:val="auto"/>
        </w:rPr>
        <w:t>nternational for birds</w:t>
      </w:r>
      <w:r w:rsidR="00763EA1" w:rsidRPr="00CA3D96">
        <w:rPr>
          <w:rStyle w:val="SubtleEmphasis"/>
          <w:rFonts w:cstheme="minorHAnsi"/>
          <w:i w:val="0"/>
          <w:iCs w:val="0"/>
          <w:color w:val="auto"/>
        </w:rPr>
        <w:t xml:space="preserve"> </w:t>
      </w:r>
      <w:r w:rsidR="002D1141" w:rsidRPr="00CA3D96">
        <w:rPr>
          <w:rFonts w:cstheme="minorHAnsi"/>
          <w:shd w:val="clear" w:color="auto" w:fill="FFFFFF"/>
        </w:rPr>
        <w:t>(</w:t>
      </w:r>
      <w:hyperlink r:id="rId16" w:history="1">
        <w:r w:rsidR="002D1141" w:rsidRPr="00CA3D96">
          <w:rPr>
            <w:rStyle w:val="Hyperlink"/>
            <w:rFonts w:cstheme="minorHAnsi"/>
            <w:color w:val="auto"/>
            <w:u w:val="none"/>
            <w:shd w:val="clear" w:color="auto" w:fill="FFFFFF"/>
          </w:rPr>
          <w:t>http://datazone.birdlife.org/species/requestdis</w:t>
        </w:r>
      </w:hyperlink>
      <w:r w:rsidRPr="00CA3D96">
        <w:rPr>
          <w:rStyle w:val="SubtleEmphasis"/>
          <w:rFonts w:cstheme="minorHAnsi"/>
          <w:i w:val="0"/>
          <w:iCs w:val="0"/>
          <w:color w:val="auto"/>
        </w:rPr>
        <w:t xml:space="preserve">), from the IUCN Red List </w:t>
      </w:r>
      <w:commentRangeStart w:id="61"/>
      <w:r w:rsidRPr="00CA3D96">
        <w:rPr>
          <w:rStyle w:val="SubtleEmphasis"/>
          <w:rFonts w:cstheme="minorHAnsi"/>
          <w:i w:val="0"/>
          <w:iCs w:val="0"/>
          <w:color w:val="auto"/>
        </w:rPr>
        <w:t>for mammals</w:t>
      </w:r>
      <w:r w:rsidR="003F67B2">
        <w:rPr>
          <w:rStyle w:val="SubtleEmphasis"/>
          <w:rFonts w:cstheme="minorHAnsi"/>
          <w:i w:val="0"/>
          <w:iCs w:val="0"/>
          <w:color w:val="auto"/>
        </w:rPr>
        <w:t xml:space="preserve"> and amphibians</w:t>
      </w:r>
      <w:commentRangeEnd w:id="61"/>
      <w:r w:rsidR="00071028">
        <w:rPr>
          <w:rStyle w:val="CommentReference"/>
        </w:rPr>
        <w:commentReference w:id="61"/>
      </w:r>
      <w:r w:rsidR="002D1141" w:rsidRPr="00CA3D96">
        <w:rPr>
          <w:rStyle w:val="SubtleEmphasis"/>
          <w:rFonts w:cstheme="minorHAnsi"/>
          <w:i w:val="0"/>
          <w:iCs w:val="0"/>
          <w:color w:val="auto"/>
        </w:rPr>
        <w:t xml:space="preserve"> </w:t>
      </w:r>
      <w:r w:rsidR="002D1141" w:rsidRPr="00CA3D96">
        <w:rPr>
          <w:rStyle w:val="SubtleEmphasis"/>
          <w:rFonts w:cstheme="minorHAnsi"/>
          <w:i w:val="0"/>
          <w:iCs w:val="0"/>
          <w:color w:val="auto"/>
        </w:rPr>
        <w:fldChar w:fldCharType="begin" w:fldLock="1"/>
      </w:r>
      <w:r w:rsidR="002D1141" w:rsidRPr="00CA3D96">
        <w:rPr>
          <w:rStyle w:val="SubtleEmphasis"/>
          <w:rFonts w:cstheme="minorHAnsi"/>
          <w:i w:val="0"/>
          <w:iCs w:val="0"/>
          <w:color w:val="auto"/>
        </w:rPr>
        <w:instrText>ADDIN CSL_CITATION {"citationItems":[{"id":"ITEM-1","itemData":{"abstract":"IUCN 2020. The IUCN Red List of Threatened Species. Version 2020-2. https://www.iucnredlist.org. Downloaded on 09 July 2020.","author":[{"dropping-particle":"","family":"IUCN","given":"","non-dropping-particle":"","parse-names":false,"suffix":""}],"container-title":"https://www.iucnredlist.org. Downloaded on 09 July","id":"ITEM-1","issued":{"date-parts":[["2020"]]},"title":"The IUCN Red List of Threatened Species. Version 2020-2","type":"webpage"},"uris":["http://www.mendeley.com/documents/?uuid=92da35ad-162d-4eb1-95a5-def79b290f17"]}],"mendeley":{"formattedCitation":"(IUCN 2020)","plainTextFormattedCitation":"(IUCN 2020)","previouslyFormattedCitation":"(IUCN 2020)"},"properties":{"noteIndex":0},"schema":"https://github.com/citation-style-language/schema/raw/master/csl-citation.json"}</w:instrText>
      </w:r>
      <w:r w:rsidR="002D1141" w:rsidRPr="00CA3D96">
        <w:rPr>
          <w:rStyle w:val="SubtleEmphasis"/>
          <w:rFonts w:cstheme="minorHAnsi"/>
          <w:i w:val="0"/>
          <w:iCs w:val="0"/>
          <w:color w:val="auto"/>
        </w:rPr>
        <w:fldChar w:fldCharType="separate"/>
      </w:r>
      <w:r w:rsidR="002D1141" w:rsidRPr="00CA3D96">
        <w:rPr>
          <w:rStyle w:val="SubtleEmphasis"/>
          <w:rFonts w:cstheme="minorHAnsi"/>
          <w:i w:val="0"/>
          <w:iCs w:val="0"/>
          <w:noProof/>
          <w:color w:val="auto"/>
        </w:rPr>
        <w:t>(IUCN 2020)</w:t>
      </w:r>
      <w:r w:rsidR="002D1141" w:rsidRPr="00CA3D96">
        <w:rPr>
          <w:rStyle w:val="SubtleEmphasis"/>
          <w:rFonts w:cstheme="minorHAnsi"/>
          <w:i w:val="0"/>
          <w:iCs w:val="0"/>
          <w:color w:val="auto"/>
        </w:rPr>
        <w:fldChar w:fldCharType="end"/>
      </w:r>
      <w:r w:rsidRPr="00CA3D96">
        <w:rPr>
          <w:rStyle w:val="SubtleEmphasis"/>
          <w:rFonts w:cstheme="minorHAnsi"/>
          <w:i w:val="0"/>
          <w:iCs w:val="0"/>
          <w:color w:val="auto"/>
        </w:rPr>
        <w:t xml:space="preserve">, and from </w:t>
      </w:r>
      <w:r w:rsidR="002D1141" w:rsidRPr="00CA3D96">
        <w:rPr>
          <w:rStyle w:val="SubtleEmphasis"/>
          <w:rFonts w:cstheme="minorHAnsi"/>
          <w:i w:val="0"/>
          <w:iCs w:val="0"/>
          <w:color w:val="auto"/>
        </w:rPr>
        <w:fldChar w:fldCharType="begin" w:fldLock="1"/>
      </w:r>
      <w:r w:rsidR="0083552D">
        <w:rPr>
          <w:rStyle w:val="SubtleEmphasis"/>
          <w:rFonts w:cstheme="minorHAnsi"/>
          <w:i w:val="0"/>
          <w:iCs w:val="0"/>
          <w:color w:val="auto"/>
        </w:rPr>
        <w:instrText>ADDIN CSL_CITATION {"citationItems":[{"id":"ITEM-1","itemData":{"DOI":"10.1038/s41559-017-0332-2","ISSN":"2397334X","PMID":"28993667","abstract":"The distributions of amphibians, birds and mammals have underpinned global and local conservation priorities, and have been fundamental to our understanding of the determinants of global biodiversity. In contrast, the global distributions of reptiles, representing a third of terrestrial vertebrate diversity, have been unavailable. This prevented the incorporation of reptiles into conservation planning and biased our understanding of the underlying processes governing global vertebrate biodiversity. Here, we present and analyse the global distribution of 10,064 reptile species (99% of extant terrestrial species). We show that richness patterns of the other three tetrapod classes are good spatial surrogates for species richness of all reptiles combined and of snakes, but characterize diversity patterns of lizards and turtles poorly. Hotspots of total and endemic lizard richness overlap very little with those of other taxa. Moreover, existing protected areas, sites of biodiversity significance and global conservation schemes represent birds and mammals better than reptiles. We show that additional conservation actions are needed to effectively protect reptiles, particularly lizards and turtles. Adding reptile knowledge to a global complementarity conservation priority scheme identifies many locations that consequently become important. Notably, investing resources in some of the world's arid, grassland and savannah habitats might be necessary to represent all terrestrial vertebrates efficiently.","author":[{"dropping-particle":"","family":"Roll","given":"Uri","non-dropping-particle":"","parse-names":false,"suffix":""},{"dropping-particle":"","family":"Feldman","given":"Anat","non-dropping-particle":"","parse-names":false,"suffix":""},{"dropping-particle":"","family":"Novosolov","given":"Maria","non-dropping-particle":"","parse-names":false,"suffix":""},{"dropping-particle":"","family":"Allison","given":"Allen","non-dropping-particle":"","parse-names":false,"suffix":""},{"dropping-particle":"","family":"Bauer","given":"Aaron M.","non-dropping-particle":"","parse-names":false,"suffix":""},{"dropping-particle":"","family":"Bernard","given":"Rodolphe","non-dropping-particle":"","parse-names":false,"suffix":""},{"dropping-particle":"","family":"Böhm","given":"Monika","non-dropping-particle":"","parse-names":false,"suffix":""},{"dropping-particle":"","family":"Castro-Herrera","given":"Fernando","non-dropping-particle":"","parse-names":false,"suffix":""},{"dropping-particle":"","family":"Chirio","given":"Laurent","non-dropping-particle":"","parse-names":false,"suffix":""},{"dropping-particle":"","family":"Collen","given":"Ben","non-dropping-particle":"","parse-names":false,"suffix":""},{"dropping-particle":"","family":"Colli","given":"Guarino R.","non-dropping-particle":"","parse-names":false,"suffix":""},{"dropping-particle":"","family":"Dabool","given":"Lital","non-dropping-particle":"","parse-names":false,"suffix":""},{"dropping-particle":"","family":"Das","given":"Indraneil","non-dropping-particle":"","parse-names":false,"suffix":""},{"dropping-particle":"","family":"Doan","given":"Tiffany M.","non-dropping-particle":"","parse-names":false,"suffix":""},{"dropping-particle":"","family":"Grismer","given":"Lee L.","non-dropping-particle":"","parse-names":false,"suffix":""},{"dropping-particle":"","family":"Hoogmoed","given":"Marinus","non-dropping-particle":"","parse-names":false,"suffix":""},{"dropping-particle":"","family":"Itescu","given":"Yuval","non-dropping-particle":"","parse-names":false,"suffix":""},{"dropping-particle":"","family":"Kraus","given":"Fred","non-dropping-particle":"","parse-names":false,"suffix":""},{"dropping-particle":"","family":"Lebreton","given":"Matthew","non-dropping-particle":"","parse-names":false,"suffix":""},{"dropping-particle":"","family":"Lewin","given":"Amir","non-dropping-particle":"","parse-names":false,"suffix":""},{"dropping-particle":"","family":"Martins","given":"Marcio","non-dropping-particle":"","parse-names":false,"suffix":""},{"dropping-particle":"","family":"Maza","given":"Erez","non-dropping-particle":"","parse-names":false,"suffix":""},{"dropping-particle":"","family":"Meirte","given":"Danny","non-dropping-particle":"","parse-names":false,"suffix":""},{"dropping-particle":"","family":"Nagy","given":"Zoltán T.","non-dropping-particle":"","parse-names":false,"suffix":""},{"dropping-particle":"","family":"Nogueira","given":"Cristiano De C.","non-dropping-particle":"","parse-names":false,"suffix":""},{"dropping-particle":"","family":"Pauwels","given":"Olivier S.G.","non-dropping-particle":"","parse-names":false,"suffix":""},{"dropping-particle":"","family":"Pincheira-Donoso","given":"Daniel","non-dropping-particle":"","parse-names":false,"suffix":""},{"dropping-particle":"","family":"Powney","given":"Gary D.","non-dropping-particle":"","parse-names":false,"suffix":""},{"dropping-particle":"","family":"Sindaco","given":"Roberto","non-dropping-particle":"","parse-names":false,"suffix":""},{"dropping-particle":"","family":"Tallowin","given":"Oliver J.S.","non-dropping-particle":"","parse-names":false,"suffix":""},{"dropping-particle":"","family":"Torres-Carvajal","given":"Omar","non-dropping-particle":"","parse-names":false,"suffix":""},{"dropping-particle":"","family":"Trape","given":"Jean François","non-dropping-particle":"","parse-names":false,"suffix":""},{"dropping-particle":"","family":"Vidan","given":"Enav","non-dropping-particle":"","parse-names":false,"suffix":""},{"dropping-particle":"","family":"Uetz","given":"Peter","non-dropping-particle":"","parse-names":false,"suffix":""},{"dropping-particle":"","family":"Wagner","given":"Philipp","non-dropping-particle":"","parse-names":false,"suffix":""},{"dropping-particle":"","family":"Wang","given":"Yuezhao","non-dropping-particle":"","parse-names":false,"suffix":""},{"dropping-particle":"","family":"Orme","given":"C. David L.","non-dropping-particle":"","parse-names":false,"suffix":""},{"dropping-particle":"","family":"Grenyer","given":"Richard","non-dropping-particle":"","parse-names":false,"suffix":""},{"dropping-particle":"","family":"Meiri","given":"Shai","non-dropping-particle":"","parse-names":false,"suffix":""}],"container-title":"Nature Ecology and Evolution","id":"ITEM-1","issued":{"date-parts":[["2017"]]},"title":"The global distribution of tetrapods reveals a need for targeted reptile conservation","type":"article-journal"},"uris":["http://www.mendeley.com/documents/?uuid=c1c0dba1-f28d-400b-a5ab-463ea673b97f"]}],"mendeley":{"formattedCitation":"(Roll &lt;i&gt;et al.&lt;/i&gt; 2017)","manualFormatting":"Roll et al. (2017)","plainTextFormattedCitation":"(Roll et al. 2017)","previouslyFormattedCitation":"(Roll &lt;i&gt;et al.&lt;/i&gt; 2017)"},"properties":{"noteIndex":0},"schema":"https://github.com/citation-style-language/schema/raw/master/csl-citation.json"}</w:instrText>
      </w:r>
      <w:r w:rsidR="002D1141" w:rsidRPr="00CA3D96">
        <w:rPr>
          <w:rStyle w:val="SubtleEmphasis"/>
          <w:rFonts w:cstheme="minorHAnsi"/>
          <w:i w:val="0"/>
          <w:iCs w:val="0"/>
          <w:color w:val="auto"/>
        </w:rPr>
        <w:fldChar w:fldCharType="separate"/>
      </w:r>
      <w:r w:rsidR="002D1141" w:rsidRPr="00CA3D96">
        <w:rPr>
          <w:rStyle w:val="SubtleEmphasis"/>
          <w:rFonts w:cstheme="minorHAnsi"/>
          <w:i w:val="0"/>
          <w:iCs w:val="0"/>
          <w:noProof/>
          <w:color w:val="auto"/>
        </w:rPr>
        <w:t xml:space="preserve">Roll </w:t>
      </w:r>
      <w:r w:rsidR="002D1141" w:rsidRPr="00CA3D96">
        <w:rPr>
          <w:rStyle w:val="SubtleEmphasis"/>
          <w:rFonts w:cstheme="minorHAnsi"/>
          <w:iCs w:val="0"/>
          <w:noProof/>
          <w:color w:val="auto"/>
        </w:rPr>
        <w:t>et al.</w:t>
      </w:r>
      <w:r w:rsidR="002D1141" w:rsidRPr="00CA3D96">
        <w:rPr>
          <w:rStyle w:val="SubtleEmphasis"/>
          <w:rFonts w:cstheme="minorHAnsi"/>
          <w:i w:val="0"/>
          <w:iCs w:val="0"/>
          <w:noProof/>
          <w:color w:val="auto"/>
        </w:rPr>
        <w:t xml:space="preserve"> </w:t>
      </w:r>
      <w:r w:rsidR="00D26A20">
        <w:rPr>
          <w:rStyle w:val="SubtleEmphasis"/>
          <w:rFonts w:cstheme="minorHAnsi"/>
          <w:i w:val="0"/>
          <w:iCs w:val="0"/>
          <w:noProof/>
          <w:color w:val="auto"/>
        </w:rPr>
        <w:t>(</w:t>
      </w:r>
      <w:r w:rsidR="002D1141" w:rsidRPr="00CA3D96">
        <w:rPr>
          <w:rStyle w:val="SubtleEmphasis"/>
          <w:rFonts w:cstheme="minorHAnsi"/>
          <w:i w:val="0"/>
          <w:iCs w:val="0"/>
          <w:noProof/>
          <w:color w:val="auto"/>
        </w:rPr>
        <w:t>2017)</w:t>
      </w:r>
      <w:r w:rsidR="002D1141" w:rsidRPr="00CA3D96">
        <w:rPr>
          <w:rStyle w:val="SubtleEmphasis"/>
          <w:rFonts w:cstheme="minorHAnsi"/>
          <w:i w:val="0"/>
          <w:iCs w:val="0"/>
          <w:color w:val="auto"/>
        </w:rPr>
        <w:fldChar w:fldCharType="end"/>
      </w:r>
      <w:r w:rsidR="002D1141" w:rsidRPr="00CA3D96">
        <w:rPr>
          <w:rStyle w:val="SubtleEmphasis"/>
          <w:rFonts w:cstheme="minorHAnsi"/>
          <w:i w:val="0"/>
          <w:iCs w:val="0"/>
          <w:color w:val="auto"/>
        </w:rPr>
        <w:t xml:space="preserve"> </w:t>
      </w:r>
      <w:r w:rsidRPr="00CA3D96">
        <w:rPr>
          <w:rStyle w:val="SubtleEmphasis"/>
          <w:rFonts w:cstheme="minorHAnsi"/>
          <w:i w:val="0"/>
          <w:iCs w:val="0"/>
          <w:color w:val="auto"/>
        </w:rPr>
        <w:t xml:space="preserve">for reptiles (all downloaded in April 2020). </w:t>
      </w:r>
      <w:commentRangeStart w:id="62"/>
      <w:commentRangeEnd w:id="62"/>
      <w:r w:rsidR="00FA7AEB">
        <w:rPr>
          <w:rStyle w:val="CommentReference"/>
        </w:rPr>
        <w:commentReference w:id="62"/>
      </w:r>
      <w:r w:rsidR="00FA7AEB">
        <w:rPr>
          <w:rStyle w:val="SubtleEmphasis"/>
          <w:rFonts w:cstheme="minorHAnsi"/>
          <w:i w:val="0"/>
          <w:iCs w:val="0"/>
          <w:color w:val="auto"/>
        </w:rPr>
        <w:t>W</w:t>
      </w:r>
      <w:r w:rsidRPr="00CA3D96">
        <w:rPr>
          <w:rStyle w:val="SubtleEmphasis"/>
          <w:rFonts w:cstheme="minorHAnsi"/>
          <w:i w:val="0"/>
          <w:iCs w:val="0"/>
          <w:color w:val="auto"/>
        </w:rPr>
        <w:t xml:space="preserve">e excluded areas occupied during non-breeding seasons and areas falling outside species known </w:t>
      </w:r>
      <w:r w:rsidRPr="00CA3D96">
        <w:rPr>
          <w:rStyle w:val="SubtleEmphasis"/>
          <w:rFonts w:cstheme="minorHAnsi"/>
          <w:i w:val="0"/>
          <w:iCs w:val="0"/>
          <w:color w:val="auto"/>
        </w:rPr>
        <w:lastRenderedPageBreak/>
        <w:t>elevational limits</w:t>
      </w:r>
      <w:r w:rsidR="00112E9C">
        <w:rPr>
          <w:rStyle w:val="SubtleEmphasis"/>
          <w:rFonts w:cstheme="minorHAnsi"/>
          <w:i w:val="0"/>
          <w:iCs w:val="0"/>
          <w:color w:val="auto"/>
        </w:rPr>
        <w:t xml:space="preserve"> </w:t>
      </w:r>
      <w:r w:rsidR="00C95DB3" w:rsidRPr="008547F7">
        <w:rPr>
          <w:rStyle w:val="SubtleEmphasis"/>
          <w:rFonts w:cstheme="minorHAnsi"/>
          <w:i w:val="0"/>
          <w:iCs w:val="0"/>
          <w:color w:val="auto"/>
        </w:rPr>
        <w:t xml:space="preserve">(following </w:t>
      </w:r>
      <w:r w:rsidR="00112E9C" w:rsidRPr="008547F7">
        <w:rPr>
          <w:rStyle w:val="SubtleEmphasis"/>
          <w:rFonts w:cstheme="minorHAnsi"/>
          <w:i w:val="0"/>
          <w:iCs w:val="0"/>
          <w:color w:val="auto"/>
        </w:rPr>
        <w:t>Chapter</w:t>
      </w:r>
      <w:r w:rsidR="00C95DB3" w:rsidRPr="008547F7">
        <w:rPr>
          <w:rStyle w:val="SubtleEmphasis"/>
          <w:rFonts w:cstheme="minorHAnsi"/>
          <w:i w:val="0"/>
          <w:iCs w:val="0"/>
          <w:color w:val="auto"/>
        </w:rPr>
        <w:t xml:space="preserve"> 2)</w:t>
      </w:r>
      <w:r w:rsidR="00112E9C" w:rsidRPr="008547F7">
        <w:rPr>
          <w:rStyle w:val="SubtleEmphasis"/>
          <w:rFonts w:cstheme="minorHAnsi"/>
          <w:i w:val="0"/>
          <w:iCs w:val="0"/>
          <w:color w:val="auto"/>
        </w:rPr>
        <w:t>.</w:t>
      </w:r>
      <w:r w:rsidRPr="008547F7">
        <w:rPr>
          <w:rStyle w:val="SubtleEmphasis"/>
          <w:rFonts w:cstheme="minorHAnsi"/>
          <w:i w:val="0"/>
          <w:iCs w:val="0"/>
          <w:color w:val="auto"/>
        </w:rPr>
        <w:t xml:space="preserve"> </w:t>
      </w:r>
      <w:r w:rsidR="00112E9C" w:rsidRPr="008547F7">
        <w:rPr>
          <w:rStyle w:val="SubtleEmphasis"/>
          <w:rFonts w:cstheme="minorHAnsi"/>
          <w:i w:val="0"/>
          <w:iCs w:val="0"/>
          <w:color w:val="auto"/>
        </w:rPr>
        <w:t>T</w:t>
      </w:r>
      <w:r w:rsidR="00DE0A68" w:rsidRPr="008547F7">
        <w:rPr>
          <w:rStyle w:val="SubtleEmphasis"/>
          <w:rFonts w:cstheme="minorHAnsi"/>
          <w:i w:val="0"/>
          <w:iCs w:val="0"/>
          <w:color w:val="auto"/>
        </w:rPr>
        <w:t xml:space="preserve">he range maps were </w:t>
      </w:r>
      <w:r w:rsidR="00112E9C" w:rsidRPr="008547F7">
        <w:rPr>
          <w:rStyle w:val="SubtleEmphasis"/>
          <w:rFonts w:cstheme="minorHAnsi"/>
          <w:i w:val="0"/>
          <w:iCs w:val="0"/>
          <w:color w:val="auto"/>
        </w:rPr>
        <w:t xml:space="preserve">then </w:t>
      </w:r>
      <w:r w:rsidR="00DE0A68" w:rsidRPr="008547F7">
        <w:rPr>
          <w:rStyle w:val="SubtleEmphasis"/>
          <w:rFonts w:cstheme="minorHAnsi"/>
          <w:i w:val="0"/>
          <w:iCs w:val="0"/>
          <w:color w:val="auto"/>
        </w:rPr>
        <w:t>converted to</w:t>
      </w:r>
      <w:r w:rsidR="00212AA9" w:rsidRPr="008547F7">
        <w:rPr>
          <w:rStyle w:val="SubtleEmphasis"/>
          <w:rFonts w:cstheme="minorHAnsi"/>
          <w:i w:val="0"/>
          <w:iCs w:val="0"/>
          <w:color w:val="auto"/>
        </w:rPr>
        <w:t xml:space="preserve"> </w:t>
      </w:r>
      <w:r w:rsidR="004C1677" w:rsidRPr="008547F7">
        <w:rPr>
          <w:rStyle w:val="SubtleEmphasis"/>
          <w:rFonts w:cstheme="minorHAnsi"/>
          <w:i w:val="0"/>
          <w:iCs w:val="0"/>
          <w:color w:val="auto"/>
        </w:rPr>
        <w:t xml:space="preserve">the </w:t>
      </w:r>
      <w:r w:rsidR="00212AA9" w:rsidRPr="008547F7">
        <w:rPr>
          <w:rStyle w:val="SubtleEmphasis"/>
          <w:rFonts w:cstheme="minorHAnsi"/>
          <w:i w:val="0"/>
          <w:iCs w:val="0"/>
          <w:color w:val="auto"/>
        </w:rPr>
        <w:t>raster</w:t>
      </w:r>
      <w:r w:rsidR="004C1677" w:rsidRPr="008547F7">
        <w:rPr>
          <w:rStyle w:val="SubtleEmphasis"/>
          <w:rFonts w:cstheme="minorHAnsi"/>
          <w:i w:val="0"/>
          <w:iCs w:val="0"/>
          <w:color w:val="auto"/>
        </w:rPr>
        <w:t xml:space="preserve"> format</w:t>
      </w:r>
      <w:r w:rsidR="00212AA9" w:rsidRPr="008547F7">
        <w:rPr>
          <w:rStyle w:val="SubtleEmphasis"/>
          <w:rFonts w:cstheme="minorHAnsi"/>
          <w:i w:val="0"/>
          <w:iCs w:val="0"/>
          <w:color w:val="auto"/>
        </w:rPr>
        <w:t xml:space="preserve"> </w:t>
      </w:r>
      <w:r w:rsidR="00C95DB3" w:rsidRPr="008547F7">
        <w:rPr>
          <w:rStyle w:val="SubtleEmphasis"/>
          <w:rFonts w:cstheme="minorHAnsi"/>
          <w:i w:val="0"/>
          <w:iCs w:val="0"/>
          <w:color w:val="auto"/>
        </w:rPr>
        <w:t>(</w:t>
      </w:r>
      <w:r w:rsidR="000533AF" w:rsidRPr="008547F7">
        <w:rPr>
          <w:rStyle w:val="SubtleEmphasis"/>
          <w:rFonts w:cstheme="minorHAnsi"/>
          <w:i w:val="0"/>
          <w:iCs w:val="0"/>
          <w:color w:val="auto"/>
        </w:rPr>
        <w:t>'raster' package,</w:t>
      </w:r>
      <w:r w:rsidR="000147DB" w:rsidRPr="008547F7">
        <w:rPr>
          <w:rStyle w:val="SubtleEmphasis"/>
          <w:rFonts w:cstheme="minorHAnsi"/>
          <w:i w:val="0"/>
          <w:iCs w:val="0"/>
          <w:color w:val="auto"/>
        </w:rPr>
        <w:t xml:space="preserve"> version 3.5.15 </w:t>
      </w:r>
      <w:r w:rsidR="00220963" w:rsidRPr="008547F7">
        <w:rPr>
          <w:rStyle w:val="SubtleEmphasis"/>
          <w:rFonts w:cstheme="minorHAnsi"/>
          <w:i w:val="0"/>
          <w:iCs w:val="0"/>
          <w:color w:val="auto"/>
        </w:rPr>
        <w:fldChar w:fldCharType="begin" w:fldLock="1"/>
      </w:r>
      <w:r w:rsidR="003E1CDB" w:rsidRPr="008547F7">
        <w:rPr>
          <w:rStyle w:val="SubtleEmphasis"/>
          <w:rFonts w:cstheme="minorHAnsi"/>
          <w:i w:val="0"/>
          <w:iCs w:val="0"/>
          <w:color w:val="auto"/>
        </w:rPr>
        <w:instrText>ADDIN CSL_CITATION {"citationItems":[{"id":"ITEM-1","itemData":{"abstract":"Imports Rcpp, methods, terra (&gt;= 1.5-12) LinkingTo Rcpp Depends sp (&gt;= 1.4-5), R (&gt;= 3.5.0) Suggests rgdal (&gt;= 1.5-23), rgeos (&gt;= 0.5-3), ncdf4, igraph, tcltk, parallel, rasterVis, MASS, sf, tinytest, gstat, fields, exactextractr SystemRequirements C++11 Description Reading, writing, manipulating, analyzing and modeling of spatial data. The package implements basic and high-level functions for raster data and for vector data operations such as intersections. See the manual and tutorials on &lt;https://rspatial.org/&gt; to get started. License GPL (&gt;= 3)","author":[{"dropping-particle":"","family":"Hijmans","given":"Robert J.","non-dropping-particle":"","parse-names":false,"suffix":""},{"dropping-particle":"","family":"Etten","given":"Jacob","non-dropping-particle":"van","parse-names":false,"suffix":""},{"dropping-particle":"","family":"Sumner","given":"Michael","non-dropping-particle":"","parse-names":false,"suffix":""},{"dropping-particle":"","family":"Cheng","given":"Joe","non-dropping-particle":"","parse-names":false,"suffix":""},{"dropping-particle":"","family":"Baston","given":"Dan","non-dropping-particle":"","parse-names":false,"suffix":""},{"dropping-particle":"","family":"Bevan","given":"Andrew","non-dropping-particle":"","parse-names":false,"suffix":""},{"dropping-particle":"","family":"Bivand","given":"Roger","non-dropping-particle":"","parse-names":false,"suffix":""},{"dropping-particle":"","family":"Busetto","given":"Lorenzo","non-dropping-particle":"","parse-names":false,"suffix":""},{"dropping-particle":"","family":"Canty","given":"Mort","non-dropping-particle":"","parse-names":false,"suffix":""},{"dropping-particle":"","family":"Fasoli","given":"Ben","non-dropping-particle":"","parse-names":false,"suffix":""},{"dropping-particle":"","family":"Forrest","given":"David","non-dropping-particle":"","parse-names":false,"suffix":""},{"dropping-particle":"","family":"Ghosh","given":"Aniruddha","non-dropping-particle":"","parse-names":false,"suffix":""},{"dropping-particle":"","family":"Golicher","given":"Duncan","non-dropping-particle":"","parse-names":false,"suffix":""}],"id":"ITEM-1","issued":{"date-parts":[["2022"]]},"page":"1-249","title":"raster: Geographic data analysis and modeling. R package version 3.5-15","type":"article-journal"},"uris":["http://www.mendeley.com/documents/?uuid=4dde5092-ce6c-46e0-ae95-5aee26f3a858"]}],"mendeley":{"formattedCitation":"(Hijmans &lt;i&gt;et al.&lt;/i&gt; 2022)","plainTextFormattedCitation":"(Hijmans et al. 2022)","previouslyFormattedCitation":"(Hijmans &lt;i&gt;et al.&lt;/i&gt; 2022)"},"properties":{"noteIndex":0},"schema":"https://github.com/citation-style-language/schema/raw/master/csl-citation.json"}</w:instrText>
      </w:r>
      <w:r w:rsidR="00220963" w:rsidRPr="008547F7">
        <w:rPr>
          <w:rStyle w:val="SubtleEmphasis"/>
          <w:rFonts w:cstheme="minorHAnsi"/>
          <w:i w:val="0"/>
          <w:iCs w:val="0"/>
          <w:color w:val="auto"/>
        </w:rPr>
        <w:fldChar w:fldCharType="separate"/>
      </w:r>
      <w:r w:rsidR="00220963" w:rsidRPr="008547F7">
        <w:rPr>
          <w:rStyle w:val="SubtleEmphasis"/>
          <w:rFonts w:cstheme="minorHAnsi"/>
          <w:i w:val="0"/>
          <w:iCs w:val="0"/>
          <w:noProof/>
          <w:color w:val="auto"/>
        </w:rPr>
        <w:t xml:space="preserve">(Hijmans </w:t>
      </w:r>
      <w:r w:rsidR="00220963" w:rsidRPr="008547F7">
        <w:rPr>
          <w:rStyle w:val="SubtleEmphasis"/>
          <w:rFonts w:cstheme="minorHAnsi"/>
          <w:iCs w:val="0"/>
          <w:noProof/>
          <w:color w:val="auto"/>
        </w:rPr>
        <w:t>et al.</w:t>
      </w:r>
      <w:r w:rsidR="00220963" w:rsidRPr="008547F7">
        <w:rPr>
          <w:rStyle w:val="SubtleEmphasis"/>
          <w:rFonts w:cstheme="minorHAnsi"/>
          <w:i w:val="0"/>
          <w:iCs w:val="0"/>
          <w:noProof/>
          <w:color w:val="auto"/>
        </w:rPr>
        <w:t xml:space="preserve"> 2022)</w:t>
      </w:r>
      <w:r w:rsidR="00220963" w:rsidRPr="008547F7">
        <w:rPr>
          <w:rStyle w:val="SubtleEmphasis"/>
          <w:rFonts w:cstheme="minorHAnsi"/>
          <w:i w:val="0"/>
          <w:iCs w:val="0"/>
          <w:color w:val="auto"/>
        </w:rPr>
        <w:fldChar w:fldCharType="end"/>
      </w:r>
      <w:r w:rsidR="00C95DB3" w:rsidRPr="008547F7">
        <w:rPr>
          <w:rStyle w:val="SubtleEmphasis"/>
          <w:rFonts w:cstheme="minorHAnsi"/>
          <w:i w:val="0"/>
          <w:iCs w:val="0"/>
          <w:color w:val="auto"/>
        </w:rPr>
        <w:t>)</w:t>
      </w:r>
      <w:r w:rsidR="000533AF" w:rsidRPr="008547F7">
        <w:rPr>
          <w:rStyle w:val="SubtleEmphasis"/>
          <w:rFonts w:cstheme="minorHAnsi"/>
          <w:i w:val="0"/>
          <w:iCs w:val="0"/>
          <w:color w:val="auto"/>
        </w:rPr>
        <w:t>, and</w:t>
      </w:r>
      <w:r w:rsidR="00212AA9">
        <w:rPr>
          <w:rStyle w:val="SubtleEmphasis"/>
          <w:rFonts w:cstheme="minorHAnsi"/>
          <w:i w:val="0"/>
          <w:iCs w:val="0"/>
          <w:color w:val="auto"/>
        </w:rPr>
        <w:t xml:space="preserve"> </w:t>
      </w:r>
      <w:commentRangeStart w:id="63"/>
      <w:r w:rsidR="000533AF">
        <w:rPr>
          <w:rStyle w:val="SubtleEmphasis"/>
          <w:rFonts w:cstheme="minorHAnsi"/>
          <w:i w:val="0"/>
          <w:iCs w:val="0"/>
          <w:color w:val="auto"/>
        </w:rPr>
        <w:t>w</w:t>
      </w:r>
      <w:r w:rsidR="000533AF" w:rsidRPr="00CA3D96">
        <w:rPr>
          <w:rStyle w:val="SubtleEmphasis"/>
          <w:rFonts w:cstheme="minorHAnsi"/>
          <w:i w:val="0"/>
          <w:iCs w:val="0"/>
          <w:color w:val="auto"/>
        </w:rPr>
        <w:t xml:space="preserve">e </w:t>
      </w:r>
      <w:r w:rsidRPr="00CA3D96">
        <w:rPr>
          <w:rStyle w:val="SubtleEmphasis"/>
          <w:rFonts w:cstheme="minorHAnsi"/>
          <w:i w:val="0"/>
          <w:iCs w:val="0"/>
          <w:color w:val="auto"/>
        </w:rPr>
        <w:t xml:space="preserve">estimated species </w:t>
      </w:r>
      <w:r w:rsidR="001A6F94">
        <w:rPr>
          <w:rStyle w:val="SubtleEmphasis"/>
          <w:rFonts w:cstheme="minorHAnsi"/>
          <w:i w:val="0"/>
          <w:iCs w:val="0"/>
          <w:color w:val="auto"/>
        </w:rPr>
        <w:t xml:space="preserve">geographical </w:t>
      </w:r>
      <w:r w:rsidRPr="00CA3D96">
        <w:rPr>
          <w:rStyle w:val="SubtleEmphasis"/>
          <w:rFonts w:cstheme="minorHAnsi"/>
          <w:i w:val="0"/>
          <w:iCs w:val="0"/>
          <w:color w:val="auto"/>
        </w:rPr>
        <w:t xml:space="preserve">range </w:t>
      </w:r>
      <w:r w:rsidR="00135E27">
        <w:rPr>
          <w:rStyle w:val="SubtleEmphasis"/>
          <w:rFonts w:cstheme="minorHAnsi"/>
          <w:i w:val="0"/>
          <w:iCs w:val="0"/>
          <w:color w:val="auto"/>
        </w:rPr>
        <w:t>areas</w:t>
      </w:r>
      <w:r w:rsidRPr="00CA3D96">
        <w:rPr>
          <w:rStyle w:val="SubtleEmphasis"/>
          <w:rFonts w:cstheme="minorHAnsi"/>
          <w:i w:val="0"/>
          <w:iCs w:val="0"/>
          <w:color w:val="auto"/>
        </w:rPr>
        <w:t xml:space="preserve"> using a resolution of 1 km</w:t>
      </w:r>
      <w:r w:rsidR="00231F3B" w:rsidRPr="00CA3D96">
        <w:rPr>
          <w:rStyle w:val="SubtleEmphasis"/>
          <w:rFonts w:cstheme="minorHAnsi"/>
          <w:i w:val="0"/>
          <w:iCs w:val="0"/>
          <w:color w:val="auto"/>
          <w:vertAlign w:val="superscript"/>
        </w:rPr>
        <w:t>2</w:t>
      </w:r>
      <w:r w:rsidRPr="00CA3D96">
        <w:rPr>
          <w:rStyle w:val="SubtleEmphasis"/>
          <w:rFonts w:cstheme="minorHAnsi"/>
          <w:i w:val="0"/>
          <w:iCs w:val="0"/>
          <w:color w:val="auto"/>
        </w:rPr>
        <w:t xml:space="preserve"> with </w:t>
      </w:r>
      <w:proofErr w:type="spellStart"/>
      <w:r w:rsidR="00B66769" w:rsidRPr="00CA3D96">
        <w:rPr>
          <w:rStyle w:val="SubtleEmphasis"/>
          <w:rFonts w:cstheme="minorHAnsi"/>
          <w:i w:val="0"/>
          <w:iCs w:val="0"/>
          <w:color w:val="auto"/>
        </w:rPr>
        <w:t>B</w:t>
      </w:r>
      <w:r w:rsidR="00B66769">
        <w:rPr>
          <w:rStyle w:val="SubtleEmphasis"/>
          <w:rFonts w:cstheme="minorHAnsi"/>
          <w:i w:val="0"/>
          <w:iCs w:val="0"/>
          <w:color w:val="auto"/>
        </w:rPr>
        <w:t>e</w:t>
      </w:r>
      <w:r w:rsidR="00B66769" w:rsidRPr="00CA3D96">
        <w:rPr>
          <w:rStyle w:val="SubtleEmphasis"/>
          <w:rFonts w:cstheme="minorHAnsi"/>
          <w:i w:val="0"/>
          <w:iCs w:val="0"/>
          <w:color w:val="auto"/>
        </w:rPr>
        <w:t>hrma</w:t>
      </w:r>
      <w:r w:rsidR="00B66769">
        <w:rPr>
          <w:rStyle w:val="SubtleEmphasis"/>
          <w:rFonts w:cstheme="minorHAnsi"/>
          <w:i w:val="0"/>
          <w:iCs w:val="0"/>
          <w:color w:val="auto"/>
        </w:rPr>
        <w:t>n</w:t>
      </w:r>
      <w:r w:rsidR="00B66769" w:rsidRPr="00CA3D96">
        <w:rPr>
          <w:rStyle w:val="SubtleEmphasis"/>
          <w:rFonts w:cstheme="minorHAnsi"/>
          <w:i w:val="0"/>
          <w:iCs w:val="0"/>
          <w:color w:val="auto"/>
        </w:rPr>
        <w:t>n’s</w:t>
      </w:r>
      <w:proofErr w:type="spellEnd"/>
      <w:r w:rsidRPr="00CA3D96">
        <w:rPr>
          <w:rStyle w:val="SubtleEmphasis"/>
          <w:rFonts w:cstheme="minorHAnsi"/>
          <w:i w:val="0"/>
          <w:iCs w:val="0"/>
          <w:color w:val="auto"/>
        </w:rPr>
        <w:t xml:space="preserve"> equal</w:t>
      </w:r>
      <w:r w:rsidR="00641609">
        <w:rPr>
          <w:rStyle w:val="SubtleEmphasis"/>
          <w:rFonts w:cstheme="minorHAnsi"/>
          <w:i w:val="0"/>
          <w:iCs w:val="0"/>
          <w:color w:val="auto"/>
        </w:rPr>
        <w:t>-</w:t>
      </w:r>
      <w:r w:rsidRPr="00CA3D96">
        <w:rPr>
          <w:rStyle w:val="SubtleEmphasis"/>
          <w:rFonts w:cstheme="minorHAnsi"/>
          <w:i w:val="0"/>
          <w:iCs w:val="0"/>
          <w:color w:val="auto"/>
        </w:rPr>
        <w:t>area projection.</w:t>
      </w:r>
      <w:commentRangeEnd w:id="63"/>
      <w:r w:rsidR="00220CED">
        <w:rPr>
          <w:rStyle w:val="CommentReference"/>
        </w:rPr>
        <w:commentReference w:id="63"/>
      </w:r>
      <w:r w:rsidR="008A5C6D" w:rsidRPr="00CA3D96">
        <w:rPr>
          <w:rStyle w:val="SubtleEmphasis"/>
          <w:rFonts w:cstheme="minorHAnsi"/>
          <w:i w:val="0"/>
          <w:iCs w:val="0"/>
          <w:color w:val="auto"/>
        </w:rPr>
        <w:t xml:space="preserve"> </w:t>
      </w:r>
      <w:r w:rsidR="00864798" w:rsidRPr="00CA3D96">
        <w:rPr>
          <w:rStyle w:val="SubtleEmphasis"/>
          <w:rFonts w:cstheme="minorHAnsi"/>
          <w:i w:val="0"/>
          <w:iCs w:val="0"/>
          <w:color w:val="auto"/>
        </w:rPr>
        <w:t xml:space="preserve">Although range </w:t>
      </w:r>
      <w:r w:rsidR="00135E27">
        <w:rPr>
          <w:rStyle w:val="SubtleEmphasis"/>
          <w:rFonts w:cstheme="minorHAnsi"/>
          <w:i w:val="0"/>
          <w:iCs w:val="0"/>
          <w:color w:val="auto"/>
        </w:rPr>
        <w:t>areas</w:t>
      </w:r>
      <w:r w:rsidR="00864798" w:rsidRPr="00CA3D96">
        <w:rPr>
          <w:rStyle w:val="SubtleEmphasis"/>
          <w:rFonts w:cstheme="minorHAnsi"/>
          <w:i w:val="0"/>
          <w:iCs w:val="0"/>
          <w:color w:val="auto"/>
        </w:rPr>
        <w:t xml:space="preserve"> cannot be considered a trait (</w:t>
      </w:r>
      <w:commentRangeStart w:id="64"/>
      <w:commentRangeEnd w:id="64"/>
      <w:r w:rsidR="003E558B">
        <w:rPr>
          <w:rStyle w:val="CommentReference"/>
        </w:rPr>
        <w:commentReference w:id="64"/>
      </w:r>
      <w:r w:rsidR="006B422C">
        <w:rPr>
          <w:rStyle w:val="SubtleEmphasis"/>
          <w:rFonts w:cstheme="minorHAnsi"/>
          <w:i w:val="0"/>
          <w:iCs w:val="0"/>
          <w:color w:val="auto"/>
        </w:rPr>
        <w:t xml:space="preserve">which is a property measurable at the </w:t>
      </w:r>
      <w:r w:rsidR="003E558B">
        <w:rPr>
          <w:rStyle w:val="SubtleEmphasis"/>
          <w:rFonts w:cstheme="minorHAnsi"/>
          <w:i w:val="0"/>
          <w:iCs w:val="0"/>
          <w:color w:val="auto"/>
        </w:rPr>
        <w:t xml:space="preserve">level of </w:t>
      </w:r>
      <w:r w:rsidR="006B422C">
        <w:rPr>
          <w:rStyle w:val="SubtleEmphasis"/>
          <w:rFonts w:cstheme="minorHAnsi"/>
          <w:i w:val="0"/>
          <w:iCs w:val="0"/>
          <w:color w:val="auto"/>
        </w:rPr>
        <w:t>individual</w:t>
      </w:r>
      <w:r w:rsidR="000A407C">
        <w:rPr>
          <w:rStyle w:val="SubtleEmphasis"/>
          <w:rFonts w:cstheme="minorHAnsi"/>
          <w:i w:val="0"/>
          <w:iCs w:val="0"/>
          <w:color w:val="auto"/>
        </w:rPr>
        <w:t xml:space="preserve"> organism</w:t>
      </w:r>
      <w:r w:rsidR="003E558B">
        <w:rPr>
          <w:rStyle w:val="SubtleEmphasis"/>
          <w:rFonts w:cstheme="minorHAnsi"/>
          <w:i w:val="0"/>
          <w:iCs w:val="0"/>
          <w:color w:val="auto"/>
        </w:rPr>
        <w:t>s</w:t>
      </w:r>
      <w:r w:rsidR="00864798" w:rsidRPr="00CA3D96">
        <w:rPr>
          <w:rStyle w:val="SubtleEmphasis"/>
          <w:rFonts w:cstheme="minorHAnsi"/>
          <w:i w:val="0"/>
          <w:iCs w:val="0"/>
          <w:color w:val="auto"/>
        </w:rPr>
        <w:t xml:space="preserve">), </w:t>
      </w:r>
      <w:r w:rsidR="003B4D08" w:rsidRPr="00CA3D96">
        <w:rPr>
          <w:rStyle w:val="SubtleEmphasis"/>
          <w:rFonts w:cstheme="minorHAnsi"/>
          <w:i w:val="0"/>
          <w:iCs w:val="0"/>
          <w:color w:val="auto"/>
        </w:rPr>
        <w:t xml:space="preserve">we included range </w:t>
      </w:r>
      <w:r w:rsidR="00D327F4" w:rsidRPr="00CA3D96">
        <w:rPr>
          <w:rStyle w:val="SubtleEmphasis"/>
          <w:rFonts w:cstheme="minorHAnsi"/>
          <w:i w:val="0"/>
          <w:iCs w:val="0"/>
          <w:color w:val="auto"/>
        </w:rPr>
        <w:t>area in the analyses</w:t>
      </w:r>
      <w:r w:rsidR="003B4D08" w:rsidRPr="00CA3D96">
        <w:rPr>
          <w:rStyle w:val="SubtleEmphasis"/>
          <w:rFonts w:cstheme="minorHAnsi"/>
          <w:i w:val="0"/>
          <w:iCs w:val="0"/>
          <w:color w:val="auto"/>
        </w:rPr>
        <w:t xml:space="preserve"> because past work has shown that </w:t>
      </w:r>
      <w:r w:rsidR="00B51DBE" w:rsidRPr="00CA3D96">
        <w:rPr>
          <w:rStyle w:val="SubtleEmphasis"/>
          <w:rFonts w:cstheme="minorHAnsi"/>
          <w:i w:val="0"/>
          <w:iCs w:val="0"/>
          <w:color w:val="auto"/>
        </w:rPr>
        <w:t xml:space="preserve">range </w:t>
      </w:r>
      <w:r w:rsidR="00D327F4" w:rsidRPr="00CA3D96">
        <w:rPr>
          <w:rStyle w:val="SubtleEmphasis"/>
          <w:rFonts w:cstheme="minorHAnsi"/>
          <w:i w:val="0"/>
          <w:iCs w:val="0"/>
          <w:color w:val="auto"/>
        </w:rPr>
        <w:t>area</w:t>
      </w:r>
      <w:r w:rsidR="00B51DBE" w:rsidRPr="00CA3D96">
        <w:rPr>
          <w:rStyle w:val="SubtleEmphasis"/>
          <w:rFonts w:cstheme="minorHAnsi"/>
          <w:i w:val="0"/>
          <w:iCs w:val="0"/>
          <w:color w:val="auto"/>
        </w:rPr>
        <w:t xml:space="preserve"> is </w:t>
      </w:r>
      <w:r w:rsidR="00FD07A4" w:rsidRPr="00CA3D96">
        <w:rPr>
          <w:rStyle w:val="SubtleEmphasis"/>
          <w:rFonts w:cstheme="minorHAnsi"/>
          <w:i w:val="0"/>
          <w:iCs w:val="0"/>
          <w:color w:val="auto"/>
        </w:rPr>
        <w:t xml:space="preserve">an important </w:t>
      </w:r>
      <w:r w:rsidR="004D0AD0">
        <w:rPr>
          <w:rStyle w:val="SubtleEmphasis"/>
          <w:rFonts w:cstheme="minorHAnsi"/>
          <w:i w:val="0"/>
          <w:iCs w:val="0"/>
          <w:color w:val="auto"/>
        </w:rPr>
        <w:t>correlate</w:t>
      </w:r>
      <w:r w:rsidR="004D0AD0" w:rsidRPr="00CA3D96">
        <w:rPr>
          <w:rStyle w:val="SubtleEmphasis"/>
          <w:rFonts w:cstheme="minorHAnsi"/>
          <w:i w:val="0"/>
          <w:iCs w:val="0"/>
          <w:color w:val="auto"/>
        </w:rPr>
        <w:t xml:space="preserve"> </w:t>
      </w:r>
      <w:r w:rsidR="00FD07A4" w:rsidRPr="00CA3D96">
        <w:rPr>
          <w:rStyle w:val="SubtleEmphasis"/>
          <w:rFonts w:cstheme="minorHAnsi"/>
          <w:i w:val="0"/>
          <w:iCs w:val="0"/>
          <w:color w:val="auto"/>
        </w:rPr>
        <w:t>of species responses</w:t>
      </w:r>
      <w:r w:rsidR="00382A27" w:rsidRPr="00CA3D96">
        <w:rPr>
          <w:rStyle w:val="SubtleEmphasis"/>
          <w:rFonts w:cstheme="minorHAnsi"/>
          <w:i w:val="0"/>
          <w:iCs w:val="0"/>
          <w:color w:val="auto"/>
        </w:rPr>
        <w:t xml:space="preserve"> to land</w:t>
      </w:r>
      <w:r w:rsidR="00641609">
        <w:rPr>
          <w:rStyle w:val="SubtleEmphasis"/>
          <w:rFonts w:cstheme="minorHAnsi"/>
          <w:i w:val="0"/>
          <w:iCs w:val="0"/>
          <w:color w:val="auto"/>
        </w:rPr>
        <w:t xml:space="preserve"> </w:t>
      </w:r>
      <w:r w:rsidR="00382A27" w:rsidRPr="00CA3D96">
        <w:rPr>
          <w:rStyle w:val="SubtleEmphasis"/>
          <w:rFonts w:cstheme="minorHAnsi"/>
          <w:i w:val="0"/>
          <w:iCs w:val="0"/>
          <w:color w:val="auto"/>
        </w:rPr>
        <w:t xml:space="preserve">use </w:t>
      </w:r>
      <w:r w:rsidR="00C5734D" w:rsidRPr="00CA3D96">
        <w:rPr>
          <w:rStyle w:val="SubtleEmphasis"/>
          <w:rFonts w:cstheme="minorHAnsi"/>
          <w:i w:val="0"/>
          <w:iCs w:val="0"/>
          <w:color w:val="auto"/>
        </w:rPr>
        <w:fldChar w:fldCharType="begin" w:fldLock="1"/>
      </w:r>
      <w:r w:rsidR="00C5734D" w:rsidRPr="00CA3D96">
        <w:rPr>
          <w:rStyle w:val="SubtleEmphasis"/>
          <w:rFonts w:cstheme="minorHAnsi"/>
          <w:i w:val="0"/>
          <w:iCs w:val="0"/>
          <w:color w:val="auto"/>
        </w:rPr>
        <w:instrText>ADDIN CSL_CITATION {"citationItems":[{"id":"ITEM-1","itemData":{"DOI":"10.1371/journal.pbio.2006841","ISSN":"15457885","abstract":"Human use of the land (for agriculture and settlements) has a substantial negative effect on biodiversity globally. However, not all species are adversely affected by land use, and indeed, some benefit from the creation of novel habitat. Geographically rare species may be more negatively affected by land use than widespread species, but data limitations have so far prevented global multi-clade assessments of land-use effects on narrow-ranged and widespread species. We analyse a large, global database to show consistent differences in assemblage composition. Compared with natural habitat, assemblages in disturbed habitats have more widespread species on average, especially in urban areas and the tropics. All else being equal, this result means that human land use is homogenizing assemblage composition across space. Disturbed habitats show both reduced abundances of narrow-ranged species and increased abundances of widespread species. Our results are very important for biodiversity conservation because narrow-ranged species are typically at higher risk of extinction than widespread species. Furthermore, the shift to more widespread species may also affect ecosystem functioning by reducing both the contribution of rare species and the diversity of species’ responses to environmental changes among local assemblages.","author":[{"dropping-particle":"","family":"Newbold","given":"Tim","non-dropping-particle":"","parse-names":false,"suffix":""},{"dropping-particle":"","family":"Hudson","given":"Lawrence N.","non-dropping-particle":"","parse-names":false,"suffix":""},{"dropping-particle":"","family":"Contu","given":"Sara","non-dropping-particle":"","parse-names":false,"suffix":""},{"dropping-particle":"","family":"Hill","given":"Samantha L.L.","non-dropping-particle":"","parse-names":false,"suffix":""},{"dropping-particle":"","family":"Beck","given":"Jan","non-dropping-particle":"","parse-names":false,"suffix":""},{"dropping-particle":"","family":"Liu","given":"Yunhui","non-dropping-particle":"","parse-names":false,"suffix":""},{"dropping-particle":"","family":"Meyer","given":"Carsten","non-dropping-particle":"","parse-names":false,"suffix":""},{"dropping-particle":"","family":"Phillips","given":"Helen R.P.","non-dropping-particle":"","parse-names":false,"suffix":""},{"dropping-particle":"","family":"Scharlemann","given":"Jörn P.W.","non-dropping-particle":"","parse-names":false,"suffix":""},{"dropping-particle":"","family":"Purvis","given":"Andy","non-dropping-particle":"","parse-names":false,"suffix":""}],"container-title":"PLoS Biology","id":"ITEM-1","issued":{"date-parts":[["2018"]]},"title":"Widespread winners and narrow-ranged losers: Land use homogenizes biodiversity in local assemblages worldwide","type":"article-journal"},"uris":["http://www.mendeley.com/documents/?uuid=e8f87429-3bb5-4989-9091-684f656fc7fe"]}],"mendeley":{"formattedCitation":"(Newbold &lt;i&gt;et al.&lt;/i&gt; 2018)","plainTextFormattedCitation":"(Newbold et al. 2018)","previouslyFormattedCitation":"(Newbold &lt;i&gt;et al.&lt;/i&gt; 2018)"},"properties":{"noteIndex":0},"schema":"https://github.com/citation-style-language/schema/raw/master/csl-citation.json"}</w:instrText>
      </w:r>
      <w:r w:rsidR="00C5734D" w:rsidRPr="00CA3D96">
        <w:rPr>
          <w:rStyle w:val="SubtleEmphasis"/>
          <w:rFonts w:cstheme="minorHAnsi"/>
          <w:i w:val="0"/>
          <w:iCs w:val="0"/>
          <w:color w:val="auto"/>
        </w:rPr>
        <w:fldChar w:fldCharType="separate"/>
      </w:r>
      <w:r w:rsidR="00C5734D" w:rsidRPr="00CA3D96">
        <w:rPr>
          <w:rStyle w:val="SubtleEmphasis"/>
          <w:rFonts w:cstheme="minorHAnsi"/>
          <w:i w:val="0"/>
          <w:iCs w:val="0"/>
          <w:noProof/>
          <w:color w:val="auto"/>
        </w:rPr>
        <w:t xml:space="preserve">(Newbold </w:t>
      </w:r>
      <w:r w:rsidR="00C5734D" w:rsidRPr="00CA3D96">
        <w:rPr>
          <w:rStyle w:val="SubtleEmphasis"/>
          <w:rFonts w:cstheme="minorHAnsi"/>
          <w:iCs w:val="0"/>
          <w:noProof/>
          <w:color w:val="auto"/>
        </w:rPr>
        <w:t>et al.</w:t>
      </w:r>
      <w:r w:rsidR="00C5734D" w:rsidRPr="00CA3D96">
        <w:rPr>
          <w:rStyle w:val="SubtleEmphasis"/>
          <w:rFonts w:cstheme="minorHAnsi"/>
          <w:i w:val="0"/>
          <w:iCs w:val="0"/>
          <w:noProof/>
          <w:color w:val="auto"/>
        </w:rPr>
        <w:t xml:space="preserve"> 2018)</w:t>
      </w:r>
      <w:r w:rsidR="00C5734D" w:rsidRPr="00CA3D96">
        <w:rPr>
          <w:rStyle w:val="SubtleEmphasis"/>
          <w:rFonts w:cstheme="minorHAnsi"/>
          <w:i w:val="0"/>
          <w:iCs w:val="0"/>
          <w:color w:val="auto"/>
        </w:rPr>
        <w:fldChar w:fldCharType="end"/>
      </w:r>
      <w:r w:rsidR="00C5734D" w:rsidRPr="00CA3D96">
        <w:rPr>
          <w:rStyle w:val="SubtleEmphasis"/>
          <w:rFonts w:cstheme="minorHAnsi"/>
          <w:i w:val="0"/>
          <w:iCs w:val="0"/>
          <w:color w:val="auto"/>
        </w:rPr>
        <w:t xml:space="preserve"> </w:t>
      </w:r>
      <w:r w:rsidR="00382A27" w:rsidRPr="00CA3D96">
        <w:rPr>
          <w:rStyle w:val="SubtleEmphasis"/>
          <w:rFonts w:cstheme="minorHAnsi"/>
          <w:i w:val="0"/>
          <w:iCs w:val="0"/>
          <w:color w:val="auto"/>
        </w:rPr>
        <w:t>and climate change</w:t>
      </w:r>
      <w:r w:rsidR="00C5734D" w:rsidRPr="00CA3D96">
        <w:rPr>
          <w:rStyle w:val="SubtleEmphasis"/>
          <w:rFonts w:cstheme="minorHAnsi"/>
          <w:i w:val="0"/>
          <w:iCs w:val="0"/>
          <w:color w:val="auto"/>
        </w:rPr>
        <w:t xml:space="preserve"> </w:t>
      </w:r>
      <w:r w:rsidR="007A69F2" w:rsidRPr="00CA3D96">
        <w:rPr>
          <w:rStyle w:val="SubtleEmphasis"/>
          <w:rFonts w:cstheme="minorHAnsi"/>
          <w:i w:val="0"/>
          <w:iCs w:val="0"/>
          <w:color w:val="auto"/>
        </w:rPr>
        <w:fldChar w:fldCharType="begin" w:fldLock="1"/>
      </w:r>
      <w:r w:rsidR="0076541D" w:rsidRPr="00CA3D96">
        <w:rPr>
          <w:rStyle w:val="SubtleEmphasis"/>
          <w:rFonts w:cstheme="minorHAnsi"/>
          <w:i w:val="0"/>
          <w:iCs w:val="0"/>
          <w:color w:val="auto"/>
        </w:rPr>
        <w:instrText>ADDIN CSL_CITATION {"citationItems":[{"id":"ITEM-1","itemData":{"DOI":"10.1111/j.1466-822X.2005.00162.x","ISSN":"1466822X","abstract":"Aim: Bioclimatic envelope models are often used to make projections of species' potential responses to climate change. It can be hypothesized that species with different kinds of distributions in environmental niche and geographical space may respond differently to changes in climate. Here, we compare projections of shifts in species ranges with simple descriptors of species niche (position and breadth) and geographical (range size) distributions. Location: Europe. Methods: The future distribution for 1200 European plant species were predicted by niche-based models using seven climate variables known to have an important role in limiting plant species distributions. Ecological niche properties were estimated using a multivariate analysis. Species range changes were then related to species niche properties using generalized linear models. Results: Generally, percentage of remaining suitable habitat in the future increased linearly with niche position and breadth. Increases in potential suitable habitat were associated with greater range size, and had a hump-shaped relationship with niche position on temperature gradient. By relating species chorotypes to percentage of remaining or gained habitat, we highlighted biogeographical patterns of species sensitivity to climate change. These were clearly related to the degree of exposure according to regional patterns of projected climate change. Main conclusion: This study highlights general patterns about the relationships between sensitivity of species to climate change and their ecological properties. There is a strong convergence between simple inferences based on ecological characteristics of species and projections by bioclimatic 'envelope' models, confirming macroecological assumptions about species sensitivity based on niche properties. These patterns appear to be most strongly driven by the exposure of species to climate change, with additional effects of species niche characteristics. We conclude that simple species niche properties are powerful indicators of species' sensitivity to climate change. © 2005 Blackwell Publishing Ltd.","author":[{"dropping-particle":"","family":"Thuiller","given":"Wilfried","non-dropping-particle":"","parse-names":false,"suffix":""},{"dropping-particle":"","family":"Lavorel","given":"Sandra","non-dropping-particle":"","parse-names":false,"suffix":""},{"dropping-particle":"","family":"Araújo","given":"Miguel B.","non-dropping-particle":"","parse-names":false,"suffix":""}],"container-title":"Global Ecology and Biogeography","id":"ITEM-1","issue":"4","issued":{"date-parts":[["2005"]]},"page":"347-357","title":"Niche properties and geographical extent as predictors of species sensitivity to climate change","type":"article-journal","volume":"14"},"uris":["http://www.mendeley.com/documents/?uuid=dc24b6e5-ee9a-4490-af74-f9cc81b6cdfe"]}],"mendeley":{"formattedCitation":"(Thuiller &lt;i&gt;et al.&lt;/i&gt; 2005)","plainTextFormattedCitation":"(Thuiller et al. 2005)","previouslyFormattedCitation":"(Thuiller &lt;i&gt;et al.&lt;/i&gt; 2005)"},"properties":{"noteIndex":0},"schema":"https://github.com/citation-style-language/schema/raw/master/csl-citation.json"}</w:instrText>
      </w:r>
      <w:r w:rsidR="007A69F2" w:rsidRPr="00CA3D96">
        <w:rPr>
          <w:rStyle w:val="SubtleEmphasis"/>
          <w:rFonts w:cstheme="minorHAnsi"/>
          <w:i w:val="0"/>
          <w:iCs w:val="0"/>
          <w:color w:val="auto"/>
        </w:rPr>
        <w:fldChar w:fldCharType="separate"/>
      </w:r>
      <w:r w:rsidR="007A69F2" w:rsidRPr="00CA3D96">
        <w:rPr>
          <w:rStyle w:val="SubtleEmphasis"/>
          <w:rFonts w:cstheme="minorHAnsi"/>
          <w:i w:val="0"/>
          <w:iCs w:val="0"/>
          <w:noProof/>
          <w:color w:val="auto"/>
        </w:rPr>
        <w:t xml:space="preserve">(Thuiller </w:t>
      </w:r>
      <w:r w:rsidR="007A69F2" w:rsidRPr="00CA3D96">
        <w:rPr>
          <w:rStyle w:val="SubtleEmphasis"/>
          <w:rFonts w:cstheme="minorHAnsi"/>
          <w:iCs w:val="0"/>
          <w:noProof/>
          <w:color w:val="auto"/>
        </w:rPr>
        <w:t>et al.</w:t>
      </w:r>
      <w:r w:rsidR="007A69F2" w:rsidRPr="00CA3D96">
        <w:rPr>
          <w:rStyle w:val="SubtleEmphasis"/>
          <w:rFonts w:cstheme="minorHAnsi"/>
          <w:i w:val="0"/>
          <w:iCs w:val="0"/>
          <w:noProof/>
          <w:color w:val="auto"/>
        </w:rPr>
        <w:t xml:space="preserve"> 2005)</w:t>
      </w:r>
      <w:r w:rsidR="007A69F2" w:rsidRPr="00CA3D96">
        <w:rPr>
          <w:rStyle w:val="SubtleEmphasis"/>
          <w:rFonts w:cstheme="minorHAnsi"/>
          <w:i w:val="0"/>
          <w:iCs w:val="0"/>
          <w:color w:val="auto"/>
        </w:rPr>
        <w:fldChar w:fldCharType="end"/>
      </w:r>
      <w:r w:rsidR="00382A27" w:rsidRPr="00CA3D96">
        <w:rPr>
          <w:rStyle w:val="SubtleEmphasis"/>
          <w:rFonts w:cstheme="minorHAnsi"/>
          <w:i w:val="0"/>
          <w:iCs w:val="0"/>
          <w:color w:val="auto"/>
        </w:rPr>
        <w:t xml:space="preserve">. In addition, range </w:t>
      </w:r>
      <w:r w:rsidR="00D327F4" w:rsidRPr="00CA3D96">
        <w:rPr>
          <w:rStyle w:val="SubtleEmphasis"/>
          <w:rFonts w:cstheme="minorHAnsi"/>
          <w:i w:val="0"/>
          <w:iCs w:val="0"/>
          <w:color w:val="auto"/>
        </w:rPr>
        <w:t xml:space="preserve">area </w:t>
      </w:r>
      <w:r w:rsidR="007A69F2" w:rsidRPr="00CA3D96">
        <w:rPr>
          <w:rStyle w:val="SubtleEmphasis"/>
          <w:rFonts w:cstheme="minorHAnsi"/>
          <w:i w:val="0"/>
          <w:iCs w:val="0"/>
          <w:color w:val="auto"/>
        </w:rPr>
        <w:t>may</w:t>
      </w:r>
      <w:r w:rsidR="00DF57D8" w:rsidRPr="00CA3D96">
        <w:rPr>
          <w:rStyle w:val="SubtleEmphasis"/>
          <w:rFonts w:cstheme="minorHAnsi"/>
          <w:i w:val="0"/>
          <w:iCs w:val="0"/>
          <w:color w:val="auto"/>
        </w:rPr>
        <w:t xml:space="preserve"> </w:t>
      </w:r>
      <w:r w:rsidR="00FD07A4" w:rsidRPr="00CA3D96">
        <w:rPr>
          <w:rStyle w:val="SubtleEmphasis"/>
          <w:rFonts w:cstheme="minorHAnsi"/>
          <w:i w:val="0"/>
          <w:iCs w:val="0"/>
          <w:color w:val="auto"/>
        </w:rPr>
        <w:t xml:space="preserve">correlate with other aspects of </w:t>
      </w:r>
      <w:r w:rsidR="0035338D" w:rsidRPr="00CA3D96">
        <w:rPr>
          <w:rStyle w:val="SubtleEmphasis"/>
          <w:rFonts w:cstheme="minorHAnsi"/>
          <w:i w:val="0"/>
          <w:iCs w:val="0"/>
          <w:color w:val="auto"/>
        </w:rPr>
        <w:t>species</w:t>
      </w:r>
      <w:r w:rsidR="00382A27" w:rsidRPr="00CA3D96">
        <w:rPr>
          <w:rStyle w:val="SubtleEmphasis"/>
          <w:rFonts w:cstheme="minorHAnsi"/>
          <w:i w:val="0"/>
          <w:iCs w:val="0"/>
          <w:color w:val="auto"/>
        </w:rPr>
        <w:t>’ ecology</w:t>
      </w:r>
      <w:r w:rsidR="00160B5F">
        <w:rPr>
          <w:rStyle w:val="SubtleEmphasis"/>
          <w:rFonts w:cstheme="minorHAnsi"/>
          <w:i w:val="0"/>
          <w:iCs w:val="0"/>
          <w:color w:val="auto"/>
        </w:rPr>
        <w:t xml:space="preserve"> that we could not include directly in our analysis because of limited data availability</w:t>
      </w:r>
      <w:r w:rsidR="0035338D" w:rsidRPr="00CA3D96">
        <w:rPr>
          <w:rStyle w:val="SubtleEmphasis"/>
          <w:rFonts w:cstheme="minorHAnsi"/>
          <w:i w:val="0"/>
          <w:iCs w:val="0"/>
          <w:color w:val="auto"/>
        </w:rPr>
        <w:t xml:space="preserve">, </w:t>
      </w:r>
      <w:r w:rsidR="00160B5F">
        <w:rPr>
          <w:rStyle w:val="SubtleEmphasis"/>
          <w:rFonts w:cstheme="minorHAnsi"/>
          <w:i w:val="0"/>
          <w:iCs w:val="0"/>
          <w:color w:val="auto"/>
        </w:rPr>
        <w:t xml:space="preserve">such as </w:t>
      </w:r>
      <w:r w:rsidR="0035338D" w:rsidRPr="00CA3D96">
        <w:rPr>
          <w:rStyle w:val="SubtleEmphasis"/>
          <w:rFonts w:cstheme="minorHAnsi"/>
          <w:i w:val="0"/>
          <w:iCs w:val="0"/>
          <w:color w:val="auto"/>
        </w:rPr>
        <w:t>dispersal abilit</w:t>
      </w:r>
      <w:r w:rsidR="00160B5F">
        <w:rPr>
          <w:rStyle w:val="SubtleEmphasis"/>
          <w:rFonts w:cstheme="minorHAnsi"/>
          <w:i w:val="0"/>
          <w:iCs w:val="0"/>
          <w:color w:val="auto"/>
        </w:rPr>
        <w:t>y</w:t>
      </w:r>
      <w:r w:rsidR="00382A27" w:rsidRPr="00CA3D96">
        <w:rPr>
          <w:rStyle w:val="SubtleEmphasis"/>
          <w:rFonts w:cstheme="minorHAnsi"/>
          <w:i w:val="0"/>
          <w:iCs w:val="0"/>
          <w:color w:val="auto"/>
        </w:rPr>
        <w:t xml:space="preserve"> </w:t>
      </w:r>
      <w:r w:rsidR="00AE667F" w:rsidRPr="00CA3D96">
        <w:rPr>
          <w:rStyle w:val="SubtleEmphasis"/>
          <w:rFonts w:cstheme="minorHAnsi"/>
          <w:i w:val="0"/>
          <w:iCs w:val="0"/>
          <w:color w:val="auto"/>
        </w:rPr>
        <w:fldChar w:fldCharType="begin" w:fldLock="1"/>
      </w:r>
      <w:r w:rsidR="00DF57D8" w:rsidRPr="00CA3D96">
        <w:rPr>
          <w:rStyle w:val="SubtleEmphasis"/>
          <w:rFonts w:cstheme="minorHAnsi"/>
          <w:i w:val="0"/>
          <w:iCs w:val="0"/>
          <w:color w:val="auto"/>
        </w:rPr>
        <w:instrText>ADDIN CSL_CITATION {"citationItems":[{"id":"ITEM-1","itemData":{"DOI":"10.1098/rspb.2020.1450rspb20201450","ISSN":"14712954","PMID":"33203330","abstract":"Understanding how species attain their geographical distributions and identifying traits correlated with range size are important objectives in biogeography, evolutionary biology and biodiversity conservation. Despite much effort, results have been varied and general trends have been slow to emerge. Studying species pools that occupy specific habitats, rather than clades or large groupings of species occupying diverse habitats, may better identify ranges size correlates and be more informative for conservation programmes in a rapidly changing world. We evaluated correlations between a set of organismal traits and range size in bird species from Amazonian white-sand ecosystems. We assessed if results are consistent when using different data sources for phylogenetic and range hypotheses. We found that dispersal ability, as measured by the hand-wing index, was correlated with range size in both white-sand birds and their non-white-sand sister taxa. White-sand birds had smaller ranges on average than their sister taxa. The results were similar and robust to the different data sources. Our results suggest that the patchiness of white-sand ecosystems limits species' ability to reach new habitat islands and establish new populations.","author":[{"dropping-particle":"","family":"Capurucho","given":"João M.G.","non-dropping-particle":"","parse-names":false,"suffix":""},{"dropping-particle":"V.","family":"Ashley","given":"Mary","non-dropping-particle":"","parse-names":false,"suffix":""},{"dropping-particle":"","family":"Tsuru","given":"Brian R.","non-dropping-particle":"","parse-names":false,"suffix":""},{"dropping-particle":"","family":"Cooper","given":"Jacob C.","non-dropping-particle":"","parse-names":false,"suffix":""},{"dropping-particle":"","family":"Bates","given":"John M.","non-dropping-particle":"","parse-names":false,"suffix":""}],"container-title":"Proceedings of the Royal Society B: Biological Sciences","id":"ITEM-1","issue":"1939","issued":{"date-parts":[["2020"]]},"title":"Dispersal ability correlates with range size in Amazonian habitat-restricted birds: Correlates of range size in birds","type":"article-journal","volume":"287"},"uris":["http://www.mendeley.com/documents/?uuid=12c85034-095e-432d-abb7-6d3788a8a9fc"]}],"mendeley":{"formattedCitation":"(Capurucho &lt;i&gt;et al.&lt;/i&gt; 2020)","plainTextFormattedCitation":"(Capurucho et al. 2020)","previouslyFormattedCitation":"(Capurucho &lt;i&gt;et al.&lt;/i&gt; 2020)"},"properties":{"noteIndex":0},"schema":"https://github.com/citation-style-language/schema/raw/master/csl-citation.json"}</w:instrText>
      </w:r>
      <w:r w:rsidR="00AE667F" w:rsidRPr="00CA3D96">
        <w:rPr>
          <w:rStyle w:val="SubtleEmphasis"/>
          <w:rFonts w:cstheme="minorHAnsi"/>
          <w:i w:val="0"/>
          <w:iCs w:val="0"/>
          <w:color w:val="auto"/>
        </w:rPr>
        <w:fldChar w:fldCharType="separate"/>
      </w:r>
      <w:r w:rsidR="00AE667F" w:rsidRPr="00CA3D96">
        <w:rPr>
          <w:rStyle w:val="SubtleEmphasis"/>
          <w:rFonts w:cstheme="minorHAnsi"/>
          <w:i w:val="0"/>
          <w:iCs w:val="0"/>
          <w:noProof/>
          <w:color w:val="auto"/>
        </w:rPr>
        <w:t xml:space="preserve">(Capurucho </w:t>
      </w:r>
      <w:r w:rsidR="00AE667F" w:rsidRPr="00CA3D96">
        <w:rPr>
          <w:rStyle w:val="SubtleEmphasis"/>
          <w:rFonts w:cstheme="minorHAnsi"/>
          <w:iCs w:val="0"/>
          <w:noProof/>
          <w:color w:val="auto"/>
        </w:rPr>
        <w:t>et al.</w:t>
      </w:r>
      <w:r w:rsidR="00AE667F" w:rsidRPr="00CA3D96">
        <w:rPr>
          <w:rStyle w:val="SubtleEmphasis"/>
          <w:rFonts w:cstheme="minorHAnsi"/>
          <w:i w:val="0"/>
          <w:iCs w:val="0"/>
          <w:noProof/>
          <w:color w:val="auto"/>
        </w:rPr>
        <w:t xml:space="preserve"> 2020)</w:t>
      </w:r>
      <w:r w:rsidR="00AE667F" w:rsidRPr="00CA3D96">
        <w:rPr>
          <w:rStyle w:val="SubtleEmphasis"/>
          <w:rFonts w:cstheme="minorHAnsi"/>
          <w:i w:val="0"/>
          <w:iCs w:val="0"/>
          <w:color w:val="auto"/>
        </w:rPr>
        <w:fldChar w:fldCharType="end"/>
      </w:r>
      <w:r w:rsidR="0035338D" w:rsidRPr="00CA3D96">
        <w:rPr>
          <w:rStyle w:val="SubtleEmphasis"/>
          <w:rFonts w:cstheme="minorHAnsi"/>
          <w:i w:val="0"/>
          <w:iCs w:val="0"/>
          <w:color w:val="auto"/>
        </w:rPr>
        <w:t>.</w:t>
      </w:r>
    </w:p>
    <w:p w14:paraId="432D2DA9" w14:textId="77777777" w:rsidR="00231F3B" w:rsidRPr="00CA3D96" w:rsidRDefault="00231F3B" w:rsidP="0045528F">
      <w:pPr>
        <w:spacing w:line="276" w:lineRule="auto"/>
        <w:jc w:val="both"/>
        <w:rPr>
          <w:rStyle w:val="SubtleEmphasis"/>
          <w:b/>
          <w:bCs/>
          <w:color w:val="auto"/>
        </w:rPr>
      </w:pPr>
      <w:r w:rsidRPr="00CA3D96">
        <w:rPr>
          <w:rStyle w:val="SubtleEmphasis"/>
          <w:b/>
          <w:bCs/>
          <w:color w:val="auto"/>
        </w:rPr>
        <w:t>Phylogenies</w:t>
      </w:r>
    </w:p>
    <w:p w14:paraId="7F97300D" w14:textId="60B2695F" w:rsidR="001D74CD" w:rsidRPr="00CA3D96" w:rsidRDefault="00972FFE" w:rsidP="0045528F">
      <w:pPr>
        <w:spacing w:line="276" w:lineRule="auto"/>
        <w:jc w:val="both"/>
        <w:rPr>
          <w:rStyle w:val="SubtleEmphasis"/>
          <w:rFonts w:cstheme="minorHAnsi"/>
          <w:color w:val="auto"/>
          <w:shd w:val="clear" w:color="auto" w:fill="FFFFFF"/>
        </w:rPr>
      </w:pPr>
      <w:r>
        <w:rPr>
          <w:rFonts w:cstheme="minorHAnsi"/>
          <w:shd w:val="clear" w:color="auto" w:fill="FFFFFF"/>
        </w:rPr>
        <w:t xml:space="preserve">We </w:t>
      </w:r>
      <w:r w:rsidR="00BD30FA">
        <w:rPr>
          <w:rFonts w:cstheme="minorHAnsi"/>
          <w:shd w:val="clear" w:color="auto" w:fill="FFFFFF"/>
        </w:rPr>
        <w:t xml:space="preserve">used information on species phylogenetic position in </w:t>
      </w:r>
      <w:r w:rsidR="00202996">
        <w:rPr>
          <w:rFonts w:cstheme="minorHAnsi"/>
          <w:shd w:val="clear" w:color="auto" w:fill="FFFFFF"/>
        </w:rPr>
        <w:t xml:space="preserve">the imputations of </w:t>
      </w:r>
      <w:r w:rsidR="00BD30FA">
        <w:rPr>
          <w:rFonts w:cstheme="minorHAnsi"/>
          <w:shd w:val="clear" w:color="auto" w:fill="FFFFFF"/>
        </w:rPr>
        <w:t>missing trait value</w:t>
      </w:r>
      <w:r w:rsidR="00202996">
        <w:rPr>
          <w:rFonts w:cstheme="minorHAnsi"/>
          <w:shd w:val="clear" w:color="auto" w:fill="FFFFFF"/>
        </w:rPr>
        <w:t>s</w:t>
      </w:r>
      <w:r w:rsidR="00BD30FA">
        <w:rPr>
          <w:rFonts w:cstheme="minorHAnsi"/>
          <w:shd w:val="clear" w:color="auto" w:fill="FFFFFF"/>
        </w:rPr>
        <w:t xml:space="preserve"> </w:t>
      </w:r>
      <w:r w:rsidR="00CB7B60">
        <w:rPr>
          <w:rFonts w:cstheme="minorHAnsi"/>
          <w:shd w:val="clear" w:color="auto" w:fill="FFFFFF"/>
        </w:rPr>
        <w:t>(see next section)</w:t>
      </w:r>
      <w:r w:rsidR="00F70B76">
        <w:rPr>
          <w:rFonts w:cstheme="minorHAnsi"/>
          <w:shd w:val="clear" w:color="auto" w:fill="FFFFFF"/>
        </w:rPr>
        <w:t>,</w:t>
      </w:r>
      <w:r w:rsidR="00BD30FA">
        <w:rPr>
          <w:rFonts w:cstheme="minorHAnsi"/>
          <w:shd w:val="clear" w:color="auto" w:fill="FFFFFF"/>
        </w:rPr>
        <w:t xml:space="preserve"> and </w:t>
      </w:r>
      <w:r w:rsidR="00F70B76">
        <w:rPr>
          <w:rFonts w:cstheme="minorHAnsi"/>
          <w:shd w:val="clear" w:color="auto" w:fill="FFFFFF"/>
        </w:rPr>
        <w:t xml:space="preserve">also </w:t>
      </w:r>
      <w:r w:rsidR="00CB7B60">
        <w:rPr>
          <w:rFonts w:cstheme="minorHAnsi"/>
          <w:shd w:val="clear" w:color="auto" w:fill="FFFFFF"/>
        </w:rPr>
        <w:t xml:space="preserve">to control </w:t>
      </w:r>
      <w:r w:rsidR="001376BE">
        <w:rPr>
          <w:rFonts w:cstheme="minorHAnsi"/>
          <w:shd w:val="clear" w:color="auto" w:fill="FFFFFF"/>
        </w:rPr>
        <w:t xml:space="preserve">for phylogenetic </w:t>
      </w:r>
      <w:r w:rsidR="00F70B76">
        <w:rPr>
          <w:rFonts w:cstheme="minorHAnsi"/>
          <w:shd w:val="clear" w:color="auto" w:fill="FFFFFF"/>
        </w:rPr>
        <w:t xml:space="preserve">relationships  </w:t>
      </w:r>
      <w:r w:rsidR="00E624C8">
        <w:rPr>
          <w:rFonts w:cstheme="minorHAnsi"/>
          <w:shd w:val="clear" w:color="auto" w:fill="FFFFFF"/>
        </w:rPr>
        <w:t xml:space="preserve">in </w:t>
      </w:r>
      <w:r w:rsidR="00E772AC">
        <w:rPr>
          <w:rFonts w:cstheme="minorHAnsi"/>
          <w:shd w:val="clear" w:color="auto" w:fill="FFFFFF"/>
        </w:rPr>
        <w:t xml:space="preserve">the </w:t>
      </w:r>
      <w:r w:rsidR="00BD30FA">
        <w:rPr>
          <w:rFonts w:cstheme="minorHAnsi"/>
          <w:shd w:val="clear" w:color="auto" w:fill="FFFFFF"/>
        </w:rPr>
        <w:t xml:space="preserve">models </w:t>
      </w:r>
      <w:r w:rsidR="00CB7B60">
        <w:rPr>
          <w:rFonts w:cstheme="minorHAnsi"/>
          <w:shd w:val="clear" w:color="auto" w:fill="FFFFFF"/>
        </w:rPr>
        <w:t>investigating effects of</w:t>
      </w:r>
      <w:r w:rsidR="00B070FE">
        <w:rPr>
          <w:rFonts w:cstheme="minorHAnsi"/>
          <w:shd w:val="clear" w:color="auto" w:fill="FFFFFF"/>
        </w:rPr>
        <w:t xml:space="preserve"> ecological characteristics on </w:t>
      </w:r>
      <w:r w:rsidR="00F21462">
        <w:rPr>
          <w:rFonts w:cstheme="minorHAnsi"/>
          <w:shd w:val="clear" w:color="auto" w:fill="FFFFFF"/>
        </w:rPr>
        <w:t xml:space="preserve">species’ estimated </w:t>
      </w:r>
      <w:r w:rsidR="00B070FE">
        <w:rPr>
          <w:rFonts w:cstheme="minorHAnsi"/>
          <w:shd w:val="clear" w:color="auto" w:fill="FFFFFF"/>
        </w:rPr>
        <w:t>climate-change sensitivity</w:t>
      </w:r>
      <w:r w:rsidR="00CB7B60">
        <w:rPr>
          <w:rFonts w:cstheme="minorHAnsi"/>
          <w:shd w:val="clear" w:color="auto" w:fill="FFFFFF"/>
        </w:rPr>
        <w:t>.</w:t>
      </w:r>
      <w:r w:rsidR="00BD30FA">
        <w:rPr>
          <w:rFonts w:cstheme="minorHAnsi"/>
          <w:shd w:val="clear" w:color="auto" w:fill="FFFFFF"/>
        </w:rPr>
        <w:t xml:space="preserve"> </w:t>
      </w:r>
      <w:commentRangeStart w:id="65"/>
      <w:r w:rsidR="00CB7B60">
        <w:rPr>
          <w:rFonts w:cstheme="minorHAnsi"/>
          <w:shd w:val="clear" w:color="auto" w:fill="FFFFFF"/>
        </w:rPr>
        <w:t>C</w:t>
      </w:r>
      <w:r w:rsidR="00797156" w:rsidRPr="00CA3D96">
        <w:rPr>
          <w:rFonts w:cstheme="minorHAnsi"/>
          <w:shd w:val="clear" w:color="auto" w:fill="FFFFFF"/>
        </w:rPr>
        <w:t>lass-specific phylogenetic trees</w:t>
      </w:r>
      <w:r w:rsidR="00CB7B60">
        <w:rPr>
          <w:rFonts w:cstheme="minorHAnsi"/>
          <w:shd w:val="clear" w:color="auto" w:fill="FFFFFF"/>
        </w:rPr>
        <w:t xml:space="preserve"> were</w:t>
      </w:r>
      <w:r w:rsidR="00CB7B60" w:rsidRPr="00CA3D96">
        <w:rPr>
          <w:rFonts w:cstheme="minorHAnsi"/>
          <w:shd w:val="clear" w:color="auto" w:fill="FFFFFF"/>
        </w:rPr>
        <w:t xml:space="preserve"> </w:t>
      </w:r>
      <w:r w:rsidR="00797156" w:rsidRPr="00CA3D96">
        <w:rPr>
          <w:rFonts w:cstheme="minorHAnsi"/>
          <w:shd w:val="clear" w:color="auto" w:fill="FFFFFF"/>
        </w:rPr>
        <w:t>downloaded April 2020</w:t>
      </w:r>
      <w:r w:rsidR="001D74CD" w:rsidRPr="00CA3D96">
        <w:rPr>
          <w:rFonts w:cstheme="minorHAnsi"/>
          <w:shd w:val="clear" w:color="auto" w:fill="FFFFFF"/>
        </w:rPr>
        <w:t xml:space="preserve"> from </w:t>
      </w:r>
      <w:hyperlink r:id="rId17" w:anchor=".Xyc5wyhKhPZ" w:history="1">
        <w:r w:rsidR="001D74CD" w:rsidRPr="00CA3D96">
          <w:rPr>
            <w:rStyle w:val="Hyperlink"/>
            <w:rFonts w:cstheme="minorHAnsi"/>
            <w:color w:val="auto"/>
            <w:u w:val="none"/>
            <w:shd w:val="clear" w:color="auto" w:fill="FFFFFF"/>
          </w:rPr>
          <w:t>https://zenodo.org/record/3690867#.Xyc5wyhKhPZ</w:t>
        </w:r>
      </w:hyperlink>
      <w:r w:rsidR="001D74CD" w:rsidRPr="00CA3D96">
        <w:rPr>
          <w:rFonts w:cstheme="minorHAnsi"/>
        </w:rPr>
        <w:t xml:space="preserve"> for mammals (</w:t>
      </w:r>
      <w:proofErr w:type="spellStart"/>
      <w:r w:rsidR="001D74CD" w:rsidRPr="00CA3D96">
        <w:rPr>
          <w:rFonts w:cstheme="minorHAnsi"/>
        </w:rPr>
        <w:t>Phylacine</w:t>
      </w:r>
      <w:proofErr w:type="spellEnd"/>
      <w:r w:rsidR="001D74CD" w:rsidRPr="00CA3D96">
        <w:rPr>
          <w:rFonts w:cstheme="minorHAnsi"/>
        </w:rPr>
        <w:t xml:space="preserve"> 1.2</w:t>
      </w:r>
      <w:r w:rsidR="001C3C0F" w:rsidRPr="00CA3D96">
        <w:rPr>
          <w:rFonts w:cstheme="minorHAnsi"/>
        </w:rPr>
        <w:t>;</w:t>
      </w:r>
      <w:r w:rsidR="001D74CD" w:rsidRPr="00CA3D96">
        <w:rPr>
          <w:rFonts w:cstheme="minorHAnsi"/>
        </w:rPr>
        <w:t xml:space="preserve"> </w:t>
      </w:r>
      <w:r w:rsidR="001C3C0F" w:rsidRPr="00CA3D96">
        <w:rPr>
          <w:rFonts w:cstheme="minorHAnsi"/>
        </w:rPr>
        <w:fldChar w:fldCharType="begin" w:fldLock="1"/>
      </w:r>
      <w:r w:rsidR="001C3C0F" w:rsidRPr="00CA3D96">
        <w:rPr>
          <w:rFonts w:cstheme="minorHAnsi"/>
        </w:rPr>
        <w:instrText>ADDIN CSL_CITATION {"citationItems":[{"id":"ITEM-1","itemData":{"DOI":"10.1002/ecy.2443","abstract":"Abstract Data needed for macroecological analyses are difficult to compile and often hidden away in supplementary material under non-standardized formats. Phylogenies, range data, and trait data often use conflicting taxonomies and require ad hoc decisions to synonymize species or fill in large amounts of missing data. Furthermore, most available data sets ignore the large impact that humans have had on species ranges and diversity. Ignoring these impacts can lead to drastic differences in diversity patterns and estimates of the strength of biological rules. To help overcome these issues, we assembled PHYLACINE, The Phylogenetic Atlas of Mammal Macroecology. This taxonomically integrated platform contains phylogenies, range maps, trait data, and threat status for all 5,831 known mammal species that lived since the last interglacial (~130,000 years ago until present). PHYLACINE is ready to use directly, as all taxonomy and metadata are consistent across the different types of data, and files are provided in easy-to-use formats. The atlas includes both maps of current species ranges and present natural ranges, which represent estimates of where species would live without anthropogenic pressures. Trait data include body mass and coarse measures of life habit and diet. Data gaps have been minimized through extensive literature searches and clearly labelled imputation of missing values. The PHYLACINE database will be archived here as well as hosted online so that users may easily contribute updates and corrections to continually improve the data. This database will be useful to any researcher who wishes to investigate large-scale ecological patterns. Previous versions of the database have already provided valuable information and have, for instance, shown that megafauna extinctions caused substantial changes in vegetation structure and nutrient transfer patterns across the globe.","author":[{"dropping-particle":"","family":"Faurby","given":"Søren","non-dropping-particle":"","parse-names":false,"suffix":""},{"dropping-particle":"","family":"Davis","given":"Matt","non-dropping-particle":"","parse-names":false,"suffix":""},{"dropping-particle":"","family":"Pedersen","given":"Rasmus Ø","non-dropping-particle":"","parse-names":false,"suffix":""},{"dropping-particle":"","family":"Schowanek","given":"Simon D","non-dropping-particle":"","parse-names":false,"suffix":""},{"dropping-particle":"","family":"Antonelli1","given":"Alexandre","non-dropping-particle":"","parse-names":false,"suffix":""},{"dropping-particle":"","family":"Svenning","given":"Jens-Christian","non-dropping-particle":"","parse-names":false,"suffix":""}],"container-title":"Ecology","id":"ITEM-1","issue":"11","issued":{"date-parts":[["2018"]]},"page":"2626","title":"PHYLACINE 1.2: The Phylogenetic Atlas of Mammal Macroecology","type":"article-journal","volume":"99"},"uris":["http://www.mendeley.com/documents/?uuid=b3973cdb-9be0-4b56-a26e-c1c8e34dc7b2"]},{"id":"ITEM-2","itemData":{"DOI":"10.5281/zenodo.3690867","author":[{"dropping-particle":"","family":"Faurby","given":"Søren","non-dropping-particle":"","parse-names":false,"suffix":""},{"dropping-particle":"","family":"Pedersen","given":"Rasmus Ø","non-dropping-particle":"","parse-names":false,"suffix":""},{"dropping-particle":"","family":"Davis","given":"Matt","non-dropping-particle":"","parse-names":false,"suffix":""},{"dropping-particle":"","family":"Schowanek","given":"Simon D","non-dropping-particle":"","parse-names":false,"suffix":""},{"dropping-particle":"","family":"Jarvie","given":"Scott","non-dropping-particle":"","parse-names":false,"suffix":""},{"dropping-particle":"","family":"Antonelli","given":"Alexandre","non-dropping-particle":"","parse-names":false,"suffix":""},{"dropping-particle":"","family":"Svenning","given":"Jens-Christian","non-dropping-particle":"","parse-names":false,"suffix":""}],"id":"ITEM-2","issued":{"date-parts":[["2020","2"]]},"publisher":"Zenodo","title":"MegaPast2Future/PHYLACINE\\_1.2: PHYLACINE Version 1.2.1","type":"article"},"uris":["http://www.mendeley.com/documents/?uuid=2a663ee3-9a7d-4b08-a67c-bd61c4705cd5"]}],"mendeley":{"formattedCitation":"(Faurby &lt;i&gt;et al.&lt;/i&gt; 2018, 2020)","manualFormatting":"Faurby et al. (2018, 2020)","plainTextFormattedCitation":"(Faurby et al. 2018, 2020)","previouslyFormattedCitation":"(Faurby &lt;i&gt;et al.&lt;/i&gt; 2018, 2020)"},"properties":{"noteIndex":0},"schema":"https://github.com/citation-style-language/schema/raw/master/csl-citation.json"}</w:instrText>
      </w:r>
      <w:r w:rsidR="001C3C0F" w:rsidRPr="00CA3D96">
        <w:rPr>
          <w:rFonts w:cstheme="minorHAnsi"/>
        </w:rPr>
        <w:fldChar w:fldCharType="separate"/>
      </w:r>
      <w:r w:rsidR="001C3C0F" w:rsidRPr="00CA3D96">
        <w:rPr>
          <w:rFonts w:cstheme="minorHAnsi"/>
          <w:noProof/>
        </w:rPr>
        <w:t xml:space="preserve">Faurby </w:t>
      </w:r>
      <w:r w:rsidR="001C3C0F" w:rsidRPr="00CA3D96">
        <w:rPr>
          <w:rFonts w:cstheme="minorHAnsi"/>
          <w:i/>
          <w:noProof/>
        </w:rPr>
        <w:t>et al.</w:t>
      </w:r>
      <w:r w:rsidR="001C3C0F" w:rsidRPr="00CA3D96">
        <w:rPr>
          <w:rFonts w:cstheme="minorHAnsi"/>
          <w:noProof/>
        </w:rPr>
        <w:t xml:space="preserve"> (2018, 2020)</w:t>
      </w:r>
      <w:r w:rsidR="001C3C0F" w:rsidRPr="00CA3D96">
        <w:rPr>
          <w:rFonts w:cstheme="minorHAnsi"/>
        </w:rPr>
        <w:fldChar w:fldCharType="end"/>
      </w:r>
      <w:r w:rsidR="001C3C0F" w:rsidRPr="00CA3D96">
        <w:rPr>
          <w:rFonts w:cstheme="minorHAnsi"/>
          <w:shd w:val="clear" w:color="auto" w:fill="FFFFFF"/>
        </w:rPr>
        <w:t>)</w:t>
      </w:r>
      <w:r w:rsidR="00D327F4" w:rsidRPr="00CA3D96">
        <w:rPr>
          <w:rFonts w:cstheme="minorHAnsi"/>
          <w:shd w:val="clear" w:color="auto" w:fill="FFFFFF"/>
        </w:rPr>
        <w:t>;</w:t>
      </w:r>
      <w:r w:rsidR="00FF4EFB" w:rsidRPr="00CA3D96">
        <w:rPr>
          <w:rFonts w:cstheme="minorHAnsi"/>
        </w:rPr>
        <w:t xml:space="preserve"> and</w:t>
      </w:r>
      <w:r w:rsidR="001D74CD" w:rsidRPr="00CA3D96">
        <w:rPr>
          <w:rFonts w:cstheme="minorHAnsi"/>
        </w:rPr>
        <w:t xml:space="preserve"> from </w:t>
      </w:r>
      <w:hyperlink r:id="rId18" w:history="1">
        <w:r w:rsidR="00231F3B" w:rsidRPr="00CA3D96">
          <w:rPr>
            <w:rStyle w:val="Hyperlink"/>
            <w:rFonts w:cstheme="minorHAnsi"/>
            <w:color w:val="auto"/>
            <w:u w:val="none"/>
            <w:shd w:val="clear" w:color="auto" w:fill="FFFFFF"/>
          </w:rPr>
          <w:t>https://data.vertlife.org/</w:t>
        </w:r>
      </w:hyperlink>
      <w:r w:rsidR="001D74CD" w:rsidRPr="00CA3D96">
        <w:rPr>
          <w:rFonts w:cstheme="minorHAnsi"/>
        </w:rPr>
        <w:t xml:space="preserve"> for </w:t>
      </w:r>
      <w:r w:rsidR="001D74CD" w:rsidRPr="00CA3D96">
        <w:rPr>
          <w:rFonts w:cstheme="minorHAnsi"/>
          <w:shd w:val="clear" w:color="auto" w:fill="FFFFFF"/>
        </w:rPr>
        <w:t>amphibians</w:t>
      </w:r>
      <w:r w:rsidR="001C3C0F" w:rsidRPr="00CA3D96">
        <w:rPr>
          <w:rFonts w:cstheme="minorHAnsi"/>
          <w:shd w:val="clear" w:color="auto" w:fill="FFFFFF"/>
        </w:rPr>
        <w:t xml:space="preserve"> </w:t>
      </w:r>
      <w:r w:rsidR="001C3C0F" w:rsidRPr="00CA3D96">
        <w:rPr>
          <w:rFonts w:cstheme="minorHAnsi"/>
          <w:shd w:val="clear" w:color="auto" w:fill="FFFFFF"/>
        </w:rPr>
        <w:fldChar w:fldCharType="begin" w:fldLock="1"/>
      </w:r>
      <w:r w:rsidR="001C3C0F" w:rsidRPr="00CA3D96">
        <w:rPr>
          <w:rFonts w:cstheme="minorHAnsi"/>
          <w:shd w:val="clear" w:color="auto" w:fill="FFFFFF"/>
        </w:rPr>
        <w:instrText>ADDIN CSL_CITATION {"citationItems":[{"id":"ITEM-1","itemData":{"DOI":"10.1038/s41559-018-0515-5","ISSN":"2397334X","abstract":"Human activities continue to Erode the tree of life, requiring us to prioritize research and conservation. Amphibians represent key victims and bellwethers of global change, and the need for action to conserve them is drastically outpacing knowledge. We provide a phylogeny incorporating nearly all extant amphibians (7,238 species). Current amphibian diversity is composed of both older, depauperate lineages and extensive, more recent tropical radiations found in select clades. Frog and salamander diversification increased strongly after the Cretaceous-Palaeogene boundary, preceded by a potential mass-extinction event in salamanders. Diversification rates of subterranean caecilians varied little over time. Biogeographically, the Afro- and Neotropics harbour a particularly high proportion of Gondwanan relicts, comprising species with high evolutionary distinctiveness (ED). These high-ED species represent a large portion of the branches in the present tree: around 28% of all phylogenetic diversity comes from species in the top 10% of ED. The association between ED and imperilment is weak, but many species with high ED are now imperilled or lack formal threat status, suggesting opportunities for integrating evolutionary position and phylogenetic heritage in addressing the current extinction crisis. By providing a phylogenetic estimate for extant amphibians and identifying their threats and ED, we offer a preliminary basis for a quantitatively informed global approach to conserving the amphibian tree of life.","author":[{"dropping-particle":"","family":"Jetz","given":"Walter","non-dropping-particle":"","parse-names":false,"suffix":""},{"dropping-particle":"","family":"Pyron","given":"R. Alexander","non-dropping-particle":"","parse-names":false,"suffix":""}],"container-title":"Nature Ecology and Evolution","id":"ITEM-1","issued":{"date-parts":[["2018"]]},"title":"The interplay of past diversification and evolutionary isolation with present imperilment across the amphibian tree of life","type":"article-journal"},"uris":["http://www.mendeley.com/documents/?uuid=05768da9-5931-4a15-b5a1-61e9a099c2bf"]}],"mendeley":{"formattedCitation":"(Jetz &amp; Pyron 2018)","plainTextFormattedCitation":"(Jetz &amp; Pyron 2018)","previouslyFormattedCitation":"(Jetz &amp; Pyron 2018)"},"properties":{"noteIndex":0},"schema":"https://github.com/citation-style-language/schema/raw/master/csl-citation.json"}</w:instrText>
      </w:r>
      <w:r w:rsidR="001C3C0F" w:rsidRPr="00CA3D96">
        <w:rPr>
          <w:rFonts w:cstheme="minorHAnsi"/>
          <w:shd w:val="clear" w:color="auto" w:fill="FFFFFF"/>
        </w:rPr>
        <w:fldChar w:fldCharType="separate"/>
      </w:r>
      <w:r w:rsidR="001C3C0F" w:rsidRPr="00CA3D96">
        <w:rPr>
          <w:rFonts w:cstheme="minorHAnsi"/>
          <w:noProof/>
          <w:shd w:val="clear" w:color="auto" w:fill="FFFFFF"/>
        </w:rPr>
        <w:t>(Jetz &amp; Pyron 2018)</w:t>
      </w:r>
      <w:r w:rsidR="001C3C0F" w:rsidRPr="00CA3D96">
        <w:rPr>
          <w:rFonts w:cstheme="minorHAnsi"/>
          <w:shd w:val="clear" w:color="auto" w:fill="FFFFFF"/>
        </w:rPr>
        <w:fldChar w:fldCharType="end"/>
      </w:r>
      <w:r w:rsidR="001D74CD" w:rsidRPr="00CA3D96">
        <w:rPr>
          <w:rFonts w:cstheme="minorHAnsi"/>
          <w:shd w:val="clear" w:color="auto" w:fill="FFFFFF"/>
        </w:rPr>
        <w:t>, birds</w:t>
      </w:r>
      <w:r w:rsidR="001C3C0F" w:rsidRPr="00CA3D96">
        <w:rPr>
          <w:rFonts w:cstheme="minorHAnsi"/>
          <w:shd w:val="clear" w:color="auto" w:fill="FFFFFF"/>
        </w:rPr>
        <w:t xml:space="preserve"> </w:t>
      </w:r>
      <w:r w:rsidR="001C3C0F" w:rsidRPr="00CA3D96">
        <w:rPr>
          <w:rFonts w:cstheme="minorHAnsi"/>
          <w:shd w:val="clear" w:color="auto" w:fill="FFFFFF"/>
        </w:rPr>
        <w:fldChar w:fldCharType="begin" w:fldLock="1"/>
      </w:r>
      <w:r w:rsidR="001C3C0F" w:rsidRPr="00CA3D96">
        <w:rPr>
          <w:rFonts w:cstheme="minorHAnsi"/>
          <w:shd w:val="clear" w:color="auto" w:fill="FFFFFF"/>
        </w:rPr>
        <w:instrText>ADDIN CSL_CITATION {"citationItems":[{"id":"ITEM-1","itemData":{"DOI":"10.1038/nature11631","ISSN":"00280836","PMID":"23123857","abstract":"Current global patterns of biodiversity result from processes that operate over both space and time and thus require an integrated macroecological and macroevolutionary perspective. Molecular time trees have advanced our understanding of the tempo and mode of diversification and have identified remarkable adaptive radiations across the tree of life. However, incomplete joint phylogenetic and geographic sampling has limited broad-scale inference. Thus, the relative prevalence of rapid radiations and the importance of their geographic settings in shaping global biodiversity patterns remain unclear. Here we present, analyse and map the first complete dated phylogeny of all 9,993 extant species of birds, a widely studied group showing many unique adaptations. We find that birds have undergone a strong increase in diversification rate from about 50 million years ago to the near present. This acceleration is due to a number of significant rate increases, both within songbirds and within other young and mostly temperate radiations including the waterfowl, gulls and woodpeckers. Importantly, species characterized with very high past diversification rates are interspersed throughout the avian tree and across geographic space. Geographically, the major differences in diversification rates are hemispheric rather than latitudinal, with bird assemblages in Asia, North America and southern South America containing a disproportionate number of species from recent rapid radiations. The contribution of rapidly radiating lineages to both temporal diversification dynamics and spatial distributions of species diversity illustrates the benefits of an inclusive geographical and taxonomical perspective. Overall, whereas constituent clades may exhibit slowdowns, the adaptive zone into which modern birds have diversified since the Cretaceous may still offer opportunities for diversification. © 2012 Macmillan Publishers Limited. All rights reserved.","author":[{"dropping-particle":"","family":"Jetz","given":"W.","non-dropping-particle":"","parse-names":false,"suffix":""},{"dropping-particle":"","family":"Thomas","given":"G. H.","non-dropping-particle":"","parse-names":false,"suffix":""},{"dropping-particle":"","family":"Joy","given":"J. B.","non-dropping-particle":"","parse-names":false,"suffix":""},{"dropping-particle":"","family":"Hartmann","given":"K.","non-dropping-particle":"","parse-names":false,"suffix":""},{"dropping-particle":"","family":"Mooers","given":"A. O.","non-dropping-particle":"","parse-names":false,"suffix":""}],"container-title":"Nature","id":"ITEM-1","issued":{"date-parts":[["2012"]]},"title":"The global diversity of birds in space and time","type":"article-journal"},"uris":["http://www.mendeley.com/documents/?uuid=5f34d48d-fd48-4b96-8651-85ca8c84c749"]}],"mendeley":{"formattedCitation":"(Jetz &lt;i&gt;et al.&lt;/i&gt; 2012)","plainTextFormattedCitation":"(Jetz et al. 2012)","previouslyFormattedCitation":"(Jetz &lt;i&gt;et al.&lt;/i&gt; 2012)"},"properties":{"noteIndex":0},"schema":"https://github.com/citation-style-language/schema/raw/master/csl-citation.json"}</w:instrText>
      </w:r>
      <w:r w:rsidR="001C3C0F" w:rsidRPr="00CA3D96">
        <w:rPr>
          <w:rFonts w:cstheme="minorHAnsi"/>
          <w:shd w:val="clear" w:color="auto" w:fill="FFFFFF"/>
        </w:rPr>
        <w:fldChar w:fldCharType="separate"/>
      </w:r>
      <w:r w:rsidR="001C3C0F" w:rsidRPr="00CA3D96">
        <w:rPr>
          <w:rFonts w:cstheme="minorHAnsi"/>
          <w:noProof/>
          <w:shd w:val="clear" w:color="auto" w:fill="FFFFFF"/>
        </w:rPr>
        <w:t xml:space="preserve">(Jetz </w:t>
      </w:r>
      <w:r w:rsidR="001C3C0F" w:rsidRPr="00CA3D96">
        <w:rPr>
          <w:rFonts w:cstheme="minorHAnsi"/>
          <w:i/>
          <w:noProof/>
          <w:shd w:val="clear" w:color="auto" w:fill="FFFFFF"/>
        </w:rPr>
        <w:t>et al.</w:t>
      </w:r>
      <w:r w:rsidR="001C3C0F" w:rsidRPr="00CA3D96">
        <w:rPr>
          <w:rFonts w:cstheme="minorHAnsi"/>
          <w:noProof/>
          <w:shd w:val="clear" w:color="auto" w:fill="FFFFFF"/>
        </w:rPr>
        <w:t xml:space="preserve"> 2012)</w:t>
      </w:r>
      <w:r w:rsidR="001C3C0F" w:rsidRPr="00CA3D96">
        <w:rPr>
          <w:rFonts w:cstheme="minorHAnsi"/>
          <w:shd w:val="clear" w:color="auto" w:fill="FFFFFF"/>
        </w:rPr>
        <w:fldChar w:fldCharType="end"/>
      </w:r>
      <w:r w:rsidR="001D74CD" w:rsidRPr="00CA3D96">
        <w:rPr>
          <w:rFonts w:cstheme="minorHAnsi"/>
          <w:shd w:val="clear" w:color="auto" w:fill="FFFFFF"/>
        </w:rPr>
        <w:t xml:space="preserve"> and squamates</w:t>
      </w:r>
      <w:r w:rsidR="001C3C0F" w:rsidRPr="00CA3D96">
        <w:rPr>
          <w:rFonts w:cstheme="minorHAnsi"/>
          <w:shd w:val="clear" w:color="auto" w:fill="FFFFFF"/>
        </w:rPr>
        <w:t xml:space="preserve"> </w:t>
      </w:r>
      <w:r w:rsidR="001C3C0F" w:rsidRPr="00CA3D96">
        <w:rPr>
          <w:rFonts w:cstheme="minorHAnsi"/>
          <w:shd w:val="clear" w:color="auto" w:fill="FFFFFF"/>
        </w:rPr>
        <w:fldChar w:fldCharType="begin" w:fldLock="1"/>
      </w:r>
      <w:r w:rsidR="00AE667F" w:rsidRPr="00CA3D96">
        <w:rPr>
          <w:rFonts w:cstheme="minorHAnsi"/>
          <w:shd w:val="clear" w:color="auto" w:fill="FFFFFF"/>
        </w:rPr>
        <w:instrText>ADDIN CSL_CITATION {"citationItems":[{"id":"ITEM-1","itemData":{"DOI":"https://doi.org/10.1016/j.biocon.2016.03.039","ISSN":"0006-3207","abstract":"Macroevolutionary rates of diversification and anthropogenic extinction risk differ vastly throughout the Tree of Life. This results in a highly heterogeneous distribution of Evolutionary distinctiveness (ED) and threat status among species. We examine the phylogenetic distribution of ED and threat status for squamates (amphisbaenians, lizards, and snakes) using fully-sampled phylogenies containing 9574 species and expert-based estimates of threat status for ~4000 species. We ask whether threatened species are more closely related than would be expected by chance and whether high-risk species represent a disproportionate amount of total evolutionary history. We found currently-assessed threat status to be phylogenetically clustered at broad level in Squamata, suggesting it is critical to assess extinction risks for close relatives of threatened lineages. Our findings show no association between threat status and ED, suggesting that future extinctions may not result in a disproportionate loss of evolutionary history. Lizards in degraded tropical regions (e.g., Madagascar, India, Australia, and the West Indies) seem to be at particular risk. A low number of threatened high-ED species in areas like the Amazon, Borneo, and Papua New Guinea may be due to a dearth of adequate risk assessments. It seems we have not yet reached a tipping point of extinction risk affecting a majority of species; 63% of the assessed species are not threatened and 56% are Least Concern. Nonetheless, our results show that immediate efforts should focus on geckos, iguanas, and chameleons, representing 67% of high-ED threatened species and 57% of Unassessed high-ED lineages.","author":[{"dropping-particle":"","family":"Tonini","given":"João Filipe Riva","non-dropping-particle":"","parse-names":false,"suffix":""},{"dropping-particle":"","family":"Beard","given":"Karen H","non-dropping-particle":"","parse-names":false,"suffix":""},{"dropping-particle":"","family":"Ferreira","given":"Rodrigo Barbosa","non-dropping-particle":"","parse-names":false,"suffix":""},{"dropping-particle":"","family":"Jetz","given":"Walter","non-dropping-particle":"","parse-names":false,"suffix":""},{"dropping-particle":"","family":"Pyron","given":"R Alexander","non-dropping-particle":"","parse-names":false,"suffix":""}],"container-title":"Biological Conservation","id":"ITEM-1","issued":{"date-parts":[["2016"]]},"note":"Advancing reptile conservation: Addressing knowledge gaps and mitigating key drivers of extinction risk","page":"23-31","title":"Fully-sampled phylogenies of squamates reveal evolutionary patterns in threat status","type":"article-journal","volume":"204"},"uris":["http://www.mendeley.com/documents/?uuid=07dfd903-8015-4345-b47b-d232860c7579"]}],"mendeley":{"formattedCitation":"(Tonini &lt;i&gt;et al.&lt;/i&gt; 2016)","plainTextFormattedCitation":"(Tonini et al. 2016)","previouslyFormattedCitation":"(Tonini &lt;i&gt;et al.&lt;/i&gt; 2016)"},"properties":{"noteIndex":0},"schema":"https://github.com/citation-style-language/schema/raw/master/csl-citation.json"}</w:instrText>
      </w:r>
      <w:r w:rsidR="001C3C0F" w:rsidRPr="00CA3D96">
        <w:rPr>
          <w:rFonts w:cstheme="minorHAnsi"/>
          <w:shd w:val="clear" w:color="auto" w:fill="FFFFFF"/>
        </w:rPr>
        <w:fldChar w:fldCharType="separate"/>
      </w:r>
      <w:r w:rsidR="001C3C0F" w:rsidRPr="00CA3D96">
        <w:rPr>
          <w:rFonts w:cstheme="minorHAnsi"/>
          <w:noProof/>
          <w:shd w:val="clear" w:color="auto" w:fill="FFFFFF"/>
        </w:rPr>
        <w:t xml:space="preserve">(Tonini </w:t>
      </w:r>
      <w:r w:rsidR="001C3C0F" w:rsidRPr="00CA3D96">
        <w:rPr>
          <w:rFonts w:cstheme="minorHAnsi"/>
          <w:i/>
          <w:noProof/>
          <w:shd w:val="clear" w:color="auto" w:fill="FFFFFF"/>
        </w:rPr>
        <w:t>et al.</w:t>
      </w:r>
      <w:r w:rsidR="001C3C0F" w:rsidRPr="00CA3D96">
        <w:rPr>
          <w:rFonts w:cstheme="minorHAnsi"/>
          <w:noProof/>
          <w:shd w:val="clear" w:color="auto" w:fill="FFFFFF"/>
        </w:rPr>
        <w:t xml:space="preserve"> 2016)</w:t>
      </w:r>
      <w:r w:rsidR="001C3C0F" w:rsidRPr="00CA3D96">
        <w:rPr>
          <w:rFonts w:cstheme="minorHAnsi"/>
          <w:shd w:val="clear" w:color="auto" w:fill="FFFFFF"/>
        </w:rPr>
        <w:fldChar w:fldCharType="end"/>
      </w:r>
      <w:r w:rsidR="00231F3B" w:rsidRPr="00CA3D96">
        <w:rPr>
          <w:rFonts w:cstheme="minorHAnsi"/>
          <w:shd w:val="clear" w:color="auto" w:fill="FFFFFF"/>
        </w:rPr>
        <w:t xml:space="preserve">. For each </w:t>
      </w:r>
      <w:r w:rsidR="00C2438D">
        <w:rPr>
          <w:rFonts w:cstheme="minorHAnsi"/>
          <w:shd w:val="clear" w:color="auto" w:fill="FFFFFF"/>
        </w:rPr>
        <w:t>c</w:t>
      </w:r>
      <w:r w:rsidR="00231F3B" w:rsidRPr="00CA3D96">
        <w:rPr>
          <w:rFonts w:cstheme="minorHAnsi"/>
          <w:shd w:val="clear" w:color="auto" w:fill="FFFFFF"/>
        </w:rPr>
        <w:t xml:space="preserve">lass, </w:t>
      </w:r>
      <w:r w:rsidR="001D74CD" w:rsidRPr="00CA3D96">
        <w:rPr>
          <w:rFonts w:cstheme="minorHAnsi"/>
          <w:shd w:val="clear" w:color="auto" w:fill="FFFFFF"/>
        </w:rPr>
        <w:t xml:space="preserve">we used a consensus tree obtained with the </w:t>
      </w:r>
      <w:proofErr w:type="spellStart"/>
      <w:r w:rsidR="001D74CD" w:rsidRPr="00CA3D96">
        <w:rPr>
          <w:rFonts w:cstheme="minorHAnsi"/>
          <w:shd w:val="clear" w:color="auto" w:fill="FFFFFF"/>
        </w:rPr>
        <w:t>TreeAnnotator</w:t>
      </w:r>
      <w:proofErr w:type="spellEnd"/>
      <w:r w:rsidR="001D74CD" w:rsidRPr="00CA3D96">
        <w:rPr>
          <w:rFonts w:cstheme="minorHAnsi"/>
          <w:shd w:val="clear" w:color="auto" w:fill="FFFFFF"/>
        </w:rPr>
        <w:t xml:space="preserve"> programme of the BEAST software</w:t>
      </w:r>
      <w:r w:rsidR="00F3479E">
        <w:rPr>
          <w:rFonts w:cstheme="minorHAnsi"/>
          <w:shd w:val="clear" w:color="auto" w:fill="FFFFFF"/>
        </w:rPr>
        <w:t xml:space="preserve"> </w:t>
      </w:r>
      <w:r w:rsidR="00F3479E">
        <w:rPr>
          <w:rFonts w:cstheme="minorHAnsi"/>
          <w:shd w:val="clear" w:color="auto" w:fill="FFFFFF"/>
        </w:rPr>
        <w:fldChar w:fldCharType="begin" w:fldLock="1"/>
      </w:r>
      <w:r w:rsidR="00D83FE6">
        <w:rPr>
          <w:rFonts w:cstheme="minorHAnsi"/>
          <w:shd w:val="clear" w:color="auto" w:fill="FFFFFF"/>
        </w:rPr>
        <w:instrText>ADDIN CSL_CITATION {"citationItems":[{"id":"ITEM-1","itemData":{"DOI":"10.1371/journal.pcbi.1003537","ISSN":"15537358","PMID":"24722319","abstract":"We present a new open source, extensible and flexible software platform for Bayesian evolutionary analysis called BEAST 2. This software platform is a re-design of the popular BEAST 1 platform to correct structural deficiencies that became evident as the BEAST 1 software evolved. Key among those deficiencies was the lack of post-deployment extensibility. BEAST 2 now has a fully developed package management system that allows third party developers to write additional functionality that can be directly installed to the BEAST 2 analysis platform via a package manager without requiring a new software release of the platform. This package architecture is showcased with a number of recently published new models encompassing birth-death-sampling tree priors, phylodynamics and model averaging for substitution models and site partitioning. A second major improvement is the ability to read/write the entire state of the MCMC chain to/from disk allowing it to be easily shared between multiple instances of the BEAST software. This facilitates checkpointing and better support for multi-processor and high-end computing extensions. Finally, the functionality in new packages can be easily added to the user interface (BEAUti 2) by a simple XML template-based mechanism because BEAST 2 has been re-designed to provide greater integration between the analysis engine and the user interface so that, for example BEAST and BEAUti use exactly the same XML file format. © 2014 Bouckaert et al.","author":[{"dropping-particle":"","family":"Bouckaert","given":"Remco","non-dropping-particle":"","parse-names":false,"suffix":""},{"dropping-particle":"","family":"Heled","given":"Joseph","non-dropping-particle":"","parse-names":false,"suffix":""},{"dropping-particle":"","family":"Kühnert","given":"Denise","non-dropping-particle":"","parse-names":false,"suffix":""},{"dropping-particle":"","family":"Vaughan","given":"Tim","non-dropping-particle":"","parse-names":false,"suffix":""},{"dropping-particle":"","family":"Wu","given":"Chieh Hsi","non-dropping-particle":"","parse-names":false,"suffix":""},{"dropping-particle":"","family":"Xie","given":"Dong","non-dropping-particle":"","parse-names":false,"suffix":""},{"dropping-particle":"","family":"Suchard","given":"Marc A.","non-dropping-particle":"","parse-names":false,"suffix":""},{"dropping-particle":"","family":"Rambaut","given":"Andrew","non-dropping-particle":"","parse-names":false,"suffix":""},{"dropping-particle":"","family":"Drummond","given":"Alexei J.","non-dropping-particle":"","parse-names":false,"suffix":""}],"container-title":"PLoS Computational Biology","id":"ITEM-1","issued":{"date-parts":[["2014"]]},"title":"BEAST 2: A Software Platform for Bayesian Evolutionary Analysis","type":"article-journal"},"uris":["http://www.mendeley.com/documents/?uuid=a20d66c5-861a-4723-8f3e-c8713bbb6fe7"]}],"mendeley":{"formattedCitation":"(Bouckaert &lt;i&gt;et al.&lt;/i&gt; 2014)","plainTextFormattedCitation":"(Bouckaert et al. 2014)","previouslyFormattedCitation":"(Bouckaert &lt;i&gt;et al.&lt;/i&gt; 2014)"},"properties":{"noteIndex":0},"schema":"https://github.com/citation-style-language/schema/raw/master/csl-citation.json"}</w:instrText>
      </w:r>
      <w:r w:rsidR="00F3479E">
        <w:rPr>
          <w:rFonts w:cstheme="minorHAnsi"/>
          <w:shd w:val="clear" w:color="auto" w:fill="FFFFFF"/>
        </w:rPr>
        <w:fldChar w:fldCharType="separate"/>
      </w:r>
      <w:r w:rsidR="00F3479E" w:rsidRPr="00F3479E">
        <w:rPr>
          <w:rFonts w:cstheme="minorHAnsi"/>
          <w:noProof/>
          <w:shd w:val="clear" w:color="auto" w:fill="FFFFFF"/>
        </w:rPr>
        <w:t xml:space="preserve">(Bouckaert </w:t>
      </w:r>
      <w:r w:rsidR="00F3479E" w:rsidRPr="00F3479E">
        <w:rPr>
          <w:rFonts w:cstheme="minorHAnsi"/>
          <w:i/>
          <w:noProof/>
          <w:shd w:val="clear" w:color="auto" w:fill="FFFFFF"/>
        </w:rPr>
        <w:t>et al.</w:t>
      </w:r>
      <w:r w:rsidR="00F3479E" w:rsidRPr="00F3479E">
        <w:rPr>
          <w:rFonts w:cstheme="minorHAnsi"/>
          <w:noProof/>
          <w:shd w:val="clear" w:color="auto" w:fill="FFFFFF"/>
        </w:rPr>
        <w:t xml:space="preserve"> 2014)</w:t>
      </w:r>
      <w:r w:rsidR="00F3479E">
        <w:rPr>
          <w:rFonts w:cstheme="minorHAnsi"/>
          <w:shd w:val="clear" w:color="auto" w:fill="FFFFFF"/>
        </w:rPr>
        <w:fldChar w:fldCharType="end"/>
      </w:r>
      <w:r w:rsidR="00BD28E3" w:rsidRPr="00CA3D96">
        <w:rPr>
          <w:rFonts w:cstheme="minorHAnsi"/>
          <w:shd w:val="clear" w:color="auto" w:fill="FFFFFF"/>
        </w:rPr>
        <w:t>, from an available distribution of 1000 trees</w:t>
      </w:r>
      <w:r w:rsidR="001D74CD" w:rsidRPr="00CA3D96">
        <w:rPr>
          <w:rFonts w:cstheme="minorHAnsi"/>
          <w:shd w:val="clear" w:color="auto" w:fill="FFFFFF"/>
        </w:rPr>
        <w:t>.</w:t>
      </w:r>
      <w:commentRangeEnd w:id="65"/>
      <w:r w:rsidR="00311B9B">
        <w:rPr>
          <w:rStyle w:val="CommentReference"/>
        </w:rPr>
        <w:commentReference w:id="65"/>
      </w:r>
    </w:p>
    <w:p w14:paraId="713C9881" w14:textId="1722B4E4" w:rsidR="00C94EA2" w:rsidRPr="00CA3D96" w:rsidRDefault="00C94EA2" w:rsidP="0045528F">
      <w:pPr>
        <w:spacing w:line="276" w:lineRule="auto"/>
        <w:rPr>
          <w:rStyle w:val="SubtleEmphasis"/>
          <w:b/>
          <w:bCs/>
          <w:i w:val="0"/>
          <w:iCs w:val="0"/>
          <w:color w:val="auto"/>
          <w:sz w:val="28"/>
          <w:szCs w:val="28"/>
        </w:rPr>
      </w:pPr>
      <w:r w:rsidRPr="00CA3D96">
        <w:rPr>
          <w:rStyle w:val="SubtleEmphasis"/>
          <w:b/>
          <w:bCs/>
          <w:i w:val="0"/>
          <w:iCs w:val="0"/>
          <w:color w:val="auto"/>
          <w:sz w:val="28"/>
          <w:szCs w:val="28"/>
        </w:rPr>
        <w:t>Imputations of missing trait values</w:t>
      </w:r>
    </w:p>
    <w:p w14:paraId="5E67B90A" w14:textId="0EE5F82F" w:rsidR="009F2277" w:rsidRPr="00CA3D96" w:rsidRDefault="00217E9D" w:rsidP="0045528F">
      <w:pPr>
        <w:spacing w:line="276" w:lineRule="auto"/>
        <w:jc w:val="both"/>
        <w:rPr>
          <w:rStyle w:val="SubtleEmphasis"/>
          <w:i w:val="0"/>
          <w:iCs w:val="0"/>
          <w:color w:val="auto"/>
        </w:rPr>
      </w:pPr>
      <w:r w:rsidRPr="00CA3D96">
        <w:rPr>
          <w:rStyle w:val="SubtleEmphasis"/>
          <w:i w:val="0"/>
          <w:iCs w:val="0"/>
          <w:color w:val="auto"/>
        </w:rPr>
        <w:t xml:space="preserve">For some of the traits and classes, there was a </w:t>
      </w:r>
      <w:r w:rsidR="0004409A">
        <w:rPr>
          <w:rStyle w:val="SubtleEmphasis"/>
          <w:i w:val="0"/>
          <w:iCs w:val="0"/>
          <w:color w:val="auto"/>
        </w:rPr>
        <w:t xml:space="preserve">substantial </w:t>
      </w:r>
      <w:r w:rsidRPr="00CA3D96">
        <w:rPr>
          <w:rStyle w:val="SubtleEmphasis"/>
          <w:i w:val="0"/>
          <w:iCs w:val="0"/>
          <w:color w:val="auto"/>
        </w:rPr>
        <w:t xml:space="preserve">proportion of missing trait values </w:t>
      </w:r>
      <w:r w:rsidR="00797156" w:rsidRPr="00CA3D96">
        <w:rPr>
          <w:rStyle w:val="SubtleEmphasis"/>
          <w:i w:val="0"/>
          <w:iCs w:val="0"/>
          <w:color w:val="auto"/>
        </w:rPr>
        <w:t>(</w:t>
      </w:r>
      <w:r w:rsidRPr="00CA3D96">
        <w:rPr>
          <w:rStyle w:val="SubtleEmphasis"/>
          <w:i w:val="0"/>
          <w:iCs w:val="0"/>
          <w:color w:val="auto"/>
        </w:rPr>
        <w:t xml:space="preserve">Figure </w:t>
      </w:r>
      <w:r w:rsidR="00940C64">
        <w:rPr>
          <w:rStyle w:val="SubtleEmphasis"/>
          <w:i w:val="0"/>
          <w:iCs w:val="0"/>
          <w:color w:val="auto"/>
        </w:rPr>
        <w:t>S1</w:t>
      </w:r>
      <w:r w:rsidRPr="00CA3D96">
        <w:rPr>
          <w:rStyle w:val="SubtleEmphasis"/>
          <w:i w:val="0"/>
          <w:iCs w:val="0"/>
          <w:color w:val="auto"/>
        </w:rPr>
        <w:t>).</w:t>
      </w:r>
      <w:r w:rsidR="00797156" w:rsidRPr="00CA3D96">
        <w:rPr>
          <w:rStyle w:val="SubtleEmphasis"/>
          <w:i w:val="0"/>
          <w:iCs w:val="0"/>
          <w:color w:val="auto"/>
        </w:rPr>
        <w:t xml:space="preserve"> </w:t>
      </w:r>
      <w:r w:rsidR="005F3D3C">
        <w:rPr>
          <w:rStyle w:val="SubtleEmphasis"/>
          <w:i w:val="0"/>
          <w:iCs w:val="0"/>
          <w:color w:val="auto"/>
        </w:rPr>
        <w:t>To fill these gaps, w</w:t>
      </w:r>
      <w:r w:rsidR="00797156" w:rsidRPr="00CA3D96">
        <w:rPr>
          <w:rStyle w:val="SubtleEmphasis"/>
          <w:i w:val="0"/>
          <w:iCs w:val="0"/>
          <w:color w:val="auto"/>
        </w:rPr>
        <w:t xml:space="preserve">e imputed missing trait values using random forests, implemented with </w:t>
      </w:r>
      <w:r w:rsidR="000A2D81">
        <w:rPr>
          <w:rStyle w:val="SubtleEmphasis"/>
          <w:i w:val="0"/>
          <w:iCs w:val="0"/>
          <w:color w:val="auto"/>
        </w:rPr>
        <w:t>the</w:t>
      </w:r>
      <w:r w:rsidR="00797156" w:rsidRPr="00CA3D96">
        <w:rPr>
          <w:rStyle w:val="SubtleEmphasis"/>
          <w:i w:val="0"/>
          <w:iCs w:val="0"/>
          <w:color w:val="auto"/>
        </w:rPr>
        <w:t xml:space="preserve"> </w:t>
      </w:r>
      <w:r w:rsidR="00A27E1A">
        <w:rPr>
          <w:rStyle w:val="SubtleEmphasis"/>
          <w:i w:val="0"/>
          <w:iCs w:val="0"/>
          <w:color w:val="auto"/>
        </w:rPr>
        <w:t>‘</w:t>
      </w:r>
      <w:proofErr w:type="spellStart"/>
      <w:r w:rsidR="004B2EDD">
        <w:rPr>
          <w:rStyle w:val="SubtleEmphasis"/>
          <w:i w:val="0"/>
          <w:iCs w:val="0"/>
          <w:color w:val="auto"/>
        </w:rPr>
        <w:t>missforest</w:t>
      </w:r>
      <w:proofErr w:type="spellEnd"/>
      <w:r w:rsidR="00A27E1A">
        <w:rPr>
          <w:rStyle w:val="SubtleEmphasis"/>
          <w:i w:val="0"/>
          <w:iCs w:val="0"/>
          <w:color w:val="auto"/>
        </w:rPr>
        <w:t>’</w:t>
      </w:r>
      <w:r w:rsidR="004B2EDD">
        <w:rPr>
          <w:rStyle w:val="SubtleEmphasis"/>
          <w:i w:val="0"/>
          <w:iCs w:val="0"/>
          <w:color w:val="auto"/>
        </w:rPr>
        <w:t xml:space="preserve"> function of the</w:t>
      </w:r>
      <w:r w:rsidR="00A27E1A">
        <w:rPr>
          <w:rStyle w:val="SubtleEmphasis"/>
          <w:i w:val="0"/>
          <w:iCs w:val="0"/>
          <w:color w:val="auto"/>
        </w:rPr>
        <w:t xml:space="preserve"> ‘</w:t>
      </w:r>
      <w:proofErr w:type="spellStart"/>
      <w:r w:rsidR="00A27E1A" w:rsidRPr="00CA3D96">
        <w:rPr>
          <w:rStyle w:val="SubtleEmphasis"/>
          <w:i w:val="0"/>
          <w:iCs w:val="0"/>
          <w:color w:val="auto"/>
        </w:rPr>
        <w:t>miss</w:t>
      </w:r>
      <w:r w:rsidR="00A27E1A">
        <w:rPr>
          <w:rStyle w:val="SubtleEmphasis"/>
          <w:i w:val="0"/>
          <w:iCs w:val="0"/>
          <w:color w:val="auto"/>
        </w:rPr>
        <w:t>F</w:t>
      </w:r>
      <w:r w:rsidR="00A27E1A" w:rsidRPr="00CA3D96">
        <w:rPr>
          <w:rStyle w:val="SubtleEmphasis"/>
          <w:i w:val="0"/>
          <w:iCs w:val="0"/>
          <w:color w:val="auto"/>
        </w:rPr>
        <w:t>orest</w:t>
      </w:r>
      <w:proofErr w:type="spellEnd"/>
      <w:r w:rsidR="00A27E1A">
        <w:rPr>
          <w:rStyle w:val="SubtleEmphasis"/>
          <w:i w:val="0"/>
          <w:iCs w:val="0"/>
          <w:color w:val="auto"/>
        </w:rPr>
        <w:t xml:space="preserve">’ </w:t>
      </w:r>
      <w:r w:rsidR="000A2D81">
        <w:rPr>
          <w:rStyle w:val="SubtleEmphasis"/>
          <w:i w:val="0"/>
          <w:iCs w:val="0"/>
          <w:color w:val="auto"/>
        </w:rPr>
        <w:t>package</w:t>
      </w:r>
      <w:r w:rsidR="00797156" w:rsidRPr="00CA3D96">
        <w:rPr>
          <w:rStyle w:val="SubtleEmphasis"/>
          <w:i w:val="0"/>
          <w:iCs w:val="0"/>
          <w:color w:val="auto"/>
        </w:rPr>
        <w:t xml:space="preserve"> in R </w:t>
      </w:r>
      <w:r w:rsidR="004B2EDD">
        <w:rPr>
          <w:rStyle w:val="SubtleEmphasis"/>
          <w:i w:val="0"/>
          <w:iCs w:val="0"/>
          <w:color w:val="auto"/>
        </w:rPr>
        <w:t>(</w:t>
      </w:r>
      <w:r w:rsidR="008B2C38">
        <w:rPr>
          <w:rStyle w:val="SubtleEmphasis"/>
          <w:i w:val="0"/>
          <w:iCs w:val="0"/>
          <w:color w:val="auto"/>
        </w:rPr>
        <w:t>V</w:t>
      </w:r>
      <w:r w:rsidR="004B2EDD">
        <w:rPr>
          <w:rStyle w:val="SubtleEmphasis"/>
          <w:i w:val="0"/>
          <w:iCs w:val="0"/>
          <w:color w:val="auto"/>
        </w:rPr>
        <w:t xml:space="preserve">ersion 1.4, </w:t>
      </w:r>
      <w:r w:rsidR="00DF57D8" w:rsidRPr="00CA3D96">
        <w:rPr>
          <w:rStyle w:val="SubtleEmphasis"/>
          <w:i w:val="0"/>
          <w:iCs w:val="0"/>
          <w:color w:val="auto"/>
        </w:rPr>
        <w:fldChar w:fldCharType="begin" w:fldLock="1"/>
      </w:r>
      <w:r w:rsidR="00D83FE6">
        <w:rPr>
          <w:rStyle w:val="SubtleEmphasis"/>
          <w:i w:val="0"/>
          <w:iCs w:val="0"/>
          <w:color w:val="auto"/>
        </w:rPr>
        <w:instrText>ADDIN CSL_CITATION {"citationItems":[{"id":"ITEM-1","itemData":{"DOI":"10.1093/bioinformatics/btr597","ISBN":"1367-4811 (Electronic)\\n1367-4803 (Linking)","ISSN":"13674803","PMID":"22039212","abstract":"MOTIVATION: Modern data acquisition based on high-throughput technology is often facing the problem of missing data. Algorithms commonly used in the analysis of such large-scale data often depend on a complete set. Missing value imputation offers a solution to this problem. However, the majority of available imputation methods are restricted to one type of variable only: continuous or categorical. For mixed-type data, the different types are usually handled separately. Therefore, these methods ignore possible relations between variable types. We propose a non-parametric method which can cope with different types of variables simultaneously. RESULTS: We compare several state of the art methods for the imputation of missing values. We propose and evaluate an iterative imputation method (missForest) based on a random forest. By averaging over many unpruned classification or regression trees, random forest intrinsically constitutes a multiple imputation scheme. Using the built-in out-of-bag error estimates of random forest, we are able to estimate the imputation error without the need of a test set. Evaluation is performed on multiple datasets coming from a diverse selection of biological fields with artificially introduced missing values ranging from 10% to 30%. We show that missForest can successfully handle missing values, particularly in datasets including different types of variables. In our comparative study, missForest outperforms other methods of imputation especially in data settings where complex interactions and non-linear relations are suspected. The out-of-bag imputation error estimates of missForest prove to be adequate in all settings. Additionally, missForest exhibits attractive computational efficiency and can cope with high-dimensional data. AVAILABILITY: The package missForest is freely available from http://stat.ethz.ch/CRAN/. CONTACT: stekhoven@stat.math.ethz.ch; buhlmann@stat.math.ethz.ch","author":[{"dropping-particle":"","family":"Stekhoven","given":"Daniel J.","non-dropping-particle":"","parse-names":false,"suffix":""}],"container-title":"R Package version 1.4","id":"ITEM-1","issued":{"date-parts":[["2016"]]},"title":"Nonparametric Missing Value Imputation using Random Forest","type":"article-journal"},"uris":["http://www.mendeley.com/documents/?uuid=7833bcb3-55af-4e2e-a979-103a1cad861d"]},{"id":"ITEM-2","itemData":{"DOI":"10.1093/bioinformatics/btr597","ISBN":"1367-4811 (Electronic)\\n1367-4803 (Linking)","ISSN":"13674803","PMID":"22039212","abstract":"Modern data acquisition based on high-throughput technology is often facing the problem of missing data. Algorithms commonly used in the analysis of such large-scale data often depend on a complete set. Missing value imputation offers a solution to this problem. However, the majority of available imputation methods are restricted to one type of variable only: continuous or categorical. For mixed-type data the different types are usually handled separately. Therefore, these methods ignore possible relations between variable types. We propose a nonparametric method which can cope with different types of variables simultaneously. We compare several state of the art methods for the imputation of missing values. We propose and evaluate an iterative imputation method (missForest) based on a random forest. By averaging over many unpruned classification or regression trees random forest intrinsically constitutes a multiple imputation scheme. Using the built-in out-of-bag error estimates of random forest we are able to estimate the imputation error without the need of a test set. Evaluation is performed on multiple data sets coming from a diverse selection of biological fields with artificially introduced missing values ranging from 10% to 30%. We show that missForest can successfully handle missing values, particularly in data sets including different types of variables. In our comparative study missForest outperforms other methods of imputation especially in data settings where complex interactions and nonlinear relations are suspected. The out-of-bag imputation error estimates of missForest prove to be adequate in all settings. Additionally, missForest exhibits attractive computational efficiency and can cope with high-dimensional data.","author":[{"dropping-particle":"","family":"Stekhoven","given":"Daniel J.","non-dropping-particle":"","parse-names":false,"suffix":""},{"dropping-particle":"","family":"Bühlmann","given":"Peter","non-dropping-particle":"","parse-names":false,"suffix":""}],"container-title":"Bioinformatics","id":"ITEM-2","issued":{"date-parts":[["2012"]]},"title":"Missforest-Non-parametric missing value imputation for mixed-type data","type":"article-journal"},"uris":["http://www.mendeley.com/documents/?uuid=1d5b2f59-8063-4d53-a01e-03293c299ba7"]}],"mendeley":{"formattedCitation":"(Stekhoven &amp; Bühlmann 2012; Stekhoven 2016)","manualFormatting":"Stekhoven &amp; Bühlmann (2012); Stekhoven (2016)","plainTextFormattedCitation":"(Stekhoven &amp; Bühlmann 2012; Stekhoven 2016)","previouslyFormattedCitation":"(Stekhoven &amp; Bühlmann 2012; Stekhoven 2016)"},"properties":{"noteIndex":0},"schema":"https://github.com/citation-style-language/schema/raw/master/csl-citation.json"}</w:instrText>
      </w:r>
      <w:r w:rsidR="00DF57D8" w:rsidRPr="00CA3D96">
        <w:rPr>
          <w:rStyle w:val="SubtleEmphasis"/>
          <w:i w:val="0"/>
          <w:iCs w:val="0"/>
          <w:color w:val="auto"/>
        </w:rPr>
        <w:fldChar w:fldCharType="separate"/>
      </w:r>
      <w:r w:rsidR="00DF57D8" w:rsidRPr="00CA3D96">
        <w:rPr>
          <w:rStyle w:val="SubtleEmphasis"/>
          <w:i w:val="0"/>
          <w:iCs w:val="0"/>
          <w:noProof/>
          <w:color w:val="auto"/>
        </w:rPr>
        <w:t xml:space="preserve">Stekhoven &amp; Bühlmann </w:t>
      </w:r>
      <w:r w:rsidR="004B2EDD">
        <w:rPr>
          <w:rStyle w:val="SubtleEmphasis"/>
          <w:i w:val="0"/>
          <w:iCs w:val="0"/>
          <w:noProof/>
          <w:color w:val="auto"/>
        </w:rPr>
        <w:t>(</w:t>
      </w:r>
      <w:r w:rsidR="00DF57D8" w:rsidRPr="00CA3D96">
        <w:rPr>
          <w:rStyle w:val="SubtleEmphasis"/>
          <w:i w:val="0"/>
          <w:iCs w:val="0"/>
          <w:noProof/>
          <w:color w:val="auto"/>
        </w:rPr>
        <w:t>2012</w:t>
      </w:r>
      <w:r w:rsidR="004B2EDD">
        <w:rPr>
          <w:rStyle w:val="SubtleEmphasis"/>
          <w:i w:val="0"/>
          <w:iCs w:val="0"/>
          <w:noProof/>
          <w:color w:val="auto"/>
        </w:rPr>
        <w:t>)</w:t>
      </w:r>
      <w:r w:rsidR="00DF57D8" w:rsidRPr="00CA3D96">
        <w:rPr>
          <w:rStyle w:val="SubtleEmphasis"/>
          <w:i w:val="0"/>
          <w:iCs w:val="0"/>
          <w:noProof/>
          <w:color w:val="auto"/>
        </w:rPr>
        <w:t xml:space="preserve">; Stekhoven </w:t>
      </w:r>
      <w:r w:rsidR="004B2EDD">
        <w:rPr>
          <w:rStyle w:val="SubtleEmphasis"/>
          <w:i w:val="0"/>
          <w:iCs w:val="0"/>
          <w:noProof/>
          <w:color w:val="auto"/>
        </w:rPr>
        <w:t>(</w:t>
      </w:r>
      <w:r w:rsidR="00DF57D8" w:rsidRPr="00CA3D96">
        <w:rPr>
          <w:rStyle w:val="SubtleEmphasis"/>
          <w:i w:val="0"/>
          <w:iCs w:val="0"/>
          <w:noProof/>
          <w:color w:val="auto"/>
        </w:rPr>
        <w:t>2016)</w:t>
      </w:r>
      <w:r w:rsidR="00DF57D8" w:rsidRPr="00CA3D96">
        <w:rPr>
          <w:rStyle w:val="SubtleEmphasis"/>
          <w:i w:val="0"/>
          <w:iCs w:val="0"/>
          <w:color w:val="auto"/>
        </w:rPr>
        <w:fldChar w:fldCharType="end"/>
      </w:r>
      <w:r w:rsidR="00797156" w:rsidRPr="00CA3D96">
        <w:rPr>
          <w:rStyle w:val="SubtleEmphasis"/>
          <w:i w:val="0"/>
          <w:iCs w:val="0"/>
          <w:color w:val="auto"/>
        </w:rPr>
        <w:t>.</w:t>
      </w:r>
      <w:r w:rsidR="00F67961" w:rsidRPr="00CA3D96">
        <w:rPr>
          <w:rStyle w:val="SubtleEmphasis"/>
          <w:i w:val="0"/>
          <w:iCs w:val="0"/>
          <w:color w:val="auto"/>
        </w:rPr>
        <w:t xml:space="preserve"> </w:t>
      </w:r>
      <w:proofErr w:type="spellStart"/>
      <w:r w:rsidR="00F67961" w:rsidRPr="00CA3D96">
        <w:rPr>
          <w:rStyle w:val="SubtleEmphasis"/>
          <w:i w:val="0"/>
          <w:iCs w:val="0"/>
          <w:color w:val="auto"/>
        </w:rPr>
        <w:t>missforest</w:t>
      </w:r>
      <w:proofErr w:type="spellEnd"/>
      <w:r w:rsidR="00F67961" w:rsidRPr="00CA3D96">
        <w:rPr>
          <w:rStyle w:val="SubtleEmphasis"/>
          <w:i w:val="0"/>
          <w:iCs w:val="0"/>
          <w:color w:val="auto"/>
        </w:rPr>
        <w:t xml:space="preserve"> is one of the best method</w:t>
      </w:r>
      <w:r w:rsidR="00823643">
        <w:rPr>
          <w:rStyle w:val="SubtleEmphasis"/>
          <w:i w:val="0"/>
          <w:iCs w:val="0"/>
          <w:color w:val="auto"/>
        </w:rPr>
        <w:t>s</w:t>
      </w:r>
      <w:r w:rsidR="00F67961" w:rsidRPr="00CA3D96">
        <w:rPr>
          <w:rStyle w:val="SubtleEmphasis"/>
          <w:i w:val="0"/>
          <w:iCs w:val="0"/>
          <w:color w:val="auto"/>
        </w:rPr>
        <w:t xml:space="preserve"> for missing</w:t>
      </w:r>
      <w:r w:rsidR="00823643">
        <w:rPr>
          <w:rStyle w:val="SubtleEmphasis"/>
          <w:i w:val="0"/>
          <w:iCs w:val="0"/>
          <w:color w:val="auto"/>
        </w:rPr>
        <w:t>-</w:t>
      </w:r>
      <w:r w:rsidR="00F67961" w:rsidRPr="00CA3D96">
        <w:rPr>
          <w:rStyle w:val="SubtleEmphasis"/>
          <w:i w:val="0"/>
          <w:iCs w:val="0"/>
          <w:color w:val="auto"/>
        </w:rPr>
        <w:t>value imputations when working with continuous and categorical variables, and when including species phylogenetic position as a predictor</w:t>
      </w:r>
      <w:r w:rsidR="00DF57D8" w:rsidRPr="00CA3D96">
        <w:rPr>
          <w:rStyle w:val="SubtleEmphasis"/>
          <w:i w:val="0"/>
          <w:iCs w:val="0"/>
          <w:color w:val="auto"/>
        </w:rPr>
        <w:t xml:space="preserve"> </w:t>
      </w:r>
      <w:r w:rsidR="00DF57D8" w:rsidRPr="00CA3D96">
        <w:rPr>
          <w:rStyle w:val="SubtleEmphasis"/>
          <w:i w:val="0"/>
          <w:iCs w:val="0"/>
          <w:color w:val="auto"/>
        </w:rPr>
        <w:fldChar w:fldCharType="begin" w:fldLock="1"/>
      </w:r>
      <w:r w:rsidR="007A69F2" w:rsidRPr="00CA3D96">
        <w:rPr>
          <w:rStyle w:val="SubtleEmphasis"/>
          <w:i w:val="0"/>
          <w:iCs w:val="0"/>
          <w:color w:val="auto"/>
        </w:rPr>
        <w:instrText>ADDIN CSL_CITATION {"citationItems":[{"id":"ITEM-1","itemData":{"DOI":"10.1111/2041-210X.12232","ISBN":"2041-210x","ISSN":"2041210X","PMID":"18823677","abstract":"* Despite efforts in data collection, missing values are commonplace in life-history trait databases. Because these values typically are not missing randomly, the common practice of removing missing data not only reduces sample size, but also introduces bias that can lead to incorrect conclusions. Imputing missing values is a potential solution to this problem. Here, we evaluate the performance of four approaches for estimating missing values in trait databases (K-nearest neighbour (kNN), multivariate imputation by chained equations (mice), missForest and Phylopars), and test whether imputed datasets retain underlying allometric relationships among traits.\\n\\n* Starting with a nearly complete trait dataset on the mammalian order Carnivora (using four traits), we artificially removed values so that the percent of missing values ranged from 10% to 80%. Using the original values as a reference, we assessed imputation performance using normalized root mean squared error. We also evaluated whether including phylogenetic information improved imputation performance in kNN, mice, and missForest (it is a required input in Phylopars). Finally, we evaluated the extent to which the allometric relationship between two traits (body mass and longevity) was conserved for imputed datasets by looking at the difference (bias) between the slope of the original and the imputed datasets or datasets with missing values removed.\\n\\n* Three of the tested approaches (mice, missForest and Phylopars), resulted in qualitatively equivalent imputation performance, and all had significantly lower errors than kNN. Adding phylogenetic information into the imputation algorithms improved estimation of missing values for all tested traits. The allometric relationship between body mass and longevity was conserved when up to 60% of data were missing, either with or without phylogenetic information, depending on the approach. This relationship was less biased in imputed datasets compared to datasets with missing values removed, especially when more than 30% of values were missing.\\n\\n* Imputations provide valuable alternatives to removing missing observations in trait databases as they produce low errors and retain relationships among traits. Although we must continue to prioritize data collection on species traits, imputations can provide a valuable solution for conducting macroecological and evolutionary studies using life-history trait databases.","author":[{"dropping-particle":"","family":"Penone","given":"Caterina","non-dropping-particle":"","parse-names":false,"suffix":""},{"dropping-particle":"","family":"Davidson","given":"Ana D.","non-dropping-particle":"","parse-names":false,"suffix":""},{"dropping-particle":"","family":"Shoemaker","given":"Kevin T.","non-dropping-particle":"","parse-names":false,"suffix":""},{"dropping-particle":"","family":"Marco","given":"Moreno","non-dropping-particle":"Di","parse-names":false,"suffix":""},{"dropping-particle":"","family":"Rondinini","given":"Carlo","non-dropping-particle":"","parse-names":false,"suffix":""},{"dropping-particle":"","family":"Brooks","given":"Thomas M.","non-dropping-particle":"","parse-names":false,"suffix":""},{"dropping-particle":"","family":"Young","given":"Bruce E.","non-dropping-particle":"","parse-names":false,"suffix":""},{"dropping-particle":"","family":"Graham","given":"Catherine H.","non-dropping-particle":"","parse-names":false,"suffix":""},{"dropping-particle":"","family":"Costa","given":"Gabriel C.","non-dropping-particle":"","parse-names":false,"suffix":""}],"container-title":"Methods in Ecology and Evolution","id":"ITEM-1","issued":{"date-parts":[["2014"]]},"title":"Imputation of missing data in life-history trait datasets: Which approach performs the best?","type":"article-journal"},"uris":["http://www.mendeley.com/documents/?uuid=d090c2be-ee0f-47ab-84ca-49e7077a26a1"]},{"id":"ITEM-2","itemData":{"DOI":"10.1016/j.ecoinf.2021.101315","author":[{"dropping-particle":"","family":"Debastiani","given":"Vanderlei J","non-dropping-particle":"","parse-names":false,"suffix":""},{"dropping-particle":"","family":"Bastazini","given":"Vinicius A G","non-dropping-particle":"","parse-names":false,"suffix":""},{"dropping-particle":"","family":"Pillar","given":"D","non-dropping-particle":"","parse-names":false,"suffix":""}],"id":"ITEM-2","issue":"April","issued":{"date-parts":[["2021"]]},"title":"Ecological Informatics Using phylogenetic information to impute missing functional trait values in ecological databases","type":"article-journal","volume":"63"},"uris":["http://www.mendeley.com/documents/?uuid=352377f7-0a9c-42f7-94f1-7cf1b36aa7ae"]}],"mendeley":{"formattedCitation":"(Penone &lt;i&gt;et al.&lt;/i&gt; 2014; Debastiani &lt;i&gt;et al.&lt;/i&gt; 2021)","plainTextFormattedCitation":"(Penone et al. 2014; Debastiani et al. 2021)","previouslyFormattedCitation":"(Penone &lt;i&gt;et al.&lt;/i&gt; 2014; Debastiani &lt;i&gt;et al.&lt;/i&gt; 2021)"},"properties":{"noteIndex":0},"schema":"https://github.com/citation-style-language/schema/raw/master/csl-citation.json"}</w:instrText>
      </w:r>
      <w:r w:rsidR="00DF57D8" w:rsidRPr="00CA3D96">
        <w:rPr>
          <w:rStyle w:val="SubtleEmphasis"/>
          <w:i w:val="0"/>
          <w:iCs w:val="0"/>
          <w:color w:val="auto"/>
        </w:rPr>
        <w:fldChar w:fldCharType="separate"/>
      </w:r>
      <w:r w:rsidR="00A51480" w:rsidRPr="00CA3D96">
        <w:rPr>
          <w:rStyle w:val="SubtleEmphasis"/>
          <w:i w:val="0"/>
          <w:iCs w:val="0"/>
          <w:noProof/>
          <w:color w:val="auto"/>
        </w:rPr>
        <w:t xml:space="preserve">(Penone </w:t>
      </w:r>
      <w:r w:rsidR="00A51480" w:rsidRPr="00CA3D96">
        <w:rPr>
          <w:rStyle w:val="SubtleEmphasis"/>
          <w:iCs w:val="0"/>
          <w:noProof/>
          <w:color w:val="auto"/>
        </w:rPr>
        <w:t>et al.</w:t>
      </w:r>
      <w:r w:rsidR="00A51480" w:rsidRPr="00CA3D96">
        <w:rPr>
          <w:rStyle w:val="SubtleEmphasis"/>
          <w:i w:val="0"/>
          <w:iCs w:val="0"/>
          <w:noProof/>
          <w:color w:val="auto"/>
        </w:rPr>
        <w:t xml:space="preserve"> 2014; Debastiani </w:t>
      </w:r>
      <w:r w:rsidR="00A51480" w:rsidRPr="00CA3D96">
        <w:rPr>
          <w:rStyle w:val="SubtleEmphasis"/>
          <w:iCs w:val="0"/>
          <w:noProof/>
          <w:color w:val="auto"/>
        </w:rPr>
        <w:t>et al.</w:t>
      </w:r>
      <w:r w:rsidR="00A51480" w:rsidRPr="00CA3D96">
        <w:rPr>
          <w:rStyle w:val="SubtleEmphasis"/>
          <w:i w:val="0"/>
          <w:iCs w:val="0"/>
          <w:noProof/>
          <w:color w:val="auto"/>
        </w:rPr>
        <w:t xml:space="preserve"> 2021)</w:t>
      </w:r>
      <w:r w:rsidR="00DF57D8" w:rsidRPr="00CA3D96">
        <w:rPr>
          <w:rStyle w:val="SubtleEmphasis"/>
          <w:i w:val="0"/>
          <w:iCs w:val="0"/>
          <w:color w:val="auto"/>
        </w:rPr>
        <w:fldChar w:fldCharType="end"/>
      </w:r>
      <w:r w:rsidR="00F67961" w:rsidRPr="00CA3D96">
        <w:rPr>
          <w:rStyle w:val="SubtleEmphasis"/>
          <w:i w:val="0"/>
          <w:iCs w:val="0"/>
          <w:color w:val="auto"/>
        </w:rPr>
        <w:t>.</w:t>
      </w:r>
      <w:r w:rsidR="00BD28E3" w:rsidRPr="00CA3D96">
        <w:rPr>
          <w:rStyle w:val="SubtleEmphasis"/>
          <w:i w:val="0"/>
          <w:iCs w:val="0"/>
          <w:color w:val="auto"/>
        </w:rPr>
        <w:t xml:space="preserve"> </w:t>
      </w:r>
      <w:r w:rsidR="005F3D3C">
        <w:rPr>
          <w:rStyle w:val="SubtleEmphasis"/>
          <w:i w:val="0"/>
          <w:iCs w:val="0"/>
          <w:color w:val="auto"/>
        </w:rPr>
        <w:t>After showing that several</w:t>
      </w:r>
      <w:r w:rsidR="00BD28E3" w:rsidRPr="00CA3D96">
        <w:rPr>
          <w:rStyle w:val="SubtleEmphasis"/>
          <w:i w:val="0"/>
          <w:iCs w:val="0"/>
          <w:color w:val="auto"/>
        </w:rPr>
        <w:t xml:space="preserve"> traits were </w:t>
      </w:r>
      <w:r w:rsidR="008341DE">
        <w:rPr>
          <w:rStyle w:val="SubtleEmphasis"/>
          <w:i w:val="0"/>
          <w:iCs w:val="0"/>
          <w:color w:val="auto"/>
        </w:rPr>
        <w:t xml:space="preserve">strongly </w:t>
      </w:r>
      <w:r w:rsidR="00BD28E3" w:rsidRPr="00CA3D96">
        <w:rPr>
          <w:rStyle w:val="SubtleEmphasis"/>
          <w:i w:val="0"/>
          <w:iCs w:val="0"/>
          <w:color w:val="auto"/>
        </w:rPr>
        <w:t>phylogenetically conserved (</w:t>
      </w:r>
      <w:r w:rsidR="0090632D">
        <w:rPr>
          <w:rStyle w:val="SubtleEmphasis"/>
          <w:i w:val="0"/>
          <w:iCs w:val="0"/>
          <w:color w:val="auto"/>
        </w:rPr>
        <w:t>Table S1</w:t>
      </w:r>
      <w:r w:rsidR="00BD28E3" w:rsidRPr="00CA3D96">
        <w:rPr>
          <w:rStyle w:val="SubtleEmphasis"/>
          <w:i w:val="0"/>
          <w:iCs w:val="0"/>
          <w:color w:val="auto"/>
        </w:rPr>
        <w:t>)</w:t>
      </w:r>
      <w:r w:rsidR="00DF57D8" w:rsidRPr="00CA3D96">
        <w:rPr>
          <w:rStyle w:val="SubtleEmphasis"/>
          <w:i w:val="0"/>
          <w:iCs w:val="0"/>
          <w:color w:val="auto"/>
        </w:rPr>
        <w:t>, we includ</w:t>
      </w:r>
      <w:r w:rsidR="00940C64">
        <w:rPr>
          <w:rStyle w:val="SubtleEmphasis"/>
          <w:i w:val="0"/>
          <w:iCs w:val="0"/>
          <w:color w:val="auto"/>
        </w:rPr>
        <w:t xml:space="preserve">ed </w:t>
      </w:r>
      <w:r w:rsidR="000B50DC" w:rsidRPr="00CA3D96">
        <w:rPr>
          <w:rStyle w:val="SubtleEmphasis"/>
          <w:i w:val="0"/>
          <w:iCs w:val="0"/>
          <w:color w:val="auto"/>
        </w:rPr>
        <w:t>ten</w:t>
      </w:r>
      <w:r w:rsidR="00DF57D8" w:rsidRPr="00CA3D96">
        <w:rPr>
          <w:rStyle w:val="SubtleEmphasis"/>
          <w:i w:val="0"/>
          <w:iCs w:val="0"/>
          <w:color w:val="auto"/>
        </w:rPr>
        <w:t xml:space="preserve"> phylogenetic eigenvectors in the imputations</w:t>
      </w:r>
      <w:r w:rsidR="00AC0A79" w:rsidRPr="00CA3D96">
        <w:rPr>
          <w:rStyle w:val="SubtleEmphasis"/>
          <w:i w:val="0"/>
          <w:iCs w:val="0"/>
          <w:color w:val="auto"/>
        </w:rPr>
        <w:t xml:space="preserve"> </w:t>
      </w:r>
      <w:r w:rsidR="00AC0A79" w:rsidRPr="00CA3D96">
        <w:rPr>
          <w:rStyle w:val="SubtleEmphasis"/>
          <w:i w:val="0"/>
          <w:iCs w:val="0"/>
          <w:noProof/>
          <w:color w:val="auto"/>
        </w:rPr>
        <w:t xml:space="preserve">(Penone </w:t>
      </w:r>
      <w:r w:rsidR="00AC0A79" w:rsidRPr="00CA3D96">
        <w:rPr>
          <w:rStyle w:val="SubtleEmphasis"/>
          <w:iCs w:val="0"/>
          <w:noProof/>
          <w:color w:val="auto"/>
        </w:rPr>
        <w:t>et al.</w:t>
      </w:r>
      <w:r w:rsidR="00AC0A79" w:rsidRPr="00CA3D96">
        <w:rPr>
          <w:rStyle w:val="SubtleEmphasis"/>
          <w:i w:val="0"/>
          <w:iCs w:val="0"/>
          <w:noProof/>
          <w:color w:val="auto"/>
        </w:rPr>
        <w:t xml:space="preserve"> 2014</w:t>
      </w:r>
      <w:r w:rsidR="00AC0A79" w:rsidRPr="00CA3D96">
        <w:rPr>
          <w:rStyle w:val="SubtleEmphasis"/>
          <w:i w:val="0"/>
          <w:iCs w:val="0"/>
          <w:color w:val="auto"/>
        </w:rPr>
        <w:t>)</w:t>
      </w:r>
      <w:r w:rsidR="00A51480" w:rsidRPr="00CA3D96">
        <w:rPr>
          <w:rStyle w:val="SubtleEmphasis"/>
          <w:i w:val="0"/>
          <w:iCs w:val="0"/>
          <w:color w:val="auto"/>
        </w:rPr>
        <w:t xml:space="preserve">, </w:t>
      </w:r>
      <w:commentRangeStart w:id="66"/>
      <w:commentRangeStart w:id="67"/>
      <w:r w:rsidR="00A51480" w:rsidRPr="00CA3D96">
        <w:rPr>
          <w:rStyle w:val="SubtleEmphasis"/>
          <w:i w:val="0"/>
          <w:iCs w:val="0"/>
          <w:color w:val="auto"/>
        </w:rPr>
        <w:t>as well as</w:t>
      </w:r>
      <w:r w:rsidR="000B50DC" w:rsidRPr="00CA3D96">
        <w:rPr>
          <w:rStyle w:val="SubtleEmphasis"/>
          <w:i w:val="0"/>
          <w:iCs w:val="0"/>
          <w:color w:val="auto"/>
        </w:rPr>
        <w:t xml:space="preserve"> taxonomic order</w:t>
      </w:r>
      <w:r w:rsidR="00A51480" w:rsidRPr="00CA3D96">
        <w:rPr>
          <w:rStyle w:val="SubtleEmphasis"/>
          <w:i w:val="0"/>
          <w:iCs w:val="0"/>
          <w:color w:val="auto"/>
        </w:rPr>
        <w:t>s</w:t>
      </w:r>
      <w:commentRangeEnd w:id="66"/>
      <w:r w:rsidR="00823643">
        <w:rPr>
          <w:rStyle w:val="CommentReference"/>
        </w:rPr>
        <w:commentReference w:id="66"/>
      </w:r>
      <w:r w:rsidR="00D450CA">
        <w:rPr>
          <w:rStyle w:val="SubtleEmphasis"/>
          <w:i w:val="0"/>
          <w:iCs w:val="0"/>
          <w:color w:val="auto"/>
        </w:rPr>
        <w:t xml:space="preserve"> as </w:t>
      </w:r>
      <w:r w:rsidR="00DB7493">
        <w:rPr>
          <w:rStyle w:val="SubtleEmphasis"/>
          <w:i w:val="0"/>
          <w:iCs w:val="0"/>
          <w:color w:val="auto"/>
        </w:rPr>
        <w:t xml:space="preserve">a </w:t>
      </w:r>
      <w:r w:rsidR="00D450CA">
        <w:rPr>
          <w:rStyle w:val="SubtleEmphasis"/>
          <w:i w:val="0"/>
          <w:iCs w:val="0"/>
          <w:color w:val="auto"/>
        </w:rPr>
        <w:t>categori</w:t>
      </w:r>
      <w:r w:rsidR="00DB7493">
        <w:rPr>
          <w:rStyle w:val="SubtleEmphasis"/>
          <w:i w:val="0"/>
          <w:iCs w:val="0"/>
          <w:color w:val="auto"/>
        </w:rPr>
        <w:t>cal variable</w:t>
      </w:r>
      <w:commentRangeEnd w:id="67"/>
      <w:r w:rsidR="004B0670">
        <w:rPr>
          <w:rStyle w:val="CommentReference"/>
        </w:rPr>
        <w:commentReference w:id="67"/>
      </w:r>
      <w:r w:rsidR="00CD52D0">
        <w:rPr>
          <w:rStyle w:val="SubtleEmphasis"/>
          <w:i w:val="0"/>
          <w:iCs w:val="0"/>
          <w:color w:val="auto"/>
        </w:rPr>
        <w:t xml:space="preserve"> (included to account for the </w:t>
      </w:r>
      <w:r w:rsidR="0005389F">
        <w:rPr>
          <w:rStyle w:val="SubtleEmphasis"/>
          <w:i w:val="0"/>
          <w:iCs w:val="0"/>
          <w:color w:val="auto"/>
        </w:rPr>
        <w:t>taxonomic</w:t>
      </w:r>
      <w:r w:rsidR="00CD52D0">
        <w:rPr>
          <w:rStyle w:val="SubtleEmphasis"/>
          <w:i w:val="0"/>
          <w:iCs w:val="0"/>
          <w:color w:val="auto"/>
        </w:rPr>
        <w:t xml:space="preserve"> positions of species </w:t>
      </w:r>
      <w:r w:rsidR="00B01637">
        <w:rPr>
          <w:rStyle w:val="SubtleEmphasis"/>
          <w:i w:val="0"/>
          <w:iCs w:val="0"/>
          <w:color w:val="auto"/>
        </w:rPr>
        <w:t>that</w:t>
      </w:r>
      <w:r w:rsidR="00CD52D0">
        <w:rPr>
          <w:rStyle w:val="SubtleEmphasis"/>
          <w:i w:val="0"/>
          <w:iCs w:val="0"/>
          <w:color w:val="auto"/>
        </w:rPr>
        <w:t xml:space="preserve"> were not </w:t>
      </w:r>
      <w:r w:rsidR="0005389F">
        <w:rPr>
          <w:rStyle w:val="SubtleEmphasis"/>
          <w:i w:val="0"/>
          <w:iCs w:val="0"/>
          <w:color w:val="auto"/>
        </w:rPr>
        <w:t>represented in the phylogenies</w:t>
      </w:r>
      <w:r w:rsidR="00CD52D0">
        <w:rPr>
          <w:rStyle w:val="SubtleEmphasis"/>
          <w:i w:val="0"/>
          <w:iCs w:val="0"/>
          <w:color w:val="auto"/>
        </w:rPr>
        <w:t>)</w:t>
      </w:r>
      <w:r w:rsidR="00BD28E3" w:rsidRPr="00CA3D96">
        <w:rPr>
          <w:rStyle w:val="SubtleEmphasis"/>
          <w:i w:val="0"/>
          <w:iCs w:val="0"/>
          <w:color w:val="auto"/>
        </w:rPr>
        <w:t xml:space="preserve">. </w:t>
      </w:r>
      <w:r w:rsidR="00F84ADF">
        <w:rPr>
          <w:rStyle w:val="SubtleEmphasis"/>
          <w:i w:val="0"/>
          <w:iCs w:val="0"/>
          <w:color w:val="auto"/>
        </w:rPr>
        <w:t>Full details are given in the Supporting Information (</w:t>
      </w:r>
      <w:r w:rsidR="00253853" w:rsidRPr="00E12DF1">
        <w:rPr>
          <w:rStyle w:val="SubtleEmphasis"/>
          <w:i w:val="0"/>
          <w:iCs w:val="0"/>
          <w:color w:val="auto"/>
        </w:rPr>
        <w:t xml:space="preserve">S2 </w:t>
      </w:r>
      <w:r w:rsidR="00BD28E3" w:rsidRPr="00E12DF1">
        <w:rPr>
          <w:rStyle w:val="SubtleEmphasis"/>
          <w:i w:val="0"/>
          <w:iCs w:val="0"/>
          <w:color w:val="auto"/>
        </w:rPr>
        <w:t>“Imputing missing trait values”</w:t>
      </w:r>
      <w:r w:rsidR="00F84ADF">
        <w:rPr>
          <w:rStyle w:val="SubtleEmphasis"/>
          <w:i w:val="0"/>
          <w:iCs w:val="0"/>
          <w:color w:val="auto"/>
        </w:rPr>
        <w:t>)</w:t>
      </w:r>
      <w:r w:rsidR="00BD28E3" w:rsidRPr="00CA3D96">
        <w:rPr>
          <w:rStyle w:val="SubtleEmphasis"/>
          <w:i w:val="0"/>
          <w:iCs w:val="0"/>
          <w:color w:val="auto"/>
        </w:rPr>
        <w:t>.</w:t>
      </w:r>
      <w:r w:rsidR="00134A92" w:rsidRPr="00CA3D96">
        <w:rPr>
          <w:rStyle w:val="SubtleEmphasis"/>
          <w:i w:val="0"/>
          <w:iCs w:val="0"/>
          <w:color w:val="auto"/>
        </w:rPr>
        <w:t xml:space="preserve"> </w:t>
      </w:r>
      <w:r w:rsidR="00E576E9">
        <w:rPr>
          <w:rStyle w:val="SubtleEmphasis"/>
          <w:i w:val="0"/>
          <w:iCs w:val="0"/>
          <w:color w:val="auto"/>
        </w:rPr>
        <w:t xml:space="preserve">After </w:t>
      </w:r>
      <w:r w:rsidR="000F6453" w:rsidRPr="00CA3D96">
        <w:rPr>
          <w:rStyle w:val="SubtleEmphasis"/>
          <w:i w:val="0"/>
          <w:iCs w:val="0"/>
          <w:color w:val="auto"/>
        </w:rPr>
        <w:t>imputation, continuous traits were log</w:t>
      </w:r>
      <w:r w:rsidR="007F6DDD" w:rsidRPr="00CA3D96">
        <w:rPr>
          <w:rStyle w:val="SubtleEmphasis"/>
          <w:i w:val="0"/>
          <w:iCs w:val="0"/>
          <w:color w:val="auto"/>
          <w:vertAlign w:val="subscript"/>
        </w:rPr>
        <w:t>10</w:t>
      </w:r>
      <w:r w:rsidR="000F6453" w:rsidRPr="00CA3D96">
        <w:rPr>
          <w:rStyle w:val="SubtleEmphasis"/>
          <w:i w:val="0"/>
          <w:iCs w:val="0"/>
          <w:color w:val="auto"/>
        </w:rPr>
        <w:t>-transformed</w:t>
      </w:r>
      <w:r w:rsidR="00940C64">
        <w:rPr>
          <w:rStyle w:val="SubtleEmphasis"/>
          <w:i w:val="0"/>
          <w:iCs w:val="0"/>
          <w:color w:val="auto"/>
        </w:rPr>
        <w:t xml:space="preserve"> to improve normality</w:t>
      </w:r>
      <w:r w:rsidR="000F6453" w:rsidRPr="00CA3D96">
        <w:rPr>
          <w:rStyle w:val="SubtleEmphasis"/>
          <w:i w:val="0"/>
          <w:iCs w:val="0"/>
          <w:color w:val="auto"/>
        </w:rPr>
        <w:t xml:space="preserve"> (</w:t>
      </w:r>
      <w:commentRangeStart w:id="68"/>
      <w:r w:rsidR="000F6453" w:rsidRPr="00CA3D96">
        <w:rPr>
          <w:rStyle w:val="SubtleEmphasis"/>
          <w:i w:val="0"/>
          <w:iCs w:val="0"/>
          <w:color w:val="auto"/>
        </w:rPr>
        <w:t>except for habitat and diet breadth</w:t>
      </w:r>
      <w:r w:rsidR="00E576E9">
        <w:rPr>
          <w:rStyle w:val="SubtleEmphasis"/>
          <w:i w:val="0"/>
          <w:iCs w:val="0"/>
          <w:color w:val="auto"/>
        </w:rPr>
        <w:t>,</w:t>
      </w:r>
      <w:r w:rsidR="000F6453" w:rsidRPr="00CA3D96">
        <w:rPr>
          <w:rStyle w:val="SubtleEmphasis"/>
          <w:i w:val="0"/>
          <w:iCs w:val="0"/>
          <w:color w:val="auto"/>
        </w:rPr>
        <w:t xml:space="preserve"> which we square-</w:t>
      </w:r>
      <w:proofErr w:type="spellStart"/>
      <w:r w:rsidR="000F6453" w:rsidRPr="00CA3D96">
        <w:rPr>
          <w:rStyle w:val="SubtleEmphasis"/>
          <w:i w:val="0"/>
          <w:iCs w:val="0"/>
          <w:color w:val="auto"/>
        </w:rPr>
        <w:t>root</w:t>
      </w:r>
      <w:proofErr w:type="spellEnd"/>
      <w:r w:rsidR="00E576E9">
        <w:rPr>
          <w:rStyle w:val="SubtleEmphasis"/>
          <w:i w:val="0"/>
          <w:iCs w:val="0"/>
          <w:color w:val="auto"/>
        </w:rPr>
        <w:t xml:space="preserve"> transformed</w:t>
      </w:r>
      <w:commentRangeEnd w:id="68"/>
      <w:r w:rsidR="00617741">
        <w:rPr>
          <w:rStyle w:val="CommentReference"/>
        </w:rPr>
        <w:commentReference w:id="68"/>
      </w:r>
      <w:r w:rsidR="00915D2A">
        <w:rPr>
          <w:rStyle w:val="SubtleEmphasis"/>
          <w:i w:val="0"/>
          <w:iCs w:val="0"/>
          <w:color w:val="auto"/>
        </w:rPr>
        <w:t>; this transformation was more appropriate here because</w:t>
      </w:r>
      <w:r w:rsidR="0086493F">
        <w:rPr>
          <w:rStyle w:val="SubtleEmphasis"/>
          <w:i w:val="0"/>
          <w:iCs w:val="0"/>
          <w:color w:val="auto"/>
        </w:rPr>
        <w:t xml:space="preserve"> the distributions of</w:t>
      </w:r>
      <w:r w:rsidR="00915D2A">
        <w:rPr>
          <w:rStyle w:val="SubtleEmphasis"/>
          <w:i w:val="0"/>
          <w:iCs w:val="0"/>
          <w:color w:val="auto"/>
        </w:rPr>
        <w:t xml:space="preserve"> habitat </w:t>
      </w:r>
      <w:r w:rsidR="0086493F">
        <w:rPr>
          <w:rStyle w:val="SubtleEmphasis"/>
          <w:i w:val="0"/>
          <w:iCs w:val="0"/>
          <w:color w:val="auto"/>
        </w:rPr>
        <w:t>breadth</w:t>
      </w:r>
      <w:r w:rsidR="00915D2A">
        <w:rPr>
          <w:rStyle w:val="SubtleEmphasis"/>
          <w:i w:val="0"/>
          <w:iCs w:val="0"/>
          <w:color w:val="auto"/>
        </w:rPr>
        <w:t xml:space="preserve"> and diet breadth tend</w:t>
      </w:r>
      <w:r w:rsidR="001A6710">
        <w:rPr>
          <w:rStyle w:val="SubtleEmphasis"/>
          <w:i w:val="0"/>
          <w:iCs w:val="0"/>
          <w:color w:val="auto"/>
        </w:rPr>
        <w:t>ed</w:t>
      </w:r>
      <w:r w:rsidR="00915D2A">
        <w:rPr>
          <w:rStyle w:val="SubtleEmphasis"/>
          <w:i w:val="0"/>
          <w:iCs w:val="0"/>
          <w:color w:val="auto"/>
        </w:rPr>
        <w:t xml:space="preserve"> to be </w:t>
      </w:r>
      <w:r w:rsidR="006E4917">
        <w:rPr>
          <w:rStyle w:val="SubtleEmphasis"/>
          <w:i w:val="0"/>
          <w:iCs w:val="0"/>
          <w:color w:val="auto"/>
        </w:rPr>
        <w:t xml:space="preserve">less </w:t>
      </w:r>
      <w:r w:rsidR="0086493F">
        <w:rPr>
          <w:rStyle w:val="SubtleEmphasis"/>
          <w:i w:val="0"/>
          <w:iCs w:val="0"/>
          <w:color w:val="auto"/>
        </w:rPr>
        <w:t>right-skewed</w:t>
      </w:r>
      <w:r w:rsidR="006E4917">
        <w:rPr>
          <w:rStyle w:val="SubtleEmphasis"/>
          <w:i w:val="0"/>
          <w:iCs w:val="0"/>
          <w:color w:val="auto"/>
        </w:rPr>
        <w:t xml:space="preserve"> than that of the other traits</w:t>
      </w:r>
      <w:r w:rsidR="006C4528">
        <w:rPr>
          <w:rStyle w:val="SubtleEmphasis"/>
          <w:i w:val="0"/>
          <w:iCs w:val="0"/>
          <w:color w:val="auto"/>
        </w:rPr>
        <w:t>, and the range of values was smaller</w:t>
      </w:r>
      <w:r w:rsidR="000F6453" w:rsidRPr="00CA3D96">
        <w:rPr>
          <w:rStyle w:val="SubtleEmphasis"/>
          <w:i w:val="0"/>
          <w:iCs w:val="0"/>
          <w:color w:val="auto"/>
        </w:rPr>
        <w:t>).</w:t>
      </w:r>
    </w:p>
    <w:p w14:paraId="57E1B006" w14:textId="3C5CD255" w:rsidR="00372F65" w:rsidRPr="00CA3D96" w:rsidRDefault="00EC478E" w:rsidP="0045528F">
      <w:pPr>
        <w:spacing w:line="276" w:lineRule="auto"/>
        <w:jc w:val="both"/>
        <w:rPr>
          <w:rStyle w:val="SubtleEmphasis"/>
          <w:i w:val="0"/>
          <w:iCs w:val="0"/>
          <w:color w:val="auto"/>
          <w:sz w:val="28"/>
          <w:szCs w:val="28"/>
        </w:rPr>
      </w:pPr>
      <w:r w:rsidRPr="00CA3D96">
        <w:rPr>
          <w:rStyle w:val="SubtleEmphasis"/>
          <w:b/>
          <w:bCs/>
          <w:i w:val="0"/>
          <w:iCs w:val="0"/>
          <w:color w:val="auto"/>
          <w:sz w:val="28"/>
          <w:szCs w:val="28"/>
        </w:rPr>
        <w:t>Characterizing the influence of traits on</w:t>
      </w:r>
      <w:r w:rsidR="008F647C" w:rsidRPr="00CA3D96">
        <w:rPr>
          <w:rStyle w:val="SubtleEmphasis"/>
          <w:b/>
          <w:bCs/>
          <w:i w:val="0"/>
          <w:iCs w:val="0"/>
          <w:color w:val="auto"/>
          <w:sz w:val="28"/>
          <w:szCs w:val="28"/>
        </w:rPr>
        <w:t xml:space="preserve"> species </w:t>
      </w:r>
      <w:r w:rsidR="00610FBB">
        <w:rPr>
          <w:rStyle w:val="SubtleEmphasis"/>
          <w:b/>
          <w:bCs/>
          <w:i w:val="0"/>
          <w:iCs w:val="0"/>
          <w:color w:val="auto"/>
          <w:sz w:val="28"/>
          <w:szCs w:val="28"/>
        </w:rPr>
        <w:t xml:space="preserve">land-use </w:t>
      </w:r>
      <w:r w:rsidR="00522E79" w:rsidRPr="00CA3D96">
        <w:rPr>
          <w:rStyle w:val="SubtleEmphasis"/>
          <w:b/>
          <w:bCs/>
          <w:i w:val="0"/>
          <w:iCs w:val="0"/>
          <w:color w:val="auto"/>
          <w:sz w:val="28"/>
          <w:szCs w:val="28"/>
        </w:rPr>
        <w:t>responses</w:t>
      </w:r>
      <w:r w:rsidR="008F647C" w:rsidRPr="00CA3D96">
        <w:rPr>
          <w:rStyle w:val="SubtleEmphasis"/>
          <w:b/>
          <w:bCs/>
          <w:i w:val="0"/>
          <w:iCs w:val="0"/>
          <w:color w:val="auto"/>
          <w:sz w:val="28"/>
          <w:szCs w:val="28"/>
        </w:rPr>
        <w:t xml:space="preserve"> </w:t>
      </w:r>
      <w:r w:rsidR="001004D2" w:rsidRPr="00CA3D96">
        <w:rPr>
          <w:rStyle w:val="SubtleEmphasis"/>
          <w:b/>
          <w:bCs/>
          <w:i w:val="0"/>
          <w:iCs w:val="0"/>
          <w:color w:val="auto"/>
          <w:sz w:val="28"/>
          <w:szCs w:val="28"/>
        </w:rPr>
        <w:t xml:space="preserve">(Figure </w:t>
      </w:r>
      <w:r w:rsidR="00CE795C">
        <w:rPr>
          <w:rStyle w:val="SubtleEmphasis"/>
          <w:b/>
          <w:bCs/>
          <w:i w:val="0"/>
          <w:iCs w:val="0"/>
          <w:color w:val="auto"/>
          <w:sz w:val="28"/>
          <w:szCs w:val="28"/>
        </w:rPr>
        <w:t>1b</w:t>
      </w:r>
      <w:r w:rsidR="001004D2" w:rsidRPr="00CA3D96">
        <w:rPr>
          <w:rStyle w:val="SubtleEmphasis"/>
          <w:b/>
          <w:bCs/>
          <w:i w:val="0"/>
          <w:iCs w:val="0"/>
          <w:color w:val="auto"/>
          <w:sz w:val="28"/>
          <w:szCs w:val="28"/>
        </w:rPr>
        <w:t>)</w:t>
      </w:r>
    </w:p>
    <w:p w14:paraId="03E27924" w14:textId="529CB896" w:rsidR="00EC478E" w:rsidRPr="00CA3D96" w:rsidRDefault="00A86E85" w:rsidP="0045528F">
      <w:pPr>
        <w:spacing w:line="276" w:lineRule="auto"/>
        <w:rPr>
          <w:rStyle w:val="SubtleEmphasis"/>
          <w:b/>
          <w:bCs/>
          <w:color w:val="auto"/>
        </w:rPr>
      </w:pPr>
      <w:r w:rsidRPr="00CA3D96">
        <w:rPr>
          <w:rStyle w:val="SubtleEmphasis"/>
          <w:b/>
          <w:bCs/>
          <w:color w:val="auto"/>
        </w:rPr>
        <w:t xml:space="preserve">Vertebrate assemblage composition </w:t>
      </w:r>
    </w:p>
    <w:p w14:paraId="1EF48BE7" w14:textId="3697E0A1" w:rsidR="00372F65" w:rsidRPr="00CA3D96" w:rsidRDefault="00372F65" w:rsidP="0045528F">
      <w:pPr>
        <w:spacing w:line="276" w:lineRule="auto"/>
        <w:jc w:val="both"/>
        <w:rPr>
          <w:rStyle w:val="SubtleEmphasis"/>
          <w:i w:val="0"/>
          <w:iCs w:val="0"/>
          <w:color w:val="auto"/>
        </w:rPr>
      </w:pPr>
      <w:r w:rsidRPr="236750AC">
        <w:rPr>
          <w:rStyle w:val="SubtleEmphasis"/>
          <w:i w:val="0"/>
          <w:iCs w:val="0"/>
          <w:color w:val="auto"/>
        </w:rPr>
        <w:t xml:space="preserve">To compare vertebrate assemblages in different land-use types, we used the PREDICTS database </w:t>
      </w:r>
      <w:r w:rsidRPr="236750AC">
        <w:rPr>
          <w:rStyle w:val="SubtleEmphasis"/>
          <w:i w:val="0"/>
          <w:iCs w:val="0"/>
          <w:color w:val="auto"/>
        </w:rPr>
        <w:fldChar w:fldCharType="begin" w:fldLock="1"/>
      </w:r>
      <w:r w:rsidRPr="236750AC">
        <w:rPr>
          <w:rStyle w:val="SubtleEmphasis"/>
          <w:i w:val="0"/>
          <w:iCs w:val="0"/>
          <w:color w:val="auto"/>
        </w:rPr>
        <w:instrText>ADDIN CSL_CITATION {"citationItems":[{"id":"ITEM-1","itemData":{"DOI":"10.1002/ece3.1303","ISBN":"2045-7758","ISSN":"20457758","PMID":"25558364","abstract":"Biodiversity continues to decline in the face of increasing anthropogenic pressures such as habitat destruction, exploitation, pollution and introduction of alien species. Existing global databases of species’ threat status or population time series are dominated by charismatic species. The collation of datasets with broad taxonomic and biogeographic extents, and that support computation of a range of biodiversity indicators, is necessary to enable better understanding of historical declines and to project – and avert – future declines. We describe and assess a new database of more than 1.6 million samples from 78 countries representing over 28,000 species, collated from existing spatial comparisons of local-scale biodiversity exposed to different intensities and types of anthropogenic pressures, from terrestrial sites around the world. The database contains measurements taken in 208 (of 814) ecoregions, 13 (of 14) biomes, 25 (of 35) biodiversity hotspots and 16 (of 17) megadiverse countries. The database contains more than 1% of the total number of all species described, and more than 1% of the described species within many taxonomic groups – including flowering plants, gymnosperms, birds, mammals, reptiles, amphibians, beetles, lepidopterans and hymenopterans. The dataset, which is still being added to, is therefore already considerably larger and more representative than those used by previous quantitative models of biodiversity trends and responses. The database is being assembled as part of the PREDICTS project (Projecting Responses of Ecological Diversity In Changing Terrestrial Systems – www.predicts.org.uk). We make site-level summary data available alongside this article. The full database will be publicly available in 2015.","author":[{"dropping-particle":"","family":"Hudson","given":"Lawrence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R.P.","non-dropping-particle":"","parse-names":false,"suffix":""},{"dropping-particle":"","family":"Senior","given":"Rebecca A.","non-dropping-particle":"","parse-names":false,"suffix":""},{"dropping-particle":"","family":"Bennett","given":"Dominic J.","non-dropping-particle":"","parse-names":false,"suffix":""},{"dropping-particle":"","family":"Booth","given":"Hollie","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ía-Londoño","given":"Susy","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D.","non-dropping-particle":"","parse-names":false,"suffix":""},{"dropping-particle":"","family":"Pan","given":"Yuan","non-dropping-particle":"","parse-names":false,"suffix":""},{"dropping-particle":"","family":"White","given":"Hannah J.","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ncrenaz","given":"Marc","non-dropping-particle":"","parse-names":false,"suffix":""},{"dropping-particle":"","family":"Arbeláez-Cortés","given":"Enrique","non-dropping-particle":"","parse-names":false,"suffix":""},{"dropping-particle":"","family":"Armbrecht","given":"Inge","non-dropping-particle":"","parse-names":false,"suffix":""},{"dropping-particle":"","family":"Azhar","given":"Badrul","non-dropping-particle":"","parse-names":false,"suffix":""},{"dropping-particle":"","family":"Azpiroz","given":"Adrián B.","non-dropping-particle":"","parse-names":false,"suffix":""},{"dropping-particle":"","family":"Baeten","given":"Lander","non-dropping-particle":"","parse-names":false,"suffix":""},{"dropping-particle":"","family":"Báldi","given":"András","non-dropping-particle":"","parse-names":false,"suffix":""},{"dropping-particle":"","family":"Banks","given":"John E.","non-dropping-particle":"","parse-names":false,"suffix":""},{"dropping-particle":"","family":"Barlow","given":"Jos","non-dropping-particle":"","parse-names":false,"suffix":""},{"dropping-particle":"","family":"Batáry","given":"Péter","non-dropping-particle":"","parse-names":false,"suffix":""},{"dropping-particle":"","family":"Bates","given":"Adam J.","non-dropping-particle":"","parse-names":false,"suffix":""},{"dropping-particle":"","family":"Bayne","given":"Erin M.","non-dropping-particle":"","parse-names":false,"suffix":""},{"dropping-particle":"","family":"Beja","given":"Pedro","non-dropping-particle":"","parse-names":false,"suffix":""},{"dropping-particle":"","family":"Berg","given":"Åke","non-dropping-particle":"","parse-names":false,"suffix":""},{"dropping-particle":"","family":"Berry","given":"Nicholas J.","non-dropping-particle":"","parse-names":false,"suffix":""},{"dropping-particle":"","family":"Bicknell","given":"Jake E.","non-dropping-particle":"","parse-names":false,"suffix":""},{"dropping-particle":"","family":"Bihn","given":"Jochen H.","non-dropping-particle":"","parse-names":false,"suffix":""},{"dropping-particle":"","family":"Böhning-Gaese","given":"Katrin","non-dropping-particle":"","parse-names":false,"suffix":""},{"dropping-particle":"","family":"Boekhout","given":"Teun","non-dropping-particle":"","parse-names":false,"suffix":""},{"dropping-particle":"","family":"Boutin","given":"Céline","non-dropping-particle":"","parse-names":false,"suffix":""},{"dropping-particle":"","family":"Bouyer","given":"Jérémy","non-dropping-particle":"","parse-names":false,"suffix":""},{"dropping-particle":"","family":"Brearley","given":"Francis Q.","non-dropping-particle":"","parse-names":false,"suffix":""},{"dropping-particle":"","family":"Brito","given":"Isabel","non-dropping-particle":"","parse-names":false,"suffix":""},{"dropping-particle":"","family":"Brunet","given":"Jörg","non-dropping-particle":"","parse-names":false,"suffix":""},{"dropping-particle":"","family":"Buczkowski","given":"Grzegorz","non-dropping-particle":"","parse-names":false,"suffix":""},{"dropping-particle":"","family":"Buscardo","given":"Erika","non-dropping-particle":"","parse-names":false,"suffix":""},{"dropping-particle":"","family":"Cabra-García","given":"Jimmy","non-dropping-particle":"","parse-names":false,"suffix":""},{"dropping-particle":"","family":"Calviño-Cancela","given":"María","non-dropping-particle":"","parse-names":false,"suffix":""},{"dropping-particle":"","family":"Cameron","given":"Sydney A.","non-dropping-particle":"","parse-names":false,"suffix":""},{"dropping-particle":"","family":"Cancello","given":"Eliana M.","non-dropping-particle":"","parse-names":false,"suffix":""},{"dropping-particle":"","family":"Carrijo","given":"Tiago F.","non-dropping-particle":"","parse-names":false,"suffix":""},{"dropping-particle":"","family":"Carvalho","given":"Anelena L.","non-dropping-particle":"","parse-names":false,"suffix":""},{"dropping-particle":"","family":"Castro","given":"Helena","non-dropping-particle":"","parse-names":false,"suffix":""},{"dropping-particle":"","family":"Castro-Luna","given":"Alejandro A.","non-dropping-particle":"","parse-names":false,"suffix":""},{"dropping-particle":"","family":"Cerda","given":"Rolando","non-dropping-particle":"","parse-names":false,"suffix":""},{"dropping-particle":"","family":"Cerezo","given":"Alexis","non-dropping-particle":"","parse-names":false,"suffix":""},{"dropping-particle":"","family":"Chauvat","given":"Matthieu","non-dropping-particle":"","parse-names":false,"suffix":""},{"dropping-particle":"","family":"Clarke","given":"Frank M.","non-dropping-particle":"","parse-names":false,"suffix":""},{"dropping-particle":"","family":"Cleary","given":"Daniel F.R.","non-dropping-particle":"","parse-names":false,"suffix":""},{"dropping-particle":"","family":"Connop","given":"Stuart P.","non-dropping-particle":"","parse-names":false,"suffix":""},{"dropping-particle":"","family":"D'Aniello","given":"Biagio","non-dropping-particle":"","parse-names":false,"suffix":""},{"dropping-particle":"","family":"Silva","given":"Pedro Giovâni","non-dropping-particle":"da","parse-names":false,"suffix":""},{"dropping-particle":"","family":"Darvill","given":"Ben","non-dropping-particle":"","parse-names":false,"suffix":""},{"dropping-particle":"","family":"Dauber","given":"Jens","non-dropping-particle":"","parse-names":false,"suffix":""},{"dropping-particle":"","family":"Dejean","given":"Alain","non-dropping-particle":"","parse-names":false,"suffix":""},{"dropping-particle":"","family":"Diekötter","given":"Tim","non-dropping-particle":"","parse-names":false,"suffix":""},{"dropping-particle":"","family":"Dominguez-Haydar","given":"Yamileth","non-dropping-particle":"","parse-names":false,"suffix":""},{"dropping-particle":"","family":"Dormann","given":"Carsten F.","non-dropping-particle":"","parse-names":false,"suffix":""},{"dropping-particle":"","family":"Dumont","given":"Bertrand","non-dropping-particle":"","parse-names":false,"suffix":""},{"dropping-particle":"","family":"Dures","given":"Simon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lek","given":"Zoltán","non-dropping-particle":"","parse-names":false,"suffix":""},{"dropping-particle":"","family":"Entling","given":"Martin 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M.","non-dropping-particle":"","parse-names":false,"suffix":""},{"dropping-particle":"","family":"Ficetola","given":"Gentile F.","non-dropping-particle":"","parse-names":false,"suffix":""},{"dropping-particle":"","family":"Filgueiras","given":"Bruno K.C.","non-dropping-particle":"","parse-names":false,"suffix":""},{"dropping-particle":"","family":"Fonte","given":"Steven J.","non-dropping-particle":"","parse-names":false,"suffix":""},{"dropping-particle":"","family":"Fraser","given":"Lauchlan H.","non-dropping-particle":"","parse-names":false,"suffix":""},{"dropping-particle":"","family":"Fukuda","given":"Daisuke","non-dropping-particle":"","parse-names":false,"suffix":""},{"dropping-particle":"","family":"Furlani","given":"Dario","non-dropping-particle":"","parse-names":false,"suffix":""},{"dropping-particle":"","family":"Ganzhorn","given":"Jörg U.","non-dropping-particle":"","parse-names":false,"suffix":""},{"dropping-particle":"","family":"Garden","given":"Jenni G.","non-dropping-particle":"","parse-names":false,"suffix":""},{"dropping-particle":"","family":"Gheler-Costa","given":"Carla","non-dropping-particle":"","parse-names":false,"suffix":""},{"dropping-particle":"","family":"Giordani","given":"Paolo","non-dropping-particle":"","parse-names":false,"suffix":""},{"dropping-particle":"","family":"Giordano","given":"Simonetta","non-dropping-particle":"","parse-names":false,"suffix":""},{"dropping-particle":"","family":"Gottschalk","given":"Marco S.","non-dropping-particle":"","parse-names":false,"suffix":""},{"dropping-particle":"","family":"Goulson","given":"Dave","non-dropping-particle":"","parse-names":false,"suffix":""},{"dropping-particle":"","family":"Gove","given":"Aaron D.","non-dropping-particle":"","parse-names":false,"suffix":""},{"dropping-particle":"","family":"Grogan","given":"James","non-dropping-particle":"","parse-names":false,"suffix":""},{"dropping-particle":"","family":"Hanley","given":"Mick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R.","non-dropping-particle":"","parse-names":false,"suffix":""},{"dropping-particle":"","family":"Hawes","given":"Joseph E.","non-dropping-particle":"","parse-names":false,"suffix":""},{"dropping-particle":"","family":"Hébert","given":"Christian","non-dropping-particle":"","parse-names":false,"suffix":""},{"dropping-particle":"","family":"Helden","given":"Alvin J.","non-dropping-particle":"","parse-names":false,"suffix":""},{"dropping-particle":"","family":"Henden","given":"John André","non-dropping-particle":"","parse-names":false,"suffix":""},{"dropping-particle":"","family":"Hernández","given":"Lionel","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organ","given":"Finbarr G.","non-dropping-particle":"","parse-names":false,"suffix":""},{"dropping-particle":"","family":"Horváth","given":"Roland","non-dropping-particle":"","parse-names":false,"suffix":""},{"dropping-particle":"","family":"Hylander","given":"Kristoffer","non-dropping-particle":"","parse-names":false,"suffix":""},{"dropping-particle":"","family":"Isaacs-Cubides","given":"Paola","non-dropping-particle":"","parse-names":false,"suffix":""},{"dropping-particle":"","family":"Ishitani","given":"Masahiro","non-dropping-particle":"","parse-names":false,"suffix":""},{"dropping-particle":"","family":"Jacobs","given":"Carmen T.","non-dropping-particle":"","parse-names":false,"suffix":""},{"dropping-particle":"","family":"Jaramillo","given":"Víctor J.","non-dropping-particle":"","parse-names":false,"suffix":""},{"dropping-particle":"","family":"Jauker","given":"Birgit","non-dropping-particle":"","parse-names":false,"suffix":""},{"dropping-particle":"","family":"Jonsell","given":"Mats","non-dropping-particle":"","parse-names":false,"suffix":""},{"dropping-particle":"","family":"Jung","given":"Thomas S.","non-dropping-particle":"","parse-names":false,"suffix":""},{"dropping-particle":"","family":"Kapoor","given":"Vena","non-dropping-particle":"","parse-names":false,"suffix":""},{"dropping-particle":"","family":"Kati","given":"Vassiliki","non-dropping-particle":"","parse-names":false,"suffix":""},{"dropping-particle":"","family":"Katovai","given":"Eric","non-dropping-particle":"","parse-names":false,"suffix":""},{"dropping-particle":"","family":"Kessler","given":"Michael","non-dropping-particle":"","parse-names":false,"suffix":""},{"dropping-particle":"","family":"Knop","given":"Eva","non-dropping-particle":"","parse-names":false,"suffix":""},{"dropping-particle":"","family":"Kolb","given":"Annette","non-dropping-particle":"","parse-names":false,"suffix":""},{"dropping-particle":"","family":"Korösi","given":"Ádám","non-dropping-particle":"","parse-names":false,"suffix":""},{"dropping-particle":"","family":"Lachat","given":"Thibault","non-dropping-particle":"","parse-names":false,"suffix":""},{"dropping-particle":"","family":"Lantschner","given":"Victoria","non-dropping-particle":"","parse-names":false,"suffix":""},{"dropping-particle":"","family":"Féon","given":"Violette","non-dropping-particle":"Le","parse-names":false,"suffix":""},{"dropping-particle":"","family":"Lebuhn","given":"Gretchen","non-dropping-particle":"","parse-names":false,"suffix":""},{"dropping-particle":"","family":"Légaré","given":"Jean Philippe","non-dropping-particle":"","parse-names":false,"suffix":""},{"dropping-particle":"","family":"Letcher","given":"Susan G.","non-dropping-particle":"","parse-names":false,"suffix":""},{"dropping-particle":"","family":"Littlewood","given":"Nick A.","non-dropping-particle":"","parse-names":false,"suffix":""},{"dropping-particle":"","family":"López-Quintero","given":"Carlos A.","non-dropping-particle":"","parse-names":false,"suffix":""},{"dropping-particle":"","family":"Louhaichi","given":"Mounir","non-dropping-particle":"","parse-names":false,"suffix":""},{"dropping-particle":"","family":"Lövei","given":"Gabor L.","non-dropping-particle":"","parse-names":false,"suffix":""},{"dropping-particle":"","family":"Lucas-Borja","given":"Manuel Esteban","non-dropping-particle":"","parse-names":false,"suffix":""},{"dropping-particle":"","family":"Luja","given":"Victor H.","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Aldrin","non-dropping-particle":"","parse-names":false,"suffix":""},{"dropping-particle":"","family":"Marin-Spiotta","given":"Erika","non-dropping-particle":"","parse-names":false,"suffix":""},{"dropping-particle":"","family":"Marshall","given":"E. J.P.","non-dropping-particle":"","parse-names":false,"suffix":""},{"dropping-particle":"","family":"Martínez","given":"Eliana","non-dropping-particle":"","parse-names":false,"suffix":""},{"dropping-particle":"","family":"Mayfield","given":"Margaret M.","non-dropping-particle":"","parse-names":false,"suffix":""},{"dropping-particle":"","family":"Mikusinski","given":"Grzegorz","non-dropping-particle":"","parse-names":false,"suffix":""},{"dropping-particle":"","family":"Milder","given":"Jeffrey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Naidoo","given":"Robin","non-dropping-particle":"","parse-names":false,"suffix":""},{"dropping-particle":"","family":"Nakamura","given":"Ak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A.","non-dropping-particle":"","parse-names":false,"suffix":""},{"dropping-particle":"","family":"Neuschulz","given":"Eike L.","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Ari","non-dropping-particle":"","parse-names":false,"suffix":""},{"dropping-particle":"","family":"Nöske","given":"Nicole M.","non-dropping-particle":"","parse-names":false,"suffix":""},{"dropping-particle":"","family":"O'Dea","given":"Niall","non-dropping-particle":"","parse-names":false,"suffix":""},{"dropping-particle":"","family":"Oduro","given":"William","non-dropping-particle":"","parse-names":false,"suffix":""},{"dropping-particle":"","family":"Ofori-Boateng","given":"Caleb","non-dropping-particle":"","parse-names":false,"suffix":""},{"dropping-particle":"","family":"Oke","given":"Chris O.","non-dropping-particle":"","parse-names":false,"suffix":""},{"dropping-particle":"","family":"Osgathorpe","given":"Lynne M.","non-dropping-particle":"","parse-names":false,"suffix":""},{"dropping-particle":"","family":"Paritsis","given":"Juan","non-dropping-particle":"","parse-names":false,"suffix":""},{"dropping-particle":"","family":"Parra-H","given":"Alejandro","non-dropping-particle":"","parse-names":false,"suffix":""},{"dropping-particle":"","family":"Pelegrin","given":"Nicolás","non-dropping-particle":"","parse-names":false,"suffix":""},{"dropping-particle":"","family":"Peres","given":"Carlos A.","non-dropping-particle":"","parse-names":false,"suffix":""},{"dropping-particle":"","family":"Persson","given":"Anna S.","non-dropping-particle":"","parse-names":false,"suffix":""},{"dropping-particle":"","family":"Petanidou","given":"Theodora","non-dropping-particle":"","parse-names":false,"suffix":""},{"dropping-particle":"","family":"Phalan","given":"Ben","non-dropping-particle":"","parse-names":false,"suffix":""},{"dropping-particle":"","family":"Philips","given":"T. Keith","non-dropping-particle":"","parse-names":false,"suffix":""},{"dropping-particle":"","family":"Poveda","given":"Katja","non-dropping-particle":"","parse-names":false,"suffix":""},{"dropping-particle":"","family":"Power","given":"Eileen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ça","given":"Vânia","non-dropping-particle":"","parse-names":false,"suffix":""},{"dropping-particle":"","family":"Quaranta","given":"Marino","non-dropping-particle":"","parse-names":false,"suffix":""},{"dropping-particle":"","family":"Quintero","given":"Carolina","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T.","non-dropping-particle":"","parse-names":false,"suffix":""},{"dropping-particle":"","family":"Ribeiro","given":"Danilo B.","non-dropping-particle":"","parse-names":false,"suffix":""},{"dropping-particle":"","family":"Richardson","given":"Barbara A.","non-dropping-particle":"","parse-names":false,"suffix":""},{"dropping-particle":"","family":"Richardson","given":"Michael J.","non-dropping-particle":"","parse-names":false,"suffix":""},{"dropping-particle":"","family":"Robles","given":"Carolina A.","non-dropping-particle":"","parse-names":false,"suffix":""},{"dropping-particle":"","family":"Römbke","given":"Jörg","non-dropping-particle":"","parse-names":false,"suffix":""},{"dropping-particle":"","family":"Romero-Duque","given":"Luz Piedad","non-dropping-particle":"","parse-names":false,"suffix":""},{"dropping-particle":"","family":"Rosselli","given":"Loreta","non-dropping-particle":"","parse-names":false,"suffix":""},{"dropping-particle":"","family":"Rossiter","given":"Stephen J.","non-dropping-particle":"","parse-names":false,"suffix":""},{"dropping-particle":"","family":"Roulston","given":"T'ai H.","non-dropping-particle":"","parse-names":false,"suffix":""},{"dropping-particle":"","family":"Rousseau","given":"Laurent","non-dropping-particle":"","parse-names":false,"suffix":""},{"dropping-particle":"","family":"Sadler","given":"Jonathan P.","non-dropping-particle":"","parse-names":false,"suffix":""},{"dropping-particle":"","family":"Sáfián","given":"Szabolcs","non-dropping-particle":"","parse-names":false,"suffix":""},{"dropping-particle":"","family":"Saldaña-Vázquez","given":"Romeo A.","non-dropping-particle":"","parse-names":false,"suffix":""},{"dropping-particle":"","family":"Samnegård","given":"Ulrika","non-dropping-particle":"","parse-names":false,"suffix":""},{"dropping-particle":"","family":"Schüepp","given":"Christof","non-dropping-particle":"","parse-names":false,"suffix":""},{"dropping-particle":"","family":"Schweiger","given":"Oliver","non-dropping-particle":"","parse-names":false,"suffix":""},{"dropping-particle":"","family":"Sedlock","given":"Jodi L.","non-dropping-particle":"","parse-names":false,"suffix":""},{"dropping-particle":"","family":"Shahabuddin","given":"Ghazala","non-dropping-particle":"","parse-names":false,"suffix":""},{"dropping-particle":"","family":"Sheil","given":"Douglas","non-dropping-particle":"","parse-names":false,"suffix":""},{"dropping-particle":"","family":"Silva","given":"Fernando A.B.","non-dropping-particle":"","parse-names":false,"suffix":""},{"dropping-particle":"","family":"Slade","given":"Eleanor M.","non-dropping-particle":"","parse-names":false,"suffix":""},{"dropping-particle":"","family":"Smith-Pardo","given":"Allan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J.","non-dropping-particle":"","parse-names":false,"suffix":""},{"dropping-particle":"","family":"Sosa","given":"Ramón A.","non-dropping-particle":"","parse-names":false,"suffix":""},{"dropping-particle":"","family":"Stout","given":"Jane C.","non-dropping-particle":"","parse-names":false,"suffix":""},{"dropping-particle":"","family":"Struebig","given":"Matthew J.","non-dropping-particle":"","parse-names":false,"suffix":""},{"dropping-particle":"","family":"Sung","given":"Yik Hei","non-dropping-particle":"","parse-names":false,"suffix":""},{"dropping-particle":"","family":"Threlfall","given":"Caragh G.","non-dropping-particle":"","parse-names":false,"suffix":""},{"dropping-particle":"","family":"Tonietto","given":"Rebecca","non-dropping-particle":"","parse-names":false,"suffix":""},{"dropping-particle":"","family":"Tóthmérész","given":"Bé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M.","non-dropping-particle":"","parse-names":false,"suffix":""},{"dropping-particle":"","family":"Vanbergen","given":"Adam J.","non-dropping-particle":"","parse-names":false,"suffix":""},{"dropping-particle":"","family":"Vassilev","given":"Kiril","non-dropping-particle":"","parse-names":false,"suffix":""},{"dropping-particle":"","family":"Verboven","given":"Hans A.F.","non-dropping-particle":"","parse-names":false,"suffix":""},{"dropping-particle":"","family":"Vergara","given":"Carlos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M.","non-dropping-particle":"","parse-names":false,"suffix":""},{"dropping-particle":"","family":"Verhulst","given":"Jort","non-dropping-particle":"","parse-names":false,"suffix":""},{"dropping-particle":"","family":"Walker","given":"Tony R.","non-dropping-particle":"","parse-names":false,"suffix":""},{"dropping-particle":"","family":"Wang","given":"Yanping","non-dropping-particle":"","parse-names":false,"suffix":""},{"dropping-particle":"","family":"Watling","given":"James I.","non-dropping-particle":"","parse-names":false,"suffix":""},{"dropping-particle":"","family":"Wells","given":"Konstans","non-dropping-particle":"","parse-names":false,"suffix":""},{"dropping-particle":"","family":"Williams","given":"Christopher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H.D.","non-dropping-particle":"","parse-names":false,"suffix":""},{"dropping-particle":"","family":"Woodcock","given":"Ben A.","non-dropping-particle":"","parse-names":false,"suffix":""},{"dropping-particle":"","family":"Yu","given":"Douglas W.","non-dropping-particle":"","parse-names":false,"suffix":""},{"dropping-particle":"","family":"Zaitsev","given":"Andrey S.","non-dropping-particle":"","parse-names":false,"suffix":""},{"dropping-particle":"","family":"Collen","given":"Ben","non-dropping-particle":"","parse-names":false,"suffix":""},{"dropping-particle":"","family":"Ewers","given":"Rob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W.","non-dropping-particle":"","parse-names":false,"suffix":""},{"dropping-particle":"","family":"Scharlemann","given":"Jörn P.W.","non-dropping-particle":"","parse-names":false,"suffix":""},{"dropping-particle":"","family":"Purvis","given":"Andy","non-dropping-particle":"","parse-names":false,"suffix":""}],"container-title":"Ecology and Evolution","id":"ITEM-1","issued":{"date-parts":[["2014"]]},"title":"The PREDICTS database: A global database of how local terrestrial biodiversity responds to human impacts","type":"article-journal"},"uris":["http://www.mendeley.com/documents/?uuid=610a0786-0539-42fd-9a88-76a6064117bb"]},{"id":"ITEM-2","itemData":{"DOI":"10.1002/ece3.2579","ISBN":"20457758","ISSN":"20457758","PMID":"28070282","abstract":"The PREDICTS project—Projecting Responses of Ecological Diversity In Changing Terrestrial Systems (www.predicts.org.uk)—has collated from published studies a large, reasonably representative database of comparable samples of biodiversity from multiple sites that differ in the nature or intensity of human impacts relating to land use. We have used this evidence base to develop global and regional statistical models of how local biodiversity responds to these measures. We describe and make freely available this 2016 release of the database, containing more than 3.2 million records sampled at over 26,000 locations and representing over 47,000 species. We outline how the database can help in answering a range of questions in ecology and conservation biology. To our knowledge, this is the largest and most geographically and taxonomically representative database of spatial comparisons of biodiversity that has been collated to date; it will be useful to researchers and international efforts wishing to model and understand the global status of biodiversity.","author":[{"dropping-particle":"","family":"Hudson","given":"Lawrence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R.P.","non-dropping-particle":"","parse-names":false,"suffix":""},{"dropping-particle":"","family":"Alhusseini","given":"Tamera I.","non-dropping-particle":"","parse-names":false,"suffix":""},{"dropping-particle":"","family":"Bedford","given":"Felicity E.","non-dropping-particle":"","parse-names":false,"suffix":""},{"dropping-particle":"","family":"Bennett","given":"Dominic J.","non-dropping-particle":"","parse-names":false,"suffix":""},{"dropping-particle":"","family":"Booth","given":"Hollie","non-dropping-particle":"","parse-names":false,"suffix":""},{"dropping-particle":"","family":"Burton","given":"Victoria J.","non-dropping-particle":"","parse-names":false,"suffix":""},{"dropping-particle":"","family":"Chng","given":"Charlotte W.T.","non-dropping-particle":"","parse-names":false,"suffix":""},{"dropping-particle":"","family":"Choimes","given":"Argyrios","non-dropping-particle":"","parse-names":false,"suffix":""},{"dropping-particle":"","family":"Correia","given":"David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ï¿½a-Londoï¿½o","given":"Susy","non-dropping-particle":"","parse-names":false,"suffix":""},{"dropping-particle":"","family":"Emerson","given":"Susan R.","non-dropping-particle":"","parse-names":false,"suffix":""},{"dropping-particle":"","family":"Gao","given":"Di","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D.","non-dropping-particle":"","parse-names":false,"suffix":""},{"dropping-particle":"","family":"Pan","given":"Yuan","non-dropping-particle":"","parse-names":false,"suffix":""},{"dropping-particle":"","family":"Pask-Hale","given":"Gwilym D.","non-dropping-particle":"","parse-names":false,"suffix":""},{"dropping-particle":"","family":"Pynegar","given":"Edwin L.","non-dropping-particle":"","parse-names":false,"suffix":""},{"dropping-particle":"","family":"Robinson","given":"Alexandra N.","non-dropping-particle":"","parse-names":false,"suffix":""},{"dropping-particle":"","family":"Sanchez-Ortiz","given":"Katia","non-dropping-particle":"","parse-names":false,"suffix":""},{"dropping-particle":"","family":"Senior","given":"Rebecca A.","non-dropping-particle":"","parse-names":false,"suffix":""},{"dropping-particle":"","family":"Simmons","given":"Benno I.","non-dropping-particle":"","parse-names":false,"suffix":""},{"dropping-particle":"","family":"White","given":"Hannah J.","non-dropping-particle":"","parse-names":false,"suffix":""},{"dropping-particle":"","family":"Zhang","given":"Hanbin","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A.","non-dropping-particle":"","parse-names":false,"suffix":""},{"dropping-particle":"","family":"Albertos","given":"Belï¿½n","non-dropping-particle":"","parse-names":false,"suffix":""},{"dropping-particle":"","family":"Alcala","given":"E. L.","non-dropping-particle":"","parse-names":false,"suffix":""},{"dropping-particle":"","family":"Mar Alguacil","given":"Maria","non-dropping-particle":"del","parse-names":false,"suffix":""},{"dropping-particle":"","family":"Alignier","given":"Audrey","non-dropping-particle":"","parse-names":false,"suffix":""},{"dropping-particle":"","family":"Ancrenaz","given":"Marc","non-dropping-particle":"","parse-names":false,"suffix":""},{"dropping-particle":"","family":"Andersen","given":"Alan N.","non-dropping-particle":"","parse-names":false,"suffix":""},{"dropping-particle":"","family":"Arbelï¿½ez-Cortï¿½s","given":"Enrique","non-dropping-particle":"","parse-names":false,"suffix":""},{"dropping-particle":"","family":"Armbrecht","given":"Inge","non-dropping-particle":"","parse-names":false,"suffix":""},{"dropping-particle":"","family":"Arroyo-Rodrï¿½guez","given":"Vï¿½ctor","non-dropping-particle":"","parse-names":false,"suffix":""},{"dropping-particle":"","family":"Aumann","given":"Tom","non-dropping-particle":"","parse-names":false,"suffix":""},{"dropping-particle":"","family":"Axmacher","given":"Jan C.","non-dropping-particle":"","parse-names":false,"suffix":""},{"dropping-particle":"","family":"Azhar","given":"Badrul","non-dropping-particle":"","parse-names":false,"suffix":""},{"dropping-particle":"","family":"Azpiroz","given":"Adriï¿½n B.","non-dropping-particle":"","parse-names":false,"suffix":""},{"dropping-particle":"","family":"Baeten","given":"Lander","non-dropping-particle":"","parse-names":false,"suffix":""},{"dropping-particle":"","family":"Bakayoko","given":"Adama","non-dropping-particle":"","parse-names":false,"suffix":""},{"dropping-particle":"","family":"Bï¿½ldi","given":"Andrï¿½s","non-dropping-particle":"","parse-names":false,"suffix":""},{"dropping-particle":"","family":"Banks","given":"John E.","non-dropping-particle":"","parse-names":false,"suffix":""},{"dropping-particle":"","family":"Baral","given":"Sharad K.","non-dropping-particle":"","parse-names":false,"suffix":""},{"dropping-particle":"","family":"Barlow","given":"Jos","non-dropping-particle":"","parse-names":false,"suffix":""},{"dropping-particle":"","family":"Barratt","given":"Barbara I.P.","non-dropping-particle":"","parse-names":false,"suffix":""},{"dropping-particle":"","family":"Barrico","given":"Lurdes","non-dropping-particle":"","parse-names":false,"suffix":""},{"dropping-particle":"","family":"Bartolommei","given":"Paola","non-dropping-particle":"","parse-names":false,"suffix":""},{"dropping-particle":"","family":"Barton","given":"Diane M.","non-dropping-particle":"","parse-names":false,"suffix":""},{"dropping-particle":"","family":"Basset","given":"Yves","non-dropping-particle":"","parse-names":false,"suffix":""},{"dropping-particle":"","family":"Batï¿½ry","given":"Pï¿½ter","non-dropping-particle":"","parse-names":false,"suffix":""},{"dropping-particle":"","family":"Bates","given":"Adam J.","non-dropping-particle":"","parse-names":false,"suffix":""},{"dropping-particle":"","family":"Baur","given":"Bruno","non-dropping-particle":"","parse-names":false,"suffix":""},{"dropping-particle":"","family":"Bayne","given":"Erin M.","non-dropping-particle":"","parse-names":false,"suffix":""},{"dropping-particle":"","family":"Beja","given":"Pedro","non-dropping-particle":"","parse-names":false,"suffix":""},{"dropping-particle":"","family":"Benedick","given":"Suzan","non-dropping-particle":"","parse-names":false,"suffix":""},{"dropping-particle":"","family":"Berg","given":"ï¿½ke","non-dropping-particle":"","parse-names":false,"suffix":""},{"dropping-particle":"","family":"Bernard","given":"Henry","non-dropping-particle":"","parse-names":false,"suffix":""},{"dropping-particle":"","family":"Berry","given":"Nicholas J.","non-dropping-particle":"","parse-names":false,"suffix":""},{"dropping-particle":"","family":"Bhatt","given":"Dinesh","non-dropping-particle":"","parse-names":false,"suffix":""},{"dropping-particle":"","family":"Bicknell","given":"Jake E.","non-dropping-particle":"","parse-names":false,"suffix":""},{"dropping-particle":"","family":"Bihn","given":"Jochen H.","non-dropping-particle":"","parse-names":false,"suffix":""},{"dropping-particle":"","family":"Blake","given":"Robin J.","non-dropping-particle":"","parse-names":false,"suffix":""},{"dropping-particle":"","family":"Bobo","given":"Kadiri S.","non-dropping-particle":"","parse-names":false,"suffix":""},{"dropping-particle":"","family":"Bï¿½ï¿½on","given":"Roberto","non-dropping-particle":"","parse-names":false,"suffix":""},{"dropping-particle":"","family":"Boekhout","given":"Teun","non-dropping-particle":"","parse-names":false,"suffix":""},{"dropping-particle":"","family":"Bï¿½hning-Gaese","given":"Katrin","non-dropping-particle":"","parse-names":false,"suffix":""},{"dropping-particle":"","family":"Bonham","given":"Kevin J.","non-dropping-particle":"","parse-names":false,"suffix":""},{"dropping-particle":"","family":"Borges","given":"Paulo A.V.","non-dropping-particle":"","parse-names":false,"suffix":""},{"dropping-particle":"","family":"Borges","given":"Sï¿½rgio H.","non-dropping-particle":"","parse-names":false,"suffix":""},{"dropping-particle":"","family":"Boutin","given":"Cï¿½line","non-dropping-particle":"","parse-names":false,"suffix":""},{"dropping-particle":"","family":"Bouyer","given":"Jï¿½rï¿½my","non-dropping-particle":"","parse-names":false,"suffix":""},{"dropping-particle":"","family":"Bragagnolo","given":"Cibele","non-dropping-particle":"","parse-names":false,"suffix":""},{"dropping-particle":"","family":"Brandt","given":"Jodi S.","non-dropping-particle":"","parse-names":false,"suffix":""},{"dropping-particle":"","family":"Brearley","given":"Francis Q.","non-dropping-particle":"","parse-names":false,"suffix":""},{"dropping-particle":"","family":"Brito","given":"Isabel","non-dropping-particle":"","parse-names":false,"suffix":""},{"dropping-particle":"","family":"Bros","given":"Vicenï¿½","non-dropping-particle":"","parse-names":false,"suffix":""},{"dropping-particle":"","family":"Brunet","given":"Jï¿½rg","non-dropping-particle":"","parse-names":false,"suffix":""},{"dropping-particle":"","family":"Buczkowski","given":"Grzegorz","non-dropping-particle":"","parse-names":false,"suffix":""},{"dropping-particle":"","family":"Buddle","given":"Christopher M.","non-dropping-particle":"","parse-names":false,"suffix":""},{"dropping-particle":"","family":"Bugter","given":"Rob","non-dropping-particle":"","parse-names":false,"suffix":""},{"dropping-particle":"","family":"Buscardo","given":"Erika","non-dropping-particle":"","parse-names":false,"suffix":""},{"dropping-particle":"","family":"Buse","given":"Jï¿½rn","non-dropping-particle":"","parse-names":false,"suffix":""},{"dropping-particle":"","family":"Cabra-Garcï¿½a","given":"Jimmy","non-dropping-particle":"","parse-names":false,"suffix":""},{"dropping-particle":"","family":"Cï¿½ceres","given":"Nilton C.","non-dropping-particle":"","parse-names":false,"suffix":""},{"dropping-particle":"","family":"Cagle","given":"Nicolette L.","non-dropping-particle":"","parse-names":false,"suffix":""},{"dropping-particle":"","family":"Calviï¿½o-Cancela","given":"Marï¿½a","non-dropping-particle":"","parse-names":false,"suffix":""},{"dropping-particle":"","family":"Cameron","given":"Sydney A.","non-dropping-particle":"","parse-names":false,"suffix":""},{"dropping-particle":"","family":"Cancello","given":"Eliana M.","non-dropping-particle":"","parse-names":false,"suffix":""},{"dropping-particle":"","family":"Caparrï¿½s","given":"Rut","non-dropping-particle":"","parse-names":false,"suffix":""},{"dropping-particle":"","family":"Cardoso","given":"Pedro","non-dropping-particle":"","parse-names":false,"suffix":""},{"dropping-particle":"","family":"Carpenter","given":"Dan","non-dropping-particle":"","parse-names":false,"suffix":""},{"dropping-particle":"","family":"Carrijo","given":"Tiago F.","non-dropping-particle":"","parse-names":false,"suffix":""},{"dropping-particle":"","family":"Carvalho","given":"Anelena L.","non-dropping-particle":"","parse-names":false,"suffix":""},{"dropping-particle":"","family":"Cassano","given":"Camila R.","non-dropping-particle":"","parse-names":false,"suffix":""},{"dropping-particle":"","family":"Castro","given":"Helena","non-dropping-particle":"","parse-names":false,"suffix":""},{"dropping-particle":"","family":"Castro-Luna","given":"Alejandro A.","non-dropping-particle":"","parse-names":false,"suffix":""},{"dropping-particle":"","family":"Rolando","given":"Cerda B.","non-dropping-particle":"","parse-names":false,"suffix":""},{"dropping-particle":"","family":"Cerezo","given":"Alexis","non-dropping-particle":"","parse-names":false,"suffix":""},{"dropping-particle":"","family":"Chapman","given":"Kim Alan","non-dropping-particle":"","parse-names":false,"suffix":""},{"dropping-particle":"","family":"Chauvat","given":"Matthieu","non-dropping-particle":"","parse-names":false,"suffix":""},{"dropping-particle":"","family":"Christensen","given":"Morten","non-dropping-particle":"","parse-names":false,"suffix":""},{"dropping-particle":"","family":"Clarke","given":"Francis M.","non-dropping-particle":"","parse-names":false,"suffix":""},{"dropping-particle":"","family":"Cleary","given":"Daniel F.R.","non-dropping-particle":"","parse-names":false,"suffix":""},{"dropping-particle":"","family":"Colombo","given":"Giorgio","non-dropping-particle":"","parse-names":false,"suffix":""},{"dropping-particle":"","family":"Connop","given":"Stuart P.","non-dropping-particle":"","parse-names":false,"suffix":""},{"dropping-particle":"","family":"Craig","given":"Michael D.","non-dropping-particle":"","parse-names":false,"suffix":""},{"dropping-particle":"","family":"Cruz-Lï¿½pez","given":"Leopoldo","non-dropping-particle":"","parse-names":false,"suffix":""},{"dropping-particle":"","family":"Cunningham","given":"Saul A.","non-dropping-particle":"","parse-names":false,"suffix":""},{"dropping-particle":"","family":"D'Aniello","given":"Biagio","non-dropping-particle":"","parse-names":false,"suffix":""},{"dropping-particle":"","family":"D'Cruze","given":"Neil","non-dropping-particle":"","parse-names":false,"suffix":""},{"dropping-particle":"","family":"Silva","given":"Pedro Giovï¿½ni","non-dropping-particle":"da","parse-names":false,"suffix":""},{"dropping-particle":"","family":"Dallimer","given":"Martin","non-dropping-particle":"","parse-names":false,"suffix":""},{"dropping-particle":"","family":"Danquah","given":"Emmanuel","non-dropping-particle":"","parse-names":false,"suffix":""},{"dropping-particle":"","family":"Darvill","given":"Ben","non-dropping-particle":"","parse-names":false,"suffix":""},{"dropping-particle":"","family":"Dauber","given":"Jens","non-dropping-particle":"","parse-names":false,"suffix":""},{"dropping-particle":"","family":"Davis","given":"Adrian L.V.","non-dropping-particle":"","parse-names":false,"suffix":""},{"dropping-particle":"","family":"Dawson","given":"Jeff","non-dropping-particle":"","parse-names":false,"suffix":""},{"dropping-particle":"","family":"Sassi","given":"Claudio","non-dropping-particle":"de","parse-names":false,"suffix":""},{"dropping-particle":"","family":"Thoisy","given":"Benoit","non-dropping-particle":"de","parse-names":false,"suffix":""},{"dropping-particle":"","family":"Deheuvels","given":"Olivier","non-dropping-particle":"","parse-names":false,"suffix":""},{"dropping-particle":"","family":"Dejean","given":"Alain","non-dropping-particle":"","parse-names":false,"suffix":""},{"dropping-particle":"","family":"Devineau","given":"Jean Louis","non-dropping-particle":"","parse-names":false,"suffix":""},{"dropping-particle":"","family":"Diekï¿½tter","given":"Tim","non-dropping-particle":"","parse-names":false,"suffix":""},{"dropping-particle":"V.","family":"Dolia","given":"Jignasu","non-dropping-particle":"","parse-names":false,"suffix":""},{"dropping-particle":"","family":"Domï¿½nguez","given":"Erwin","non-dropping-particle":"","parse-names":false,"suffix":""},{"dropping-particle":"","family":"Dominguez-Haydar","given":"Yamileth","non-dropping-particle":"","parse-names":false,"suffix":""},{"dropping-particle":"","family":"Dorn","given":"Silvia","non-dropping-particle":"","parse-names":false,"suffix":""},{"dropping-particle":"","family":"Draper","given":"Isabel","non-dropping-particle":"","parse-names":false,"suffix":""},{"dropping-particle":"","family":"Dreber","given":"Niels","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ggleton","given":"Paul","non-dropping-particle":"","parse-names":false,"suffix":""},{"dropping-particle":"","family":"Eigenbrod","given":"Felix","non-dropping-particle":"","parse-names":false,"suffix":""},{"dropping-particle":"","family":"Elek","given":"Zoltï¿½n","non-dropping-particle":"","parse-names":false,"suffix":""},{"dropping-particle":"","family":"Entling","given":"Martin H.","non-dropping-particle":"","parse-names":false,"suffix":""},{"dropping-particle":"","family":"Esler","given":"Karen J.","non-dropping-particle":"","parse-names":false,"suffix":""},{"dropping-particle":"","family":"Lima","given":"Ricardo F.","non-dropping-particle":"de","parse-names":false,"suffix":""},{"dropping-particle":"","family":"Faruk","given":"Aisya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M.","non-dropping-particle":"","parse-names":false,"suffix":""},{"dropping-particle":"","family":"Fensham","given":"Roderick J.","non-dropping-particle":"","parse-names":false,"suffix":""},{"dropping-particle":"","family":"Fernandez","given":"Ignacio C.","non-dropping-particle":"","parse-names":false,"suffix":""},{"dropping-particle":"","family":"Ferreira","given":"Catarina C.","non-dropping-particle":"","parse-names":false,"suffix":""},{"dropping-particle":"","family":"Ficetola","given":"Gentile F.","non-dropping-particle":"","parse-names":false,"suffix":""},{"dropping-particle":"","family":"Fiera","given":"Cristina","non-dropping-particle":"","parse-names":false,"suffix":""},{"dropping-particle":"","family":"Filgueiras","given":"Bruno K.C.","non-dropping-particle":"","parse-names":false,"suffix":""},{"dropping-particle":"","family":"Fırıncıoğlu","given":"Hï¿½seyin K.","non-dropping-particle":"","parse-names":false,"suffix":""},{"dropping-particle":"","family":"Flaspohler","given":"David","non-dropping-particle":"","parse-names":false,"suffix":""},{"dropping-particle":"","family":"Floren","given":"Andreas","non-dropping-particle":"","parse-names":false,"suffix":""},{"dropping-particle":"","family":"Fonte","given":"Steven J.","non-dropping-particle":"","parse-names":false,"suffix":""},{"dropping-particle":"","family":"Fournier","given":"Anne","non-dropping-particle":"","parse-names":false,"suffix":""},{"dropping-particle":"","family":"Fowler","given":"Robert E.","non-dropping-particle":"","parse-names":false,"suffix":""},{"dropping-particle":"","family":"Franzï¿½n","given":"Markus","non-dropping-particle":"","parse-names":false,"suffix":""},{"dropping-particle":"","family":"Fraser","given":"Lauchlan H.","non-dropping-particle":"","parse-names":false,"suffix":""},{"dropping-particle":"","family":"Fredriksson","given":"Gabriella M.","non-dropping-particle":"","parse-names":false,"suffix":""},{"dropping-particle":"","family":"Freire","given":"Geraldo B.","non-dropping-particle":"","parse-names":false,"suffix":""},{"dropping-particle":"","family":"Frizzo","given":"Tiago L.M.","non-dropping-particle":"","parse-names":false,"suffix":""},{"dropping-particle":"","family":"Fukuda","given":"Daisuke","non-dropping-particle":"","parse-names":false,"suffix":""},{"dropping-particle":"","family":"Furlani","given":"Dario","non-dropping-particle":"","parse-names":false,"suffix":""},{"dropping-particle":"","family":"Gaigher","given":"Renï¿½","non-dropping-particle":"","parse-names":false,"suffix":""},{"dropping-particle":"","family":"Ganzhorn","given":"Jï¿½rg U.","non-dropping-particle":"","parse-names":false,"suffix":""},{"dropping-particle":"","family":"Garcï¿½a","given":"Karla P.","non-dropping-particle":"","parse-names":false,"suffix":""},{"dropping-particle":"","family":"Garcia-R","given":"Juan C.","non-dropping-particle":"","parse-names":false,"suffix":""},{"dropping-particle":"","family":"Garden","given":"Jenni G.","non-dropping-particle":"","parse-names":false,"suffix":""},{"dropping-particle":"","family":"Garilleti","given":"Ricardo","non-dropping-particle":"","parse-names":false,"suffix":""},{"dropping-particle":"","family":"Ge","given":"Bao Ming","non-dropping-particle":"","parse-names":false,"suffix":""},{"dropping-particle":"","family":"Gendreau-Berthiaume","given":"Benoit","non-dropping-particle":"","parse-names":false,"suffix":""},{"dropping-particle":"","family":"Gerard","given":"Philippa J.","non-dropping-particle":"","parse-names":false,"suffix":""},{"dropping-particle":"","family":"Gheler-Costa","given":"Carla","non-dropping-particle":"","parse-names":false,"suffix":""},{"dropping-particle":"","family":"Gilbert","given":"Benjamin","non-dropping-particle":"","parse-names":false,"suffix":""},{"dropping-particle":"","family":"Giordani","given":"Paolo","non-dropping-particle":"","parse-names":false,"suffix":""},{"dropping-particle":"","family":"Giordano","given":"Simonetta","non-dropping-particle":"","parse-names":false,"suffix":""},{"dropping-particle":"","family":"Golodets","given":"Carly","non-dropping-particle":"","parse-names":false,"suffix":""},{"dropping-particle":"","family":"Gomes","given":"Laurens G.L.","non-dropping-particle":"","parse-names":false,"suffix":""},{"dropping-particle":"","family":"Gould","given":"Rachelle K.","non-dropping-particle":"","parse-names":false,"suffix":""},{"dropping-particle":"","family":"Goulson","given":"Dave","non-dropping-particle":"","parse-names":false,"suffix":""},{"dropping-particle":"","family":"Gove","given":"Aaron D.","non-dropping-particle":"","parse-names":false,"suffix":""},{"dropping-particle":"","family":"Granjon","given":"Laurent","non-dropping-particle":"","parse-names":false,"suffix":""},{"dropping-particle":"","family":"Grass","given":"Ingo","non-dropping-particle":"","parse-names":false,"suffix":""},{"dropping-particle":"","family":"Gray","given":"Claudia L.","non-dropping-particle":"","parse-names":false,"suffix":""},{"dropping-particle":"","family":"Grogan","given":"James","non-dropping-particle":"","parse-names":false,"suffix":""},{"dropping-particle":"","family":"Gu","given":"Weibin","non-dropping-particle":"","parse-names":false,"suffix":""},{"dropping-particle":"","family":"Guardiola","given":"Moisï¿½s","non-dropping-particle":"","parse-names":false,"suffix":""},{"dropping-particle":"","family":"Gunawardene","given":"Nihara R.","non-dropping-particle":"","parse-names":false,"suffix":""},{"dropping-particle":"","family":"Gutierrez","given":"Alvaro G.","non-dropping-particle":"","parse-names":false,"suffix":""},{"dropping-particle":"","family":"Gutiï¿½rrez-Lamus","given":"Doris L.","non-dropping-particle":"","parse-names":false,"suffix":""},{"dropping-particle":"","family":"Haarmeyer","given":"Daniela H.","non-dropping-particle":"","parse-names":false,"suffix":""},{"dropping-particle":"","family":"Hanley","given":"Mick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R.","non-dropping-particle":"","parse-names":false,"suffix":""},{"dropping-particle":"","family":"Hassan","given":"Shombe N.","non-dropping-particle":"","parse-names":false,"suffix":""},{"dropping-particle":"","family":"Hatfield","given":"Richard G.","non-dropping-particle":"","parse-names":false,"suffix":""},{"dropping-particle":"","family":"Hawes","given":"Joseph E.","non-dropping-particle":"","parse-names":false,"suffix":""},{"dropping-particle":"","family":"Hayward","given":"Matt W.","non-dropping-particle":"","parse-names":false,"suffix":""},{"dropping-particle":"","family":"Hï¿½bert","given":"Christian","non-dropping-particle":"","parse-names":false,"suffix":""},{"dropping-particle":"","family":"Helden","given":"Alvin J.","non-dropping-particle":"","parse-names":false,"suffix":""},{"dropping-particle":"","family":"Henden","given":"John Andrï¿½","non-dropping-particle":"","parse-names":false,"suffix":""},{"dropping-particle":"","family":"Henschel","given":"Philipp","non-dropping-particle":"","parse-names":false,"suffix":""},{"dropping-particle":"","family":"Hernï¿½ndez","given":"Lionel","non-dropping-particle":"","parse-names":false,"suffix":""},{"dropping-particle":"","family":"Herrera","given":"James P.","non-dropping-particle":"","parse-names":false,"suffix":""},{"dropping-particle":"","family":"Herrmann","given":"Farina","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ï¿½fer","given":"Hubert","non-dropping-particle":"","parse-names":false,"suffix":""},{"dropping-particle":"","family":"Hoffmann","given":"Anke","non-dropping-particle":"","parse-names":false,"suffix":""},{"dropping-particle":"","family":"Horgan","given":"Finbarr G.","non-dropping-particle":"","parse-names":false,"suffix":""},{"dropping-particle":"","family":"Hornung","given":"Elisabeth","non-dropping-particle":"","parse-names":false,"suffix":""},{"dropping-particle":"","family":"Horvï¿½th","given":"Roland","non-dropping-particle":"","parse-names":false,"suffix":""},{"dropping-particle":"","family":"Hylander","given":"Kristoffer","non-dropping-particle":"","parse-names":false,"suffix":""},{"dropping-particle":"","family":"Isaacs-Cubides","given":"Paola","non-dropping-particle":"","parse-names":false,"suffix":""},{"dropping-particle":"","family":"Ishida","given":"Hiroaki","non-dropping-particle":"","parse-names":false,"suffix":""},{"dropping-particle":"","family":"Ishitani","given":"Masahiro","non-dropping-particle":"","parse-names":false,"suffix":""},{"dropping-particle":"","family":"Jacobs","given":"Carmen T.","non-dropping-particle":"","parse-names":false,"suffix":""},{"dropping-particle":"","family":"Jaramillo","given":"Vï¿½ctor J.","non-dropping-particle":"","parse-names":false,"suffix":""},{"dropping-particle":"","family":"Jauker","given":"Birgit","non-dropping-particle":"","parse-names":false,"suffix":""},{"dropping-particle":"","family":"Hernï¿½ndez","given":"F. Jimï¿½nez","non-dropping-particle":"","parse-names":false,"suffix":""},{"dropping-particle":"","family":"Johnson","given":"McKenzie F.","non-dropping-particle":"","parse-names":false,"suffix":""},{"dropping-particle":"","family":"Jolli","given":"Virat","non-dropping-particle":"","parse-names":false,"suffix":""},{"dropping-particle":"","family":"Jonsell","given":"Mats","non-dropping-particle":"","parse-names":false,"suffix":""},{"dropping-particle":"","family":"Juliani","given":"S. Nur","non-dropping-particle":"","parse-names":false,"suffix":""},{"dropping-particle":"","family":"Jung","given":"Thomas S.","non-dropping-particle":"","parse-names":false,"suffix":""},{"dropping-particle":"","family":"Kapoor","given":"Vena","non-dropping-particle":"","parse-names":false,"suffix":""},{"dropping-particle":"","family":"Kappes","given":"Heike","non-dropping-particle":"","parse-names":false,"suffix":""},{"dropping-particle":"","family":"Kati","given":"Vassiliki","non-dropping-particle":"","parse-names":false,"suffix":""},{"dropping-particle":"","family":"Katovai","given":"Eric","non-dropping-particle":"","parse-names":false,"suffix":""},{"dropping-particle":"","family":"Kellner","given":"Klaus","non-dropping-particle":"","parse-names":false,"suffix":""},{"dropping-particle":"","family":"Kessler","given":"Michael","non-dropping-particle":"","parse-names":false,"suffix":""},{"dropping-particle":"","family":"Kirby","given":"Kathryn R.","non-dropping-particle":"","parse-names":false,"suffix":""},{"dropping-particle":"","family":"Kittle","given":"Andrew M.","non-dropping-particle":"","parse-names":false,"suffix":""},{"dropping-particle":"","family":"Knight","given":"Mairi E.","non-dropping-particle":"","parse-names":false,"suffix":""},{"dropping-particle":"","family":"Knop","given":"Eva","non-dropping-particle":"","parse-names":false,"suffix":""},{"dropping-particle":"","family":"Kohler","given":"Florian","non-dropping-particle":"","parse-names":false,"suffix":""},{"dropping-particle":"","family":"Koivula","given":"Matti","non-dropping-particle":"","parse-names":false,"suffix":""},{"dropping-particle":"","family":"Kolb","given":"Annette","non-dropping-particle":"","parse-names":false,"suffix":""},{"dropping-particle":"","family":"Kone","given":"Mouhamadou","non-dropping-particle":"","parse-names":false,"suffix":""},{"dropping-particle":"","family":"Kőrï¿½si","given":"ï¿½dï¿½m","non-dropping-particle":"","parse-names":false,"suffix":""},{"dropping-particle":"","family":"Krauss","given":"Jochen","non-dropping-particle":"","parse-names":false,"suffix":""},{"dropping-particle":"","family":"Kumar","given":"Ajith","non-dropping-particle":"","parse-names":false,"suffix":""},{"dropping-particle":"","family":"Kumar","given":"Raman","non-dropping-particle":"","parse-names":false,"suffix":""},{"dropping-particle":"","family":"Kurz","given":"David J.","non-dropping-particle":"","parse-names":false,"suffix":""},{"dropping-particle":"","family":"Kutt","given":"Alex S.","non-dropping-particle":"","parse-names":false,"suffix":""},{"dropping-particle":"","family":"Lachat","given":"Thibault","non-dropping-particle":"","parse-names":false,"suffix":""},{"dropping-particle":"","family":"Lantschner","given":"Victoria","non-dropping-particle":"","parse-names":false,"suffix":""},{"dropping-particle":"","family":"Lara","given":"Francisco","non-dropping-particle":"","parse-names":false,"suffix":""},{"dropping-particle":"","family":"Lasky","given":"Jesse R.","non-dropping-particle":"","parse-names":false,"suffix":""},{"dropping-particle":"","family":"Latta","given":"Steven C.","non-dropping-particle":"","parse-names":false,"suffix":""},{"dropping-particle":"","family":"Laurance","given":"William F.","non-dropping-particle":"","parse-names":false,"suffix":""},{"dropping-particle":"","family":"Lavelle","given":"Patrick","non-dropping-particle":"","parse-names":false,"suffix":""},{"dropping-particle":"","family":"Fï¿½on","given":"Violette","non-dropping-particle":"Le","parse-names":false,"suffix":""},{"dropping-particle":"","family":"LeBuhn","given":"Gretchen","non-dropping-particle":"","parse-names":false,"suffix":""},{"dropping-particle":"","family":"Lï¿½garï¿½","given":"Jean Philippe","non-dropping-particle":"","parse-names":false,"suffix":""},{"dropping-particle":"","family":"Lehouck","given":"Valï¿½rie","non-dropping-particle":"","parse-names":false,"suffix":""},{"dropping-particle":"V.","family":"Lencinas","given":"Marï¿½a","non-dropping-particle":"","parse-names":false,"suffix":""},{"dropping-particle":"","family":"Lentini","given":"Pia E.","non-dropping-particle":"","parse-names":false,"suffix":""},{"dropping-particle":"","family":"Letcher","given":"Susan G.","non-dropping-particle":"","parse-names":false,"suffix":""},{"dropping-particle":"","family":"Li","given":"Qi","non-dropping-particle":"","parse-names":false,"suffix":""},{"dropping-particle":"","family":"Litchwark","given":"Simon A.","non-dropping-particle":"","parse-names":false,"suffix":""},{"dropping-particle":"","family":"Littlewood","given":"Nick A.","non-dropping-particle":"","parse-names":false,"suffix":""},{"dropping-particle":"","family":"Liu","given":"Yunhui","non-dropping-particle":"","parse-names":false,"suffix":""},{"dropping-particle":"","family":"Lo-Man-Hung","given":"Nancy","non-dropping-particle":"","parse-names":false,"suffix":""},{"dropping-particle":"","family":"Lï¿½pez-Quintero","given":"Carlos A.","non-dropping-particle":"","parse-names":false,"suffix":""},{"dropping-particle":"","family":"Louhaichi","given":"Mounir","non-dropping-particle":"","parse-names":false,"suffix":""},{"dropping-particle":"","family":"Lï¿½vei","given":"Gabor L.","non-dropping-particle":"","parse-names":false,"suffix":""},{"dropping-particle":"","family":"Lucas-Borja","given":"Manuel Esteban","non-dropping-particle":"","parse-names":false,"suffix":""},{"dropping-particle":"","family":"Luja","given":"Victor H.","non-dropping-particle":"","parse-names":false,"suffix":""},{"dropping-particle":"","family":"Luskin","given":"Matthew S.","non-dropping-particle":"","parse-names":false,"suffix":""},{"dropping-particle":"","family":"MacSwiney G","given":"M. Cristina","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Aldrin","non-dropping-particle":"","parse-names":false,"suffix":""},{"dropping-particle":"","family":"Malone","given":"Louise A.","non-dropping-particle":"","parse-names":false,"suffix":""},{"dropping-particle":"","family":"Malonza","given":"Patrick K.","non-dropping-particle":"","parse-names":false,"suffix":""},{"dropping-particle":"","family":"Malumbres-Olarte","given":"Jagoba","non-dropping-particle":"","parse-names":false,"suffix":""},{"dropping-particle":"","family":"Mandujano","given":"Salvador","non-dropping-particle":"","parse-names":false,"suffix":""},{"dropping-particle":"","family":"Mï¿½ren","given":"Inger E.","non-dropping-particle":"","parse-names":false,"suffix":""},{"dropping-particle":"","family":"Marin-Spiotta","given":"Erika","non-dropping-particle":"","parse-names":false,"suffix":""},{"dropping-particle":"","family":"Marsh","given":"Charles J.","non-dropping-particle":"","parse-names":false,"suffix":""},{"dropping-particle":"","family":"Marshall","given":"E. J.P.","non-dropping-particle":"","parse-names":false,"suffix":""},{"dropping-particle":"","family":"Martï¿½nez","given":"Eliana","non-dropping-particle":"","parse-names":false,"suffix":""},{"dropping-particle":"","family":"Martï¿½nez Pastur","given":"Guillermo","non-dropping-particle":"","parse-names":false,"suffix":""},{"dropping-particle":"","family":"Moreno Mateos","given":"David","non-dropping-particle":"","parse-names":false,"suffix":""},{"dropping-particle":"","family":"Mayfield","given":"Margaret M.","non-dropping-particle":"","parse-names":false,"suffix":""},{"dropping-particle":"","family":"Mazimpaka","given":"Vicente","non-dropping-particle":"","parse-names":false,"suffix":""},{"dropping-particle":"","family":"McCarthy","given":"Jennifer L.","non-dropping-particle":"","parse-names":false,"suffix":""},{"dropping-particle":"","family":"McCarthy","given":"Kyle P.","non-dropping-particle":"","parse-names":false,"suffix":""},{"dropping-particle":"","family":"McFrederick","given":"Quinn S.","non-dropping-particle":"","parse-names":false,"suffix":""},{"dropping-particle":"","family":"McNamara","given":"Sean","non-dropping-particle":"","parse-names":false,"suffix":""},{"dropping-particle":"","family":"Medina","given":"Nagore G.","non-dropping-particle":"","parse-names":false,"suffix":""},{"dropping-particle":"","family":"Medina","given":"Rafael","non-dropping-particle":"","parse-names":false,"suffix":""},{"dropping-particle":"","family":"Mena","given":"Jose L.","non-dropping-particle":"","parse-names":false,"suffix":""},{"dropping-particle":"","family":"Mico","given":"Estefania","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R.","non-dropping-particle":"","parse-names":false,"suffix":""},{"dropping-particle":"","family":"Miranda-Esquivel","given":"Daniel R.","non-dropping-particle":"","parse-names":false,"suffix":""},{"dropping-particle":"","family":"Moir","given":"Melinda L.","non-dropping-particle":"","parse-names":false,"suffix":""},{"dropping-particle":"","family":"Morales","given":"Carolina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Mudri-Stojnic","given":"Sonja","non-dropping-particle":"","parse-names":false,"suffix":""},{"dropping-particle":"","family":"Munira","given":"A. Nur","non-dropping-particle":"","parse-names":false,"suffix":""},{"dropping-particle":"","family":"Muoï¿½z-Alonso","given":"Antonio","non-dropping-particle":"","parse-names":false,"suffix":""},{"dropping-particle":"","family":"Munyekenye","given":"B. F.","non-dropping-particle":"","parse-names":false,"suffix":""},{"dropping-particle":"","family":"Naidoo","given":"Robin","non-dropping-particle":"","parse-names":false,"suffix":""},{"dropping-particle":"","family":"Naithani","given":"A.","non-dropping-particle":"","parse-names":false,"suffix":""},{"dropping-particle":"","family":"Nakagawa","given":"Michiko","non-dropping-particle":"","parse-names":false,"suffix":""},{"dropping-particle":"","family":"Nakamura","given":"Akihiro","non-dropping-particle":"","parse-names":false,"suffix":""},{"dropping-particle":"","family":"Nakashima","given":"Yosh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A.","non-dropping-particle":"","parse-names":false,"suffix":""},{"dropping-particle":"","family":"Navarro-Iriarte","given":"Luis","non-dropping-particle":"","parse-names":false,"suffix":""},{"dropping-particle":"","family":"Ndang'ang'a","given":"Paul K.","non-dropping-particle":"","parse-names":false,"suffix":""},{"dropping-particle":"","family":"Neuschulz","given":"Eike L.","non-dropping-particle":"","parse-names":false,"suffix":""},{"dropping-particle":"","family":"Ngai","given":"Jacqueline T.","non-dropping-particle":"","parse-names":false,"suffix":""},{"dropping-particle":"","family":"Nicolas","given":"Violaine","non-dropping-particle":"","parse-names":false,"suffix":""},{"dropping-particle":"","family":"Nilsson","given":"Sven G.","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Ari","non-dropping-particle":"","parse-names":false,"suffix":""},{"dropping-particle":"","family":"Norton","given":"David A.","non-dropping-particle":"","parse-names":false,"suffix":""},{"dropping-particle":"","family":"Nï¿½ske","given":"Nicole M.","non-dropping-particle":"","parse-names":false,"suffix":""},{"dropping-particle":"","family":"Nowakowski","given":"A. Justin","non-dropping-particle":"","parse-names":false,"suffix":""},{"dropping-particle":"","family":"Numa","given":"Catherine","non-dropping-particle":"","parse-names":false,"suffix":""},{"dropping-particle":"","family":"O'Dea","given":"Niall","non-dropping-particle":"","parse-names":false,"suffix":""},{"dropping-particle":"","family":"O'Farrell","given":"Patrick J.","non-dropping-particle":"","parse-names":false,"suffix":""},{"dropping-particle":"","family":"Oduro","given":"William","non-dropping-particle":"","parse-names":false,"suffix":""},{"dropping-particle":"","family":"Oertli","given":"Sabine","non-dropping-particle":"","parse-names":false,"suffix":""},{"dropping-particle":"","family":"Ofori-Boateng","given":"Caleb","non-dropping-particle":"","parse-names":false,"suffix":""},{"dropping-particle":"","family":"Oke","given":"Christopher Omamoke","non-dropping-particle":"","parse-names":false,"suffix":""},{"dropping-particle":"","family":"Oostra","given":"Vicencio","non-dropping-particle":"","parse-names":false,"suffix":""},{"dropping-particle":"","family":"Osgathorpe","given":"Lynne M.","non-dropping-particle":"","parse-names":false,"suffix":""},{"dropping-particle":"","family":"Otavo","given":"Samuel Eduardo","non-dropping-particle":"","parse-names":false,"suffix":""},{"dropping-particle":"V.","family":"Page","given":"Navendu","non-dropping-particle":"","parse-names":false,"suffix":""},{"dropping-particle":"","family":"Paritsis","given":"Juan","non-dropping-particle":"","parse-names":false,"suffix":""},{"dropping-particle":"","family":"Parra-H","given":"Alejandro","non-dropping-particle":"","parse-names":false,"suffix":""},{"dropping-particle":"","family":"Parry","given":"Luke","non-dropping-particle":"","parse-names":false,"suffix":""},{"dropping-particle":"","family":"Pe'er","given":"Guy","non-dropping-particle":"","parse-names":false,"suffix":""},{"dropping-particle":"","family":"Pearman","given":"Peter B.","non-dropping-particle":"","parse-names":false,"suffix":""},{"dropping-particle":"","family":"Pelegrin","given":"Nicolï¿½s","non-dropping-particle":"","parse-names":false,"suffix":""},{"dropping-particle":"","family":"Pï¿½lissier","given":"Raphaï¿½l","non-dropping-particle":"","parse-names":false,"suffix":""},{"dropping-particle":"","family":"Peres","given":"Carlos A.","non-dropping-particle":"","parse-names":false,"suffix":""},{"dropping-particle":"","family":"Peri","given":"Pablo L.","non-dropping-particle":"","parse-names":false,"suffix":""},{"dropping-particle":"","family":"Persson","given":"Anna S.","non-dropping-particle":"","parse-names":false,"suffix":""},{"dropping-particle":"","family":"Petanidou","given":"Theodora","non-dropping-particle":"","parse-names":false,"suffix":""},{"dropping-particle":"","family":"Peters","given":"Marcell K.","non-dropping-particle":"","parse-names":false,"suffix":""},{"dropping-particle":"","family":"Pethiyagoda","given":"Rohan S.","non-dropping-particle":"","parse-names":false,"suffix":""},{"dropping-particle":"","family":"Phalan","given":"Ben","non-dropping-particle":"","parse-names":false,"suffix":""},{"dropping-particle":"","family":"Philips","given":"T. Keith","non-dropping-particle":"","parse-names":false,"suffix":""},{"dropping-particle":"","family":"Pillsbury","given":"Finn C.","non-dropping-particle":"","parse-names":false,"suffix":""},{"dropping-particle":"","family":"Pincheira-Ulbrich","given":"Jimmy","non-dropping-particle":"","parse-names":false,"suffix":""},{"dropping-particle":"","family":"Pineda","given":"Eduardo","non-dropping-particle":"","parse-names":false,"suffix":""},{"dropping-particle":"","family":"Pino","given":"Joan","non-dropping-particle":"","parse-names":false,"suffix":""},{"dropping-particle":"","family":"Pizarro-Araya","given":"Jaime","non-dropping-particle":"","parse-names":false,"suffix":""},{"dropping-particle":"","family":"Plumptre","given":"A. J.","non-dropping-particle":"","parse-names":false,"suffix":""},{"dropping-particle":"","family":"Poggio","given":"Santiago L.","non-dropping-particle":"","parse-names":false,"suffix":""},{"dropping-particle":"","family":"Politi","given":"Natalia","non-dropping-particle":"","parse-names":false,"suffix":""},{"dropping-particle":"","family":"Pons","given":"Pere","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ï¿½a","given":"Vï¿½nia","non-dropping-particle":"","parse-names":false,"suffix":""},{"dropping-particle":"","family":"Quaranta","given":"Marino","non-dropping-particle":"","parse-names":false,"suffix":""},{"dropping-particle":"","family":"Quintero","given":"Carolina","non-dropping-particle":"","parse-names":false,"suffix":""},{"dropping-particle":"","family":"Rader","given":"Romina","non-dropping-particle":"","parse-names":false,"suffix":""},{"dropping-particle":"","family":"Ramesh","given":"B. R.","non-dropping-particle":"","parse-names":false,"suffix":""},{"dropping-particle":"","family":"Ramirez-Pinilla","given":"Martha P.","non-dropping-particle":"","parse-names":false,"suffix":""},{"dropping-particle":"","family":"Ranganathan","given":"Jai","non-dropping-particle":"","parse-names":false,"suffix":""},{"dropping-particle":"","family":"Rasmussen","given":"Claus","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T.","non-dropping-particle":"","parse-names":false,"suffix":""},{"dropping-particle":"","family":"Rey Benayas","given":"Josï¿½ M.","non-dropping-particle":"","parse-names":false,"suffix":""},{"dropping-particle":"","family":"Rey-Velasco","given":"Juan Carlos","non-dropping-particle":"","parse-names":false,"suffix":""},{"dropping-particle":"","family":"Reynolds","given":"Chevonne","non-dropping-particle":"","parse-names":false,"suffix":""},{"dropping-particle":"","family":"Ribeiro","given":"Danilo Bandini","non-dropping-particle":"","parse-names":false,"suffix":""},{"dropping-particle":"","family":"Richards","given":"Miriam H.","non-dropping-particle":"","parse-names":false,"suffix":""},{"dropping-particle":"","family":"Richardson","given":"Barbara A.","non-dropping-particle":"","parse-names":false,"suffix":""},{"dropping-particle":"","family":"Richardson","given":"Michael J.","non-dropping-particle":"","parse-names":false,"suffix":""},{"dropping-particle":"","family":"Rï¿½os","given":"Rodrigo Macip","non-dropping-particle":"","parse-names":false,"suffix":""},{"dropping-particle":"","family":"Robinson","given":"Richard","non-dropping-particle":"","parse-names":false,"suffix":""},{"dropping-particle":"","family":"Robles","given":"Carolina A.","non-dropping-particle":"","parse-names":false,"suffix":""},{"dropping-particle":"","family":"Rï¿½mbke","given":"Jï¿½rg","non-dropping-particle":"","parse-names":false,"suffix":""},{"dropping-particle":"","family":"Romero-Duque","given":"Luz Piedad","non-dropping-particle":"","parse-names":false,"suffix":""},{"dropping-particle":"","family":"Rï¿½s","given":"Matthias","non-dropping-particle":"","parse-names":false,"suffix":""},{"dropping-particle":"","family":"Rosselli","given":"Loreta","non-dropping-particle":"","parse-names":false,"suffix":""},{"dropping-particle":"","family":"Rossiter","given":"Stephen J.","non-dropping-particle":"","parse-names":false,"suffix":""},{"dropping-particle":"","family":"Roth","given":"Dana S.","non-dropping-particle":"","parse-names":false,"suffix":""},{"dropping-particle":"","family":"Roulston","given":"T'ai H.","non-dropping-particle":"","parse-names":false,"suffix":""},{"dropping-particle":"","family":"Rousseau","given":"Laurent","non-dropping-particle":"","parse-names":false,"suffix":""},{"dropping-particle":"V.","family":"Rubio","given":"Andrï¿½","non-dropping-particle":"","parse-names":false,"suffix":""},{"dropping-particle":"","family":"Ruel","given":"Jean Claude","non-dropping-particle":"","parse-names":false,"suffix":""},{"dropping-particle":"","family":"Sadler","given":"Jonathan P.","non-dropping-particle":"","parse-names":false,"suffix":""},{"dropping-particle":"","family":"Sï¿½fiï¿½n","given":"Szabolcs","non-dropping-particle":"","parse-names":false,"suffix":""},{"dropping-particle":"","family":"Saldaï¿½a-Vï¿½zquez","given":"Romeo A.","non-dropping-particle":"","parse-names":false,"suffix":""},{"dropping-particle":"","family":"Sam","given":"Katerina","non-dropping-particle":"","parse-names":false,"suffix":""},{"dropping-particle":"","family":"Samnegï¿½rd","given":"Ulrika","non-dropping-particle":"","parse-names":false,"suffix":""},{"dropping-particle":"","family":"Santana","given":"Joana","non-dropping-particle":"","parse-names":false,"suffix":""},{"dropping-particle":"","family":"Santos","given":"Xavier","non-dropping-particle":"","parse-names":false,"suffix":""},{"dropping-particle":"","family":"Savage","given":"Jade","non-dropping-particle":"","parse-names":false,"suffix":""},{"dropping-particle":"","family":"Schellhorn","given":"Nancy A.","non-dropping-particle":"","parse-names":false,"suffix":""},{"dropping-particle":"","family":"Schilthuizen","given":"Menno","non-dropping-particle":"","parse-names":false,"suffix":""},{"dropping-particle":"","family":"Schmiedel","given":"Ute","non-dropping-particle":"","parse-names":false,"suffix":""},{"dropping-particle":"","family":"Schmitt","given":"Christine B.","non-dropping-particle":"","parse-names":false,"suffix":""},{"dropping-particle":"","family":"Schon","given":"Nicole L.","non-dropping-particle":"","parse-names":false,"suffix":""},{"dropping-particle":"","family":"Schï¿½epp","given":"Christof","non-dropping-particle":"","parse-names":false,"suffix":""},{"dropping-particle":"","family":"Schumann","given":"Katharina","non-dropping-particle":"","parse-names":false,"suffix":""},{"dropping-particle":"","family":"Schweiger","given":"Oliver","non-dropping-particle":"","parse-names":false,"suffix":""},{"dropping-particle":"","family":"Scott","given":"Dawn M.","non-dropping-particle":"","parse-names":false,"suffix":""},{"dropping-particle":"","family":"Scott","given":"Kenneth A.","non-dropping-particle":"","parse-names":false,"suffix":""},{"dropping-particle":"","family":"Sedlock","given":"Jodi L.","non-dropping-particle":"","parse-names":false,"suffix":""},{"dropping-particle":"","family":"Seefeldt","given":"Steven S.","non-dropping-particle":"","parse-names":false,"suffix":""},{"dropping-particle":"","family":"Shahabuddin","given":"Ghazala","non-dropping-particle":"","parse-names":false,"suffix":""},{"dropping-particle":"","family":"Shannon","given":"Graeme","non-dropping-particle":"","parse-names":false,"suffix":""},{"dropping-particle":"","family":"Sheil","given":"Douglas","non-dropping-particle":"","parse-names":false,"suffix":""},{"dropping-particle":"","family":"Sheldon","given":"Frederick H.","non-dropping-particle":"","parse-names":false,"suffix":""},{"dropping-particle":"","family":"Shochat","given":"Eyal","non-dropping-particle":"","parse-names":false,"suffix":""},{"dropping-particle":"","family":"Siebert","given":"Stefan J.","non-dropping-particle":"","parse-names":false,"suffix":""},{"dropping-particle":"","family":"Silva","given":"Fernando A.B.","non-dropping-particle":"","parse-names":false,"suffix":""},{"dropping-particle":"","family":"Simonetti","given":"Javier A.","non-dropping-particle":"","parse-names":false,"suffix":""},{"dropping-particle":"","family":"Slade","given":"Eleanor M.","non-dropping-particle":"","parse-names":false,"suffix":""},{"dropping-particle":"","family":"Smith","given":"Jo","non-dropping-particle":"","parse-names":false,"suffix":""},{"dropping-particle":"","family":"Smith-Pardo","given":"Allan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J.","non-dropping-particle":"","parse-names":false,"suffix":""},{"dropping-particle":"","family":"Sosa","given":"Ramï¿½n A.","non-dropping-particle":"","parse-names":false,"suffix":""},{"dropping-particle":"","family":"Soto Quiroga","given":"Grimaldo","non-dropping-particle":"","parse-names":false,"suffix":""},{"dropping-particle":"","family":"St-Laurent","given":"Martin Hugues","non-dropping-particle":"","parse-names":false,"suffix":""},{"dropping-particle":"","family":"Starzomski","given":"Brian M.","non-dropping-particle":"","parse-names":false,"suffix":""},{"dropping-particle":"","family":"Stefanescu","given":"Constanti","non-dropping-particle":"","parse-names":false,"suffix":""},{"dropping-particle":"","family":"Steffan-Dewenter","given":"Ingolf","non-dropping-particle":"","parse-names":false,"suffix":""},{"dropping-particle":"","family":"Stouffer","given":"Philip C.","non-dropping-particle":"","parse-names":false,"suffix":""},{"dropping-particle":"","family":"Stout","given":"Jane C.","non-dropping-particle":"","parse-names":false,"suffix":""},{"dropping-particle":"","family":"Strauch","given":"Ayron M.","non-dropping-particle":"","parse-names":false,"suffix":""},{"dropping-particle":"","family":"Struebig","given":"Matthew J.","non-dropping-particle":"","parse-names":false,"suffix":""},{"dropping-particle":"","family":"Su","given":"Zhimin","non-dropping-particle":"","parse-names":false,"suffix":""},{"dropping-particle":"","family":"Suarez-Rubio","given":"Marcela","non-dropping-particle":"","parse-names":false,"suffix":""},{"dropping-particle":"","family":"Sugiura","given":"Shinji","non-dropping-particle":"","parse-names":false,"suffix":""},{"dropping-particle":"","family":"Summerville","given":"Keith S.","non-dropping-particle":"","parse-names":false,"suffix":""},{"dropping-particle":"","family":"Sung","given":"Yik Hei","non-dropping-particle":"","parse-names":false,"suffix":""},{"dropping-particle":"","family":"Sutrisno","given":"Hari","non-dropping-particle":"","parse-names":false,"suffix":""},{"dropping-particle":"","family":"Svenning","given":"Jens Christian","non-dropping-particle":"","parse-names":false,"suffix":""},{"dropping-particle":"","family":"Teder","given":"Tiit","non-dropping-particle":"","parse-names":false,"suffix":""},{"dropping-particle":"","family":"Threlfall","given":"Caragh G.","non-dropping-particle":"","parse-names":false,"suffix":""},{"dropping-particle":"","family":"Tiitsaar","given":"Anu","non-dropping-particle":"","parse-names":false,"suffix":""},{"dropping-particle":"","family":"Todd","given":"Jacqui H.","non-dropping-particle":"","parse-names":false,"suffix":""},{"dropping-particle":"","family":"Tonietto","given":"Rebecca K.","non-dropping-particle":"","parse-names":false,"suffix":""},{"dropping-particle":"","family":"Torre","given":"Ignasi","non-dropping-particle":"","parse-names":false,"suffix":""},{"dropping-particle":"","family":"Tï¿½thmï¿½rï¿½sz","given":"Bï¿½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Uehara-Prado","given":"Marcio","non-dropping-particle":"","parse-names":false,"suffix":""},{"dropping-particle":"","family":"Urbina-Cardona","given":"Nicolas","non-dropping-particle":"","parse-names":false,"suffix":""},{"dropping-particle":"","family":"Vallan","given":"Denis","non-dropping-particle":"","parse-names":false,"suffix":""},{"dropping-particle":"","family":"Vanbergen","given":"Adam J.","non-dropping-particle":"","parse-names":false,"suffix":""},{"dropping-particle":"","family":"Vasconcelos","given":"Heraldo L.","non-dropping-particle":"","parse-names":false,"suffix":""},{"dropping-particle":"","family":"Vassilev","given":"Kiril","non-dropping-particle":"","parse-names":false,"suffix":""},{"dropping-particle":"","family":"Verboven","given":"Hans A.F.","non-dropping-particle":"","parse-names":false,"suffix":""},{"dropping-particle":"","family":"Verdasca","given":"Maria Joï¿½o","non-dropping-particle":"","parse-names":false,"suffix":""},{"dropping-particle":"","family":"Verdï¿½","given":"Josï¿½ R.","non-dropping-particle":"","parse-names":false,"suffix":""},{"dropping-particle":"","family":"Vergara","given":"Carlos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Virgilio","given":"Massimiliano","non-dropping-particle":"","parse-names":false,"suffix":""},{"dropping-particle":"Van","family":"Vu","given":"Lien","non-dropping-particle":"","parse-names":false,"suffix":""},{"dropping-particle":"","family":"Waite","given":"Edward M.","non-dropping-particle":"","parse-names":false,"suffix":""},{"dropping-particle":"","family":"Walker","given":"Tony R.","non-dropping-particle":"","parse-names":false,"suffix":""},{"dropping-particle":"","family":"Wang","given":"Hua Feng","non-dropping-particle":"","parse-names":false,"suffix":""},{"dropping-particle":"","family":"Wang","given":"Yanping","non-dropping-particle":"","parse-names":false,"suffix":""},{"dropping-particle":"","family":"Watling","given":"James I.","non-dropping-particle":"","parse-names":false,"suffix":""},{"dropping-particle":"","family":"Weller","given":"Britta","non-dropping-particle":"","parse-names":false,"suffix":""},{"dropping-particle":"","family":"Wells","given":"Konstans","non-dropping-particle":"","parse-names":false,"suffix":""},{"dropping-particle":"","family":"Westphal","given":"Catrin","non-dropping-particle":"","parse-names":false,"suffix":""},{"dropping-particle":"","family":"Wiafe","given":"Edward D.","non-dropping-particle":"","parse-names":false,"suffix":""},{"dropping-particle":"","family":"Williams","given":"Christopher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H.D.","non-dropping-particle":"","parse-names":false,"suffix":""},{"dropping-particle":"","family":"Wolters","given":"Volkmar","non-dropping-particle":"","parse-names":false,"suffix":""},{"dropping-particle":"","family":"Woodcock","given":"Ben A.","non-dropping-particle":"","parse-names":false,"suffix":""},{"dropping-particle":"","family":"Wu","given":"Jihua","non-dropping-particle":"","parse-names":false,"suffix":""},{"dropping-particle":"","family":"Wunderle","given":"Joseph M.","non-dropping-particle":"","parse-names":false,"suffix":""},{"dropping-particle":"","family":"Yamaura","given":"Yuichi","non-dropping-particle":"","parse-names":false,"suffix":""},{"dropping-particle":"","family":"Yoshikura","given":"Satoko","non-dropping-particle":"","parse-names":false,"suffix":""},{"dropping-particle":"","family":"Yu","given":"Douglas W.","non-dropping-particle":"","parse-names":false,"suffix":""},{"dropping-particle":"","family":"Zaitsev","given":"Andrey S.","non-dropping-particle":"","parse-names":false,"suffix":""},{"dropping-particle":"","family":"Zeidler","given":"Juliane","non-dropping-particle":"","parse-names":false,"suffix":""},{"dropping-particle":"","family":"Zou","given":"Fasheng","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W.","non-dropping-particle":"","parse-names":false,"suffix":""},{"dropping-particle":"","family":"Scharlemann","given":"Jï¿½rn P.W.","non-dropping-particle":"","parse-names":false,"suffix":""},{"dropping-particle":"","family":"Purvis","given":"Andy","non-dropping-particle":"","parse-names":false,"suffix":""}],"container-title":"Ecology and Evolution","id":"ITEM-2","issued":{"date-parts":[["2017"]]},"title":"The database of the PREDICTS (Projecting Responses of Ecological Diversity In Changing Terrestrial Systems) project","type":"article-journal"},"uris":["http://www.mendeley.com/documents/?uuid=d87cfbce-c646-44f1-bd55-9154ce36e35d"]}],"mendeley":{"formattedCitation":"(Hudson &lt;i&gt;et al.&lt;/i&gt; 2014, 2017)","plainTextFormattedCitation":"(Hudson et al. 2014, 2017)","previouslyFormattedCitation":"(Hudson &lt;i&gt;et al.&lt;/i&gt; 2014, 2017)"},"properties":{"noteIndex":0},"schema":"https://github.com/citation-style-language/schema/raw/master/csl-citation.json"}</w:instrText>
      </w:r>
      <w:r w:rsidRPr="236750AC">
        <w:rPr>
          <w:rStyle w:val="SubtleEmphasis"/>
          <w:i w:val="0"/>
          <w:iCs w:val="0"/>
          <w:color w:val="auto"/>
        </w:rPr>
        <w:fldChar w:fldCharType="separate"/>
      </w:r>
      <w:r w:rsidRPr="236750AC">
        <w:rPr>
          <w:rStyle w:val="SubtleEmphasis"/>
          <w:i w:val="0"/>
          <w:iCs w:val="0"/>
          <w:noProof/>
          <w:color w:val="auto"/>
        </w:rPr>
        <w:t xml:space="preserve">(Hudson </w:t>
      </w:r>
      <w:r w:rsidRPr="236750AC">
        <w:rPr>
          <w:rStyle w:val="SubtleEmphasis"/>
          <w:noProof/>
          <w:color w:val="auto"/>
        </w:rPr>
        <w:t>et al.</w:t>
      </w:r>
      <w:r w:rsidRPr="236750AC">
        <w:rPr>
          <w:rStyle w:val="SubtleEmphasis"/>
          <w:i w:val="0"/>
          <w:iCs w:val="0"/>
          <w:noProof/>
          <w:color w:val="auto"/>
        </w:rPr>
        <w:t xml:space="preserve"> 2014, 2017)</w:t>
      </w:r>
      <w:r w:rsidRPr="236750AC">
        <w:rPr>
          <w:rStyle w:val="SubtleEmphasis"/>
          <w:i w:val="0"/>
          <w:iCs w:val="0"/>
          <w:color w:val="auto"/>
        </w:rPr>
        <w:fldChar w:fldCharType="end"/>
      </w:r>
      <w:r w:rsidRPr="236750AC">
        <w:rPr>
          <w:rStyle w:val="SubtleEmphasis"/>
          <w:i w:val="0"/>
          <w:iCs w:val="0"/>
          <w:color w:val="auto"/>
        </w:rPr>
        <w:t xml:space="preserve">. </w:t>
      </w:r>
      <w:r w:rsidR="0004193F" w:rsidRPr="236750AC">
        <w:rPr>
          <w:rStyle w:val="SubtleEmphasis"/>
          <w:i w:val="0"/>
          <w:iCs w:val="0"/>
          <w:color w:val="auto"/>
        </w:rPr>
        <w:t>PREDICTS is</w:t>
      </w:r>
      <w:r w:rsidRPr="236750AC">
        <w:rPr>
          <w:rStyle w:val="SubtleEmphasis"/>
          <w:i w:val="0"/>
          <w:iCs w:val="0"/>
          <w:color w:val="auto"/>
        </w:rPr>
        <w:t xml:space="preserve"> a collection of independent studies that have </w:t>
      </w:r>
      <w:r w:rsidR="00A212B3" w:rsidRPr="236750AC">
        <w:rPr>
          <w:rStyle w:val="SubtleEmphasis"/>
          <w:i w:val="0"/>
          <w:iCs w:val="0"/>
          <w:color w:val="auto"/>
        </w:rPr>
        <w:t>sampled</w:t>
      </w:r>
      <w:r w:rsidR="00F22A7F" w:rsidRPr="236750AC">
        <w:rPr>
          <w:rStyle w:val="SubtleEmphasis"/>
          <w:i w:val="0"/>
          <w:iCs w:val="0"/>
          <w:color w:val="auto"/>
        </w:rPr>
        <w:t xml:space="preserve"> </w:t>
      </w:r>
      <w:r w:rsidR="00A212B3" w:rsidRPr="236750AC">
        <w:rPr>
          <w:rStyle w:val="SubtleEmphasis"/>
          <w:i w:val="0"/>
          <w:iCs w:val="0"/>
          <w:color w:val="auto"/>
        </w:rPr>
        <w:t xml:space="preserve">biodiversity in </w:t>
      </w:r>
      <w:r w:rsidR="0004193F" w:rsidRPr="236750AC">
        <w:rPr>
          <w:rStyle w:val="SubtleEmphasis"/>
          <w:i w:val="0"/>
          <w:iCs w:val="0"/>
          <w:color w:val="auto"/>
        </w:rPr>
        <w:t>sites</w:t>
      </w:r>
      <w:r w:rsidR="00A212B3" w:rsidRPr="236750AC">
        <w:rPr>
          <w:rStyle w:val="SubtleEmphasis"/>
          <w:i w:val="0"/>
          <w:iCs w:val="0"/>
          <w:color w:val="auto"/>
        </w:rPr>
        <w:t xml:space="preserve"> of varying land use and land-use intensity</w:t>
      </w:r>
      <w:r w:rsidR="00136BB9">
        <w:rPr>
          <w:rStyle w:val="SubtleEmphasis"/>
          <w:i w:val="0"/>
          <w:iCs w:val="0"/>
          <w:color w:val="auto"/>
        </w:rPr>
        <w:t>.</w:t>
      </w:r>
      <w:r w:rsidR="0004193F" w:rsidRPr="236750AC">
        <w:rPr>
          <w:rStyle w:val="SubtleEmphasis"/>
          <w:i w:val="0"/>
          <w:iCs w:val="0"/>
          <w:color w:val="auto"/>
        </w:rPr>
        <w:t xml:space="preserve"> </w:t>
      </w:r>
      <w:r w:rsidR="00136BB9">
        <w:rPr>
          <w:rStyle w:val="SubtleEmphasis"/>
          <w:i w:val="0"/>
          <w:iCs w:val="0"/>
          <w:color w:val="auto"/>
        </w:rPr>
        <w:t xml:space="preserve">Samples are mostly of </w:t>
      </w:r>
      <w:r w:rsidR="0004193F" w:rsidRPr="236750AC">
        <w:rPr>
          <w:rStyle w:val="SubtleEmphasis"/>
          <w:i w:val="0"/>
          <w:iCs w:val="0"/>
          <w:color w:val="auto"/>
        </w:rPr>
        <w:t xml:space="preserve">species </w:t>
      </w:r>
      <w:r w:rsidR="00136BB9">
        <w:rPr>
          <w:rStyle w:val="SubtleEmphasis"/>
          <w:i w:val="0"/>
          <w:iCs w:val="0"/>
          <w:color w:val="auto"/>
        </w:rPr>
        <w:t xml:space="preserve">abundance, sometimes species </w:t>
      </w:r>
      <w:r w:rsidR="0004193F" w:rsidRPr="236750AC">
        <w:rPr>
          <w:rStyle w:val="SubtleEmphasis"/>
          <w:i w:val="0"/>
          <w:iCs w:val="0"/>
          <w:color w:val="auto"/>
        </w:rPr>
        <w:t>occurrence</w:t>
      </w:r>
      <w:r w:rsidR="00136BB9">
        <w:rPr>
          <w:rStyle w:val="SubtleEmphasis"/>
          <w:i w:val="0"/>
          <w:iCs w:val="0"/>
          <w:color w:val="auto"/>
        </w:rPr>
        <w:t>, and rarely just overall species richness</w:t>
      </w:r>
      <w:commentRangeStart w:id="69"/>
      <w:commentRangeEnd w:id="69"/>
      <w:r w:rsidR="00136BB9">
        <w:rPr>
          <w:rStyle w:val="CommentReference"/>
        </w:rPr>
        <w:commentReference w:id="69"/>
      </w:r>
      <w:r w:rsidR="0004193F" w:rsidRPr="236750AC">
        <w:rPr>
          <w:rStyle w:val="SubtleEmphasis"/>
          <w:i w:val="0"/>
          <w:iCs w:val="0"/>
          <w:color w:val="auto"/>
        </w:rPr>
        <w:t>.</w:t>
      </w:r>
      <w:r w:rsidR="00600F64" w:rsidRPr="236750AC">
        <w:rPr>
          <w:rStyle w:val="SubtleEmphasis"/>
          <w:i w:val="0"/>
          <w:iCs w:val="0"/>
          <w:color w:val="auto"/>
        </w:rPr>
        <w:t xml:space="preserve"> </w:t>
      </w:r>
      <w:commentRangeStart w:id="70"/>
      <w:r w:rsidR="00600F64" w:rsidRPr="236750AC">
        <w:rPr>
          <w:rStyle w:val="SubtleEmphasis"/>
          <w:i w:val="0"/>
          <w:iCs w:val="0"/>
          <w:color w:val="auto"/>
        </w:rPr>
        <w:t>It is one of the most comprehensive such databases to date</w:t>
      </w:r>
      <w:r w:rsidR="005C1F0B">
        <w:rPr>
          <w:rStyle w:val="SubtleEmphasis"/>
          <w:i w:val="0"/>
          <w:iCs w:val="0"/>
          <w:color w:val="auto"/>
        </w:rPr>
        <w:t xml:space="preserve">, with </w:t>
      </w:r>
      <w:r w:rsidR="00762E6D">
        <w:rPr>
          <w:rStyle w:val="SubtleEmphasis"/>
          <w:i w:val="0"/>
          <w:iCs w:val="0"/>
          <w:color w:val="auto"/>
        </w:rPr>
        <w:t xml:space="preserve">4107 vertebrate species sampled across 7,689 sites considered in this work (Figure </w:t>
      </w:r>
      <w:r w:rsidR="00871559">
        <w:rPr>
          <w:rStyle w:val="SubtleEmphasis"/>
          <w:i w:val="0"/>
          <w:iCs w:val="0"/>
          <w:color w:val="auto"/>
        </w:rPr>
        <w:t>1b</w:t>
      </w:r>
      <w:r w:rsidR="00762E6D">
        <w:rPr>
          <w:rStyle w:val="SubtleEmphasis"/>
          <w:i w:val="0"/>
          <w:iCs w:val="0"/>
          <w:color w:val="auto"/>
        </w:rPr>
        <w:t>)</w:t>
      </w:r>
      <w:r w:rsidR="00600F64" w:rsidRPr="236750AC">
        <w:rPr>
          <w:rStyle w:val="SubtleEmphasis"/>
          <w:i w:val="0"/>
          <w:iCs w:val="0"/>
          <w:color w:val="auto"/>
        </w:rPr>
        <w:t>.</w:t>
      </w:r>
      <w:commentRangeEnd w:id="70"/>
      <w:r w:rsidR="00470BB8">
        <w:rPr>
          <w:rStyle w:val="CommentReference"/>
        </w:rPr>
        <w:commentReference w:id="70"/>
      </w:r>
      <w:r w:rsidR="00A212B3" w:rsidRPr="236750AC">
        <w:rPr>
          <w:rStyle w:val="SubtleEmphasis"/>
          <w:i w:val="0"/>
          <w:iCs w:val="0"/>
          <w:color w:val="auto"/>
        </w:rPr>
        <w:t xml:space="preserve"> </w:t>
      </w:r>
      <w:r w:rsidR="00600F64" w:rsidRPr="236750AC">
        <w:rPr>
          <w:rStyle w:val="SubtleEmphasis"/>
          <w:i w:val="0"/>
          <w:iCs w:val="0"/>
          <w:color w:val="auto"/>
        </w:rPr>
        <w:t>In PREDICTS, s</w:t>
      </w:r>
      <w:r w:rsidR="00A212B3" w:rsidRPr="236750AC">
        <w:rPr>
          <w:rStyle w:val="SubtleEmphasis"/>
          <w:i w:val="0"/>
          <w:iCs w:val="0"/>
          <w:color w:val="auto"/>
        </w:rPr>
        <w:t xml:space="preserve">ites are assigned to one of the following land-use </w:t>
      </w:r>
      <w:r w:rsidR="00A212B3" w:rsidRPr="236750AC">
        <w:rPr>
          <w:rStyle w:val="SubtleEmphasis"/>
          <w:i w:val="0"/>
          <w:iCs w:val="0"/>
          <w:color w:val="auto"/>
        </w:rPr>
        <w:lastRenderedPageBreak/>
        <w:t xml:space="preserve">categories: </w:t>
      </w:r>
      <w:commentRangeStart w:id="71"/>
      <w:r w:rsidR="00A212B3" w:rsidRPr="236750AC">
        <w:rPr>
          <w:rStyle w:val="SubtleEmphasis"/>
          <w:i w:val="0"/>
          <w:iCs w:val="0"/>
          <w:color w:val="auto"/>
        </w:rPr>
        <w:t>primary vegetation</w:t>
      </w:r>
      <w:r w:rsidR="00CA5298">
        <w:rPr>
          <w:rStyle w:val="SubtleEmphasis"/>
          <w:i w:val="0"/>
          <w:iCs w:val="0"/>
          <w:color w:val="auto"/>
        </w:rPr>
        <w:t xml:space="preserve"> (</w:t>
      </w:r>
      <w:r w:rsidR="00192B90">
        <w:rPr>
          <w:rStyle w:val="SubtleEmphasis"/>
          <w:i w:val="0"/>
          <w:iCs w:val="0"/>
          <w:color w:val="auto"/>
        </w:rPr>
        <w:t>native vegetation</w:t>
      </w:r>
      <w:r w:rsidR="00CA5298">
        <w:rPr>
          <w:rStyle w:val="SubtleEmphasis"/>
          <w:i w:val="0"/>
          <w:iCs w:val="0"/>
          <w:color w:val="auto"/>
        </w:rPr>
        <w:t>)</w:t>
      </w:r>
      <w:r w:rsidR="00A212B3" w:rsidRPr="236750AC">
        <w:rPr>
          <w:rStyle w:val="SubtleEmphasis"/>
          <w:i w:val="0"/>
          <w:iCs w:val="0"/>
          <w:color w:val="auto"/>
        </w:rPr>
        <w:t>; secondary vegetation</w:t>
      </w:r>
      <w:r w:rsidR="0055031D">
        <w:rPr>
          <w:rStyle w:val="SubtleEmphasis"/>
          <w:i w:val="0"/>
          <w:iCs w:val="0"/>
          <w:color w:val="auto"/>
        </w:rPr>
        <w:t>,</w:t>
      </w:r>
      <w:r w:rsidR="00A212B3" w:rsidRPr="236750AC">
        <w:rPr>
          <w:rStyle w:val="SubtleEmphasis"/>
          <w:i w:val="0"/>
          <w:iCs w:val="0"/>
          <w:color w:val="auto"/>
        </w:rPr>
        <w:t xml:space="preserve"> </w:t>
      </w:r>
      <w:r w:rsidR="00600F64" w:rsidRPr="236750AC">
        <w:rPr>
          <w:rStyle w:val="SubtleEmphasis"/>
          <w:i w:val="0"/>
          <w:iCs w:val="0"/>
          <w:color w:val="auto"/>
        </w:rPr>
        <w:t>plantation forest</w:t>
      </w:r>
      <w:r w:rsidR="0055031D">
        <w:rPr>
          <w:rStyle w:val="SubtleEmphasis"/>
          <w:i w:val="0"/>
          <w:iCs w:val="0"/>
          <w:color w:val="auto"/>
        </w:rPr>
        <w:t>,</w:t>
      </w:r>
      <w:r w:rsidR="00600F64" w:rsidRPr="236750AC">
        <w:rPr>
          <w:rStyle w:val="SubtleEmphasis"/>
          <w:i w:val="0"/>
          <w:iCs w:val="0"/>
          <w:color w:val="auto"/>
        </w:rPr>
        <w:t xml:space="preserve"> pasture</w:t>
      </w:r>
      <w:r w:rsidR="0055031D">
        <w:rPr>
          <w:rStyle w:val="SubtleEmphasis"/>
          <w:i w:val="0"/>
          <w:iCs w:val="0"/>
          <w:color w:val="auto"/>
        </w:rPr>
        <w:t>,</w:t>
      </w:r>
      <w:r w:rsidR="00600F64" w:rsidRPr="236750AC">
        <w:rPr>
          <w:rStyle w:val="SubtleEmphasis"/>
          <w:i w:val="0"/>
          <w:iCs w:val="0"/>
          <w:color w:val="auto"/>
        </w:rPr>
        <w:t xml:space="preserve"> cropland</w:t>
      </w:r>
      <w:r w:rsidR="0055031D">
        <w:rPr>
          <w:rStyle w:val="SubtleEmphasis"/>
          <w:i w:val="0"/>
          <w:iCs w:val="0"/>
          <w:color w:val="auto"/>
        </w:rPr>
        <w:t>, and</w:t>
      </w:r>
      <w:r w:rsidR="00600F64" w:rsidRPr="236750AC">
        <w:rPr>
          <w:rStyle w:val="SubtleEmphasis"/>
          <w:i w:val="0"/>
          <w:iCs w:val="0"/>
          <w:color w:val="auto"/>
        </w:rPr>
        <w:t xml:space="preserve"> urban</w:t>
      </w:r>
      <w:commentRangeEnd w:id="71"/>
      <w:r w:rsidR="00A16283">
        <w:rPr>
          <w:rStyle w:val="CommentReference"/>
        </w:rPr>
        <w:commentReference w:id="71"/>
      </w:r>
      <w:r w:rsidR="003A2667">
        <w:rPr>
          <w:rStyle w:val="SubtleEmphasis"/>
          <w:i w:val="0"/>
          <w:iCs w:val="0"/>
          <w:color w:val="auto"/>
        </w:rPr>
        <w:t xml:space="preserve"> (</w:t>
      </w:r>
      <w:commentRangeStart w:id="72"/>
      <w:commentRangeStart w:id="73"/>
      <w:r w:rsidR="003A2667">
        <w:rPr>
          <w:rStyle w:val="SubtleEmphasis"/>
          <w:i w:val="0"/>
          <w:iCs w:val="0"/>
          <w:color w:val="auto"/>
        </w:rPr>
        <w:t>disturbed land uses</w:t>
      </w:r>
      <w:commentRangeEnd w:id="72"/>
      <w:r w:rsidR="00F7681A">
        <w:rPr>
          <w:rStyle w:val="CommentReference"/>
        </w:rPr>
        <w:commentReference w:id="72"/>
      </w:r>
      <w:commentRangeEnd w:id="73"/>
      <w:r w:rsidR="009E4B7E">
        <w:rPr>
          <w:rStyle w:val="CommentReference"/>
        </w:rPr>
        <w:commentReference w:id="73"/>
      </w:r>
      <w:r w:rsidR="00131EA1">
        <w:rPr>
          <w:rStyle w:val="SubtleEmphasis"/>
          <w:i w:val="0"/>
          <w:iCs w:val="0"/>
          <w:color w:val="auto"/>
        </w:rPr>
        <w:t xml:space="preserve">; see </w:t>
      </w:r>
      <w:r w:rsidR="008F633E">
        <w:rPr>
          <w:rStyle w:val="SubtleEmphasis"/>
          <w:i w:val="0"/>
          <w:iCs w:val="0"/>
          <w:color w:val="auto"/>
        </w:rPr>
        <w:t xml:space="preserve">Table </w:t>
      </w:r>
      <w:r w:rsidR="00CD0ADF" w:rsidRPr="00D15E94">
        <w:rPr>
          <w:rStyle w:val="SubtleEmphasis"/>
          <w:i w:val="0"/>
          <w:iCs w:val="0"/>
          <w:color w:val="auto"/>
        </w:rPr>
        <w:t>S2</w:t>
      </w:r>
      <w:r w:rsidR="00C95320">
        <w:rPr>
          <w:rStyle w:val="SubtleEmphasis"/>
          <w:i w:val="0"/>
          <w:iCs w:val="0"/>
          <w:color w:val="auto"/>
        </w:rPr>
        <w:t xml:space="preserve"> and </w:t>
      </w:r>
      <w:r w:rsidR="00C95320">
        <w:rPr>
          <w:rStyle w:val="SubtleEmphasis"/>
          <w:i w:val="0"/>
          <w:iCs w:val="0"/>
          <w:color w:val="auto"/>
        </w:rPr>
        <w:fldChar w:fldCharType="begin" w:fldLock="1"/>
      </w:r>
      <w:r w:rsidR="00F3479E">
        <w:rPr>
          <w:rStyle w:val="SubtleEmphasis"/>
          <w:i w:val="0"/>
          <w:iCs w:val="0"/>
          <w:color w:val="auto"/>
        </w:rPr>
        <w:instrText>ADDIN CSL_CITATION {"citationItems":[{"id":"ITEM-1","itemData":{"DOI":"10.1002/ece3.1303","ISBN":"2045-7758","ISSN":"20457758","PMID":"25558364","abstract":"Biodiversity continues to decline in the face of increasing anthropogenic pressures such as habitat destruction, exploitation, pollution and introduction of alien species. Existing global databases of species’ threat status or population time series are dominated by charismatic species. The collation of datasets with broad taxonomic and biogeographic extents, and that support computation of a range of biodiversity indicators, is necessary to enable better understanding of historical declines and to project – and avert – future declines. We describe and assess a new database of more than 1.6 million samples from 78 countries representing over 28,000 species, collated from existing spatial comparisons of local-scale biodiversity exposed to different intensities and types of anthropogenic pressures, from terrestrial sites around the world. The database contains measurements taken in 208 (of 814) ecoregions, 13 (of 14) biomes, 25 (of 35) biodiversity hotspots and 16 (of 17) megadiverse countries. The database contains more than 1% of the total number of all species described, and more than 1% of the described species within many taxonomic groups – including flowering plants, gymnosperms, birds, mammals, reptiles, amphibians, beetles, lepidopterans and hymenopterans. The dataset, which is still being added to, is therefore already considerably larger and more representative than those used by previous quantitative models of biodiversity trends and responses. The database is being assembled as part of the PREDICTS project (Projecting Responses of Ecological Diversity In Changing Terrestrial Systems – www.predicts.org.uk). We make site-level summary data available alongside this article. The full database will be publicly available in 2015.","author":[{"dropping-particle":"","family":"Hudson","given":"Lawrence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R.P.","non-dropping-particle":"","parse-names":false,"suffix":""},{"dropping-particle":"","family":"Senior","given":"Rebecca A.","non-dropping-particle":"","parse-names":false,"suffix":""},{"dropping-particle":"","family":"Bennett","given":"Dominic J.","non-dropping-particle":"","parse-names":false,"suffix":""},{"dropping-particle":"","family":"Booth","given":"Hollie","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ía-Londoño","given":"Susy","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D.","non-dropping-particle":"","parse-names":false,"suffix":""},{"dropping-particle":"","family":"Pan","given":"Yuan","non-dropping-particle":"","parse-names":false,"suffix":""},{"dropping-particle":"","family":"White","given":"Hannah J.","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ncrenaz","given":"Marc","non-dropping-particle":"","parse-names":false,"suffix":""},{"dropping-particle":"","family":"Arbeláez-Cortés","given":"Enrique","non-dropping-particle":"","parse-names":false,"suffix":""},{"dropping-particle":"","family":"Armbrecht","given":"Inge","non-dropping-particle":"","parse-names":false,"suffix":""},{"dropping-particle":"","family":"Azhar","given":"Badrul","non-dropping-particle":"","parse-names":false,"suffix":""},{"dropping-particle":"","family":"Azpiroz","given":"Adrián B.","non-dropping-particle":"","parse-names":false,"suffix":""},{"dropping-particle":"","family":"Baeten","given":"Lander","non-dropping-particle":"","parse-names":false,"suffix":""},{"dropping-particle":"","family":"Báldi","given":"András","non-dropping-particle":"","parse-names":false,"suffix":""},{"dropping-particle":"","family":"Banks","given":"John E.","non-dropping-particle":"","parse-names":false,"suffix":""},{"dropping-particle":"","family":"Barlow","given":"Jos","non-dropping-particle":"","parse-names":false,"suffix":""},{"dropping-particle":"","family":"Batáry","given":"Péter","non-dropping-particle":"","parse-names":false,"suffix":""},{"dropping-particle":"","family":"Bates","given":"Adam J.","non-dropping-particle":"","parse-names":false,"suffix":""},{"dropping-particle":"","family":"Bayne","given":"Erin M.","non-dropping-particle":"","parse-names":false,"suffix":""},{"dropping-particle":"","family":"Beja","given":"Pedro","non-dropping-particle":"","parse-names":false,"suffix":""},{"dropping-particle":"","family":"Berg","given":"Åke","non-dropping-particle":"","parse-names":false,"suffix":""},{"dropping-particle":"","family":"Berry","given":"Nicholas J.","non-dropping-particle":"","parse-names":false,"suffix":""},{"dropping-particle":"","family":"Bicknell","given":"Jake E.","non-dropping-particle":"","parse-names":false,"suffix":""},{"dropping-particle":"","family":"Bihn","given":"Jochen H.","non-dropping-particle":"","parse-names":false,"suffix":""},{"dropping-particle":"","family":"Böhning-Gaese","given":"Katrin","non-dropping-particle":"","parse-names":false,"suffix":""},{"dropping-particle":"","family":"Boekhout","given":"Teun","non-dropping-particle":"","parse-names":false,"suffix":""},{"dropping-particle":"","family":"Boutin","given":"Céline","non-dropping-particle":"","parse-names":false,"suffix":""},{"dropping-particle":"","family":"Bouyer","given":"Jérémy","non-dropping-particle":"","parse-names":false,"suffix":""},{"dropping-particle":"","family":"Brearley","given":"Francis Q.","non-dropping-particle":"","parse-names":false,"suffix":""},{"dropping-particle":"","family":"Brito","given":"Isabel","non-dropping-particle":"","parse-names":false,"suffix":""},{"dropping-particle":"","family":"Brunet","given":"Jörg","non-dropping-particle":"","parse-names":false,"suffix":""},{"dropping-particle":"","family":"Buczkowski","given":"Grzegorz","non-dropping-particle":"","parse-names":false,"suffix":""},{"dropping-particle":"","family":"Buscardo","given":"Erika","non-dropping-particle":"","parse-names":false,"suffix":""},{"dropping-particle":"","family":"Cabra-García","given":"Jimmy","non-dropping-particle":"","parse-names":false,"suffix":""},{"dropping-particle":"","family":"Calviño-Cancela","given":"María","non-dropping-particle":"","parse-names":false,"suffix":""},{"dropping-particle":"","family":"Cameron","given":"Sydney A.","non-dropping-particle":"","parse-names":false,"suffix":""},{"dropping-particle":"","family":"Cancello","given":"Eliana M.","non-dropping-particle":"","parse-names":false,"suffix":""},{"dropping-particle":"","family":"Carrijo","given":"Tiago F.","non-dropping-particle":"","parse-names":false,"suffix":""},{"dropping-particle":"","family":"Carvalho","given":"Anelena L.","non-dropping-particle":"","parse-names":false,"suffix":""},{"dropping-particle":"","family":"Castro","given":"Helena","non-dropping-particle":"","parse-names":false,"suffix":""},{"dropping-particle":"","family":"Castro-Luna","given":"Alejandro A.","non-dropping-particle":"","parse-names":false,"suffix":""},{"dropping-particle":"","family":"Cerda","given":"Rolando","non-dropping-particle":"","parse-names":false,"suffix":""},{"dropping-particle":"","family":"Cerezo","given":"Alexis","non-dropping-particle":"","parse-names":false,"suffix":""},{"dropping-particle":"","family":"Chauvat","given":"Matthieu","non-dropping-particle":"","parse-names":false,"suffix":""},{"dropping-particle":"","family":"Clarke","given":"Frank M.","non-dropping-particle":"","parse-names":false,"suffix":""},{"dropping-particle":"","family":"Cleary","given":"Daniel F.R.","non-dropping-particle":"","parse-names":false,"suffix":""},{"dropping-particle":"","family":"Connop","given":"Stuart P.","non-dropping-particle":"","parse-names":false,"suffix":""},{"dropping-particle":"","family":"D'Aniello","given":"Biagio","non-dropping-particle":"","parse-names":false,"suffix":""},{"dropping-particle":"","family":"Silva","given":"Pedro Giovâni","non-dropping-particle":"da","parse-names":false,"suffix":""},{"dropping-particle":"","family":"Darvill","given":"Ben","non-dropping-particle":"","parse-names":false,"suffix":""},{"dropping-particle":"","family":"Dauber","given":"Jens","non-dropping-particle":"","parse-names":false,"suffix":""},{"dropping-particle":"","family":"Dejean","given":"Alain","non-dropping-particle":"","parse-names":false,"suffix":""},{"dropping-particle":"","family":"Diekötter","given":"Tim","non-dropping-particle":"","parse-names":false,"suffix":""},{"dropping-particle":"","family":"Dominguez-Haydar","given":"Yamileth","non-dropping-particle":"","parse-names":false,"suffix":""},{"dropping-particle":"","family":"Dormann","given":"Carsten F.","non-dropping-particle":"","parse-names":false,"suffix":""},{"dropping-particle":"","family":"Dumont","given":"Bertrand","non-dropping-particle":"","parse-names":false,"suffix":""},{"dropping-particle":"","family":"Dures","given":"Simon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lek","given":"Zoltán","non-dropping-particle":"","parse-names":false,"suffix":""},{"dropping-particle":"","family":"Entling","given":"Martin 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M.","non-dropping-particle":"","parse-names":false,"suffix":""},{"dropping-particle":"","family":"Ficetola","given":"Gentile F.","non-dropping-particle":"","parse-names":false,"suffix":""},{"dropping-particle":"","family":"Filgueiras","given":"Bruno K.C.","non-dropping-particle":"","parse-names":false,"suffix":""},{"dropping-particle":"","family":"Fonte","given":"Steven J.","non-dropping-particle":"","parse-names":false,"suffix":""},{"dropping-particle":"","family":"Fraser","given":"Lauchlan H.","non-dropping-particle":"","parse-names":false,"suffix":""},{"dropping-particle":"","family":"Fukuda","given":"Daisuke","non-dropping-particle":"","parse-names":false,"suffix":""},{"dropping-particle":"","family":"Furlani","given":"Dario","non-dropping-particle":"","parse-names":false,"suffix":""},{"dropping-particle":"","family":"Ganzhorn","given":"Jörg U.","non-dropping-particle":"","parse-names":false,"suffix":""},{"dropping-particle":"","family":"Garden","given":"Jenni G.","non-dropping-particle":"","parse-names":false,"suffix":""},{"dropping-particle":"","family":"Gheler-Costa","given":"Carla","non-dropping-particle":"","parse-names":false,"suffix":""},{"dropping-particle":"","family":"Giordani","given":"Paolo","non-dropping-particle":"","parse-names":false,"suffix":""},{"dropping-particle":"","family":"Giordano","given":"Simonetta","non-dropping-particle":"","parse-names":false,"suffix":""},{"dropping-particle":"","family":"Gottschalk","given":"Marco S.","non-dropping-particle":"","parse-names":false,"suffix":""},{"dropping-particle":"","family":"Goulson","given":"Dave","non-dropping-particle":"","parse-names":false,"suffix":""},{"dropping-particle":"","family":"Gove","given":"Aaron D.","non-dropping-particle":"","parse-names":false,"suffix":""},{"dropping-particle":"","family":"Grogan","given":"James","non-dropping-particle":"","parse-names":false,"suffix":""},{"dropping-particle":"","family":"Hanley","given":"Mick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R.","non-dropping-particle":"","parse-names":false,"suffix":""},{"dropping-particle":"","family":"Hawes","given":"Joseph E.","non-dropping-particle":"","parse-names":false,"suffix":""},{"dropping-particle":"","family":"Hébert","given":"Christian","non-dropping-particle":"","parse-names":false,"suffix":""},{"dropping-particle":"","family":"Helden","given":"Alvin J.","non-dropping-particle":"","parse-names":false,"suffix":""},{"dropping-particle":"","family":"Henden","given":"John André","non-dropping-particle":"","parse-names":false,"suffix":""},{"dropping-particle":"","family":"Hernández","given":"Lionel","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organ","given":"Finbarr G.","non-dropping-particle":"","parse-names":false,"suffix":""},{"dropping-particle":"","family":"Horváth","given":"Roland","non-dropping-particle":"","parse-names":false,"suffix":""},{"dropping-particle":"","family":"Hylander","given":"Kristoffer","non-dropping-particle":"","parse-names":false,"suffix":""},{"dropping-particle":"","family":"Isaacs-Cubides","given":"Paola","non-dropping-particle":"","parse-names":false,"suffix":""},{"dropping-particle":"","family":"Ishitani","given":"Masahiro","non-dropping-particle":"","parse-names":false,"suffix":""},{"dropping-particle":"","family":"Jacobs","given":"Carmen T.","non-dropping-particle":"","parse-names":false,"suffix":""},{"dropping-particle":"","family":"Jaramillo","given":"Víctor J.","non-dropping-particle":"","parse-names":false,"suffix":""},{"dropping-particle":"","family":"Jauker","given":"Birgit","non-dropping-particle":"","parse-names":false,"suffix":""},{"dropping-particle":"","family":"Jonsell","given":"Mats","non-dropping-particle":"","parse-names":false,"suffix":""},{"dropping-particle":"","family":"Jung","given":"Thomas S.","non-dropping-particle":"","parse-names":false,"suffix":""},{"dropping-particle":"","family":"Kapoor","given":"Vena","non-dropping-particle":"","parse-names":false,"suffix":""},{"dropping-particle":"","family":"Kati","given":"Vassiliki","non-dropping-particle":"","parse-names":false,"suffix":""},{"dropping-particle":"","family":"Katovai","given":"Eric","non-dropping-particle":"","parse-names":false,"suffix":""},{"dropping-particle":"","family":"Kessler","given":"Michael","non-dropping-particle":"","parse-names":false,"suffix":""},{"dropping-particle":"","family":"Knop","given":"Eva","non-dropping-particle":"","parse-names":false,"suffix":""},{"dropping-particle":"","family":"Kolb","given":"Annette","non-dropping-particle":"","parse-names":false,"suffix":""},{"dropping-particle":"","family":"Korösi","given":"Ádám","non-dropping-particle":"","parse-names":false,"suffix":""},{"dropping-particle":"","family":"Lachat","given":"Thibault","non-dropping-particle":"","parse-names":false,"suffix":""},{"dropping-particle":"","family":"Lantschner","given":"Victoria","non-dropping-particle":"","parse-names":false,"suffix":""},{"dropping-particle":"","family":"Féon","given":"Violette","non-dropping-particle":"Le","parse-names":false,"suffix":""},{"dropping-particle":"","family":"Lebuhn","given":"Gretchen","non-dropping-particle":"","parse-names":false,"suffix":""},{"dropping-particle":"","family":"Légaré","given":"Jean Philippe","non-dropping-particle":"","parse-names":false,"suffix":""},{"dropping-particle":"","family":"Letcher","given":"Susan G.","non-dropping-particle":"","parse-names":false,"suffix":""},{"dropping-particle":"","family":"Littlewood","given":"Nick A.","non-dropping-particle":"","parse-names":false,"suffix":""},{"dropping-particle":"","family":"López-Quintero","given":"Carlos A.","non-dropping-particle":"","parse-names":false,"suffix":""},{"dropping-particle":"","family":"Louhaichi","given":"Mounir","non-dropping-particle":"","parse-names":false,"suffix":""},{"dropping-particle":"","family":"Lövei","given":"Gabor L.","non-dropping-particle":"","parse-names":false,"suffix":""},{"dropping-particle":"","family":"Lucas-Borja","given":"Manuel Esteban","non-dropping-particle":"","parse-names":false,"suffix":""},{"dropping-particle":"","family":"Luja","given":"Victor H.","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Aldrin","non-dropping-particle":"","parse-names":false,"suffix":""},{"dropping-particle":"","family":"Marin-Spiotta","given":"Erika","non-dropping-particle":"","parse-names":false,"suffix":""},{"dropping-particle":"","family":"Marshall","given":"E. J.P.","non-dropping-particle":"","parse-names":false,"suffix":""},{"dropping-particle":"","family":"Martínez","given":"Eliana","non-dropping-particle":"","parse-names":false,"suffix":""},{"dropping-particle":"","family":"Mayfield","given":"Margaret M.","non-dropping-particle":"","parse-names":false,"suffix":""},{"dropping-particle":"","family":"Mikusinski","given":"Grzegorz","non-dropping-particle":"","parse-names":false,"suffix":""},{"dropping-particle":"","family":"Milder","given":"Jeffrey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Naidoo","given":"Robin","non-dropping-particle":"","parse-names":false,"suffix":""},{"dropping-particle":"","family":"Nakamura","given":"Ak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A.","non-dropping-particle":"","parse-names":false,"suffix":""},{"dropping-particle":"","family":"Neuschulz","given":"Eike L.","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Ari","non-dropping-particle":"","parse-names":false,"suffix":""},{"dropping-particle":"","family":"Nöske","given":"Nicole M.","non-dropping-particle":"","parse-names":false,"suffix":""},{"dropping-particle":"","family":"O'Dea","given":"Niall","non-dropping-particle":"","parse-names":false,"suffix":""},{"dropping-particle":"","family":"Oduro","given":"William","non-dropping-particle":"","parse-names":false,"suffix":""},{"dropping-particle":"","family":"Ofori-Boateng","given":"Caleb","non-dropping-particle":"","parse-names":false,"suffix":""},{"dropping-particle":"","family":"Oke","given":"Chris O.","non-dropping-particle":"","parse-names":false,"suffix":""},{"dropping-particle":"","family":"Osgathorpe","given":"Lynne M.","non-dropping-particle":"","parse-names":false,"suffix":""},{"dropping-particle":"","family":"Paritsis","given":"Juan","non-dropping-particle":"","parse-names":false,"suffix":""},{"dropping-particle":"","family":"Parra-H","given":"Alejandro","non-dropping-particle":"","parse-names":false,"suffix":""},{"dropping-particle":"","family":"Pelegrin","given":"Nicolás","non-dropping-particle":"","parse-names":false,"suffix":""},{"dropping-particle":"","family":"Peres","given":"Carlos A.","non-dropping-particle":"","parse-names":false,"suffix":""},{"dropping-particle":"","family":"Persson","given":"Anna S.","non-dropping-particle":"","parse-names":false,"suffix":""},{"dropping-particle":"","family":"Petanidou","given":"Theodora","non-dropping-particle":"","parse-names":false,"suffix":""},{"dropping-particle":"","family":"Phalan","given":"Ben","non-dropping-particle":"","parse-names":false,"suffix":""},{"dropping-particle":"","family":"Philips","given":"T. Keith","non-dropping-particle":"","parse-names":false,"suffix":""},{"dropping-particle":"","family":"Poveda","given":"Katja","non-dropping-particle":"","parse-names":false,"suffix":""},{"dropping-particle":"","family":"Power","given":"Eileen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ça","given":"Vânia","non-dropping-particle":"","parse-names":false,"suffix":""},{"dropping-particle":"","family":"Quaranta","given":"Marino","non-dropping-particle":"","parse-names":false,"suffix":""},{"dropping-particle":"","family":"Quintero","given":"Carolina","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T.","non-dropping-particle":"","parse-names":false,"suffix":""},{"dropping-particle":"","family":"Ribeiro","given":"Danilo B.","non-dropping-particle":"","parse-names":false,"suffix":""},{"dropping-particle":"","family":"Richardson","given":"Barbara A.","non-dropping-particle":"","parse-names":false,"suffix":""},{"dropping-particle":"","family":"Richardson","given":"Michael J.","non-dropping-particle":"","parse-names":false,"suffix":""},{"dropping-particle":"","family":"Robles","given":"Carolina A.","non-dropping-particle":"","parse-names":false,"suffix":""},{"dropping-particle":"","family":"Römbke","given":"Jörg","non-dropping-particle":"","parse-names":false,"suffix":""},{"dropping-particle":"","family":"Romero-Duque","given":"Luz Piedad","non-dropping-particle":"","parse-names":false,"suffix":""},{"dropping-particle":"","family":"Rosselli","given":"Loreta","non-dropping-particle":"","parse-names":false,"suffix":""},{"dropping-particle":"","family":"Rossiter","given":"Stephen J.","non-dropping-particle":"","parse-names":false,"suffix":""},{"dropping-particle":"","family":"Roulston","given":"T'ai H.","non-dropping-particle":"","parse-names":false,"suffix":""},{"dropping-particle":"","family":"Rousseau","given":"Laurent","non-dropping-particle":"","parse-names":false,"suffix":""},{"dropping-particle":"","family":"Sadler","given":"Jonathan P.","non-dropping-particle":"","parse-names":false,"suffix":""},{"dropping-particle":"","family":"Sáfián","given":"Szabolcs","non-dropping-particle":"","parse-names":false,"suffix":""},{"dropping-particle":"","family":"Saldaña-Vázquez","given":"Romeo A.","non-dropping-particle":"","parse-names":false,"suffix":""},{"dropping-particle":"","family":"Samnegård","given":"Ulrika","non-dropping-particle":"","parse-names":false,"suffix":""},{"dropping-particle":"","family":"Schüepp","given":"Christof","non-dropping-particle":"","parse-names":false,"suffix":""},{"dropping-particle":"","family":"Schweiger","given":"Oliver","non-dropping-particle":"","parse-names":false,"suffix":""},{"dropping-particle":"","family":"Sedlock","given":"Jodi L.","non-dropping-particle":"","parse-names":false,"suffix":""},{"dropping-particle":"","family":"Shahabuddin","given":"Ghazala","non-dropping-particle":"","parse-names":false,"suffix":""},{"dropping-particle":"","family":"Sheil","given":"Douglas","non-dropping-particle":"","parse-names":false,"suffix":""},{"dropping-particle":"","family":"Silva","given":"Fernando A.B.","non-dropping-particle":"","parse-names":false,"suffix":""},{"dropping-particle":"","family":"Slade","given":"Eleanor M.","non-dropping-particle":"","parse-names":false,"suffix":""},{"dropping-particle":"","family":"Smith-Pardo","given":"Allan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J.","non-dropping-particle":"","parse-names":false,"suffix":""},{"dropping-particle":"","family":"Sosa","given":"Ramón A.","non-dropping-particle":"","parse-names":false,"suffix":""},{"dropping-particle":"","family":"Stout","given":"Jane C.","non-dropping-particle":"","parse-names":false,"suffix":""},{"dropping-particle":"","family":"Struebig","given":"Matthew J.","non-dropping-particle":"","parse-names":false,"suffix":""},{"dropping-particle":"","family":"Sung","given":"Yik Hei","non-dropping-particle":"","parse-names":false,"suffix":""},{"dropping-particle":"","family":"Threlfall","given":"Caragh G.","non-dropping-particle":"","parse-names":false,"suffix":""},{"dropping-particle":"","family":"Tonietto","given":"Rebecca","non-dropping-particle":"","parse-names":false,"suffix":""},{"dropping-particle":"","family":"Tóthmérész","given":"Bé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M.","non-dropping-particle":"","parse-names":false,"suffix":""},{"dropping-particle":"","family":"Vanbergen","given":"Adam J.","non-dropping-particle":"","parse-names":false,"suffix":""},{"dropping-particle":"","family":"Vassilev","given":"Kiril","non-dropping-particle":"","parse-names":false,"suffix":""},{"dropping-particle":"","family":"Verboven","given":"Hans A.F.","non-dropping-particle":"","parse-names":false,"suffix":""},{"dropping-particle":"","family":"Vergara","given":"Carlos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M.","non-dropping-particle":"","parse-names":false,"suffix":""},{"dropping-particle":"","family":"Verhulst","given":"Jort","non-dropping-particle":"","parse-names":false,"suffix":""},{"dropping-particle":"","family":"Walker","given":"Tony R.","non-dropping-particle":"","parse-names":false,"suffix":""},{"dropping-particle":"","family":"Wang","given":"Yanping","non-dropping-particle":"","parse-names":false,"suffix":""},{"dropping-particle":"","family":"Watling","given":"James I.","non-dropping-particle":"","parse-names":false,"suffix":""},{"dropping-particle":"","family":"Wells","given":"Konstans","non-dropping-particle":"","parse-names":false,"suffix":""},{"dropping-particle":"","family":"Williams","given":"Christopher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H.D.","non-dropping-particle":"","parse-names":false,"suffix":""},{"dropping-particle":"","family":"Woodcock","given":"Ben A.","non-dropping-particle":"","parse-names":false,"suffix":""},{"dropping-particle":"","family":"Yu","given":"Douglas W.","non-dropping-particle":"","parse-names":false,"suffix":""},{"dropping-particle":"","family":"Zaitsev","given":"Andrey S.","non-dropping-particle":"","parse-names":false,"suffix":""},{"dropping-particle":"","family":"Collen","given":"Ben","non-dropping-particle":"","parse-names":false,"suffix":""},{"dropping-particle":"","family":"Ewers","given":"Rob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W.","non-dropping-particle":"","parse-names":false,"suffix":""},{"dropping-particle":"","family":"Scharlemann","given":"Jörn P.W.","non-dropping-particle":"","parse-names":false,"suffix":""},{"dropping-particle":"","family":"Purvis","given":"Andy","non-dropping-particle":"","parse-names":false,"suffix":""}],"container-title":"Ecology and Evolution","id":"ITEM-1","issued":{"date-parts":[["2014"]]},"title":"The PREDICTS database: A global database of how local terrestrial biodiversity responds to human impacts","type":"article-journal"},"uris":["http://www.mendeley.com/documents/?uuid=610a0786-0539-42fd-9a88-76a6064117bb"]},{"id":"ITEM-2","itemData":{"DOI":"10.1002/ece3.2579","ISBN":"20457758","ISSN":"20457758","PMID":"28070282","abstract":"The PREDICTS project—Projecting Responses of Ecological Diversity In Changing Terrestrial Systems (www.predicts.org.uk)—has collated from published studies a large, reasonably representative database of comparable samples of biodiversity from multiple sites that differ in the nature or intensity of human impacts relating to land use. We have used this evidence base to develop global and regional statistical models of how local biodiversity responds to these measures. We describe and make freely available this 2016 release of the database, containing more than 3.2 million records sampled at over 26,000 locations and representing over 47,000 species. We outline how the database can help in answering a range of questions in ecology and conservation biology. To our knowledge, this is the largest and most geographically and taxonomically representative database of spatial comparisons of biodiversity that has been collated to date; it will be useful to researchers and international efforts wishing to model and understand the global status of biodiversity.","author":[{"dropping-particle":"","family":"Hudson","given":"Lawrence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R.P.","non-dropping-particle":"","parse-names":false,"suffix":""},{"dropping-particle":"","family":"Alhusseini","given":"Tamera I.","non-dropping-particle":"","parse-names":false,"suffix":""},{"dropping-particle":"","family":"Bedford","given":"Felicity E.","non-dropping-particle":"","parse-names":false,"suffix":""},{"dropping-particle":"","family":"Bennett","given":"Dominic J.","non-dropping-particle":"","parse-names":false,"suffix":""},{"dropping-particle":"","family":"Booth","given":"Hollie","non-dropping-particle":"","parse-names":false,"suffix":""},{"dropping-particle":"","family":"Burton","given":"Victoria J.","non-dropping-particle":"","parse-names":false,"suffix":""},{"dropping-particle":"","family":"Chng","given":"Charlotte W.T.","non-dropping-particle":"","parse-names":false,"suffix":""},{"dropping-particle":"","family":"Choimes","given":"Argyrios","non-dropping-particle":"","parse-names":false,"suffix":""},{"dropping-particle":"","family":"Correia","given":"David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ï¿½a-Londoï¿½o","given":"Susy","non-dropping-particle":"","parse-names":false,"suffix":""},{"dropping-particle":"","family":"Emerson","given":"Susan R.","non-dropping-particle":"","parse-names":false,"suffix":""},{"dropping-particle":"","family":"Gao","given":"Di","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D.","non-dropping-particle":"","parse-names":false,"suffix":""},{"dropping-particle":"","family":"Pan","given":"Yuan","non-dropping-particle":"","parse-names":false,"suffix":""},{"dropping-particle":"","family":"Pask-Hale","given":"Gwilym D.","non-dropping-particle":"","parse-names":false,"suffix":""},{"dropping-particle":"","family":"Pynegar","given":"Edwin L.","non-dropping-particle":"","parse-names":false,"suffix":""},{"dropping-particle":"","family":"Robinson","given":"Alexandra N.","non-dropping-particle":"","parse-names":false,"suffix":""},{"dropping-particle":"","family":"Sanchez-Ortiz","given":"Katia","non-dropping-particle":"","parse-names":false,"suffix":""},{"dropping-particle":"","family":"Senior","given":"Rebecca A.","non-dropping-particle":"","parse-names":false,"suffix":""},{"dropping-particle":"","family":"Simmons","given":"Benno I.","non-dropping-particle":"","parse-names":false,"suffix":""},{"dropping-particle":"","family":"White","given":"Hannah J.","non-dropping-particle":"","parse-names":false,"suffix":""},{"dropping-particle":"","family":"Zhang","given":"Hanbin","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A.","non-dropping-particle":"","parse-names":false,"suffix":""},{"dropping-particle":"","family":"Albertos","given":"Belï¿½n","non-dropping-particle":"","parse-names":false,"suffix":""},{"dropping-particle":"","family":"Alcala","given":"E. L.","non-dropping-particle":"","parse-names":false,"suffix":""},{"dropping-particle":"","family":"Mar Alguacil","given":"Maria","non-dropping-particle":"del","parse-names":false,"suffix":""},{"dropping-particle":"","family":"Alignier","given":"Audrey","non-dropping-particle":"","parse-names":false,"suffix":""},{"dropping-particle":"","family":"Ancrenaz","given":"Marc","non-dropping-particle":"","parse-names":false,"suffix":""},{"dropping-particle":"","family":"Andersen","given":"Alan N.","non-dropping-particle":"","parse-names":false,"suffix":""},{"dropping-particle":"","family":"Arbelï¿½ez-Cortï¿½s","given":"Enrique","non-dropping-particle":"","parse-names":false,"suffix":""},{"dropping-particle":"","family":"Armbrecht","given":"Inge","non-dropping-particle":"","parse-names":false,"suffix":""},{"dropping-particle":"","family":"Arroyo-Rodrï¿½guez","given":"Vï¿½ctor","non-dropping-particle":"","parse-names":false,"suffix":""},{"dropping-particle":"","family":"Aumann","given":"Tom","non-dropping-particle":"","parse-names":false,"suffix":""},{"dropping-particle":"","family":"Axmacher","given":"Jan C.","non-dropping-particle":"","parse-names":false,"suffix":""},{"dropping-particle":"","family":"Azhar","given":"Badrul","non-dropping-particle":"","parse-names":false,"suffix":""},{"dropping-particle":"","family":"Azpiroz","given":"Adriï¿½n B.","non-dropping-particle":"","parse-names":false,"suffix":""},{"dropping-particle":"","family":"Baeten","given":"Lander","non-dropping-particle":"","parse-names":false,"suffix":""},{"dropping-particle":"","family":"Bakayoko","given":"Adama","non-dropping-particle":"","parse-names":false,"suffix":""},{"dropping-particle":"","family":"Bï¿½ldi","given":"Andrï¿½s","non-dropping-particle":"","parse-names":false,"suffix":""},{"dropping-particle":"","family":"Banks","given":"John E.","non-dropping-particle":"","parse-names":false,"suffix":""},{"dropping-particle":"","family":"Baral","given":"Sharad K.","non-dropping-particle":"","parse-names":false,"suffix":""},{"dropping-particle":"","family":"Barlow","given":"Jos","non-dropping-particle":"","parse-names":false,"suffix":""},{"dropping-particle":"","family":"Barratt","given":"Barbara I.P.","non-dropping-particle":"","parse-names":false,"suffix":""},{"dropping-particle":"","family":"Barrico","given":"Lurdes","non-dropping-particle":"","parse-names":false,"suffix":""},{"dropping-particle":"","family":"Bartolommei","given":"Paola","non-dropping-particle":"","parse-names":false,"suffix":""},{"dropping-particle":"","family":"Barton","given":"Diane M.","non-dropping-particle":"","parse-names":false,"suffix":""},{"dropping-particle":"","family":"Basset","given":"Yves","non-dropping-particle":"","parse-names":false,"suffix":""},{"dropping-particle":"","family":"Batï¿½ry","given":"Pï¿½ter","non-dropping-particle":"","parse-names":false,"suffix":""},{"dropping-particle":"","family":"Bates","given":"Adam J.","non-dropping-particle":"","parse-names":false,"suffix":""},{"dropping-particle":"","family":"Baur","given":"Bruno","non-dropping-particle":"","parse-names":false,"suffix":""},{"dropping-particle":"","family":"Bayne","given":"Erin M.","non-dropping-particle":"","parse-names":false,"suffix":""},{"dropping-particle":"","family":"Beja","given":"Pedro","non-dropping-particle":"","parse-names":false,"suffix":""},{"dropping-particle":"","family":"Benedick","given":"Suzan","non-dropping-particle":"","parse-names":false,"suffix":""},{"dropping-particle":"","family":"Berg","given":"ï¿½ke","non-dropping-particle":"","parse-names":false,"suffix":""},{"dropping-particle":"","family":"Bernard","given":"Henry","non-dropping-particle":"","parse-names":false,"suffix":""},{"dropping-particle":"","family":"Berry","given":"Nicholas J.","non-dropping-particle":"","parse-names":false,"suffix":""},{"dropping-particle":"","family":"Bhatt","given":"Dinesh","non-dropping-particle":"","parse-names":false,"suffix":""},{"dropping-particle":"","family":"Bicknell","given":"Jake E.","non-dropping-particle":"","parse-names":false,"suffix":""},{"dropping-particle":"","family":"Bihn","given":"Jochen H.","non-dropping-particle":"","parse-names":false,"suffix":""},{"dropping-particle":"","family":"Blake","given":"Robin J.","non-dropping-particle":"","parse-names":false,"suffix":""},{"dropping-particle":"","family":"Bobo","given":"Kadiri S.","non-dropping-particle":"","parse-names":false,"suffix":""},{"dropping-particle":"","family":"Bï¿½ï¿½on","given":"Roberto","non-dropping-particle":"","parse-names":false,"suffix":""},{"dropping-particle":"","family":"Boekhout","given":"Teun","non-dropping-particle":"","parse-names":false,"suffix":""},{"dropping-particle":"","family":"Bï¿½hning-Gaese","given":"Katrin","non-dropping-particle":"","parse-names":false,"suffix":""},{"dropping-particle":"","family":"Bonham","given":"Kevin J.","non-dropping-particle":"","parse-names":false,"suffix":""},{"dropping-particle":"","family":"Borges","given":"Paulo A.V.","non-dropping-particle":"","parse-names":false,"suffix":""},{"dropping-particle":"","family":"Borges","given":"Sï¿½rgio H.","non-dropping-particle":"","parse-names":false,"suffix":""},{"dropping-particle":"","family":"Boutin","given":"Cï¿½line","non-dropping-particle":"","parse-names":false,"suffix":""},{"dropping-particle":"","family":"Bouyer","given":"Jï¿½rï¿½my","non-dropping-particle":"","parse-names":false,"suffix":""},{"dropping-particle":"","family":"Bragagnolo","given":"Cibele","non-dropping-particle":"","parse-names":false,"suffix":""},{"dropping-particle":"","family":"Brandt","given":"Jodi S.","non-dropping-particle":"","parse-names":false,"suffix":""},{"dropping-particle":"","family":"Brearley","given":"Francis Q.","non-dropping-particle":"","parse-names":false,"suffix":""},{"dropping-particle":"","family":"Brito","given":"Isabel","non-dropping-particle":"","parse-names":false,"suffix":""},{"dropping-particle":"","family":"Bros","given":"Vicenï¿½","non-dropping-particle":"","parse-names":false,"suffix":""},{"dropping-particle":"","family":"Brunet","given":"Jï¿½rg","non-dropping-particle":"","parse-names":false,"suffix":""},{"dropping-particle":"","family":"Buczkowski","given":"Grzegorz","non-dropping-particle":"","parse-names":false,"suffix":""},{"dropping-particle":"","family":"Buddle","given":"Christopher M.","non-dropping-particle":"","parse-names":false,"suffix":""},{"dropping-particle":"","family":"Bugter","given":"Rob","non-dropping-particle":"","parse-names":false,"suffix":""},{"dropping-particle":"","family":"Buscardo","given":"Erika","non-dropping-particle":"","parse-names":false,"suffix":""},{"dropping-particle":"","family":"Buse","given":"Jï¿½rn","non-dropping-particle":"","parse-names":false,"suffix":""},{"dropping-particle":"","family":"Cabra-Garcï¿½a","given":"Jimmy","non-dropping-particle":"","parse-names":false,"suffix":""},{"dropping-particle":"","family":"Cï¿½ceres","given":"Nilton C.","non-dropping-particle":"","parse-names":false,"suffix":""},{"dropping-particle":"","family":"Cagle","given":"Nicolette L.","non-dropping-particle":"","parse-names":false,"suffix":""},{"dropping-particle":"","family":"Calviï¿½o-Cancela","given":"Marï¿½a","non-dropping-particle":"","parse-names":false,"suffix":""},{"dropping-particle":"","family":"Cameron","given":"Sydney A.","non-dropping-particle":"","parse-names":false,"suffix":""},{"dropping-particle":"","family":"Cancello","given":"Eliana M.","non-dropping-particle":"","parse-names":false,"suffix":""},{"dropping-particle":"","family":"Caparrï¿½s","given":"Rut","non-dropping-particle":"","parse-names":false,"suffix":""},{"dropping-particle":"","family":"Cardoso","given":"Pedro","non-dropping-particle":"","parse-names":false,"suffix":""},{"dropping-particle":"","family":"Carpenter","given":"Dan","non-dropping-particle":"","parse-names":false,"suffix":""},{"dropping-particle":"","family":"Carrijo","given":"Tiago F.","non-dropping-particle":"","parse-names":false,"suffix":""},{"dropping-particle":"","family":"Carvalho","given":"Anelena L.","non-dropping-particle":"","parse-names":false,"suffix":""},{"dropping-particle":"","family":"Cassano","given":"Camila R.","non-dropping-particle":"","parse-names":false,"suffix":""},{"dropping-particle":"","family":"Castro","given":"Helena","non-dropping-particle":"","parse-names":false,"suffix":""},{"dropping-particle":"","family":"Castro-Luna","given":"Alejandro A.","non-dropping-particle":"","parse-names":false,"suffix":""},{"dropping-particle":"","family":"Rolando","given":"Cerda B.","non-dropping-particle":"","parse-names":false,"suffix":""},{"dropping-particle":"","family":"Cerezo","given":"Alexis","non-dropping-particle":"","parse-names":false,"suffix":""},{"dropping-particle":"","family":"Chapman","given":"Kim Alan","non-dropping-particle":"","parse-names":false,"suffix":""},{"dropping-particle":"","family":"Chauvat","given":"Matthieu","non-dropping-particle":"","parse-names":false,"suffix":""},{"dropping-particle":"","family":"Christensen","given":"Morten","non-dropping-particle":"","parse-names":false,"suffix":""},{"dropping-particle":"","family":"Clarke","given":"Francis M.","non-dropping-particle":"","parse-names":false,"suffix":""},{"dropping-particle":"","family":"Cleary","given":"Daniel F.R.","non-dropping-particle":"","parse-names":false,"suffix":""},{"dropping-particle":"","family":"Colombo","given":"Giorgio","non-dropping-particle":"","parse-names":false,"suffix":""},{"dropping-particle":"","family":"Connop","given":"Stuart P.","non-dropping-particle":"","parse-names":false,"suffix":""},{"dropping-particle":"","family":"Craig","given":"Michael D.","non-dropping-particle":"","parse-names":false,"suffix":""},{"dropping-particle":"","family":"Cruz-Lï¿½pez","given":"Leopoldo","non-dropping-particle":"","parse-names":false,"suffix":""},{"dropping-particle":"","family":"Cunningham","given":"Saul A.","non-dropping-particle":"","parse-names":false,"suffix":""},{"dropping-particle":"","family":"D'Aniello","given":"Biagio","non-dropping-particle":"","parse-names":false,"suffix":""},{"dropping-particle":"","family":"D'Cruze","given":"Neil","non-dropping-particle":"","parse-names":false,"suffix":""},{"dropping-particle":"","family":"Silva","given":"Pedro Giovï¿½ni","non-dropping-particle":"da","parse-names":false,"suffix":""},{"dropping-particle":"","family":"Dallimer","given":"Martin","non-dropping-particle":"","parse-names":false,"suffix":""},{"dropping-particle":"","family":"Danquah","given":"Emmanuel","non-dropping-particle":"","parse-names":false,"suffix":""},{"dropping-particle":"","family":"Darvill","given":"Ben","non-dropping-particle":"","parse-names":false,"suffix":""},{"dropping-particle":"","family":"Dauber","given":"Jens","non-dropping-particle":"","parse-names":false,"suffix":""},{"dropping-particle":"","family":"Davis","given":"Adrian L.V.","non-dropping-particle":"","parse-names":false,"suffix":""},{"dropping-particle":"","family":"Dawson","given":"Jeff","non-dropping-particle":"","parse-names":false,"suffix":""},{"dropping-particle":"","family":"Sassi","given":"Claudio","non-dropping-particle":"de","parse-names":false,"suffix":""},{"dropping-particle":"","family":"Thoisy","given":"Benoit","non-dropping-particle":"de","parse-names":false,"suffix":""},{"dropping-particle":"","family":"Deheuvels","given":"Olivier","non-dropping-particle":"","parse-names":false,"suffix":""},{"dropping-particle":"","family":"Dejean","given":"Alain","non-dropping-particle":"","parse-names":false,"suffix":""},{"dropping-particle":"","family":"Devineau","given":"Jean Louis","non-dropping-particle":"","parse-names":false,"suffix":""},{"dropping-particle":"","family":"Diekï¿½tter","given":"Tim","non-dropping-particle":"","parse-names":false,"suffix":""},{"dropping-particle":"V.","family":"Dolia","given":"Jignasu","non-dropping-particle":"","parse-names":false,"suffix":""},{"dropping-particle":"","family":"Domï¿½nguez","given":"Erwin","non-dropping-particle":"","parse-names":false,"suffix":""},{"dropping-particle":"","family":"Dominguez-Haydar","given":"Yamileth","non-dropping-particle":"","parse-names":false,"suffix":""},{"dropping-particle":"","family":"Dorn","given":"Silvia","non-dropping-particle":"","parse-names":false,"suffix":""},{"dropping-particle":"","family":"Draper","given":"Isabel","non-dropping-particle":"","parse-names":false,"suffix":""},{"dropping-particle":"","family":"Dreber","given":"Niels","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ggleton","given":"Paul","non-dropping-particle":"","parse-names":false,"suffix":""},{"dropping-particle":"","family":"Eigenbrod","given":"Felix","non-dropping-particle":"","parse-names":false,"suffix":""},{"dropping-particle":"","family":"Elek","given":"Zoltï¿½n","non-dropping-particle":"","parse-names":false,"suffix":""},{"dropping-particle":"","family":"Entling","given":"Martin H.","non-dropping-particle":"","parse-names":false,"suffix":""},{"dropping-particle":"","family":"Esler","given":"Karen J.","non-dropping-particle":"","parse-names":false,"suffix":""},{"dropping-particle":"","family":"Lima","given":"Ricardo F.","non-dropping-particle":"de","parse-names":false,"suffix":""},{"dropping-particle":"","family":"Faruk","given":"Aisya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M.","non-dropping-particle":"","parse-names":false,"suffix":""},{"dropping-particle":"","family":"Fensham","given":"Roderick J.","non-dropping-particle":"","parse-names":false,"suffix":""},{"dropping-particle":"","family":"Fernandez","given":"Ignacio C.","non-dropping-particle":"","parse-names":false,"suffix":""},{"dropping-particle":"","family":"Ferreira","given":"Catarina C.","non-dropping-particle":"","parse-names":false,"suffix":""},{"dropping-particle":"","family":"Ficetola","given":"Gentile F.","non-dropping-particle":"","parse-names":false,"suffix":""},{"dropping-particle":"","family":"Fiera","given":"Cristina","non-dropping-particle":"","parse-names":false,"suffix":""},{"dropping-particle":"","family":"Filgueiras","given":"Bruno K.C.","non-dropping-particle":"","parse-names":false,"suffix":""},{"dropping-particle":"","family":"Fırıncıoğlu","given":"Hï¿½seyin K.","non-dropping-particle":"","parse-names":false,"suffix":""},{"dropping-particle":"","family":"Flaspohler","given":"David","non-dropping-particle":"","parse-names":false,"suffix":""},{"dropping-particle":"","family":"Floren","given":"Andreas","non-dropping-particle":"","parse-names":false,"suffix":""},{"dropping-particle":"","family":"Fonte","given":"Steven J.","non-dropping-particle":"","parse-names":false,"suffix":""},{"dropping-particle":"","family":"Fournier","given":"Anne","non-dropping-particle":"","parse-names":false,"suffix":""},{"dropping-particle":"","family":"Fowler","given":"Robert E.","non-dropping-particle":"","parse-names":false,"suffix":""},{"dropping-particle":"","family":"Franzï¿½n","given":"Markus","non-dropping-particle":"","parse-names":false,"suffix":""},{"dropping-particle":"","family":"Fraser","given":"Lauchlan H.","non-dropping-particle":"","parse-names":false,"suffix":""},{"dropping-particle":"","family":"Fredriksson","given":"Gabriella M.","non-dropping-particle":"","parse-names":false,"suffix":""},{"dropping-particle":"","family":"Freire","given":"Geraldo B.","non-dropping-particle":"","parse-names":false,"suffix":""},{"dropping-particle":"","family":"Frizzo","given":"Tiago L.M.","non-dropping-particle":"","parse-names":false,"suffix":""},{"dropping-particle":"","family":"Fukuda","given":"Daisuke","non-dropping-particle":"","parse-names":false,"suffix":""},{"dropping-particle":"","family":"Furlani","given":"Dario","non-dropping-particle":"","parse-names":false,"suffix":""},{"dropping-particle":"","family":"Gaigher","given":"Renï¿½","non-dropping-particle":"","parse-names":false,"suffix":""},{"dropping-particle":"","family":"Ganzhorn","given":"Jï¿½rg U.","non-dropping-particle":"","parse-names":false,"suffix":""},{"dropping-particle":"","family":"Garcï¿½a","given":"Karla P.","non-dropping-particle":"","parse-names":false,"suffix":""},{"dropping-particle":"","family":"Garcia-R","given":"Juan C.","non-dropping-particle":"","parse-names":false,"suffix":""},{"dropping-particle":"","family":"Garden","given":"Jenni G.","non-dropping-particle":"","parse-names":false,"suffix":""},{"dropping-particle":"","family":"Garilleti","given":"Ricardo","non-dropping-particle":"","parse-names":false,"suffix":""},{"dropping-particle":"","family":"Ge","given":"Bao Ming","non-dropping-particle":"","parse-names":false,"suffix":""},{"dropping-particle":"","family":"Gendreau-Berthiaume","given":"Benoit","non-dropping-particle":"","parse-names":false,"suffix":""},{"dropping-particle":"","family":"Gerard","given":"Philippa J.","non-dropping-particle":"","parse-names":false,"suffix":""},{"dropping-particle":"","family":"Gheler-Costa","given":"Carla","non-dropping-particle":"","parse-names":false,"suffix":""},{"dropping-particle":"","family":"Gilbert","given":"Benjamin","non-dropping-particle":"","parse-names":false,"suffix":""},{"dropping-particle":"","family":"Giordani","given":"Paolo","non-dropping-particle":"","parse-names":false,"suffix":""},{"dropping-particle":"","family":"Giordano","given":"Simonetta","non-dropping-particle":"","parse-names":false,"suffix":""},{"dropping-particle":"","family":"Golodets","given":"Carly","non-dropping-particle":"","parse-names":false,"suffix":""},{"dropping-particle":"","family":"Gomes","given":"Laurens G.L.","non-dropping-particle":"","parse-names":false,"suffix":""},{"dropping-particle":"","family":"Gould","given":"Rachelle K.","non-dropping-particle":"","parse-names":false,"suffix":""},{"dropping-particle":"","family":"Goulson","given":"Dave","non-dropping-particle":"","parse-names":false,"suffix":""},{"dropping-particle":"","family":"Gove","given":"Aaron D.","non-dropping-particle":"","parse-names":false,"suffix":""},{"dropping-particle":"","family":"Granjon","given":"Laurent","non-dropping-particle":"","parse-names":false,"suffix":""},{"dropping-particle":"","family":"Grass","given":"Ingo","non-dropping-particle":"","parse-names":false,"suffix":""},{"dropping-particle":"","family":"Gray","given":"Claudia L.","non-dropping-particle":"","parse-names":false,"suffix":""},{"dropping-particle":"","family":"Grogan","given":"James","non-dropping-particle":"","parse-names":false,"suffix":""},{"dropping-particle":"","family":"Gu","given":"Weibin","non-dropping-particle":"","parse-names":false,"suffix":""},{"dropping-particle":"","family":"Guardiola","given":"Moisï¿½s","non-dropping-particle":"","parse-names":false,"suffix":""},{"dropping-particle":"","family":"Gunawardene","given":"Nihara R.","non-dropping-particle":"","parse-names":false,"suffix":""},{"dropping-particle":"","family":"Gutierrez","given":"Alvaro G.","non-dropping-particle":"","parse-names":false,"suffix":""},{"dropping-particle":"","family":"Gutiï¿½rrez-Lamus","given":"Doris L.","non-dropping-particle":"","parse-names":false,"suffix":""},{"dropping-particle":"","family":"Haarmeyer","given":"Daniela H.","non-dropping-particle":"","parse-names":false,"suffix":""},{"dropping-particle":"","family":"Hanley","given":"Mick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R.","non-dropping-particle":"","parse-names":false,"suffix":""},{"dropping-particle":"","family":"Hassan","given":"Shombe N.","non-dropping-particle":"","parse-names":false,"suffix":""},{"dropping-particle":"","family":"Hatfield","given":"Richard G.","non-dropping-particle":"","parse-names":false,"suffix":""},{"dropping-particle":"","family":"Hawes","given":"Joseph E.","non-dropping-particle":"","parse-names":false,"suffix":""},{"dropping-particle":"","family":"Hayward","given":"Matt W.","non-dropping-particle":"","parse-names":false,"suffix":""},{"dropping-particle":"","family":"Hï¿½bert","given":"Christian","non-dropping-particle":"","parse-names":false,"suffix":""},{"dropping-particle":"","family":"Helden","given":"Alvin J.","non-dropping-particle":"","parse-names":false,"suffix":""},{"dropping-particle":"","family":"Henden","given":"John Andrï¿½","non-dropping-particle":"","parse-names":false,"suffix":""},{"dropping-particle":"","family":"Henschel","given":"Philipp","non-dropping-particle":"","parse-names":false,"suffix":""},{"dropping-particle":"","family":"Hernï¿½ndez","given":"Lionel","non-dropping-particle":"","parse-names":false,"suffix":""},{"dropping-particle":"","family":"Herrera","given":"James P.","non-dropping-particle":"","parse-names":false,"suffix":""},{"dropping-particle":"","family":"Herrmann","given":"Farina","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ï¿½fer","given":"Hubert","non-dropping-particle":"","parse-names":false,"suffix":""},{"dropping-particle":"","family":"Hoffmann","given":"Anke","non-dropping-particle":"","parse-names":false,"suffix":""},{"dropping-particle":"","family":"Horgan","given":"Finbarr G.","non-dropping-particle":"","parse-names":false,"suffix":""},{"dropping-particle":"","family":"Hornung","given":"Elisabeth","non-dropping-particle":"","parse-names":false,"suffix":""},{"dropping-particle":"","family":"Horvï¿½th","given":"Roland","non-dropping-particle":"","parse-names":false,"suffix":""},{"dropping-particle":"","family":"Hylander","given":"Kristoffer","non-dropping-particle":"","parse-names":false,"suffix":""},{"dropping-particle":"","family":"Isaacs-Cubides","given":"Paola","non-dropping-particle":"","parse-names":false,"suffix":""},{"dropping-particle":"","family":"Ishida","given":"Hiroaki","non-dropping-particle":"","parse-names":false,"suffix":""},{"dropping-particle":"","family":"Ishitani","given":"Masahiro","non-dropping-particle":"","parse-names":false,"suffix":""},{"dropping-particle":"","family":"Jacobs","given":"Carmen T.","non-dropping-particle":"","parse-names":false,"suffix":""},{"dropping-particle":"","family":"Jaramillo","given":"Vï¿½ctor J.","non-dropping-particle":"","parse-names":false,"suffix":""},{"dropping-particle":"","family":"Jauker","given":"Birgit","non-dropping-particle":"","parse-names":false,"suffix":""},{"dropping-particle":"","family":"Hernï¿½ndez","given":"F. Jimï¿½nez","non-dropping-particle":"","parse-names":false,"suffix":""},{"dropping-particle":"","family":"Johnson","given":"McKenzie F.","non-dropping-particle":"","parse-names":false,"suffix":""},{"dropping-particle":"","family":"Jolli","given":"Virat","non-dropping-particle":"","parse-names":false,"suffix":""},{"dropping-particle":"","family":"Jonsell","given":"Mats","non-dropping-particle":"","parse-names":false,"suffix":""},{"dropping-particle":"","family":"Juliani","given":"S. Nur","non-dropping-particle":"","parse-names":false,"suffix":""},{"dropping-particle":"","family":"Jung","given":"Thomas S.","non-dropping-particle":"","parse-names":false,"suffix":""},{"dropping-particle":"","family":"Kapoor","given":"Vena","non-dropping-particle":"","parse-names":false,"suffix":""},{"dropping-particle":"","family":"Kappes","given":"Heike","non-dropping-particle":"","parse-names":false,"suffix":""},{"dropping-particle":"","family":"Kati","given":"Vassiliki","non-dropping-particle":"","parse-names":false,"suffix":""},{"dropping-particle":"","family":"Katovai","given":"Eric","non-dropping-particle":"","parse-names":false,"suffix":""},{"dropping-particle":"","family":"Kellner","given":"Klaus","non-dropping-particle":"","parse-names":false,"suffix":""},{"dropping-particle":"","family":"Kessler","given":"Michael","non-dropping-particle":"","parse-names":false,"suffix":""},{"dropping-particle":"","family":"Kirby","given":"Kathryn R.","non-dropping-particle":"","parse-names":false,"suffix":""},{"dropping-particle":"","family":"Kittle","given":"Andrew M.","non-dropping-particle":"","parse-names":false,"suffix":""},{"dropping-particle":"","family":"Knight","given":"Mairi E.","non-dropping-particle":"","parse-names":false,"suffix":""},{"dropping-particle":"","family":"Knop","given":"Eva","non-dropping-particle":"","parse-names":false,"suffix":""},{"dropping-particle":"","family":"Kohler","given":"Florian","non-dropping-particle":"","parse-names":false,"suffix":""},{"dropping-particle":"","family":"Koivula","given":"Matti","non-dropping-particle":"","parse-names":false,"suffix":""},{"dropping-particle":"","family":"Kolb","given":"Annette","non-dropping-particle":"","parse-names":false,"suffix":""},{"dropping-particle":"","family":"Kone","given":"Mouhamadou","non-dropping-particle":"","parse-names":false,"suffix":""},{"dropping-particle":"","family":"Kőrï¿½si","given":"ï¿½dï¿½m","non-dropping-particle":"","parse-names":false,"suffix":""},{"dropping-particle":"","family":"Krauss","given":"Jochen","non-dropping-particle":"","parse-names":false,"suffix":""},{"dropping-particle":"","family":"Kumar","given":"Ajith","non-dropping-particle":"","parse-names":false,"suffix":""},{"dropping-particle":"","family":"Kumar","given":"Raman","non-dropping-particle":"","parse-names":false,"suffix":""},{"dropping-particle":"","family":"Kurz","given":"David J.","non-dropping-particle":"","parse-names":false,"suffix":""},{"dropping-particle":"","family":"Kutt","given":"Alex S.","non-dropping-particle":"","parse-names":false,"suffix":""},{"dropping-particle":"","family":"Lachat","given":"Thibault","non-dropping-particle":"","parse-names":false,"suffix":""},{"dropping-particle":"","family":"Lantschner","given":"Victoria","non-dropping-particle":"","parse-names":false,"suffix":""},{"dropping-particle":"","family":"Lara","given":"Francisco","non-dropping-particle":"","parse-names":false,"suffix":""},{"dropping-particle":"","family":"Lasky","given":"Jesse R.","non-dropping-particle":"","parse-names":false,"suffix":""},{"dropping-particle":"","family":"Latta","given":"Steven C.","non-dropping-particle":"","parse-names":false,"suffix":""},{"dropping-particle":"","family":"Laurance","given":"William F.","non-dropping-particle":"","parse-names":false,"suffix":""},{"dropping-particle":"","family":"Lavelle","given":"Patrick","non-dropping-particle":"","parse-names":false,"suffix":""},{"dropping-particle":"","family":"Fï¿½on","given":"Violette","non-dropping-particle":"Le","parse-names":false,"suffix":""},{"dropping-particle":"","family":"LeBuhn","given":"Gretchen","non-dropping-particle":"","parse-names":false,"suffix":""},{"dropping-particle":"","family":"Lï¿½garï¿½","given":"Jean Philippe","non-dropping-particle":"","parse-names":false,"suffix":""},{"dropping-particle":"","family":"Lehouck","given":"Valï¿½rie","non-dropping-particle":"","parse-names":false,"suffix":""},{"dropping-particle":"V.","family":"Lencinas","given":"Marï¿½a","non-dropping-particle":"","parse-names":false,"suffix":""},{"dropping-particle":"","family":"Lentini","given":"Pia E.","non-dropping-particle":"","parse-names":false,"suffix":""},{"dropping-particle":"","family":"Letcher","given":"Susan G.","non-dropping-particle":"","parse-names":false,"suffix":""},{"dropping-particle":"","family":"Li","given":"Qi","non-dropping-particle":"","parse-names":false,"suffix":""},{"dropping-particle":"","family":"Litchwark","given":"Simon A.","non-dropping-particle":"","parse-names":false,"suffix":""},{"dropping-particle":"","family":"Littlewood","given":"Nick A.","non-dropping-particle":"","parse-names":false,"suffix":""},{"dropping-particle":"","family":"Liu","given":"Yunhui","non-dropping-particle":"","parse-names":false,"suffix":""},{"dropping-particle":"","family":"Lo-Man-Hung","given":"Nancy","non-dropping-particle":"","parse-names":false,"suffix":""},{"dropping-particle":"","family":"Lï¿½pez-Quintero","given":"Carlos A.","non-dropping-particle":"","parse-names":false,"suffix":""},{"dropping-particle":"","family":"Louhaichi","given":"Mounir","non-dropping-particle":"","parse-names":false,"suffix":""},{"dropping-particle":"","family":"Lï¿½vei","given":"Gabor L.","non-dropping-particle":"","parse-names":false,"suffix":""},{"dropping-particle":"","family":"Lucas-Borja","given":"Manuel Esteban","non-dropping-particle":"","parse-names":false,"suffix":""},{"dropping-particle":"","family":"Luja","given":"Victor H.","non-dropping-particle":"","parse-names":false,"suffix":""},{"dropping-particle":"","family":"Luskin","given":"Matthew S.","non-dropping-particle":"","parse-names":false,"suffix":""},{"dropping-particle":"","family":"MacSwiney G","given":"M. Cristina","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Aldrin","non-dropping-particle":"","parse-names":false,"suffix":""},{"dropping-particle":"","family":"Malone","given":"Louise A.","non-dropping-particle":"","parse-names":false,"suffix":""},{"dropping-particle":"","family":"Malonza","given":"Patrick K.","non-dropping-particle":"","parse-names":false,"suffix":""},{"dropping-particle":"","family":"Malumbres-Olarte","given":"Jagoba","non-dropping-particle":"","parse-names":false,"suffix":""},{"dropping-particle":"","family":"Mandujano","given":"Salvador","non-dropping-particle":"","parse-names":false,"suffix":""},{"dropping-particle":"","family":"Mï¿½ren","given":"Inger E.","non-dropping-particle":"","parse-names":false,"suffix":""},{"dropping-particle":"","family":"Marin-Spiotta","given":"Erika","non-dropping-particle":"","parse-names":false,"suffix":""},{"dropping-particle":"","family":"Marsh","given":"Charles J.","non-dropping-particle":"","parse-names":false,"suffix":""},{"dropping-particle":"","family":"Marshall","given":"E. J.P.","non-dropping-particle":"","parse-names":false,"suffix":""},{"dropping-particle":"","family":"Martï¿½nez","given":"Eliana","non-dropping-particle":"","parse-names":false,"suffix":""},{"dropping-particle":"","family":"Martï¿½nez Pastur","given":"Guillermo","non-dropping-particle":"","parse-names":false,"suffix":""},{"dropping-particle":"","family":"Moreno Mateos","given":"David","non-dropping-particle":"","parse-names":false,"suffix":""},{"dropping-particle":"","family":"Mayfield","given":"Margaret M.","non-dropping-particle":"","parse-names":false,"suffix":""},{"dropping-particle":"","family":"Mazimpaka","given":"Vicente","non-dropping-particle":"","parse-names":false,"suffix":""},{"dropping-particle":"","family":"McCarthy","given":"Jennifer L.","non-dropping-particle":"","parse-names":false,"suffix":""},{"dropping-particle":"","family":"McCarthy","given":"Kyle P.","non-dropping-particle":"","parse-names":false,"suffix":""},{"dropping-particle":"","family":"McFrederick","given":"Quinn S.","non-dropping-particle":"","parse-names":false,"suffix":""},{"dropping-particle":"","family":"McNamara","given":"Sean","non-dropping-particle":"","parse-names":false,"suffix":""},{"dropping-particle":"","family":"Medina","given":"Nagore G.","non-dropping-particle":"","parse-names":false,"suffix":""},{"dropping-particle":"","family":"Medina","given":"Rafael","non-dropping-particle":"","parse-names":false,"suffix":""},{"dropping-particle":"","family":"Mena","given":"Jose L.","non-dropping-particle":"","parse-names":false,"suffix":""},{"dropping-particle":"","family":"Mico","given":"Estefania","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R.","non-dropping-particle":"","parse-names":false,"suffix":""},{"dropping-particle":"","family":"Miranda-Esquivel","given":"Daniel R.","non-dropping-particle":"","parse-names":false,"suffix":""},{"dropping-particle":"","family":"Moir","given":"Melinda L.","non-dropping-particle":"","parse-names":false,"suffix":""},{"dropping-particle":"","family":"Morales","given":"Carolina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Mudri-Stojnic","given":"Sonja","non-dropping-particle":"","parse-names":false,"suffix":""},{"dropping-particle":"","family":"Munira","given":"A. Nur","non-dropping-particle":"","parse-names":false,"suffix":""},{"dropping-particle":"","family":"Muoï¿½z-Alonso","given":"Antonio","non-dropping-particle":"","parse-names":false,"suffix":""},{"dropping-particle":"","family":"Munyekenye","given":"B. F.","non-dropping-particle":"","parse-names":false,"suffix":""},{"dropping-particle":"","family":"Naidoo","given":"Robin","non-dropping-particle":"","parse-names":false,"suffix":""},{"dropping-particle":"","family":"Naithani","given":"A.","non-dropping-particle":"","parse-names":false,"suffix":""},{"dropping-particle":"","family":"Nakagawa","given":"Michiko","non-dropping-particle":"","parse-names":false,"suffix":""},{"dropping-particle":"","family":"Nakamura","given":"Akihiro","non-dropping-particle":"","parse-names":false,"suffix":""},{"dropping-particle":"","family":"Nakashima","given":"Yosh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A.","non-dropping-particle":"","parse-names":false,"suffix":""},{"dropping-particle":"","family":"Navarro-Iriarte","given":"Luis","non-dropping-particle":"","parse-names":false,"suffix":""},{"dropping-particle":"","family":"Ndang'ang'a","given":"Paul K.","non-dropping-particle":"","parse-names":false,"suffix":""},{"dropping-particle":"","family":"Neuschulz","given":"Eike L.","non-dropping-particle":"","parse-names":false,"suffix":""},{"dropping-particle":"","family":"Ngai","given":"Jacqueline T.","non-dropping-particle":"","parse-names":false,"suffix":""},{"dropping-particle":"","family":"Nicolas","given":"Violaine","non-dropping-particle":"","parse-names":false,"suffix":""},{"dropping-particle":"","family":"Nilsson","given":"Sven G.","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Ari","non-dropping-particle":"","parse-names":false,"suffix":""},{"dropping-particle":"","family":"Norton","given":"David A.","non-dropping-particle":"","parse-names":false,"suffix":""},{"dropping-particle":"","family":"Nï¿½ske","given":"Nicole M.","non-dropping-particle":"","parse-names":false,"suffix":""},{"dropping-particle":"","family":"Nowakowski","given":"A. Justin","non-dropping-particle":"","parse-names":false,"suffix":""},{"dropping-particle":"","family":"Numa","given":"Catherine","non-dropping-particle":"","parse-names":false,"suffix":""},{"dropping-particle":"","family":"O'Dea","given":"Niall","non-dropping-particle":"","parse-names":false,"suffix":""},{"dropping-particle":"","family":"O'Farrell","given":"Patrick J.","non-dropping-particle":"","parse-names":false,"suffix":""},{"dropping-particle":"","family":"Oduro","given":"William","non-dropping-particle":"","parse-names":false,"suffix":""},{"dropping-particle":"","family":"Oertli","given":"Sabine","non-dropping-particle":"","parse-names":false,"suffix":""},{"dropping-particle":"","family":"Ofori-Boateng","given":"Caleb","non-dropping-particle":"","parse-names":false,"suffix":""},{"dropping-particle":"","family":"Oke","given":"Christopher Omamoke","non-dropping-particle":"","parse-names":false,"suffix":""},{"dropping-particle":"","family":"Oostra","given":"Vicencio","non-dropping-particle":"","parse-names":false,"suffix":""},{"dropping-particle":"","family":"Osgathorpe","given":"Lynne M.","non-dropping-particle":"","parse-names":false,"suffix":""},{"dropping-particle":"","family":"Otavo","given":"Samuel Eduardo","non-dropping-particle":"","parse-names":false,"suffix":""},{"dropping-particle":"V.","family":"Page","given":"Navendu","non-dropping-particle":"","parse-names":false,"suffix":""},{"dropping-particle":"","family":"Paritsis","given":"Juan","non-dropping-particle":"","parse-names":false,"suffix":""},{"dropping-particle":"","family":"Parra-H","given":"Alejandro","non-dropping-particle":"","parse-names":false,"suffix":""},{"dropping-particle":"","family":"Parry","given":"Luke","non-dropping-particle":"","parse-names":false,"suffix":""},{"dropping-particle":"","family":"Pe'er","given":"Guy","non-dropping-particle":"","parse-names":false,"suffix":""},{"dropping-particle":"","family":"Pearman","given":"Peter B.","non-dropping-particle":"","parse-names":false,"suffix":""},{"dropping-particle":"","family":"Pelegrin","given":"Nicolï¿½s","non-dropping-particle":"","parse-names":false,"suffix":""},{"dropping-particle":"","family":"Pï¿½lissier","given":"Raphaï¿½l","non-dropping-particle":"","parse-names":false,"suffix":""},{"dropping-particle":"","family":"Peres","given":"Carlos A.","non-dropping-particle":"","parse-names":false,"suffix":""},{"dropping-particle":"","family":"Peri","given":"Pablo L.","non-dropping-particle":"","parse-names":false,"suffix":""},{"dropping-particle":"","family":"Persson","given":"Anna S.","non-dropping-particle":"","parse-names":false,"suffix":""},{"dropping-particle":"","family":"Petanidou","given":"Theodora","non-dropping-particle":"","parse-names":false,"suffix":""},{"dropping-particle":"","family":"Peters","given":"Marcell K.","non-dropping-particle":"","parse-names":false,"suffix":""},{"dropping-particle":"","family":"Pethiyagoda","given":"Rohan S.","non-dropping-particle":"","parse-names":false,"suffix":""},{"dropping-particle":"","family":"Phalan","given":"Ben","non-dropping-particle":"","parse-names":false,"suffix":""},{"dropping-particle":"","family":"Philips","given":"T. Keith","non-dropping-particle":"","parse-names":false,"suffix":""},{"dropping-particle":"","family":"Pillsbury","given":"Finn C.","non-dropping-particle":"","parse-names":false,"suffix":""},{"dropping-particle":"","family":"Pincheira-Ulbrich","given":"Jimmy","non-dropping-particle":"","parse-names":false,"suffix":""},{"dropping-particle":"","family":"Pineda","given":"Eduardo","non-dropping-particle":"","parse-names":false,"suffix":""},{"dropping-particle":"","family":"Pino","given":"Joan","non-dropping-particle":"","parse-names":false,"suffix":""},{"dropping-particle":"","family":"Pizarro-Araya","given":"Jaime","non-dropping-particle":"","parse-names":false,"suffix":""},{"dropping-particle":"","family":"Plumptre","given":"A. J.","non-dropping-particle":"","parse-names":false,"suffix":""},{"dropping-particle":"","family":"Poggio","given":"Santiago L.","non-dropping-particle":"","parse-names":false,"suffix":""},{"dropping-particle":"","family":"Politi","given":"Natalia","non-dropping-particle":"","parse-names":false,"suffix":""},{"dropping-particle":"","family":"Pons","given":"Pere","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ï¿½a","given":"Vï¿½nia","non-dropping-particle":"","parse-names":false,"suffix":""},{"dropping-particle":"","family":"Quaranta","given":"Marino","non-dropping-particle":"","parse-names":false,"suffix":""},{"dropping-particle":"","family":"Quintero","given":"Carolina","non-dropping-particle":"","parse-names":false,"suffix":""},{"dropping-particle":"","family":"Rader","given":"Romina","non-dropping-particle":"","parse-names":false,"suffix":""},{"dropping-particle":"","family":"Ramesh","given":"B. R.","non-dropping-particle":"","parse-names":false,"suffix":""},{"dropping-particle":"","family":"Ramirez-Pinilla","given":"Martha P.","non-dropping-particle":"","parse-names":false,"suffix":""},{"dropping-particle":"","family":"Ranganathan","given":"Jai","non-dropping-particle":"","parse-names":false,"suffix":""},{"dropping-particle":"","family":"Rasmussen","given":"Claus","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T.","non-dropping-particle":"","parse-names":false,"suffix":""},{"dropping-particle":"","family":"Rey Benayas","given":"Josï¿½ M.","non-dropping-particle":"","parse-names":false,"suffix":""},{"dropping-particle":"","family":"Rey-Velasco","given":"Juan Carlos","non-dropping-particle":"","parse-names":false,"suffix":""},{"dropping-particle":"","family":"Reynolds","given":"Chevonne","non-dropping-particle":"","parse-names":false,"suffix":""},{"dropping-particle":"","family":"Ribeiro","given":"Danilo Bandini","non-dropping-particle":"","parse-names":false,"suffix":""},{"dropping-particle":"","family":"Richards","given":"Miriam H.","non-dropping-particle":"","parse-names":false,"suffix":""},{"dropping-particle":"","family":"Richardson","given":"Barbara A.","non-dropping-particle":"","parse-names":false,"suffix":""},{"dropping-particle":"","family":"Richardson","given":"Michael J.","non-dropping-particle":"","parse-names":false,"suffix":""},{"dropping-particle":"","family":"Rï¿½os","given":"Rodrigo Macip","non-dropping-particle":"","parse-names":false,"suffix":""},{"dropping-particle":"","family":"Robinson","given":"Richard","non-dropping-particle":"","parse-names":false,"suffix":""},{"dropping-particle":"","family":"Robles","given":"Carolina A.","non-dropping-particle":"","parse-names":false,"suffix":""},{"dropping-particle":"","family":"Rï¿½mbke","given":"Jï¿½rg","non-dropping-particle":"","parse-names":false,"suffix":""},{"dropping-particle":"","family":"Romero-Duque","given":"Luz Piedad","non-dropping-particle":"","parse-names":false,"suffix":""},{"dropping-particle":"","family":"Rï¿½s","given":"Matthias","non-dropping-particle":"","parse-names":false,"suffix":""},{"dropping-particle":"","family":"Rosselli","given":"Loreta","non-dropping-particle":"","parse-names":false,"suffix":""},{"dropping-particle":"","family":"Rossiter","given":"Stephen J.","non-dropping-particle":"","parse-names":false,"suffix":""},{"dropping-particle":"","family":"Roth","given":"Dana S.","non-dropping-particle":"","parse-names":false,"suffix":""},{"dropping-particle":"","family":"Roulston","given":"T'ai H.","non-dropping-particle":"","parse-names":false,"suffix":""},{"dropping-particle":"","family":"Rousseau","given":"Laurent","non-dropping-particle":"","parse-names":false,"suffix":""},{"dropping-particle":"V.","family":"Rubio","given":"Andrï¿½","non-dropping-particle":"","parse-names":false,"suffix":""},{"dropping-particle":"","family":"Ruel","given":"Jean Claude","non-dropping-particle":"","parse-names":false,"suffix":""},{"dropping-particle":"","family":"Sadler","given":"Jonathan P.","non-dropping-particle":"","parse-names":false,"suffix":""},{"dropping-particle":"","family":"Sï¿½fiï¿½n","given":"Szabolcs","non-dropping-particle":"","parse-names":false,"suffix":""},{"dropping-particle":"","family":"Saldaï¿½a-Vï¿½zquez","given":"Romeo A.","non-dropping-particle":"","parse-names":false,"suffix":""},{"dropping-particle":"","family":"Sam","given":"Katerina","non-dropping-particle":"","parse-names":false,"suffix":""},{"dropping-particle":"","family":"Samnegï¿½rd","given":"Ulrika","non-dropping-particle":"","parse-names":false,"suffix":""},{"dropping-particle":"","family":"Santana","given":"Joana","non-dropping-particle":"","parse-names":false,"suffix":""},{"dropping-particle":"","family":"Santos","given":"Xavier","non-dropping-particle":"","parse-names":false,"suffix":""},{"dropping-particle":"","family":"Savage","given":"Jade","non-dropping-particle":"","parse-names":false,"suffix":""},{"dropping-particle":"","family":"Schellhorn","given":"Nancy A.","non-dropping-particle":"","parse-names":false,"suffix":""},{"dropping-particle":"","family":"Schilthuizen","given":"Menno","non-dropping-particle":"","parse-names":false,"suffix":""},{"dropping-particle":"","family":"Schmiedel","given":"Ute","non-dropping-particle":"","parse-names":false,"suffix":""},{"dropping-particle":"","family":"Schmitt","given":"Christine B.","non-dropping-particle":"","parse-names":false,"suffix":""},{"dropping-particle":"","family":"Schon","given":"Nicole L.","non-dropping-particle":"","parse-names":false,"suffix":""},{"dropping-particle":"","family":"Schï¿½epp","given":"Christof","non-dropping-particle":"","parse-names":false,"suffix":""},{"dropping-particle":"","family":"Schumann","given":"Katharina","non-dropping-particle":"","parse-names":false,"suffix":""},{"dropping-particle":"","family":"Schweiger","given":"Oliver","non-dropping-particle":"","parse-names":false,"suffix":""},{"dropping-particle":"","family":"Scott","given":"Dawn M.","non-dropping-particle":"","parse-names":false,"suffix":""},{"dropping-particle":"","family":"Scott","given":"Kenneth A.","non-dropping-particle":"","parse-names":false,"suffix":""},{"dropping-particle":"","family":"Sedlock","given":"Jodi L.","non-dropping-particle":"","parse-names":false,"suffix":""},{"dropping-particle":"","family":"Seefeldt","given":"Steven S.","non-dropping-particle":"","parse-names":false,"suffix":""},{"dropping-particle":"","family":"Shahabuddin","given":"Ghazala","non-dropping-particle":"","parse-names":false,"suffix":""},{"dropping-particle":"","family":"Shannon","given":"Graeme","non-dropping-particle":"","parse-names":false,"suffix":""},{"dropping-particle":"","family":"Sheil","given":"Douglas","non-dropping-particle":"","parse-names":false,"suffix":""},{"dropping-particle":"","family":"Sheldon","given":"Frederick H.","non-dropping-particle":"","parse-names":false,"suffix":""},{"dropping-particle":"","family":"Shochat","given":"Eyal","non-dropping-particle":"","parse-names":false,"suffix":""},{"dropping-particle":"","family":"Siebert","given":"Stefan J.","non-dropping-particle":"","parse-names":false,"suffix":""},{"dropping-particle":"","family":"Silva","given":"Fernando A.B.","non-dropping-particle":"","parse-names":false,"suffix":""},{"dropping-particle":"","family":"Simonetti","given":"Javier A.","non-dropping-particle":"","parse-names":false,"suffix":""},{"dropping-particle":"","family":"Slade","given":"Eleanor M.","non-dropping-particle":"","parse-names":false,"suffix":""},{"dropping-particle":"","family":"Smith","given":"Jo","non-dropping-particle":"","parse-names":false,"suffix":""},{"dropping-particle":"","family":"Smith-Pardo","given":"Allan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J.","non-dropping-particle":"","parse-names":false,"suffix":""},{"dropping-particle":"","family":"Sosa","given":"Ramï¿½n A.","non-dropping-particle":"","parse-names":false,"suffix":""},{"dropping-particle":"","family":"Soto Quiroga","given":"Grimaldo","non-dropping-particle":"","parse-names":false,"suffix":""},{"dropping-particle":"","family":"St-Laurent","given":"Martin Hugues","non-dropping-particle":"","parse-names":false,"suffix":""},{"dropping-particle":"","family":"Starzomski","given":"Brian M.","non-dropping-particle":"","parse-names":false,"suffix":""},{"dropping-particle":"","family":"Stefanescu","given":"Constanti","non-dropping-particle":"","parse-names":false,"suffix":""},{"dropping-particle":"","family":"Steffan-Dewenter","given":"Ingolf","non-dropping-particle":"","parse-names":false,"suffix":""},{"dropping-particle":"","family":"Stouffer","given":"Philip C.","non-dropping-particle":"","parse-names":false,"suffix":""},{"dropping-particle":"","family":"Stout","given":"Jane C.","non-dropping-particle":"","parse-names":false,"suffix":""},{"dropping-particle":"","family":"Strauch","given":"Ayron M.","non-dropping-particle":"","parse-names":false,"suffix":""},{"dropping-particle":"","family":"Struebig","given":"Matthew J.","non-dropping-particle":"","parse-names":false,"suffix":""},{"dropping-particle":"","family":"Su","given":"Zhimin","non-dropping-particle":"","parse-names":false,"suffix":""},{"dropping-particle":"","family":"Suarez-Rubio","given":"Marcela","non-dropping-particle":"","parse-names":false,"suffix":""},{"dropping-particle":"","family":"Sugiura","given":"Shinji","non-dropping-particle":"","parse-names":false,"suffix":""},{"dropping-particle":"","family":"Summerville","given":"Keith S.","non-dropping-particle":"","parse-names":false,"suffix":""},{"dropping-particle":"","family":"Sung","given":"Yik Hei","non-dropping-particle":"","parse-names":false,"suffix":""},{"dropping-particle":"","family":"Sutrisno","given":"Hari","non-dropping-particle":"","parse-names":false,"suffix":""},{"dropping-particle":"","family":"Svenning","given":"Jens Christian","non-dropping-particle":"","parse-names":false,"suffix":""},{"dropping-particle":"","family":"Teder","given":"Tiit","non-dropping-particle":"","parse-names":false,"suffix":""},{"dropping-particle":"","family":"Threlfall","given":"Caragh G.","non-dropping-particle":"","parse-names":false,"suffix":""},{"dropping-particle":"","family":"Tiitsaar","given":"Anu","non-dropping-particle":"","parse-names":false,"suffix":""},{"dropping-particle":"","family":"Todd","given":"Jacqui H.","non-dropping-particle":"","parse-names":false,"suffix":""},{"dropping-particle":"","family":"Tonietto","given":"Rebecca K.","non-dropping-particle":"","parse-names":false,"suffix":""},{"dropping-particle":"","family":"Torre","given":"Ignasi","non-dropping-particle":"","parse-names":false,"suffix":""},{"dropping-particle":"","family":"Tï¿½thmï¿½rï¿½sz","given":"Bï¿½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Uehara-Prado","given":"Marcio","non-dropping-particle":"","parse-names":false,"suffix":""},{"dropping-particle":"","family":"Urbina-Cardona","given":"Nicolas","non-dropping-particle":"","parse-names":false,"suffix":""},{"dropping-particle":"","family":"Vallan","given":"Denis","non-dropping-particle":"","parse-names":false,"suffix":""},{"dropping-particle":"","family":"Vanbergen","given":"Adam J.","non-dropping-particle":"","parse-names":false,"suffix":""},{"dropping-particle":"","family":"Vasconcelos","given":"Heraldo L.","non-dropping-particle":"","parse-names":false,"suffix":""},{"dropping-particle":"","family":"Vassilev","given":"Kiril","non-dropping-particle":"","parse-names":false,"suffix":""},{"dropping-particle":"","family":"Verboven","given":"Hans A.F.","non-dropping-particle":"","parse-names":false,"suffix":""},{"dropping-particle":"","family":"Verdasca","given":"Maria Joï¿½o","non-dropping-particle":"","parse-names":false,"suffix":""},{"dropping-particle":"","family":"Verdï¿½","given":"Josï¿½ R.","non-dropping-particle":"","parse-names":false,"suffix":""},{"dropping-particle":"","family":"Vergara","given":"Carlos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Virgilio","given":"Massimiliano","non-dropping-particle":"","parse-names":false,"suffix":""},{"dropping-particle":"Van","family":"Vu","given":"Lien","non-dropping-particle":"","parse-names":false,"suffix":""},{"dropping-particle":"","family":"Waite","given":"Edward M.","non-dropping-particle":"","parse-names":false,"suffix":""},{"dropping-particle":"","family":"Walker","given":"Tony R.","non-dropping-particle":"","parse-names":false,"suffix":""},{"dropping-particle":"","family":"Wang","given":"Hua Feng","non-dropping-particle":"","parse-names":false,"suffix":""},{"dropping-particle":"","family":"Wang","given":"Yanping","non-dropping-particle":"","parse-names":false,"suffix":""},{"dropping-particle":"","family":"Watling","given":"James I.","non-dropping-particle":"","parse-names":false,"suffix":""},{"dropping-particle":"","family":"Weller","given":"Britta","non-dropping-particle":"","parse-names":false,"suffix":""},{"dropping-particle":"","family":"Wells","given":"Konstans","non-dropping-particle":"","parse-names":false,"suffix":""},{"dropping-particle":"","family":"Westphal","given":"Catrin","non-dropping-particle":"","parse-names":false,"suffix":""},{"dropping-particle":"","family":"Wiafe","given":"Edward D.","non-dropping-particle":"","parse-names":false,"suffix":""},{"dropping-particle":"","family":"Williams","given":"Christopher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H.D.","non-dropping-particle":"","parse-names":false,"suffix":""},{"dropping-particle":"","family":"Wolters","given":"Volkmar","non-dropping-particle":"","parse-names":false,"suffix":""},{"dropping-particle":"","family":"Woodcock","given":"Ben A.","non-dropping-particle":"","parse-names":false,"suffix":""},{"dropping-particle":"","family":"Wu","given":"Jihua","non-dropping-particle":"","parse-names":false,"suffix":""},{"dropping-particle":"","family":"Wunderle","given":"Joseph M.","non-dropping-particle":"","parse-names":false,"suffix":""},{"dropping-particle":"","family":"Yamaura","given":"Yuichi","non-dropping-particle":"","parse-names":false,"suffix":""},{"dropping-particle":"","family":"Yoshikura","given":"Satoko","non-dropping-particle":"","parse-names":false,"suffix":""},{"dropping-particle":"","family":"Yu","given":"Douglas W.","non-dropping-particle":"","parse-names":false,"suffix":""},{"dropping-particle":"","family":"Zaitsev","given":"Andrey S.","non-dropping-particle":"","parse-names":false,"suffix":""},{"dropping-particle":"","family":"Zeidler","given":"Juliane","non-dropping-particle":"","parse-names":false,"suffix":""},{"dropping-particle":"","family":"Zou","given":"Fasheng","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W.","non-dropping-particle":"","parse-names":false,"suffix":""},{"dropping-particle":"","family":"Scharlemann","given":"Jï¿½rn P.W.","non-dropping-particle":"","parse-names":false,"suffix":""},{"dropping-particle":"","family":"Purvis","given":"Andy","non-dropping-particle":"","parse-names":false,"suffix":""}],"container-title":"Ecology and Evolution","id":"ITEM-2","issued":{"date-parts":[["2017"]]},"title":"The database of the PREDICTS (Projecting Responses of Ecological Diversity In Changing Terrestrial Systems) project","type":"article-journal"},"uris":["http://www.mendeley.com/documents/?uuid=d87cfbce-c646-44f1-bd55-9154ce36e35d"]}],"mendeley":{"formattedCitation":"(Hudson &lt;i&gt;et al.&lt;/i&gt; 2014, 2017)","manualFormatting":"Hudson et al. (2014, 2017)","plainTextFormattedCitation":"(Hudson et al. 2014, 2017)","previouslyFormattedCitation":"(Hudson &lt;i&gt;et al.&lt;/i&gt; 2014, 2017)"},"properties":{"noteIndex":0},"schema":"https://github.com/citation-style-language/schema/raw/master/csl-citation.json"}</w:instrText>
      </w:r>
      <w:r w:rsidR="00C95320">
        <w:rPr>
          <w:rStyle w:val="SubtleEmphasis"/>
          <w:i w:val="0"/>
          <w:iCs w:val="0"/>
          <w:color w:val="auto"/>
        </w:rPr>
        <w:fldChar w:fldCharType="separate"/>
      </w:r>
      <w:r w:rsidR="00C95320" w:rsidRPr="00C95320">
        <w:rPr>
          <w:rStyle w:val="SubtleEmphasis"/>
          <w:i w:val="0"/>
          <w:iCs w:val="0"/>
          <w:noProof/>
          <w:color w:val="auto"/>
        </w:rPr>
        <w:t xml:space="preserve">Hudson </w:t>
      </w:r>
      <w:r w:rsidR="00C95320" w:rsidRPr="00C95320">
        <w:rPr>
          <w:rStyle w:val="SubtleEmphasis"/>
          <w:iCs w:val="0"/>
          <w:noProof/>
          <w:color w:val="auto"/>
        </w:rPr>
        <w:t>et al.</w:t>
      </w:r>
      <w:r w:rsidR="00C95320" w:rsidRPr="00C95320">
        <w:rPr>
          <w:rStyle w:val="SubtleEmphasis"/>
          <w:i w:val="0"/>
          <w:iCs w:val="0"/>
          <w:noProof/>
          <w:color w:val="auto"/>
        </w:rPr>
        <w:t xml:space="preserve"> </w:t>
      </w:r>
      <w:r w:rsidR="00AA45D3">
        <w:rPr>
          <w:rStyle w:val="SubtleEmphasis"/>
          <w:i w:val="0"/>
          <w:iCs w:val="0"/>
          <w:noProof/>
          <w:color w:val="auto"/>
        </w:rPr>
        <w:t>(</w:t>
      </w:r>
      <w:r w:rsidR="00C95320" w:rsidRPr="00C95320">
        <w:rPr>
          <w:rStyle w:val="SubtleEmphasis"/>
          <w:i w:val="0"/>
          <w:iCs w:val="0"/>
          <w:noProof/>
          <w:color w:val="auto"/>
        </w:rPr>
        <w:t>2014, 2017)</w:t>
      </w:r>
      <w:r w:rsidR="00C95320">
        <w:rPr>
          <w:rStyle w:val="SubtleEmphasis"/>
          <w:i w:val="0"/>
          <w:iCs w:val="0"/>
          <w:color w:val="auto"/>
        </w:rPr>
        <w:fldChar w:fldCharType="end"/>
      </w:r>
      <w:r w:rsidR="00C95320">
        <w:rPr>
          <w:rStyle w:val="SubtleEmphasis"/>
          <w:i w:val="0"/>
          <w:iCs w:val="0"/>
          <w:color w:val="auto"/>
        </w:rPr>
        <w:t xml:space="preserve"> </w:t>
      </w:r>
      <w:r w:rsidR="00131EA1">
        <w:rPr>
          <w:rStyle w:val="SubtleEmphasis"/>
          <w:i w:val="0"/>
          <w:iCs w:val="0"/>
          <w:color w:val="auto"/>
        </w:rPr>
        <w:t>for more details</w:t>
      </w:r>
      <w:r w:rsidR="003A2667">
        <w:rPr>
          <w:rStyle w:val="SubtleEmphasis"/>
          <w:i w:val="0"/>
          <w:iCs w:val="0"/>
          <w:color w:val="auto"/>
        </w:rPr>
        <w:t>)</w:t>
      </w:r>
      <w:r w:rsidR="00600F64" w:rsidRPr="236750AC">
        <w:rPr>
          <w:rStyle w:val="SubtleEmphasis"/>
          <w:i w:val="0"/>
          <w:iCs w:val="0"/>
          <w:color w:val="auto"/>
        </w:rPr>
        <w:t xml:space="preserve">. </w:t>
      </w:r>
      <w:r w:rsidR="006B6AF0">
        <w:rPr>
          <w:rStyle w:val="SubtleEmphasis"/>
          <w:i w:val="0"/>
          <w:iCs w:val="0"/>
          <w:color w:val="auto"/>
        </w:rPr>
        <w:t xml:space="preserve">Each site is also characterised </w:t>
      </w:r>
      <w:r w:rsidR="00EF003D">
        <w:rPr>
          <w:rStyle w:val="SubtleEmphasis"/>
          <w:i w:val="0"/>
          <w:iCs w:val="0"/>
          <w:color w:val="auto"/>
        </w:rPr>
        <w:t>in terms of</w:t>
      </w:r>
      <w:r w:rsidR="006B6AF0">
        <w:rPr>
          <w:rStyle w:val="SubtleEmphasis"/>
          <w:i w:val="0"/>
          <w:iCs w:val="0"/>
          <w:color w:val="auto"/>
        </w:rPr>
        <w:t xml:space="preserve"> l</w:t>
      </w:r>
      <w:r w:rsidR="006B6AF0" w:rsidRPr="236750AC">
        <w:rPr>
          <w:rStyle w:val="SubtleEmphasis"/>
          <w:i w:val="0"/>
          <w:iCs w:val="0"/>
          <w:color w:val="auto"/>
        </w:rPr>
        <w:t>and</w:t>
      </w:r>
      <w:r w:rsidR="00600F64" w:rsidRPr="236750AC">
        <w:rPr>
          <w:rStyle w:val="SubtleEmphasis"/>
          <w:i w:val="0"/>
          <w:iCs w:val="0"/>
          <w:color w:val="auto"/>
        </w:rPr>
        <w:t xml:space="preserve">-use </w:t>
      </w:r>
      <w:r w:rsidR="006B6AF0" w:rsidRPr="236750AC">
        <w:rPr>
          <w:rStyle w:val="SubtleEmphasis"/>
          <w:i w:val="0"/>
          <w:iCs w:val="0"/>
          <w:color w:val="auto"/>
        </w:rPr>
        <w:t>intensit</w:t>
      </w:r>
      <w:r w:rsidR="006B6AF0">
        <w:rPr>
          <w:rStyle w:val="SubtleEmphasis"/>
          <w:i w:val="0"/>
          <w:iCs w:val="0"/>
          <w:color w:val="auto"/>
        </w:rPr>
        <w:t>y</w:t>
      </w:r>
      <w:r w:rsidR="00C424A7">
        <w:rPr>
          <w:rStyle w:val="SubtleEmphasis"/>
          <w:i w:val="0"/>
          <w:iCs w:val="0"/>
          <w:color w:val="auto"/>
        </w:rPr>
        <w:t xml:space="preserve"> </w:t>
      </w:r>
      <w:r w:rsidR="00A41302">
        <w:rPr>
          <w:rStyle w:val="SubtleEmphasis"/>
          <w:i w:val="0"/>
          <w:iCs w:val="0"/>
          <w:color w:val="auto"/>
        </w:rPr>
        <w:t xml:space="preserve">based on </w:t>
      </w:r>
      <w:r w:rsidR="00590F43">
        <w:rPr>
          <w:rStyle w:val="SubtleEmphasis"/>
          <w:i w:val="0"/>
          <w:iCs w:val="0"/>
          <w:color w:val="auto"/>
        </w:rPr>
        <w:t>land-use-specific criteria</w:t>
      </w:r>
      <w:r w:rsidR="00C424A7">
        <w:rPr>
          <w:rStyle w:val="SubtleEmphasis"/>
          <w:i w:val="0"/>
          <w:iCs w:val="0"/>
          <w:color w:val="auto"/>
        </w:rPr>
        <w:t xml:space="preserve"> </w:t>
      </w:r>
      <w:r w:rsidR="00177F56">
        <w:rPr>
          <w:rStyle w:val="SubtleEmphasis"/>
          <w:i w:val="0"/>
          <w:iCs w:val="0"/>
          <w:color w:val="auto"/>
        </w:rPr>
        <w:t>(</w:t>
      </w:r>
      <w:r w:rsidR="00C424A7">
        <w:rPr>
          <w:rStyle w:val="SubtleEmphasis"/>
          <w:i w:val="0"/>
          <w:iCs w:val="0"/>
          <w:color w:val="auto"/>
        </w:rPr>
        <w:t xml:space="preserve">such as </w:t>
      </w:r>
      <w:r w:rsidR="00177F56">
        <w:rPr>
          <w:rStyle w:val="SubtleEmphasis"/>
          <w:i w:val="0"/>
          <w:iCs w:val="0"/>
          <w:color w:val="auto"/>
        </w:rPr>
        <w:t xml:space="preserve">mechanisation degree, </w:t>
      </w:r>
      <w:r w:rsidR="00C424A7">
        <w:rPr>
          <w:rStyle w:val="SubtleEmphasis"/>
          <w:i w:val="0"/>
          <w:iCs w:val="0"/>
          <w:color w:val="auto"/>
        </w:rPr>
        <w:t>crop diversity</w:t>
      </w:r>
      <w:r w:rsidR="00177F56">
        <w:rPr>
          <w:rStyle w:val="SubtleEmphasis"/>
          <w:i w:val="0"/>
          <w:iCs w:val="0"/>
          <w:color w:val="auto"/>
        </w:rPr>
        <w:t xml:space="preserve"> and</w:t>
      </w:r>
      <w:r w:rsidR="00C67330">
        <w:rPr>
          <w:rStyle w:val="SubtleEmphasis"/>
          <w:i w:val="0"/>
          <w:iCs w:val="0"/>
          <w:color w:val="auto"/>
        </w:rPr>
        <w:t xml:space="preserve"> </w:t>
      </w:r>
      <w:r w:rsidR="00D37028">
        <w:rPr>
          <w:rStyle w:val="SubtleEmphasis"/>
          <w:i w:val="0"/>
          <w:iCs w:val="0"/>
          <w:color w:val="auto"/>
        </w:rPr>
        <w:t>agricultural inputs for cropland</w:t>
      </w:r>
      <w:r w:rsidR="00177F56">
        <w:rPr>
          <w:rStyle w:val="SubtleEmphasis"/>
          <w:i w:val="0"/>
          <w:iCs w:val="0"/>
          <w:color w:val="auto"/>
        </w:rPr>
        <w:t>;</w:t>
      </w:r>
      <w:r w:rsidR="0083552D">
        <w:rPr>
          <w:rStyle w:val="SubtleEmphasis"/>
          <w:i w:val="0"/>
          <w:iCs w:val="0"/>
          <w:color w:val="auto"/>
        </w:rPr>
        <w:t xml:space="preserve"> </w:t>
      </w:r>
      <w:r w:rsidR="0083552D" w:rsidRPr="009D639C">
        <w:rPr>
          <w:rStyle w:val="SubtleEmphasis"/>
          <w:rFonts w:cstheme="minorHAnsi"/>
          <w:i w:val="0"/>
          <w:iCs w:val="0"/>
          <w:color w:val="auto"/>
        </w:rPr>
        <w:fldChar w:fldCharType="begin" w:fldLock="1"/>
      </w:r>
      <w:r w:rsidR="00C95320">
        <w:rPr>
          <w:rStyle w:val="SubtleEmphasis"/>
          <w:rFonts w:cstheme="minorHAnsi"/>
          <w:i w:val="0"/>
          <w:iCs w:val="0"/>
          <w:color w:val="auto"/>
        </w:rPr>
        <w:instrText>ADDIN CSL_CITATION {"citationItems":[{"id":"ITEM-1","itemData":{"DOI":"10.1002/ece3.1303","ISBN":"2045-7758","ISSN":"20457758","PMID":"25558364","abstract":"Biodiversity continues to decline in the face of increasing anthropogenic pressures such as habitat destruction, exploitation, pollution and introduction of alien species. Existing global databases of species’ threat status or population time series are dominated by charismatic species. The collation of datasets with broad taxonomic and biogeographic extents, and that support computation of a range of biodiversity indicators, is necessary to enable better understanding of historical declines and to project – and avert – future declines. We describe and assess a new database of more than 1.6 million samples from 78 countries representing over 28,000 species, collated from existing spatial comparisons of local-scale biodiversity exposed to different intensities and types of anthropogenic pressures, from terrestrial sites around the world. The database contains measurements taken in 208 (of 814) ecoregions, 13 (of 14) biomes, 25 (of 35) biodiversity hotspots and 16 (of 17) megadiverse countries. The database contains more than 1% of the total number of all species described, and more than 1% of the described species within many taxonomic groups – including flowering plants, gymnosperms, birds, mammals, reptiles, amphibians, beetles, lepidopterans and hymenopterans. The dataset, which is still being added to, is therefore already considerably larger and more representative than those used by previous quantitative models of biodiversity trends and responses. The database is being assembled as part of the PREDICTS project (Projecting Responses of Ecological Diversity In Changing Terrestrial Systems – www.predicts.org.uk). We make site-level summary data available alongside this article. The full database will be publicly available in 2015.","author":[{"dropping-particle":"","family":"Hudson","given":"Lawrence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R.P.","non-dropping-particle":"","parse-names":false,"suffix":""},{"dropping-particle":"","family":"Senior","given":"Rebecca A.","non-dropping-particle":"","parse-names":false,"suffix":""},{"dropping-particle":"","family":"Bennett","given":"Dominic J.","non-dropping-particle":"","parse-names":false,"suffix":""},{"dropping-particle":"","family":"Booth","given":"Hollie","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ía-Londoño","given":"Susy","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D.","non-dropping-particle":"","parse-names":false,"suffix":""},{"dropping-particle":"","family":"Pan","given":"Yuan","non-dropping-particle":"","parse-names":false,"suffix":""},{"dropping-particle":"","family":"White","given":"Hannah J.","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ncrenaz","given":"Marc","non-dropping-particle":"","parse-names":false,"suffix":""},{"dropping-particle":"","family":"Arbeláez-Cortés","given":"Enrique","non-dropping-particle":"","parse-names":false,"suffix":""},{"dropping-particle":"","family":"Armbrecht","given":"Inge","non-dropping-particle":"","parse-names":false,"suffix":""},{"dropping-particle":"","family":"Azhar","given":"Badrul","non-dropping-particle":"","parse-names":false,"suffix":""},{"dropping-particle":"","family":"Azpiroz","given":"Adrián B.","non-dropping-particle":"","parse-names":false,"suffix":""},{"dropping-particle":"","family":"Baeten","given":"Lander","non-dropping-particle":"","parse-names":false,"suffix":""},{"dropping-particle":"","family":"Báldi","given":"András","non-dropping-particle":"","parse-names":false,"suffix":""},{"dropping-particle":"","family":"Banks","given":"John E.","non-dropping-particle":"","parse-names":false,"suffix":""},{"dropping-particle":"","family":"Barlow","given":"Jos","non-dropping-particle":"","parse-names":false,"suffix":""},{"dropping-particle":"","family":"Batáry","given":"Péter","non-dropping-particle":"","parse-names":false,"suffix":""},{"dropping-particle":"","family":"Bates","given":"Adam J.","non-dropping-particle":"","parse-names":false,"suffix":""},{"dropping-particle":"","family":"Bayne","given":"Erin M.","non-dropping-particle":"","parse-names":false,"suffix":""},{"dropping-particle":"","family":"Beja","given":"Pedro","non-dropping-particle":"","parse-names":false,"suffix":""},{"dropping-particle":"","family":"Berg","given":"Åke","non-dropping-particle":"","parse-names":false,"suffix":""},{"dropping-particle":"","family":"Berry","given":"Nicholas J.","non-dropping-particle":"","parse-names":false,"suffix":""},{"dropping-particle":"","family":"Bicknell","given":"Jake E.","non-dropping-particle":"","parse-names":false,"suffix":""},{"dropping-particle":"","family":"Bihn","given":"Jochen H.","non-dropping-particle":"","parse-names":false,"suffix":""},{"dropping-particle":"","family":"Böhning-Gaese","given":"Katrin","non-dropping-particle":"","parse-names":false,"suffix":""},{"dropping-particle":"","family":"Boekhout","given":"Teun","non-dropping-particle":"","parse-names":false,"suffix":""},{"dropping-particle":"","family":"Boutin","given":"Céline","non-dropping-particle":"","parse-names":false,"suffix":""},{"dropping-particle":"","family":"Bouyer","given":"Jérémy","non-dropping-particle":"","parse-names":false,"suffix":""},{"dropping-particle":"","family":"Brearley","given":"Francis Q.","non-dropping-particle":"","parse-names":false,"suffix":""},{"dropping-particle":"","family":"Brito","given":"Isabel","non-dropping-particle":"","parse-names":false,"suffix":""},{"dropping-particle":"","family":"Brunet","given":"Jörg","non-dropping-particle":"","parse-names":false,"suffix":""},{"dropping-particle":"","family":"Buczkowski","given":"Grzegorz","non-dropping-particle":"","parse-names":false,"suffix":""},{"dropping-particle":"","family":"Buscardo","given":"Erika","non-dropping-particle":"","parse-names":false,"suffix":""},{"dropping-particle":"","family":"Cabra-García","given":"Jimmy","non-dropping-particle":"","parse-names":false,"suffix":""},{"dropping-particle":"","family":"Calviño-Cancela","given":"María","non-dropping-particle":"","parse-names":false,"suffix":""},{"dropping-particle":"","family":"Cameron","given":"Sydney A.","non-dropping-particle":"","parse-names":false,"suffix":""},{"dropping-particle":"","family":"Cancello","given":"Eliana M.","non-dropping-particle":"","parse-names":false,"suffix":""},{"dropping-particle":"","family":"Carrijo","given":"Tiago F.","non-dropping-particle":"","parse-names":false,"suffix":""},{"dropping-particle":"","family":"Carvalho","given":"Anelena L.","non-dropping-particle":"","parse-names":false,"suffix":""},{"dropping-particle":"","family":"Castro","given":"Helena","non-dropping-particle":"","parse-names":false,"suffix":""},{"dropping-particle":"","family":"Castro-Luna","given":"Alejandro A.","non-dropping-particle":"","parse-names":false,"suffix":""},{"dropping-particle":"","family":"Cerda","given":"Rolando","non-dropping-particle":"","parse-names":false,"suffix":""},{"dropping-particle":"","family":"Cerezo","given":"Alexis","non-dropping-particle":"","parse-names":false,"suffix":""},{"dropping-particle":"","family":"Chauvat","given":"Matthieu","non-dropping-particle":"","parse-names":false,"suffix":""},{"dropping-particle":"","family":"Clarke","given":"Frank M.","non-dropping-particle":"","parse-names":false,"suffix":""},{"dropping-particle":"","family":"Cleary","given":"Daniel F.R.","non-dropping-particle":"","parse-names":false,"suffix":""},{"dropping-particle":"","family":"Connop","given":"Stuart P.","non-dropping-particle":"","parse-names":false,"suffix":""},{"dropping-particle":"","family":"D'Aniello","given":"Biagio","non-dropping-particle":"","parse-names":false,"suffix":""},{"dropping-particle":"","family":"Silva","given":"Pedro Giovâni","non-dropping-particle":"da","parse-names":false,"suffix":""},{"dropping-particle":"","family":"Darvill","given":"Ben","non-dropping-particle":"","parse-names":false,"suffix":""},{"dropping-particle":"","family":"Dauber","given":"Jens","non-dropping-particle":"","parse-names":false,"suffix":""},{"dropping-particle":"","family":"Dejean","given":"Alain","non-dropping-particle":"","parse-names":false,"suffix":""},{"dropping-particle":"","family":"Diekötter","given":"Tim","non-dropping-particle":"","parse-names":false,"suffix":""},{"dropping-particle":"","family":"Dominguez-Haydar","given":"Yamileth","non-dropping-particle":"","parse-names":false,"suffix":""},{"dropping-particle":"","family":"Dormann","given":"Carsten F.","non-dropping-particle":"","parse-names":false,"suffix":""},{"dropping-particle":"","family":"Dumont","given":"Bertrand","non-dropping-particle":"","parse-names":false,"suffix":""},{"dropping-particle":"","family":"Dures","given":"Simon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lek","given":"Zoltán","non-dropping-particle":"","parse-names":false,"suffix":""},{"dropping-particle":"","family":"Entling","given":"Martin 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M.","non-dropping-particle":"","parse-names":false,"suffix":""},{"dropping-particle":"","family":"Ficetola","given":"Gentile F.","non-dropping-particle":"","parse-names":false,"suffix":""},{"dropping-particle":"","family":"Filgueiras","given":"Bruno K.C.","non-dropping-particle":"","parse-names":false,"suffix":""},{"dropping-particle":"","family":"Fonte","given":"Steven J.","non-dropping-particle":"","parse-names":false,"suffix":""},{"dropping-particle":"","family":"Fraser","given":"Lauchlan H.","non-dropping-particle":"","parse-names":false,"suffix":""},{"dropping-particle":"","family":"Fukuda","given":"Daisuke","non-dropping-particle":"","parse-names":false,"suffix":""},{"dropping-particle":"","family":"Furlani","given":"Dario","non-dropping-particle":"","parse-names":false,"suffix":""},{"dropping-particle":"","family":"Ganzhorn","given":"Jörg U.","non-dropping-particle":"","parse-names":false,"suffix":""},{"dropping-particle":"","family":"Garden","given":"Jenni G.","non-dropping-particle":"","parse-names":false,"suffix":""},{"dropping-particle":"","family":"Gheler-Costa","given":"Carla","non-dropping-particle":"","parse-names":false,"suffix":""},{"dropping-particle":"","family":"Giordani","given":"Paolo","non-dropping-particle":"","parse-names":false,"suffix":""},{"dropping-particle":"","family":"Giordano","given":"Simonetta","non-dropping-particle":"","parse-names":false,"suffix":""},{"dropping-particle":"","family":"Gottschalk","given":"Marco S.","non-dropping-particle":"","parse-names":false,"suffix":""},{"dropping-particle":"","family":"Goulson","given":"Dave","non-dropping-particle":"","parse-names":false,"suffix":""},{"dropping-particle":"","family":"Gove","given":"Aaron D.","non-dropping-particle":"","parse-names":false,"suffix":""},{"dropping-particle":"","family":"Grogan","given":"James","non-dropping-particle":"","parse-names":false,"suffix":""},{"dropping-particle":"","family":"Hanley","given":"Mick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R.","non-dropping-particle":"","parse-names":false,"suffix":""},{"dropping-particle":"","family":"Hawes","given":"Joseph E.","non-dropping-particle":"","parse-names":false,"suffix":""},{"dropping-particle":"","family":"Hébert","given":"Christian","non-dropping-particle":"","parse-names":false,"suffix":""},{"dropping-particle":"","family":"Helden","given":"Alvin J.","non-dropping-particle":"","parse-names":false,"suffix":""},{"dropping-particle":"","family":"Henden","given":"John André","non-dropping-particle":"","parse-names":false,"suffix":""},{"dropping-particle":"","family":"Hernández","given":"Lionel","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organ","given":"Finbarr G.","non-dropping-particle":"","parse-names":false,"suffix":""},{"dropping-particle":"","family":"Horváth","given":"Roland","non-dropping-particle":"","parse-names":false,"suffix":""},{"dropping-particle":"","family":"Hylander","given":"Kristoffer","non-dropping-particle":"","parse-names":false,"suffix":""},{"dropping-particle":"","family":"Isaacs-Cubides","given":"Paola","non-dropping-particle":"","parse-names":false,"suffix":""},{"dropping-particle":"","family":"Ishitani","given":"Masahiro","non-dropping-particle":"","parse-names":false,"suffix":""},{"dropping-particle":"","family":"Jacobs","given":"Carmen T.","non-dropping-particle":"","parse-names":false,"suffix":""},{"dropping-particle":"","family":"Jaramillo","given":"Víctor J.","non-dropping-particle":"","parse-names":false,"suffix":""},{"dropping-particle":"","family":"Jauker","given":"Birgit","non-dropping-particle":"","parse-names":false,"suffix":""},{"dropping-particle":"","family":"Jonsell","given":"Mats","non-dropping-particle":"","parse-names":false,"suffix":""},{"dropping-particle":"","family":"Jung","given":"Thomas S.","non-dropping-particle":"","parse-names":false,"suffix":""},{"dropping-particle":"","family":"Kapoor","given":"Vena","non-dropping-particle":"","parse-names":false,"suffix":""},{"dropping-particle":"","family":"Kati","given":"Vassiliki","non-dropping-particle":"","parse-names":false,"suffix":""},{"dropping-particle":"","family":"Katovai","given":"Eric","non-dropping-particle":"","parse-names":false,"suffix":""},{"dropping-particle":"","family":"Kessler","given":"Michael","non-dropping-particle":"","parse-names":false,"suffix":""},{"dropping-particle":"","family":"Knop","given":"Eva","non-dropping-particle":"","parse-names":false,"suffix":""},{"dropping-particle":"","family":"Kolb","given":"Annette","non-dropping-particle":"","parse-names":false,"suffix":""},{"dropping-particle":"","family":"Korösi","given":"Ádám","non-dropping-particle":"","parse-names":false,"suffix":""},{"dropping-particle":"","family":"Lachat","given":"Thibault","non-dropping-particle":"","parse-names":false,"suffix":""},{"dropping-particle":"","family":"Lantschner","given":"Victoria","non-dropping-particle":"","parse-names":false,"suffix":""},{"dropping-particle":"","family":"Féon","given":"Violette","non-dropping-particle":"Le","parse-names":false,"suffix":""},{"dropping-particle":"","family":"Lebuhn","given":"Gretchen","non-dropping-particle":"","parse-names":false,"suffix":""},{"dropping-particle":"","family":"Légaré","given":"Jean Philippe","non-dropping-particle":"","parse-names":false,"suffix":""},{"dropping-particle":"","family":"Letcher","given":"Susan G.","non-dropping-particle":"","parse-names":false,"suffix":""},{"dropping-particle":"","family":"Littlewood","given":"Nick A.","non-dropping-particle":"","parse-names":false,"suffix":""},{"dropping-particle":"","family":"López-Quintero","given":"Carlos A.","non-dropping-particle":"","parse-names":false,"suffix":""},{"dropping-particle":"","family":"Louhaichi","given":"Mounir","non-dropping-particle":"","parse-names":false,"suffix":""},{"dropping-particle":"","family":"Lövei","given":"Gabor L.","non-dropping-particle":"","parse-names":false,"suffix":""},{"dropping-particle":"","family":"Lucas-Borja","given":"Manuel Esteban","non-dropping-particle":"","parse-names":false,"suffix":""},{"dropping-particle":"","family":"Luja","given":"Victor H.","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Aldrin","non-dropping-particle":"","parse-names":false,"suffix":""},{"dropping-particle":"","family":"Marin-Spiotta","given":"Erika","non-dropping-particle":"","parse-names":false,"suffix":""},{"dropping-particle":"","family":"Marshall","given":"E. J.P.","non-dropping-particle":"","parse-names":false,"suffix":""},{"dropping-particle":"","family":"Martínez","given":"Eliana","non-dropping-particle":"","parse-names":false,"suffix":""},{"dropping-particle":"","family":"Mayfield","given":"Margaret M.","non-dropping-particle":"","parse-names":false,"suffix":""},{"dropping-particle":"","family":"Mikusinski","given":"Grzegorz","non-dropping-particle":"","parse-names":false,"suffix":""},{"dropping-particle":"","family":"Milder","given":"Jeffrey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Naidoo","given":"Robin","non-dropping-particle":"","parse-names":false,"suffix":""},{"dropping-particle":"","family":"Nakamura","given":"Ak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A.","non-dropping-particle":"","parse-names":false,"suffix":""},{"dropping-particle":"","family":"Neuschulz","given":"Eike L.","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Ari","non-dropping-particle":"","parse-names":false,"suffix":""},{"dropping-particle":"","family":"Nöske","given":"Nicole M.","non-dropping-particle":"","parse-names":false,"suffix":""},{"dropping-particle":"","family":"O'Dea","given":"Niall","non-dropping-particle":"","parse-names":false,"suffix":""},{"dropping-particle":"","family":"Oduro","given":"William","non-dropping-particle":"","parse-names":false,"suffix":""},{"dropping-particle":"","family":"Ofori-Boateng","given":"Caleb","non-dropping-particle":"","parse-names":false,"suffix":""},{"dropping-particle":"","family":"Oke","given":"Chris O.","non-dropping-particle":"","parse-names":false,"suffix":""},{"dropping-particle":"","family":"Osgathorpe","given":"Lynne M.","non-dropping-particle":"","parse-names":false,"suffix":""},{"dropping-particle":"","family":"Paritsis","given":"Juan","non-dropping-particle":"","parse-names":false,"suffix":""},{"dropping-particle":"","family":"Parra-H","given":"Alejandro","non-dropping-particle":"","parse-names":false,"suffix":""},{"dropping-particle":"","family":"Pelegrin","given":"Nicolás","non-dropping-particle":"","parse-names":false,"suffix":""},{"dropping-particle":"","family":"Peres","given":"Carlos A.","non-dropping-particle":"","parse-names":false,"suffix":""},{"dropping-particle":"","family":"Persson","given":"Anna S.","non-dropping-particle":"","parse-names":false,"suffix":""},{"dropping-particle":"","family":"Petanidou","given":"Theodora","non-dropping-particle":"","parse-names":false,"suffix":""},{"dropping-particle":"","family":"Phalan","given":"Ben","non-dropping-particle":"","parse-names":false,"suffix":""},{"dropping-particle":"","family":"Philips","given":"T. Keith","non-dropping-particle":"","parse-names":false,"suffix":""},{"dropping-particle":"","family":"Poveda","given":"Katja","non-dropping-particle":"","parse-names":false,"suffix":""},{"dropping-particle":"","family":"Power","given":"Eileen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ça","given":"Vânia","non-dropping-particle":"","parse-names":false,"suffix":""},{"dropping-particle":"","family":"Quaranta","given":"Marino","non-dropping-particle":"","parse-names":false,"suffix":""},{"dropping-particle":"","family":"Quintero","given":"Carolina","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T.","non-dropping-particle":"","parse-names":false,"suffix":""},{"dropping-particle":"","family":"Ribeiro","given":"Danilo B.","non-dropping-particle":"","parse-names":false,"suffix":""},{"dropping-particle":"","family":"Richardson","given":"Barbara A.","non-dropping-particle":"","parse-names":false,"suffix":""},{"dropping-particle":"","family":"Richardson","given":"Michael J.","non-dropping-particle":"","parse-names":false,"suffix":""},{"dropping-particle":"","family":"Robles","given":"Carolina A.","non-dropping-particle":"","parse-names":false,"suffix":""},{"dropping-particle":"","family":"Römbke","given":"Jörg","non-dropping-particle":"","parse-names":false,"suffix":""},{"dropping-particle":"","family":"Romero-Duque","given":"Luz Piedad","non-dropping-particle":"","parse-names":false,"suffix":""},{"dropping-particle":"","family":"Rosselli","given":"Loreta","non-dropping-particle":"","parse-names":false,"suffix":""},{"dropping-particle":"","family":"Rossiter","given":"Stephen J.","non-dropping-particle":"","parse-names":false,"suffix":""},{"dropping-particle":"","family":"Roulston","given":"T'ai H.","non-dropping-particle":"","parse-names":false,"suffix":""},{"dropping-particle":"","family":"Rousseau","given":"Laurent","non-dropping-particle":"","parse-names":false,"suffix":""},{"dropping-particle":"","family":"Sadler","given":"Jonathan P.","non-dropping-particle":"","parse-names":false,"suffix":""},{"dropping-particle":"","family":"Sáfián","given":"Szabolcs","non-dropping-particle":"","parse-names":false,"suffix":""},{"dropping-particle":"","family":"Saldaña-Vázquez","given":"Romeo A.","non-dropping-particle":"","parse-names":false,"suffix":""},{"dropping-particle":"","family":"Samnegård","given":"Ulrika","non-dropping-particle":"","parse-names":false,"suffix":""},{"dropping-particle":"","family":"Schüepp","given":"Christof","non-dropping-particle":"","parse-names":false,"suffix":""},{"dropping-particle":"","family":"Schweiger","given":"Oliver","non-dropping-particle":"","parse-names":false,"suffix":""},{"dropping-particle":"","family":"Sedlock","given":"Jodi L.","non-dropping-particle":"","parse-names":false,"suffix":""},{"dropping-particle":"","family":"Shahabuddin","given":"Ghazala","non-dropping-particle":"","parse-names":false,"suffix":""},{"dropping-particle":"","family":"Sheil","given":"Douglas","non-dropping-particle":"","parse-names":false,"suffix":""},{"dropping-particle":"","family":"Silva","given":"Fernando A.B.","non-dropping-particle":"","parse-names":false,"suffix":""},{"dropping-particle":"","family":"Slade","given":"Eleanor M.","non-dropping-particle":"","parse-names":false,"suffix":""},{"dropping-particle":"","family":"Smith-Pardo","given":"Allan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J.","non-dropping-particle":"","parse-names":false,"suffix":""},{"dropping-particle":"","family":"Sosa","given":"Ramón A.","non-dropping-particle":"","parse-names":false,"suffix":""},{"dropping-particle":"","family":"Stout","given":"Jane C.","non-dropping-particle":"","parse-names":false,"suffix":""},{"dropping-particle":"","family":"Struebig","given":"Matthew J.","non-dropping-particle":"","parse-names":false,"suffix":""},{"dropping-particle":"","family":"Sung","given":"Yik Hei","non-dropping-particle":"","parse-names":false,"suffix":""},{"dropping-particle":"","family":"Threlfall","given":"Caragh G.","non-dropping-particle":"","parse-names":false,"suffix":""},{"dropping-particle":"","family":"Tonietto","given":"Rebecca","non-dropping-particle":"","parse-names":false,"suffix":""},{"dropping-particle":"","family":"Tóthmérész","given":"Bé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M.","non-dropping-particle":"","parse-names":false,"suffix":""},{"dropping-particle":"","family":"Vanbergen","given":"Adam J.","non-dropping-particle":"","parse-names":false,"suffix":""},{"dropping-particle":"","family":"Vassilev","given":"Kiril","non-dropping-particle":"","parse-names":false,"suffix":""},{"dropping-particle":"","family":"Verboven","given":"Hans A.F.","non-dropping-particle":"","parse-names":false,"suffix":""},{"dropping-particle":"","family":"Vergara","given":"Carlos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M.","non-dropping-particle":"","parse-names":false,"suffix":""},{"dropping-particle":"","family":"Verhulst","given":"Jort","non-dropping-particle":"","parse-names":false,"suffix":""},{"dropping-particle":"","family":"Walker","given":"Tony R.","non-dropping-particle":"","parse-names":false,"suffix":""},{"dropping-particle":"","family":"Wang","given":"Yanping","non-dropping-particle":"","parse-names":false,"suffix":""},{"dropping-particle":"","family":"Watling","given":"James I.","non-dropping-particle":"","parse-names":false,"suffix":""},{"dropping-particle":"","family":"Wells","given":"Konstans","non-dropping-particle":"","parse-names":false,"suffix":""},{"dropping-particle":"","family":"Williams","given":"Christopher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H.D.","non-dropping-particle":"","parse-names":false,"suffix":""},{"dropping-particle":"","family":"Woodcock","given":"Ben A.","non-dropping-particle":"","parse-names":false,"suffix":""},{"dropping-particle":"","family":"Yu","given":"Douglas W.","non-dropping-particle":"","parse-names":false,"suffix":""},{"dropping-particle":"","family":"Zaitsev","given":"Andrey S.","non-dropping-particle":"","parse-names":false,"suffix":""},{"dropping-particle":"","family":"Collen","given":"Ben","non-dropping-particle":"","parse-names":false,"suffix":""},{"dropping-particle":"","family":"Ewers","given":"Rob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W.","non-dropping-particle":"","parse-names":false,"suffix":""},{"dropping-particle":"","family":"Scharlemann","given":"Jörn P.W.","non-dropping-particle":"","parse-names":false,"suffix":""},{"dropping-particle":"","family":"Purvis","given":"Andy","non-dropping-particle":"","parse-names":false,"suffix":""}],"container-title":"Ecology and Evolution","id":"ITEM-1","issued":{"date-parts":[["2014"]]},"title":"The PREDICTS database: A global database of how local terrestrial biodiversity responds to human impacts","type":"article-journal"},"uris":["http://www.mendeley.com/documents/?uuid=610a0786-0539-42fd-9a88-76a6064117bb"]}],"mendeley":{"formattedCitation":"(Hudson &lt;i&gt;et al.&lt;/i&gt; 2014)","manualFormatting":"Hudson et al. (2014)","plainTextFormattedCitation":"(Hudson et al. 2014)","previouslyFormattedCitation":"(Hudson &lt;i&gt;et al.&lt;/i&gt; 2014)"},"properties":{"noteIndex":0},"schema":"https://github.com/citation-style-language/schema/raw/master/csl-citation.json"}</w:instrText>
      </w:r>
      <w:r w:rsidR="0083552D" w:rsidRPr="009D639C">
        <w:rPr>
          <w:rStyle w:val="SubtleEmphasis"/>
          <w:rFonts w:cstheme="minorHAnsi"/>
          <w:i w:val="0"/>
          <w:iCs w:val="0"/>
          <w:color w:val="auto"/>
        </w:rPr>
        <w:fldChar w:fldCharType="separate"/>
      </w:r>
      <w:r w:rsidR="0083552D" w:rsidRPr="009D639C">
        <w:rPr>
          <w:rStyle w:val="SubtleEmphasis"/>
          <w:rFonts w:cstheme="minorHAnsi"/>
          <w:i w:val="0"/>
          <w:iCs w:val="0"/>
          <w:noProof/>
          <w:color w:val="auto"/>
        </w:rPr>
        <w:t xml:space="preserve">Hudson </w:t>
      </w:r>
      <w:r w:rsidR="0083552D" w:rsidRPr="009D639C">
        <w:rPr>
          <w:rStyle w:val="SubtleEmphasis"/>
          <w:rFonts w:cstheme="minorHAnsi"/>
          <w:iCs w:val="0"/>
          <w:noProof/>
          <w:color w:val="auto"/>
        </w:rPr>
        <w:t>et al.</w:t>
      </w:r>
      <w:r w:rsidR="0083552D" w:rsidRPr="009D639C">
        <w:rPr>
          <w:rStyle w:val="SubtleEmphasis"/>
          <w:rFonts w:cstheme="minorHAnsi"/>
          <w:i w:val="0"/>
          <w:iCs w:val="0"/>
          <w:noProof/>
          <w:color w:val="auto"/>
        </w:rPr>
        <w:t xml:space="preserve"> </w:t>
      </w:r>
      <w:r w:rsidR="009D639C" w:rsidRPr="009D639C">
        <w:rPr>
          <w:rStyle w:val="SubtleEmphasis"/>
          <w:rFonts w:cstheme="minorHAnsi"/>
          <w:i w:val="0"/>
          <w:iCs w:val="0"/>
          <w:noProof/>
          <w:color w:val="auto"/>
        </w:rPr>
        <w:t>(</w:t>
      </w:r>
      <w:r w:rsidR="0083552D" w:rsidRPr="009D639C">
        <w:rPr>
          <w:rStyle w:val="SubtleEmphasis"/>
          <w:rFonts w:cstheme="minorHAnsi"/>
          <w:i w:val="0"/>
          <w:iCs w:val="0"/>
          <w:noProof/>
          <w:color w:val="auto"/>
        </w:rPr>
        <w:t>2014)</w:t>
      </w:r>
      <w:r w:rsidR="0083552D" w:rsidRPr="009D639C">
        <w:rPr>
          <w:rStyle w:val="SubtleEmphasis"/>
          <w:rFonts w:cstheme="minorHAnsi"/>
          <w:i w:val="0"/>
          <w:iCs w:val="0"/>
          <w:color w:val="auto"/>
        </w:rPr>
        <w:fldChar w:fldCharType="end"/>
      </w:r>
      <w:r w:rsidR="00371079" w:rsidRPr="009D639C">
        <w:rPr>
          <w:rFonts w:cstheme="minorHAnsi"/>
          <w:color w:val="1C1D1E"/>
          <w:shd w:val="clear" w:color="auto" w:fill="FFFFFF"/>
        </w:rPr>
        <w:t>).</w:t>
      </w:r>
      <w:r w:rsidR="009D639C" w:rsidRPr="009D639C">
        <w:rPr>
          <w:rFonts w:cstheme="minorHAnsi"/>
          <w:color w:val="1C1D1E"/>
          <w:shd w:val="clear" w:color="auto" w:fill="FFFFFF"/>
        </w:rPr>
        <w:t xml:space="preserve"> Land-use intensity is</w:t>
      </w:r>
      <w:r w:rsidR="006B6AF0" w:rsidRPr="009D639C">
        <w:rPr>
          <w:rStyle w:val="SubtleEmphasis"/>
          <w:rFonts w:cstheme="minorHAnsi"/>
          <w:i w:val="0"/>
          <w:iCs w:val="0"/>
          <w:color w:val="auto"/>
        </w:rPr>
        <w:t xml:space="preserve"> </w:t>
      </w:r>
      <w:r w:rsidR="00600F64" w:rsidRPr="009D639C">
        <w:rPr>
          <w:rStyle w:val="SubtleEmphasis"/>
          <w:rFonts w:cstheme="minorHAnsi"/>
          <w:i w:val="0"/>
          <w:iCs w:val="0"/>
          <w:color w:val="auto"/>
        </w:rPr>
        <w:t>divided in</w:t>
      </w:r>
      <w:r w:rsidR="00D82CC1" w:rsidRPr="009D639C">
        <w:rPr>
          <w:rStyle w:val="SubtleEmphasis"/>
          <w:rFonts w:cstheme="minorHAnsi"/>
          <w:i w:val="0"/>
          <w:iCs w:val="0"/>
          <w:color w:val="auto"/>
        </w:rPr>
        <w:t>to</w:t>
      </w:r>
      <w:r w:rsidR="00600F64" w:rsidRPr="009D639C">
        <w:rPr>
          <w:rStyle w:val="SubtleEmphasis"/>
          <w:rFonts w:cstheme="minorHAnsi"/>
          <w:i w:val="0"/>
          <w:iCs w:val="0"/>
          <w:color w:val="auto"/>
        </w:rPr>
        <w:t xml:space="preserve"> three categories</w:t>
      </w:r>
      <w:commentRangeStart w:id="74"/>
      <w:commentRangeEnd w:id="74"/>
      <w:r w:rsidR="00D82CC1" w:rsidRPr="009D639C">
        <w:rPr>
          <w:rStyle w:val="CommentReference"/>
          <w:rFonts w:cstheme="minorHAnsi"/>
          <w:sz w:val="22"/>
          <w:szCs w:val="22"/>
        </w:rPr>
        <w:commentReference w:id="74"/>
      </w:r>
      <w:r w:rsidR="007E3513" w:rsidRPr="009D639C">
        <w:rPr>
          <w:rStyle w:val="SubtleEmphasis"/>
          <w:rFonts w:cstheme="minorHAnsi"/>
          <w:i w:val="0"/>
          <w:iCs w:val="0"/>
          <w:color w:val="auto"/>
        </w:rPr>
        <w:t xml:space="preserve"> to</w:t>
      </w:r>
      <w:r w:rsidR="00AC0A79" w:rsidRPr="009D639C">
        <w:rPr>
          <w:rStyle w:val="SubtleEmphasis"/>
          <w:rFonts w:cstheme="minorHAnsi"/>
          <w:i w:val="0"/>
          <w:iCs w:val="0"/>
          <w:color w:val="auto"/>
        </w:rPr>
        <w:t xml:space="preserve"> reflect</w:t>
      </w:r>
      <w:r w:rsidR="00AC0A79" w:rsidRPr="009D639C">
        <w:rPr>
          <w:rStyle w:val="SubtleEmphasis"/>
          <w:rFonts w:cstheme="minorHAnsi"/>
          <w:i w:val="0"/>
          <w:color w:val="auto"/>
        </w:rPr>
        <w:t xml:space="preserve"> the degree of human </w:t>
      </w:r>
      <w:r w:rsidR="00B04A78" w:rsidRPr="009D639C">
        <w:rPr>
          <w:rStyle w:val="SubtleEmphasis"/>
          <w:rFonts w:cstheme="minorHAnsi"/>
          <w:i w:val="0"/>
          <w:color w:val="auto"/>
        </w:rPr>
        <w:t xml:space="preserve">transformation and </w:t>
      </w:r>
      <w:r w:rsidR="00AC0A79" w:rsidRPr="009D639C">
        <w:rPr>
          <w:rStyle w:val="SubtleEmphasis"/>
          <w:rFonts w:cstheme="minorHAnsi"/>
          <w:i w:val="0"/>
          <w:color w:val="auto"/>
        </w:rPr>
        <w:t>impacts on the land</w:t>
      </w:r>
      <w:r w:rsidR="00600F64" w:rsidRPr="009D639C">
        <w:rPr>
          <w:rStyle w:val="SubtleEmphasis"/>
          <w:rFonts w:cstheme="minorHAnsi"/>
          <w:i w:val="0"/>
          <w:color w:val="auto"/>
        </w:rPr>
        <w:t xml:space="preserve">: minimal, light or intense. </w:t>
      </w:r>
      <w:r w:rsidR="00B04A78" w:rsidRPr="009D639C">
        <w:rPr>
          <w:rStyle w:val="SubtleEmphasis"/>
          <w:rFonts w:cstheme="minorHAnsi"/>
          <w:i w:val="0"/>
          <w:color w:val="auto"/>
        </w:rPr>
        <w:t>Here, w</w:t>
      </w:r>
      <w:r w:rsidR="00600F64" w:rsidRPr="00C87CC9">
        <w:rPr>
          <w:rStyle w:val="SubtleEmphasis"/>
          <w:rFonts w:cstheme="minorHAnsi"/>
          <w:i w:val="0"/>
          <w:color w:val="auto"/>
        </w:rPr>
        <w:t>e consider</w:t>
      </w:r>
      <w:r w:rsidR="00E44A28" w:rsidRPr="00CD500A">
        <w:rPr>
          <w:rStyle w:val="SubtleEmphasis"/>
          <w:rFonts w:cstheme="minorHAnsi"/>
          <w:i w:val="0"/>
          <w:color w:val="auto"/>
        </w:rPr>
        <w:t>ed</w:t>
      </w:r>
      <w:r w:rsidR="00600F64" w:rsidRPr="00CD500A">
        <w:rPr>
          <w:rStyle w:val="SubtleEmphasis"/>
          <w:rFonts w:cstheme="minorHAnsi"/>
          <w:i w:val="0"/>
          <w:color w:val="auto"/>
        </w:rPr>
        <w:t xml:space="preserve"> minimally-used primary vegetation to be the </w:t>
      </w:r>
      <w:r w:rsidR="00696799">
        <w:rPr>
          <w:rStyle w:val="SubtleEmphasis"/>
          <w:rFonts w:cstheme="minorHAnsi"/>
          <w:i w:val="0"/>
          <w:color w:val="auto"/>
        </w:rPr>
        <w:t>least-</w:t>
      </w:r>
      <w:r w:rsidR="00600F64" w:rsidRPr="00CD500A">
        <w:rPr>
          <w:rStyle w:val="SubtleEmphasis"/>
          <w:rFonts w:cstheme="minorHAnsi"/>
          <w:i w:val="0"/>
          <w:color w:val="auto"/>
        </w:rPr>
        <w:t xml:space="preserve">disturbed </w:t>
      </w:r>
      <w:r w:rsidR="00696799">
        <w:rPr>
          <w:rStyle w:val="SubtleEmphasis"/>
          <w:rFonts w:cstheme="minorHAnsi"/>
          <w:i w:val="0"/>
          <w:color w:val="auto"/>
        </w:rPr>
        <w:t xml:space="preserve">reference </w:t>
      </w:r>
      <w:r w:rsidR="00B04A78" w:rsidRPr="00CD500A">
        <w:rPr>
          <w:rStyle w:val="SubtleEmphasis"/>
          <w:rFonts w:cstheme="minorHAnsi"/>
          <w:i w:val="0"/>
          <w:color w:val="auto"/>
        </w:rPr>
        <w:t>land</w:t>
      </w:r>
      <w:r w:rsidR="00696799">
        <w:rPr>
          <w:rStyle w:val="SubtleEmphasis"/>
          <w:rFonts w:cstheme="minorHAnsi"/>
          <w:i w:val="0"/>
          <w:color w:val="auto"/>
        </w:rPr>
        <w:t xml:space="preserve"> </w:t>
      </w:r>
      <w:r w:rsidR="00B04A78" w:rsidRPr="00CD500A">
        <w:rPr>
          <w:rStyle w:val="SubtleEmphasis"/>
          <w:rFonts w:cstheme="minorHAnsi"/>
          <w:i w:val="0"/>
          <w:color w:val="auto"/>
        </w:rPr>
        <w:t xml:space="preserve">use </w:t>
      </w:r>
      <w:r w:rsidR="00600F64" w:rsidRPr="00CD500A">
        <w:rPr>
          <w:rStyle w:val="SubtleEmphasis"/>
          <w:rFonts w:cstheme="minorHAnsi"/>
          <w:i w:val="0"/>
          <w:color w:val="auto"/>
        </w:rPr>
        <w:t xml:space="preserve">against which we compare </w:t>
      </w:r>
      <w:r w:rsidR="00B60C04" w:rsidRPr="00CD500A">
        <w:rPr>
          <w:rStyle w:val="SubtleEmphasis"/>
          <w:rFonts w:cstheme="minorHAnsi"/>
          <w:i w:val="0"/>
          <w:color w:val="auto"/>
        </w:rPr>
        <w:t xml:space="preserve">all </w:t>
      </w:r>
      <w:r w:rsidR="00600F64" w:rsidRPr="00CD500A">
        <w:rPr>
          <w:rStyle w:val="SubtleEmphasis"/>
          <w:rFonts w:cstheme="minorHAnsi"/>
          <w:i w:val="0"/>
          <w:color w:val="auto"/>
        </w:rPr>
        <w:t>other land-use types.</w:t>
      </w:r>
      <w:r w:rsidR="00105CBE" w:rsidRPr="00CD500A">
        <w:rPr>
          <w:rStyle w:val="SubtleEmphasis"/>
          <w:rFonts w:cstheme="minorHAnsi"/>
          <w:i w:val="0"/>
          <w:color w:val="auto"/>
        </w:rPr>
        <w:t xml:space="preserve"> We grouped pasture and cropland together into a category we term</w:t>
      </w:r>
      <w:r w:rsidR="00880AE1" w:rsidRPr="00CD500A">
        <w:rPr>
          <w:rStyle w:val="SubtleEmphasis"/>
          <w:rFonts w:cstheme="minorHAnsi"/>
          <w:i w:val="0"/>
          <w:color w:val="auto"/>
        </w:rPr>
        <w:t>ed</w:t>
      </w:r>
      <w:r w:rsidR="00105CBE" w:rsidRPr="00CD500A">
        <w:rPr>
          <w:rStyle w:val="SubtleEmphasis"/>
          <w:rFonts w:cstheme="minorHAnsi"/>
          <w:i w:val="0"/>
          <w:color w:val="auto"/>
        </w:rPr>
        <w:t xml:space="preserve"> “agricultural”.</w:t>
      </w:r>
      <w:r w:rsidR="00690278" w:rsidRPr="00CD500A">
        <w:rPr>
          <w:rStyle w:val="SubtleEmphasis"/>
          <w:rFonts w:cstheme="minorHAnsi"/>
          <w:i w:val="0"/>
          <w:color w:val="auto"/>
        </w:rPr>
        <w:t xml:space="preserve"> </w:t>
      </w:r>
      <w:r w:rsidR="00880AE1" w:rsidRPr="00CD500A">
        <w:rPr>
          <w:rStyle w:val="SubtleEmphasis"/>
          <w:rFonts w:cstheme="minorHAnsi"/>
          <w:i w:val="0"/>
          <w:color w:val="auto"/>
        </w:rPr>
        <w:t>As t</w:t>
      </w:r>
      <w:r w:rsidR="00690278" w:rsidRPr="00CD500A">
        <w:rPr>
          <w:rStyle w:val="SubtleEmphasis"/>
          <w:rFonts w:cstheme="minorHAnsi"/>
          <w:i w:val="0"/>
          <w:color w:val="auto"/>
        </w:rPr>
        <w:t>he design</w:t>
      </w:r>
      <w:r w:rsidR="00690278" w:rsidRPr="236750AC">
        <w:rPr>
          <w:rStyle w:val="SubtleEmphasis"/>
          <w:i w:val="0"/>
          <w:iCs w:val="0"/>
          <w:color w:val="auto"/>
        </w:rPr>
        <w:t xml:space="preserve"> of the PREDICTS database is not balanced, sample sizes varied among </w:t>
      </w:r>
      <w:r w:rsidR="006F21B5">
        <w:rPr>
          <w:rStyle w:val="SubtleEmphasis"/>
          <w:i w:val="0"/>
          <w:iCs w:val="0"/>
          <w:color w:val="auto"/>
        </w:rPr>
        <w:t>c</w:t>
      </w:r>
      <w:r w:rsidR="00690278" w:rsidRPr="236750AC">
        <w:rPr>
          <w:rStyle w:val="SubtleEmphasis"/>
          <w:i w:val="0"/>
          <w:iCs w:val="0"/>
          <w:color w:val="auto"/>
        </w:rPr>
        <w:t>lasses and land-use types (Figure S</w:t>
      </w:r>
      <w:r w:rsidR="001F206D">
        <w:rPr>
          <w:rStyle w:val="SubtleEmphasis"/>
          <w:i w:val="0"/>
          <w:iCs w:val="0"/>
          <w:color w:val="auto"/>
        </w:rPr>
        <w:t>4)</w:t>
      </w:r>
      <w:r w:rsidR="00690278" w:rsidRPr="236750AC">
        <w:rPr>
          <w:rStyle w:val="SubtleEmphasis"/>
          <w:i w:val="0"/>
          <w:iCs w:val="0"/>
          <w:color w:val="auto"/>
        </w:rPr>
        <w:t>.</w:t>
      </w:r>
    </w:p>
    <w:p w14:paraId="5F6E3B52" w14:textId="24426149" w:rsidR="00EC478E" w:rsidRPr="00CA3D96" w:rsidRDefault="00EC478E" w:rsidP="0045528F">
      <w:pPr>
        <w:spacing w:line="276" w:lineRule="auto"/>
        <w:jc w:val="both"/>
        <w:rPr>
          <w:rStyle w:val="SubtleEmphasis"/>
          <w:b/>
          <w:bCs/>
          <w:color w:val="auto"/>
        </w:rPr>
      </w:pPr>
      <w:r w:rsidRPr="5509F980">
        <w:rPr>
          <w:rStyle w:val="SubtleEmphasis"/>
          <w:b/>
          <w:bCs/>
          <w:color w:val="auto"/>
        </w:rPr>
        <w:t>Full models (all</w:t>
      </w:r>
      <w:r w:rsidR="00A00579">
        <w:rPr>
          <w:rStyle w:val="SubtleEmphasis"/>
          <w:b/>
          <w:bCs/>
          <w:color w:val="auto"/>
        </w:rPr>
        <w:t>-</w:t>
      </w:r>
      <w:r w:rsidRPr="5509F980">
        <w:rPr>
          <w:rStyle w:val="SubtleEmphasis"/>
          <w:b/>
          <w:bCs/>
          <w:color w:val="auto"/>
        </w:rPr>
        <w:t>predictor</w:t>
      </w:r>
      <w:r w:rsidR="00A00579">
        <w:rPr>
          <w:rStyle w:val="SubtleEmphasis"/>
          <w:b/>
          <w:bCs/>
          <w:color w:val="auto"/>
        </w:rPr>
        <w:t xml:space="preserve"> models</w:t>
      </w:r>
      <w:r w:rsidRPr="5509F980">
        <w:rPr>
          <w:rStyle w:val="SubtleEmphasis"/>
          <w:b/>
          <w:bCs/>
          <w:color w:val="auto"/>
        </w:rPr>
        <w:t>)</w:t>
      </w:r>
    </w:p>
    <w:p w14:paraId="03CED682" w14:textId="41AA59F2" w:rsidR="00DA778E" w:rsidRPr="001D53D5" w:rsidRDefault="009C2FFD" w:rsidP="0045528F">
      <w:pPr>
        <w:spacing w:line="276" w:lineRule="auto"/>
        <w:jc w:val="both"/>
        <w:rPr>
          <w:rStyle w:val="SubtleEmphasis"/>
          <w:i w:val="0"/>
          <w:iCs w:val="0"/>
          <w:color w:val="auto"/>
        </w:rPr>
      </w:pPr>
      <w:r w:rsidRPr="001D53D5">
        <w:rPr>
          <w:rStyle w:val="SubtleEmphasis"/>
          <w:i w:val="0"/>
          <w:iCs w:val="0"/>
          <w:color w:val="auto"/>
        </w:rPr>
        <w:t xml:space="preserve">Within each vertebrate </w:t>
      </w:r>
      <w:r w:rsidR="00D7405C">
        <w:rPr>
          <w:rStyle w:val="SubtleEmphasis"/>
          <w:i w:val="0"/>
          <w:iCs w:val="0"/>
          <w:color w:val="auto"/>
        </w:rPr>
        <w:t>c</w:t>
      </w:r>
      <w:r w:rsidRPr="001D53D5">
        <w:rPr>
          <w:rStyle w:val="SubtleEmphasis"/>
          <w:i w:val="0"/>
          <w:iCs w:val="0"/>
          <w:color w:val="auto"/>
        </w:rPr>
        <w:t>lass, w</w:t>
      </w:r>
      <w:r w:rsidR="00177E28" w:rsidRPr="001D53D5">
        <w:rPr>
          <w:rStyle w:val="SubtleEmphasis"/>
          <w:i w:val="0"/>
          <w:iCs w:val="0"/>
          <w:color w:val="auto"/>
        </w:rPr>
        <w:t xml:space="preserve">e investigated whether </w:t>
      </w:r>
      <w:commentRangeStart w:id="75"/>
      <w:r w:rsidR="00D414D4">
        <w:rPr>
          <w:rStyle w:val="SubtleEmphasis"/>
          <w:i w:val="0"/>
          <w:iCs w:val="0"/>
          <w:color w:val="auto"/>
        </w:rPr>
        <w:t xml:space="preserve">interactions among </w:t>
      </w:r>
      <w:commentRangeEnd w:id="75"/>
      <w:r w:rsidR="0043274B">
        <w:rPr>
          <w:rStyle w:val="CommentReference"/>
        </w:rPr>
        <w:commentReference w:id="75"/>
      </w:r>
      <w:r w:rsidR="006F14AB" w:rsidRPr="001D53D5">
        <w:rPr>
          <w:rStyle w:val="SubtleEmphasis"/>
          <w:i w:val="0"/>
          <w:iCs w:val="0"/>
          <w:color w:val="auto"/>
        </w:rPr>
        <w:t xml:space="preserve">the </w:t>
      </w:r>
      <w:r w:rsidR="00F55ABA">
        <w:rPr>
          <w:rStyle w:val="SubtleEmphasis"/>
          <w:i w:val="0"/>
          <w:iCs w:val="0"/>
          <w:color w:val="auto"/>
        </w:rPr>
        <w:t>ecological characteristics</w:t>
      </w:r>
      <w:commentRangeStart w:id="76"/>
      <w:commentRangeEnd w:id="76"/>
      <w:r w:rsidR="00B55AFB">
        <w:rPr>
          <w:rStyle w:val="CommentReference"/>
        </w:rPr>
        <w:commentReference w:id="76"/>
      </w:r>
      <w:r w:rsidR="00177E28" w:rsidRPr="001D53D5">
        <w:rPr>
          <w:rStyle w:val="SubtleEmphasis"/>
          <w:i w:val="0"/>
          <w:iCs w:val="0"/>
          <w:color w:val="auto"/>
        </w:rPr>
        <w:t>, land use</w:t>
      </w:r>
      <w:r w:rsidRPr="001D53D5">
        <w:rPr>
          <w:rStyle w:val="SubtleEmphasis"/>
          <w:i w:val="0"/>
          <w:iCs w:val="0"/>
          <w:color w:val="auto"/>
        </w:rPr>
        <w:t xml:space="preserve"> and</w:t>
      </w:r>
      <w:r w:rsidR="00177E28" w:rsidRPr="001D53D5">
        <w:rPr>
          <w:rStyle w:val="SubtleEmphasis"/>
          <w:i w:val="0"/>
          <w:iCs w:val="0"/>
          <w:color w:val="auto"/>
        </w:rPr>
        <w:t xml:space="preserve"> land-use intensity explained species occurrence probability. </w:t>
      </w:r>
      <w:r w:rsidR="00392743" w:rsidRPr="001D53D5">
        <w:rPr>
          <w:rStyle w:val="SubtleEmphasis"/>
          <w:i w:val="0"/>
          <w:iCs w:val="0"/>
          <w:color w:val="auto"/>
        </w:rPr>
        <w:t xml:space="preserve">We </w:t>
      </w:r>
      <w:r w:rsidR="00600F64" w:rsidRPr="001D53D5">
        <w:rPr>
          <w:rStyle w:val="SubtleEmphasis"/>
          <w:i w:val="0"/>
          <w:iCs w:val="0"/>
          <w:color w:val="auto"/>
        </w:rPr>
        <w:t>fitted</w:t>
      </w:r>
      <w:r w:rsidR="0071692A" w:rsidRPr="001D53D5">
        <w:rPr>
          <w:rStyle w:val="SubtleEmphasis"/>
          <w:i w:val="0"/>
          <w:iCs w:val="0"/>
          <w:color w:val="auto"/>
        </w:rPr>
        <w:t xml:space="preserve"> four</w:t>
      </w:r>
      <w:r w:rsidR="00392743" w:rsidRPr="001D53D5">
        <w:rPr>
          <w:rStyle w:val="SubtleEmphasis"/>
          <w:i w:val="0"/>
          <w:iCs w:val="0"/>
          <w:color w:val="auto"/>
        </w:rPr>
        <w:t xml:space="preserve"> binomial mixed-effects model</w:t>
      </w:r>
      <w:r w:rsidR="0071692A" w:rsidRPr="001D53D5">
        <w:rPr>
          <w:rStyle w:val="SubtleEmphasis"/>
          <w:i w:val="0"/>
          <w:iCs w:val="0"/>
          <w:color w:val="auto"/>
        </w:rPr>
        <w:t xml:space="preserve">s (one for each </w:t>
      </w:r>
      <w:r w:rsidR="0089526C">
        <w:rPr>
          <w:rStyle w:val="SubtleEmphasis"/>
          <w:i w:val="0"/>
          <w:iCs w:val="0"/>
          <w:color w:val="auto"/>
        </w:rPr>
        <w:t>c</w:t>
      </w:r>
      <w:r w:rsidR="0071692A" w:rsidRPr="001D53D5">
        <w:rPr>
          <w:rStyle w:val="SubtleEmphasis"/>
          <w:i w:val="0"/>
          <w:iCs w:val="0"/>
          <w:color w:val="auto"/>
        </w:rPr>
        <w:t>lass)</w:t>
      </w:r>
      <w:r w:rsidRPr="001D53D5">
        <w:rPr>
          <w:rStyle w:val="SubtleEmphasis"/>
          <w:i w:val="0"/>
          <w:iCs w:val="0"/>
          <w:color w:val="auto"/>
        </w:rPr>
        <w:t xml:space="preserve">, using the </w:t>
      </w:r>
      <w:r w:rsidR="00AB05DF">
        <w:rPr>
          <w:rStyle w:val="SubtleEmphasis"/>
          <w:i w:val="0"/>
          <w:iCs w:val="0"/>
          <w:color w:val="auto"/>
        </w:rPr>
        <w:t>‘</w:t>
      </w:r>
      <w:r w:rsidRPr="001D53D5">
        <w:rPr>
          <w:rStyle w:val="SubtleEmphasis"/>
          <w:i w:val="0"/>
          <w:iCs w:val="0"/>
          <w:color w:val="auto"/>
        </w:rPr>
        <w:t>lme4</w:t>
      </w:r>
      <w:r w:rsidR="00AB05DF">
        <w:rPr>
          <w:rStyle w:val="SubtleEmphasis"/>
          <w:i w:val="0"/>
          <w:iCs w:val="0"/>
          <w:color w:val="auto"/>
        </w:rPr>
        <w:t>’</w:t>
      </w:r>
      <w:r w:rsidRPr="001D53D5">
        <w:rPr>
          <w:rStyle w:val="SubtleEmphasis"/>
          <w:i w:val="0"/>
          <w:iCs w:val="0"/>
          <w:color w:val="auto"/>
        </w:rPr>
        <w:t xml:space="preserve"> package</w:t>
      </w:r>
      <w:r w:rsidR="0076541D" w:rsidRPr="001D53D5">
        <w:rPr>
          <w:rStyle w:val="SubtleEmphasis"/>
          <w:i w:val="0"/>
          <w:iCs w:val="0"/>
          <w:color w:val="auto"/>
        </w:rPr>
        <w:t xml:space="preserve"> (</w:t>
      </w:r>
      <w:r w:rsidR="00F65F9F">
        <w:rPr>
          <w:rStyle w:val="SubtleEmphasis"/>
          <w:i w:val="0"/>
          <w:iCs w:val="0"/>
          <w:color w:val="auto"/>
        </w:rPr>
        <w:t>V</w:t>
      </w:r>
      <w:r w:rsidRPr="001D53D5">
        <w:rPr>
          <w:rStyle w:val="SubtleEmphasis"/>
          <w:i w:val="0"/>
          <w:iCs w:val="0"/>
          <w:color w:val="auto"/>
        </w:rPr>
        <w:t xml:space="preserve">ersion </w:t>
      </w:r>
      <w:r w:rsidR="0076541D" w:rsidRPr="001D53D5">
        <w:rPr>
          <w:rStyle w:val="SubtleEmphasis"/>
          <w:i w:val="0"/>
          <w:iCs w:val="0"/>
          <w:color w:val="auto"/>
        </w:rPr>
        <w:t>1.1-</w:t>
      </w:r>
      <w:r w:rsidR="00CA6DFB">
        <w:rPr>
          <w:rStyle w:val="SubtleEmphasis"/>
          <w:i w:val="0"/>
          <w:iCs w:val="0"/>
          <w:color w:val="auto"/>
        </w:rPr>
        <w:t>2</w:t>
      </w:r>
      <w:r w:rsidR="0076541D" w:rsidRPr="001D53D5">
        <w:rPr>
          <w:rStyle w:val="SubtleEmphasis"/>
          <w:i w:val="0"/>
          <w:iCs w:val="0"/>
          <w:color w:val="auto"/>
        </w:rPr>
        <w:t>3;</w:t>
      </w:r>
      <w:r w:rsidRPr="001D53D5">
        <w:rPr>
          <w:rStyle w:val="SubtleEmphasis"/>
          <w:i w:val="0"/>
          <w:iCs w:val="0"/>
          <w:color w:val="auto"/>
        </w:rPr>
        <w:t xml:space="preserve"> </w:t>
      </w:r>
      <w:r w:rsidR="0076541D" w:rsidRPr="001D53D5">
        <w:rPr>
          <w:rStyle w:val="SubtleEmphasis"/>
          <w:i w:val="0"/>
          <w:iCs w:val="0"/>
          <w:color w:val="auto"/>
        </w:rPr>
        <w:fldChar w:fldCharType="begin" w:fldLock="1"/>
      </w:r>
      <w:r w:rsidR="0077466B" w:rsidRPr="001D53D5">
        <w:rPr>
          <w:rStyle w:val="SubtleEmphasis"/>
          <w:i w:val="0"/>
          <w:iCs w:val="0"/>
          <w:color w:val="auto"/>
        </w:rPr>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Software","id":"ITEM-1","issued":{"date-parts":[["2015"]]},"title":"Fitting linear mixed-effects models using lme4","type":"article-journal"},"uris":["http://www.mendeley.com/documents/?uuid=fb6244ae-92c2-4d10-a50d-5a76881f8ce5"]}],"mendeley":{"formattedCitation":"(Bates &lt;i&gt;et al.&lt;/i&gt; 2015)","manualFormatting":"Bates et al. 2015)","plainTextFormattedCitation":"(Bates et al. 2015)","previouslyFormattedCitation":"(Bates &lt;i&gt;et al.&lt;/i&gt; 2015)"},"properties":{"noteIndex":0},"schema":"https://github.com/citation-style-language/schema/raw/master/csl-citation.json"}</w:instrText>
      </w:r>
      <w:r w:rsidR="0076541D" w:rsidRPr="001D53D5">
        <w:rPr>
          <w:rStyle w:val="SubtleEmphasis"/>
          <w:i w:val="0"/>
          <w:iCs w:val="0"/>
          <w:color w:val="auto"/>
        </w:rPr>
        <w:fldChar w:fldCharType="separate"/>
      </w:r>
      <w:r w:rsidR="0076541D" w:rsidRPr="001D53D5">
        <w:rPr>
          <w:rStyle w:val="SubtleEmphasis"/>
          <w:i w:val="0"/>
          <w:iCs w:val="0"/>
          <w:noProof/>
          <w:color w:val="auto"/>
        </w:rPr>
        <w:t xml:space="preserve">Bates </w:t>
      </w:r>
      <w:r w:rsidR="0076541D" w:rsidRPr="001D53D5">
        <w:rPr>
          <w:rStyle w:val="SubtleEmphasis"/>
          <w:iCs w:val="0"/>
          <w:noProof/>
          <w:color w:val="auto"/>
        </w:rPr>
        <w:t>et al.</w:t>
      </w:r>
      <w:r w:rsidR="0076541D" w:rsidRPr="001D53D5">
        <w:rPr>
          <w:rStyle w:val="SubtleEmphasis"/>
          <w:i w:val="0"/>
          <w:iCs w:val="0"/>
          <w:noProof/>
          <w:color w:val="auto"/>
        </w:rPr>
        <w:t xml:space="preserve"> 2015)</w:t>
      </w:r>
      <w:r w:rsidR="0076541D" w:rsidRPr="001D53D5">
        <w:rPr>
          <w:rStyle w:val="SubtleEmphasis"/>
          <w:i w:val="0"/>
          <w:iCs w:val="0"/>
          <w:color w:val="auto"/>
        </w:rPr>
        <w:fldChar w:fldCharType="end"/>
      </w:r>
      <w:r w:rsidRPr="001D53D5">
        <w:rPr>
          <w:rStyle w:val="SubtleEmphasis"/>
          <w:i w:val="0"/>
          <w:iCs w:val="0"/>
          <w:color w:val="auto"/>
        </w:rPr>
        <w:t xml:space="preserve">, </w:t>
      </w:r>
      <w:commentRangeStart w:id="77"/>
      <w:r w:rsidRPr="001D53D5">
        <w:rPr>
          <w:rStyle w:val="SubtleEmphasis"/>
          <w:i w:val="0"/>
          <w:iCs w:val="0"/>
          <w:color w:val="auto"/>
        </w:rPr>
        <w:t>with random effects accounting for study, site and species identity</w:t>
      </w:r>
      <w:commentRangeEnd w:id="77"/>
      <w:r w:rsidR="00904D43">
        <w:rPr>
          <w:rStyle w:val="CommentReference"/>
        </w:rPr>
        <w:commentReference w:id="77"/>
      </w:r>
      <w:r w:rsidR="008408A7">
        <w:rPr>
          <w:rStyle w:val="SubtleEmphasis"/>
          <w:i w:val="0"/>
          <w:iCs w:val="0"/>
          <w:color w:val="auto"/>
        </w:rPr>
        <w:t xml:space="preserve"> to account for the nested design of the database</w:t>
      </w:r>
      <w:r w:rsidR="000634EB">
        <w:rPr>
          <w:rStyle w:val="SubtleEmphasis"/>
          <w:i w:val="0"/>
          <w:iCs w:val="0"/>
          <w:color w:val="auto"/>
        </w:rPr>
        <w:t>,</w:t>
      </w:r>
      <w:r w:rsidR="00CF22FB">
        <w:rPr>
          <w:rStyle w:val="SubtleEmphasis"/>
          <w:i w:val="0"/>
          <w:iCs w:val="0"/>
          <w:color w:val="auto"/>
        </w:rPr>
        <w:t xml:space="preserve"> </w:t>
      </w:r>
      <w:r w:rsidR="00E612D6">
        <w:rPr>
          <w:rStyle w:val="SubtleEmphasis"/>
          <w:i w:val="0"/>
          <w:iCs w:val="0"/>
          <w:color w:val="auto"/>
        </w:rPr>
        <w:t>taxonomic non-independence</w:t>
      </w:r>
      <w:r w:rsidR="000634EB">
        <w:rPr>
          <w:rStyle w:val="SubtleEmphasis"/>
          <w:i w:val="0"/>
          <w:iCs w:val="0"/>
          <w:color w:val="auto"/>
        </w:rPr>
        <w:t>,</w:t>
      </w:r>
      <w:r w:rsidR="00E612D6">
        <w:rPr>
          <w:rStyle w:val="SubtleEmphasis"/>
          <w:i w:val="0"/>
          <w:iCs w:val="0"/>
          <w:color w:val="auto"/>
        </w:rPr>
        <w:t xml:space="preserve"> and</w:t>
      </w:r>
      <w:r w:rsidR="00CF22FB">
        <w:rPr>
          <w:rStyle w:val="SubtleEmphasis"/>
          <w:i w:val="0"/>
          <w:iCs w:val="0"/>
          <w:color w:val="auto"/>
        </w:rPr>
        <w:t xml:space="preserve"> repeated observations</w:t>
      </w:r>
      <w:r w:rsidR="00193E9F">
        <w:rPr>
          <w:rStyle w:val="SubtleEmphasis"/>
          <w:i w:val="0"/>
          <w:iCs w:val="0"/>
          <w:color w:val="auto"/>
        </w:rPr>
        <w:t xml:space="preserve"> among species</w:t>
      </w:r>
      <w:r w:rsidR="00E231E9" w:rsidRPr="001D53D5">
        <w:rPr>
          <w:rStyle w:val="SubtleEmphasis"/>
          <w:i w:val="0"/>
          <w:iCs w:val="0"/>
          <w:color w:val="auto"/>
        </w:rPr>
        <w:t>.</w:t>
      </w:r>
      <w:r w:rsidRPr="001D53D5">
        <w:rPr>
          <w:rStyle w:val="SubtleEmphasis"/>
          <w:i w:val="0"/>
          <w:iCs w:val="0"/>
          <w:color w:val="auto"/>
        </w:rPr>
        <w:t xml:space="preserve"> </w:t>
      </w:r>
      <w:r w:rsidR="00361CCD" w:rsidRPr="001D53D5">
        <w:rPr>
          <w:rStyle w:val="SubtleEmphasis"/>
          <w:i w:val="0"/>
          <w:iCs w:val="0"/>
          <w:color w:val="auto"/>
        </w:rPr>
        <w:t xml:space="preserve">We did not consider interactions among </w:t>
      </w:r>
      <w:r w:rsidR="00DA778E" w:rsidRPr="001D53D5">
        <w:rPr>
          <w:rStyle w:val="SubtleEmphasis"/>
          <w:i w:val="0"/>
          <w:iCs w:val="0"/>
          <w:color w:val="auto"/>
        </w:rPr>
        <w:t xml:space="preserve">the </w:t>
      </w:r>
      <w:r w:rsidR="009143E7">
        <w:rPr>
          <w:rStyle w:val="SubtleEmphasis"/>
          <w:i w:val="0"/>
          <w:iCs w:val="0"/>
          <w:color w:val="auto"/>
        </w:rPr>
        <w:t>ecological characteristics</w:t>
      </w:r>
      <w:r w:rsidR="00361CCD" w:rsidRPr="001D53D5">
        <w:rPr>
          <w:rStyle w:val="SubtleEmphasis"/>
          <w:i w:val="0"/>
          <w:iCs w:val="0"/>
          <w:color w:val="auto"/>
        </w:rPr>
        <w:t xml:space="preserve">, but we included interactions between land use and </w:t>
      </w:r>
      <w:r w:rsidR="009143E7">
        <w:rPr>
          <w:rStyle w:val="SubtleEmphasis"/>
          <w:i w:val="0"/>
          <w:iCs w:val="0"/>
          <w:color w:val="auto"/>
        </w:rPr>
        <w:t>ecological characteristics</w:t>
      </w:r>
      <w:r w:rsidR="00585916">
        <w:rPr>
          <w:rStyle w:val="SubtleEmphasis"/>
          <w:i w:val="0"/>
          <w:iCs w:val="0"/>
          <w:color w:val="auto"/>
        </w:rPr>
        <w:t>,</w:t>
      </w:r>
      <w:r w:rsidR="00435BB3" w:rsidRPr="001D53D5">
        <w:rPr>
          <w:rStyle w:val="SubtleEmphasis"/>
          <w:i w:val="0"/>
          <w:iCs w:val="0"/>
          <w:color w:val="auto"/>
        </w:rPr>
        <w:t xml:space="preserve"> </w:t>
      </w:r>
      <w:r w:rsidR="00585916">
        <w:rPr>
          <w:rStyle w:val="SubtleEmphasis"/>
          <w:i w:val="0"/>
          <w:iCs w:val="0"/>
          <w:color w:val="auto"/>
        </w:rPr>
        <w:t>and</w:t>
      </w:r>
      <w:r w:rsidR="00435BB3">
        <w:rPr>
          <w:rStyle w:val="SubtleEmphasis"/>
          <w:i w:val="0"/>
          <w:iCs w:val="0"/>
          <w:color w:val="auto"/>
        </w:rPr>
        <w:t xml:space="preserve"> </w:t>
      </w:r>
      <w:r w:rsidR="004D6DD4">
        <w:rPr>
          <w:rStyle w:val="SubtleEmphasis"/>
          <w:i w:val="0"/>
          <w:iCs w:val="0"/>
          <w:color w:val="auto"/>
        </w:rPr>
        <w:t>between</w:t>
      </w:r>
      <w:r w:rsidR="00361CCD" w:rsidRPr="001D53D5">
        <w:rPr>
          <w:rStyle w:val="SubtleEmphasis"/>
          <w:i w:val="0"/>
          <w:iCs w:val="0"/>
          <w:color w:val="auto"/>
        </w:rPr>
        <w:t xml:space="preserve"> land-use intensity and </w:t>
      </w:r>
      <w:r w:rsidR="009143E7">
        <w:rPr>
          <w:rStyle w:val="SubtleEmphasis"/>
          <w:i w:val="0"/>
          <w:iCs w:val="0"/>
          <w:color w:val="auto"/>
        </w:rPr>
        <w:t>ecological characteristics</w:t>
      </w:r>
      <w:r w:rsidR="00361CCD" w:rsidRPr="001D53D5">
        <w:rPr>
          <w:rStyle w:val="SubtleEmphasis"/>
          <w:i w:val="0"/>
          <w:iCs w:val="0"/>
          <w:color w:val="auto"/>
        </w:rPr>
        <w:t>.</w:t>
      </w:r>
      <w:r w:rsidR="0071692A" w:rsidRPr="001D53D5">
        <w:rPr>
          <w:rStyle w:val="SubtleEmphasis"/>
          <w:i w:val="0"/>
          <w:iCs w:val="0"/>
          <w:color w:val="auto"/>
        </w:rPr>
        <w:t xml:space="preserve"> Before fitting the models</w:t>
      </w:r>
      <w:r w:rsidR="00DA778E" w:rsidRPr="001D53D5">
        <w:rPr>
          <w:rStyle w:val="SubtleEmphasis"/>
          <w:i w:val="0"/>
          <w:iCs w:val="0"/>
          <w:color w:val="auto"/>
        </w:rPr>
        <w:t>,</w:t>
      </w:r>
      <w:r w:rsidR="00D22196" w:rsidRPr="001D53D5">
        <w:rPr>
          <w:rStyle w:val="SubtleEmphasis"/>
          <w:i w:val="0"/>
          <w:iCs w:val="0"/>
          <w:color w:val="auto"/>
        </w:rPr>
        <w:t xml:space="preserve"> </w:t>
      </w:r>
      <w:r w:rsidR="0071692A" w:rsidRPr="001D53D5">
        <w:rPr>
          <w:rStyle w:val="SubtleEmphasis"/>
          <w:i w:val="0"/>
          <w:iCs w:val="0"/>
          <w:color w:val="auto"/>
        </w:rPr>
        <w:t xml:space="preserve">we checked the degree of multicollinearity among </w:t>
      </w:r>
      <w:r w:rsidR="00CA6DFB">
        <w:rPr>
          <w:rStyle w:val="SubtleEmphasis"/>
          <w:i w:val="0"/>
          <w:iCs w:val="0"/>
          <w:color w:val="auto"/>
        </w:rPr>
        <w:t xml:space="preserve">explanatory variables </w:t>
      </w:r>
      <w:r w:rsidR="00775832" w:rsidRPr="001D53D5">
        <w:rPr>
          <w:rStyle w:val="SubtleEmphasis"/>
          <w:i w:val="0"/>
          <w:iCs w:val="0"/>
          <w:color w:val="auto"/>
        </w:rPr>
        <w:t>using</w:t>
      </w:r>
      <w:r w:rsidR="0076541D" w:rsidRPr="001D53D5">
        <w:rPr>
          <w:rStyle w:val="SubtleEmphasis"/>
          <w:i w:val="0"/>
          <w:iCs w:val="0"/>
          <w:color w:val="auto"/>
        </w:rPr>
        <w:t xml:space="preserve"> generalised</w:t>
      </w:r>
      <w:r w:rsidR="00775832" w:rsidRPr="001D53D5">
        <w:rPr>
          <w:rStyle w:val="SubtleEmphasis"/>
          <w:i w:val="0"/>
          <w:iCs w:val="0"/>
          <w:color w:val="auto"/>
        </w:rPr>
        <w:t xml:space="preserve"> variance inflation factors</w:t>
      </w:r>
      <w:r w:rsidR="00E15C2C" w:rsidRPr="001D53D5">
        <w:rPr>
          <w:rStyle w:val="SubtleEmphasis"/>
          <w:i w:val="0"/>
          <w:iCs w:val="0"/>
          <w:color w:val="auto"/>
        </w:rPr>
        <w:t xml:space="preserve"> (GVIF</w:t>
      </w:r>
      <w:r w:rsidR="00B36F99" w:rsidRPr="001D53D5">
        <w:rPr>
          <w:rStyle w:val="SubtleEmphasis"/>
          <w:i w:val="0"/>
          <w:iCs w:val="0"/>
          <w:color w:val="auto"/>
        </w:rPr>
        <w:t>;</w:t>
      </w:r>
      <w:r w:rsidR="0076541D" w:rsidRPr="001D53D5">
        <w:rPr>
          <w:rStyle w:val="SubtleEmphasis"/>
          <w:i w:val="0"/>
          <w:iCs w:val="0"/>
          <w:color w:val="auto"/>
        </w:rPr>
        <w:t xml:space="preserve"> </w:t>
      </w:r>
      <w:r w:rsidR="0076541D" w:rsidRPr="001D53D5">
        <w:rPr>
          <w:rStyle w:val="SubtleEmphasis"/>
          <w:i w:val="0"/>
          <w:iCs w:val="0"/>
          <w:color w:val="auto"/>
        </w:rPr>
        <w:fldChar w:fldCharType="begin" w:fldLock="1"/>
      </w:r>
      <w:r w:rsidR="00CB6880" w:rsidRPr="001D53D5">
        <w:rPr>
          <w:rStyle w:val="SubtleEmphasis"/>
          <w:i w:val="0"/>
          <w:iCs w:val="0"/>
          <w:color w:val="auto"/>
        </w:rPr>
        <w:instrText>ADDIN CSL_CITATION {"citationItems":[{"id":"ITEM-1","itemData":{"DOI":"10.1080/01621459.1992.10475190","ISSN":"1537274X","abstract":"Abstract Working in the context of the linear model y = X? + ε, we generalize the concept of variance inflation as a measure of collinearity to a subset of parameters in ? (denoted by ? 1, with the associated columns of X given by X 1). The essential idea underlying this generalization is to examine the impact on the precision of estimation?in particular, the size of an ellipsoidal joint confidence region for ? 1?of less-than-optimal selection of other columns of the design matrix (X 2), treating still other columns (X 0) as unalterable, even hypothetically. In typical applications, X 1 contains a set of dummy regressors coding categories of a qualitative variable or a set of polynomial regressors in a quantitative variable; X 2 contains all other regressors in the model, save the constant, which is in X 0. If σ 2 V denotes the realized variance of , and σ 2 U is the variance associated with an optimal selection of X 2, then the corresponding scaled dispersion ellipsoids to be compared are ? v = {x : x?V ?1 x ≤ 1} and ? U = {x : x?U ?1 x ≤ 1}, where ? U is contained in ? v . The two ellipsoids can be compared by considering the radii of ? v relative to ? U , obtained through the spectral decomposition of V relative to U. We proceed to explore the geometry of generalized variance inflation, to show the relationship of these measures to correlation-matrix determinants and canonical correlations, to consider X matrices structured by relations of marginality among regressor subspaces, to develop the relationship of generalized variance inflation to hypothesis tests in the multivariate normal linear model, and to present several examples. Working in the context of the linear model y = X? + ε, we generalize the concept of variance inflation as a measure of collinearity to a subset of parameters in ? (denoted by ? 1, with the associated columns of X given by X 1). The essential idea underlying this generalization is to examine the impact on the precision of estimation?in particular, the size of an ellipsoidal joint confidence region for ? 1?of less-than-optimal selection of other columns of the design matrix (X 2), treating still other columns (X 0) as unalterable, even hypothetically. In typical applications, X 1 contains a set of dummy regressors coding categories of a qualitative variable or a set of polynomial regressors in a quantitative variable; X 2 contains all other regressors in the model, save the constant, which is in X 0. If σ 2 V denotes the real…","author":[{"dropping-particle":"","family":"Fox","given":"John","non-dropping-particle":"","parse-names":false,"suffix":""},{"dropping-particle":"","family":"Monette","given":"Georges","non-dropping-particle":"","parse-names":false,"suffix":""}],"container-title":"Journal of the American Statistical Association","id":"ITEM-1","issued":{"date-parts":[["1992"]]},"title":"Generalized collinearity diagnostics","type":"article-journal"},"uris":["http://www.mendeley.com/documents/?uuid=096cdf92-29d6-4a22-9da7-f47671370c08"]}],"mendeley":{"formattedCitation":"(Fox &amp; Monette 1992)","manualFormatting":"Fox &amp; Monette 1992)","plainTextFormattedCitation":"(Fox &amp; Monette 1992)","previouslyFormattedCitation":"(Fox &amp; Monette 1992)"},"properties":{"noteIndex":0},"schema":"https://github.com/citation-style-language/schema/raw/master/csl-citation.json"}</w:instrText>
      </w:r>
      <w:r w:rsidR="0076541D" w:rsidRPr="001D53D5">
        <w:rPr>
          <w:rStyle w:val="SubtleEmphasis"/>
          <w:i w:val="0"/>
          <w:iCs w:val="0"/>
          <w:color w:val="auto"/>
        </w:rPr>
        <w:fldChar w:fldCharType="separate"/>
      </w:r>
      <w:r w:rsidR="0076541D" w:rsidRPr="001D53D5">
        <w:rPr>
          <w:rStyle w:val="SubtleEmphasis"/>
          <w:i w:val="0"/>
          <w:iCs w:val="0"/>
          <w:noProof/>
          <w:color w:val="auto"/>
        </w:rPr>
        <w:t>Fox &amp; Monette 1992)</w:t>
      </w:r>
      <w:r w:rsidR="0076541D" w:rsidRPr="001D53D5">
        <w:rPr>
          <w:rStyle w:val="SubtleEmphasis"/>
          <w:i w:val="0"/>
          <w:iCs w:val="0"/>
          <w:color w:val="auto"/>
        </w:rPr>
        <w:fldChar w:fldCharType="end"/>
      </w:r>
      <w:r w:rsidR="00775832" w:rsidRPr="001D53D5">
        <w:rPr>
          <w:rStyle w:val="SubtleEmphasis"/>
          <w:i w:val="0"/>
          <w:iCs w:val="0"/>
          <w:color w:val="auto"/>
        </w:rPr>
        <w:t>, with a threshold of 5 for the detection of multicollinearity</w:t>
      </w:r>
      <w:r w:rsidR="00600F64" w:rsidRPr="001D53D5">
        <w:rPr>
          <w:rStyle w:val="SubtleEmphasis"/>
          <w:i w:val="0"/>
          <w:iCs w:val="0"/>
          <w:color w:val="auto"/>
        </w:rPr>
        <w:t xml:space="preserve"> (Table</w:t>
      </w:r>
      <w:r w:rsidR="00AA43B8" w:rsidRPr="001D53D5">
        <w:rPr>
          <w:rStyle w:val="SubtleEmphasis"/>
          <w:i w:val="0"/>
          <w:iCs w:val="0"/>
          <w:color w:val="auto"/>
        </w:rPr>
        <w:t>s</w:t>
      </w:r>
      <w:r w:rsidR="00600F64" w:rsidRPr="001D53D5">
        <w:rPr>
          <w:rStyle w:val="SubtleEmphasis"/>
          <w:i w:val="0"/>
          <w:iCs w:val="0"/>
          <w:color w:val="auto"/>
        </w:rPr>
        <w:t xml:space="preserve"> </w:t>
      </w:r>
      <w:r w:rsidR="008B2C38" w:rsidRPr="001D53D5">
        <w:rPr>
          <w:rStyle w:val="SubtleEmphasis"/>
          <w:i w:val="0"/>
          <w:iCs w:val="0"/>
          <w:color w:val="auto"/>
        </w:rPr>
        <w:t>S</w:t>
      </w:r>
      <w:r w:rsidR="008B2C38">
        <w:rPr>
          <w:rStyle w:val="SubtleEmphasis"/>
          <w:i w:val="0"/>
          <w:iCs w:val="0"/>
          <w:color w:val="auto"/>
        </w:rPr>
        <w:t>3</w:t>
      </w:r>
      <w:r w:rsidR="00AA43B8" w:rsidRPr="001D53D5">
        <w:rPr>
          <w:rStyle w:val="SubtleEmphasis"/>
          <w:i w:val="0"/>
          <w:iCs w:val="0"/>
          <w:color w:val="auto"/>
        </w:rPr>
        <w:t>-</w:t>
      </w:r>
      <w:r w:rsidR="008B2C38">
        <w:rPr>
          <w:rStyle w:val="SubtleEmphasis"/>
          <w:i w:val="0"/>
          <w:iCs w:val="0"/>
          <w:color w:val="auto"/>
        </w:rPr>
        <w:t>8</w:t>
      </w:r>
      <w:r w:rsidR="00600F64" w:rsidRPr="001D53D5">
        <w:rPr>
          <w:rStyle w:val="SubtleEmphasis"/>
          <w:i w:val="0"/>
          <w:iCs w:val="0"/>
          <w:color w:val="auto"/>
        </w:rPr>
        <w:t>)</w:t>
      </w:r>
      <w:r w:rsidR="0071692A" w:rsidRPr="001D53D5">
        <w:rPr>
          <w:rStyle w:val="SubtleEmphasis"/>
          <w:i w:val="0"/>
          <w:iCs w:val="0"/>
          <w:color w:val="auto"/>
        </w:rPr>
        <w:t>.</w:t>
      </w:r>
      <w:r w:rsidR="006F14AB" w:rsidRPr="001D53D5">
        <w:rPr>
          <w:rStyle w:val="SubtleEmphasis"/>
          <w:i w:val="0"/>
          <w:iCs w:val="0"/>
          <w:color w:val="auto"/>
        </w:rPr>
        <w:t xml:space="preserve"> </w:t>
      </w:r>
      <w:r w:rsidR="00E15C2C" w:rsidRPr="001D53D5">
        <w:rPr>
          <w:rStyle w:val="SubtleEmphasis"/>
          <w:i w:val="0"/>
          <w:iCs w:val="0"/>
          <w:color w:val="auto"/>
        </w:rPr>
        <w:t>For amphibians and reptiles</w:t>
      </w:r>
      <w:r w:rsidR="00DA778E" w:rsidRPr="001D53D5">
        <w:rPr>
          <w:rStyle w:val="SubtleEmphasis"/>
          <w:i w:val="0"/>
          <w:iCs w:val="0"/>
          <w:color w:val="auto"/>
        </w:rPr>
        <w:t xml:space="preserve">, </w:t>
      </w:r>
      <w:commentRangeStart w:id="78"/>
      <w:r w:rsidR="00DA778E" w:rsidRPr="001D53D5">
        <w:rPr>
          <w:rStyle w:val="SubtleEmphasis"/>
          <w:i w:val="0"/>
          <w:iCs w:val="0"/>
          <w:color w:val="auto"/>
        </w:rPr>
        <w:t>including both diet and diet breadth was problematic</w:t>
      </w:r>
      <w:r w:rsidR="00E15C2C" w:rsidRPr="001D53D5">
        <w:rPr>
          <w:rStyle w:val="SubtleEmphasis"/>
          <w:i w:val="0"/>
          <w:iCs w:val="0"/>
          <w:color w:val="auto"/>
        </w:rPr>
        <w:t xml:space="preserve">, </w:t>
      </w:r>
      <w:r w:rsidR="00CA6DFB">
        <w:rPr>
          <w:rStyle w:val="SubtleEmphasis"/>
          <w:i w:val="0"/>
          <w:iCs w:val="0"/>
          <w:color w:val="auto"/>
        </w:rPr>
        <w:t>so</w:t>
      </w:r>
      <w:r w:rsidR="00E15C2C" w:rsidRPr="001D53D5">
        <w:rPr>
          <w:rStyle w:val="SubtleEmphasis"/>
          <w:i w:val="0"/>
          <w:iCs w:val="0"/>
          <w:color w:val="auto"/>
        </w:rPr>
        <w:t xml:space="preserve"> we excluded diet </w:t>
      </w:r>
      <w:r w:rsidR="00B36F99" w:rsidRPr="001D53D5">
        <w:rPr>
          <w:rStyle w:val="SubtleEmphasis"/>
          <w:i w:val="0"/>
          <w:iCs w:val="0"/>
          <w:color w:val="auto"/>
        </w:rPr>
        <w:t xml:space="preserve">from the set of predictors </w:t>
      </w:r>
      <w:r w:rsidR="00E15C2C" w:rsidRPr="001D53D5">
        <w:rPr>
          <w:rStyle w:val="SubtleEmphasis"/>
          <w:i w:val="0"/>
          <w:iCs w:val="0"/>
          <w:color w:val="auto"/>
        </w:rPr>
        <w:t>for these classes on the basis of the GVIF</w:t>
      </w:r>
      <w:r w:rsidR="004D6DD4">
        <w:rPr>
          <w:rStyle w:val="SubtleEmphasis"/>
          <w:i w:val="0"/>
          <w:iCs w:val="0"/>
          <w:color w:val="auto"/>
        </w:rPr>
        <w:t xml:space="preserve"> scores</w:t>
      </w:r>
      <w:commentRangeEnd w:id="78"/>
      <w:r w:rsidR="00277C60">
        <w:rPr>
          <w:rStyle w:val="CommentReference"/>
        </w:rPr>
        <w:commentReference w:id="78"/>
      </w:r>
      <w:r w:rsidR="00DA778E" w:rsidRPr="001D53D5">
        <w:rPr>
          <w:rStyle w:val="SubtleEmphasis"/>
          <w:i w:val="0"/>
          <w:iCs w:val="0"/>
          <w:color w:val="auto"/>
        </w:rPr>
        <w:t>.</w:t>
      </w:r>
      <w:r w:rsidR="00097BB5">
        <w:rPr>
          <w:rStyle w:val="SubtleEmphasis"/>
          <w:i w:val="0"/>
          <w:iCs w:val="0"/>
          <w:color w:val="auto"/>
        </w:rPr>
        <w:t xml:space="preserve"> Models </w:t>
      </w:r>
      <w:r w:rsidR="00B14DFC">
        <w:rPr>
          <w:rStyle w:val="SubtleEmphasis"/>
          <w:i w:val="0"/>
          <w:iCs w:val="0"/>
          <w:color w:val="auto"/>
        </w:rPr>
        <w:t>investigating the effects of diet were built separately (see next section, “Partial models”).</w:t>
      </w:r>
    </w:p>
    <w:p w14:paraId="51560A1E" w14:textId="156BA471" w:rsidR="009C2FFD" w:rsidRPr="00CA3D96" w:rsidRDefault="0084483D" w:rsidP="0045528F">
      <w:pPr>
        <w:spacing w:line="276" w:lineRule="auto"/>
        <w:jc w:val="both"/>
        <w:rPr>
          <w:rStyle w:val="SubtleEmphasis"/>
          <w:i w:val="0"/>
          <w:iCs w:val="0"/>
          <w:color w:val="auto"/>
        </w:rPr>
      </w:pPr>
      <w:r>
        <w:rPr>
          <w:rStyle w:val="SubtleEmphasis"/>
          <w:i w:val="0"/>
          <w:iCs w:val="0"/>
          <w:color w:val="auto"/>
        </w:rPr>
        <w:t>W</w:t>
      </w:r>
      <w:r w:rsidR="006F14AB" w:rsidRPr="00CA3D96">
        <w:rPr>
          <w:rStyle w:val="SubtleEmphasis"/>
          <w:i w:val="0"/>
          <w:iCs w:val="0"/>
          <w:color w:val="auto"/>
        </w:rPr>
        <w:t>e did not use phylogenetic random effects directly</w:t>
      </w:r>
      <w:r>
        <w:rPr>
          <w:rStyle w:val="SubtleEmphasis"/>
          <w:i w:val="0"/>
          <w:iCs w:val="0"/>
          <w:color w:val="auto"/>
        </w:rPr>
        <w:t xml:space="preserve"> in</w:t>
      </w:r>
      <w:r w:rsidR="006F14AB" w:rsidRPr="00CA3D96">
        <w:rPr>
          <w:rStyle w:val="SubtleEmphasis"/>
          <w:i w:val="0"/>
          <w:iCs w:val="0"/>
          <w:color w:val="auto"/>
        </w:rPr>
        <w:t xml:space="preserve"> the models because of the computational load required by such models when working with several hundred or thousand</w:t>
      </w:r>
      <w:r>
        <w:rPr>
          <w:rStyle w:val="SubtleEmphasis"/>
          <w:i w:val="0"/>
          <w:iCs w:val="0"/>
          <w:color w:val="auto"/>
        </w:rPr>
        <w:t>s of</w:t>
      </w:r>
      <w:r w:rsidR="006F14AB" w:rsidRPr="00CA3D96">
        <w:rPr>
          <w:rStyle w:val="SubtleEmphasis"/>
          <w:i w:val="0"/>
          <w:iCs w:val="0"/>
          <w:color w:val="auto"/>
        </w:rPr>
        <w:t xml:space="preserve"> species. However, we checked the phylogenetic signal in the models’ residuals</w:t>
      </w:r>
      <w:r w:rsidR="001D53D5">
        <w:rPr>
          <w:rStyle w:val="SubtleEmphasis"/>
          <w:i w:val="0"/>
          <w:iCs w:val="0"/>
          <w:color w:val="auto"/>
        </w:rPr>
        <w:t xml:space="preserve"> using </w:t>
      </w:r>
      <w:proofErr w:type="spellStart"/>
      <w:r w:rsidR="00CA6DFB">
        <w:rPr>
          <w:rStyle w:val="SubtleEmphasis"/>
          <w:i w:val="0"/>
          <w:iCs w:val="0"/>
          <w:color w:val="auto"/>
        </w:rPr>
        <w:t>Pagel</w:t>
      </w:r>
      <w:r w:rsidR="00277C60">
        <w:rPr>
          <w:rStyle w:val="SubtleEmphasis"/>
          <w:i w:val="0"/>
          <w:iCs w:val="0"/>
          <w:color w:val="auto"/>
        </w:rPr>
        <w:t>’</w:t>
      </w:r>
      <w:r w:rsidR="00CA6DFB">
        <w:rPr>
          <w:rStyle w:val="SubtleEmphasis"/>
          <w:i w:val="0"/>
          <w:iCs w:val="0"/>
          <w:color w:val="auto"/>
        </w:rPr>
        <w:t>s</w:t>
      </w:r>
      <w:proofErr w:type="spellEnd"/>
      <w:r w:rsidR="00CA6DFB">
        <w:rPr>
          <w:rStyle w:val="SubtleEmphasis"/>
          <w:i w:val="0"/>
          <w:iCs w:val="0"/>
          <w:color w:val="auto"/>
        </w:rPr>
        <w:t xml:space="preserve"> </w:t>
      </w:r>
      <w:r w:rsidR="001D53D5">
        <w:rPr>
          <w:rStyle w:val="SubtleEmphasis"/>
          <w:rFonts w:cstheme="minorHAnsi"/>
          <w:i w:val="0"/>
          <w:iCs w:val="0"/>
          <w:color w:val="auto"/>
        </w:rPr>
        <w:t>λ</w:t>
      </w:r>
      <w:r w:rsidR="001D53D5">
        <w:rPr>
          <w:rStyle w:val="SubtleEmphasis"/>
          <w:i w:val="0"/>
          <w:iCs w:val="0"/>
          <w:color w:val="auto"/>
        </w:rPr>
        <w:t xml:space="preserve"> </w:t>
      </w:r>
      <w:r w:rsidR="001D53D5">
        <w:rPr>
          <w:rStyle w:val="SubtleEmphasis"/>
          <w:i w:val="0"/>
          <w:iCs w:val="0"/>
          <w:color w:val="auto"/>
        </w:rPr>
        <w:fldChar w:fldCharType="begin" w:fldLock="1"/>
      </w:r>
      <w:r w:rsidR="009546F2">
        <w:rPr>
          <w:rStyle w:val="SubtleEmphasis"/>
          <w:i w:val="0"/>
          <w:iCs w:val="0"/>
          <w:color w:val="auto"/>
        </w:rPr>
        <w:instrText>ADDIN CSL_CITATION {"citationItems":[{"id":"ITEM-1","itemData":{"DOI":"10.1038/44766","ISBN":"0028-0836","ISSN":"00280836","PMID":"10553904","abstract":"Phylogenetic trees describe the pattern of descent amongst a group of species. With the rapid accumulation of DNA sequence data, more and more phylogenies are being constructed based upon sequence comparisons. The combination of these phylogenies with powerful new statistical approaches for the analysis of biological evolution is challenging widely held beliefs about the history and evolution of life on Earth.","author":[{"dropping-particle":"","family":"Pagel","given":"Mark","non-dropping-particle":"","parse-names":false,"suffix":""}],"container-title":"Nature","id":"ITEM-1","issued":{"date-parts":[["1999"]]},"title":"Inferring the historical patterns of biological evolution","type":"article"},"uris":["http://www.mendeley.com/documents/?uuid=3a10f16d-d422-4768-abb9-360880519630"]}],"mendeley":{"formattedCitation":"(Pagel 1999)","plainTextFormattedCitation":"(Pagel 1999)","previouslyFormattedCitation":"(Pagel 1999)"},"properties":{"noteIndex":0},"schema":"https://github.com/citation-style-language/schema/raw/master/csl-citation.json"}</w:instrText>
      </w:r>
      <w:r w:rsidR="001D53D5">
        <w:rPr>
          <w:rStyle w:val="SubtleEmphasis"/>
          <w:i w:val="0"/>
          <w:iCs w:val="0"/>
          <w:color w:val="auto"/>
        </w:rPr>
        <w:fldChar w:fldCharType="separate"/>
      </w:r>
      <w:r w:rsidR="001D53D5" w:rsidRPr="001D53D5">
        <w:rPr>
          <w:rStyle w:val="SubtleEmphasis"/>
          <w:i w:val="0"/>
          <w:iCs w:val="0"/>
          <w:noProof/>
          <w:color w:val="auto"/>
        </w:rPr>
        <w:t>(Pagel 1999)</w:t>
      </w:r>
      <w:r w:rsidR="001D53D5">
        <w:rPr>
          <w:rStyle w:val="SubtleEmphasis"/>
          <w:i w:val="0"/>
          <w:iCs w:val="0"/>
          <w:color w:val="auto"/>
        </w:rPr>
        <w:fldChar w:fldCharType="end"/>
      </w:r>
      <w:r w:rsidR="006F14AB" w:rsidRPr="00CA3D96">
        <w:rPr>
          <w:rStyle w:val="SubtleEmphasis"/>
          <w:i w:val="0"/>
          <w:iCs w:val="0"/>
          <w:color w:val="auto"/>
        </w:rPr>
        <w:t>.</w:t>
      </w:r>
      <w:r w:rsidR="0076541D" w:rsidRPr="00CA3D96">
        <w:rPr>
          <w:rStyle w:val="SubtleEmphasis"/>
          <w:i w:val="0"/>
          <w:iCs w:val="0"/>
          <w:color w:val="auto"/>
        </w:rPr>
        <w:t xml:space="preserve"> </w:t>
      </w:r>
      <w:r w:rsidR="00CA6DFB">
        <w:rPr>
          <w:rStyle w:val="SubtleEmphasis"/>
          <w:i w:val="0"/>
          <w:iCs w:val="0"/>
          <w:color w:val="auto"/>
        </w:rPr>
        <w:t>Thus, i</w:t>
      </w:r>
      <w:r w:rsidR="0076541D" w:rsidRPr="00CA3D96">
        <w:rPr>
          <w:rStyle w:val="SubtleEmphasis"/>
          <w:i w:val="0"/>
          <w:iCs w:val="0"/>
          <w:color w:val="auto"/>
        </w:rPr>
        <w:t xml:space="preserve">n each </w:t>
      </w:r>
      <w:r w:rsidR="00277C60">
        <w:rPr>
          <w:rStyle w:val="SubtleEmphasis"/>
          <w:i w:val="0"/>
          <w:iCs w:val="0"/>
          <w:color w:val="auto"/>
        </w:rPr>
        <w:t>c</w:t>
      </w:r>
      <w:r w:rsidR="008B2C38" w:rsidRPr="00CA3D96">
        <w:rPr>
          <w:rStyle w:val="SubtleEmphasis"/>
          <w:i w:val="0"/>
          <w:iCs w:val="0"/>
          <w:color w:val="auto"/>
        </w:rPr>
        <w:t>lass</w:t>
      </w:r>
      <w:r w:rsidR="0076541D" w:rsidRPr="00CA3D96">
        <w:rPr>
          <w:rStyle w:val="SubtleEmphasis"/>
          <w:i w:val="0"/>
          <w:iCs w:val="0"/>
          <w:color w:val="auto"/>
        </w:rPr>
        <w:t xml:space="preserve">, the model </w:t>
      </w:r>
      <w:r w:rsidR="0097661F">
        <w:rPr>
          <w:rStyle w:val="SubtleEmphasis"/>
          <w:i w:val="0"/>
          <w:iCs w:val="0"/>
          <w:color w:val="auto"/>
        </w:rPr>
        <w:t>fitted</w:t>
      </w:r>
      <w:r w:rsidR="0076541D" w:rsidRPr="00CA3D96">
        <w:rPr>
          <w:rStyle w:val="SubtleEmphasis"/>
          <w:i w:val="0"/>
          <w:iCs w:val="0"/>
          <w:color w:val="auto"/>
        </w:rPr>
        <w:t xml:space="preserve"> </w:t>
      </w:r>
      <w:r w:rsidR="0097661F">
        <w:rPr>
          <w:rStyle w:val="SubtleEmphasis"/>
          <w:i w:val="0"/>
          <w:iCs w:val="0"/>
          <w:color w:val="auto"/>
        </w:rPr>
        <w:t>w</w:t>
      </w:r>
      <w:r w:rsidR="0076541D" w:rsidRPr="00CA3D96">
        <w:rPr>
          <w:rStyle w:val="SubtleEmphasis"/>
          <w:i w:val="0"/>
          <w:iCs w:val="0"/>
          <w:color w:val="auto"/>
        </w:rPr>
        <w:t>as:</w:t>
      </w:r>
    </w:p>
    <w:p w14:paraId="44635AF1" w14:textId="24BDC67E" w:rsidR="00B04A78" w:rsidRPr="00CA3D96" w:rsidRDefault="00B04A78" w:rsidP="0045528F">
      <w:pPr>
        <w:pStyle w:val="NoSpacing"/>
        <w:shd w:val="clear" w:color="auto" w:fill="E7E6E6" w:themeFill="background2"/>
        <w:spacing w:line="276" w:lineRule="auto"/>
        <w:rPr>
          <w:rStyle w:val="SubtleEmphasis"/>
          <w:rFonts w:cstheme="minorHAnsi"/>
          <w:i w:val="0"/>
          <w:iCs w:val="0"/>
          <w:color w:val="auto"/>
        </w:rPr>
      </w:pPr>
      <w:r w:rsidRPr="00CA3D96">
        <w:rPr>
          <w:rStyle w:val="SubtleEmphasis"/>
          <w:rFonts w:cstheme="minorHAnsi"/>
          <w:i w:val="0"/>
          <w:iCs w:val="0"/>
          <w:color w:val="auto"/>
        </w:rPr>
        <w:t>P</w:t>
      </w:r>
      <w:r w:rsidR="001D53D5">
        <w:rPr>
          <w:rStyle w:val="SubtleEmphasis"/>
          <w:rFonts w:cstheme="minorHAnsi"/>
          <w:i w:val="0"/>
          <w:iCs w:val="0"/>
          <w:color w:val="auto"/>
        </w:rPr>
        <w:t xml:space="preserve"> </w:t>
      </w:r>
      <w:r w:rsidRPr="00104A0F">
        <w:rPr>
          <w:rStyle w:val="SubtleEmphasis"/>
          <w:rFonts w:cstheme="minorHAnsi"/>
          <w:i w:val="0"/>
          <w:color w:val="auto"/>
          <w:vertAlign w:val="subscript"/>
        </w:rPr>
        <w:t>occurrence</w:t>
      </w:r>
      <w:r w:rsidRPr="00CA3D96">
        <w:rPr>
          <w:rStyle w:val="SubtleEmphasis"/>
          <w:rFonts w:cstheme="minorHAnsi"/>
          <w:i w:val="0"/>
          <w:iCs w:val="0"/>
          <w:color w:val="auto"/>
        </w:rPr>
        <w:t xml:space="preserve"> ~ land use + land-use intensity + species-level </w:t>
      </w:r>
      <w:r w:rsidR="003B49E6">
        <w:rPr>
          <w:rStyle w:val="SubtleEmphasis"/>
          <w:rFonts w:cstheme="minorHAnsi"/>
          <w:i w:val="0"/>
          <w:iCs w:val="0"/>
          <w:color w:val="auto"/>
        </w:rPr>
        <w:t>ecological characteristics</w:t>
      </w:r>
      <w:r w:rsidRPr="00CA3D96">
        <w:rPr>
          <w:rStyle w:val="SubtleEmphasis"/>
          <w:rFonts w:cstheme="minorHAnsi"/>
          <w:i w:val="0"/>
          <w:iCs w:val="0"/>
          <w:color w:val="auto"/>
        </w:rPr>
        <w:t xml:space="preserve"> +</w:t>
      </w:r>
    </w:p>
    <w:p w14:paraId="370FD7A0" w14:textId="2D0EC685" w:rsidR="00B04A78" w:rsidRPr="00CA3D96" w:rsidRDefault="00B04A78" w:rsidP="0045528F">
      <w:pPr>
        <w:pStyle w:val="NoSpacing"/>
        <w:shd w:val="clear" w:color="auto" w:fill="E7E6E6" w:themeFill="background2"/>
        <w:spacing w:line="276" w:lineRule="auto"/>
        <w:rPr>
          <w:rStyle w:val="SubtleEmphasis"/>
          <w:rFonts w:cstheme="minorHAnsi"/>
          <w:i w:val="0"/>
          <w:iCs w:val="0"/>
          <w:color w:val="auto"/>
        </w:rPr>
      </w:pPr>
      <w:r w:rsidRPr="00CA3D96">
        <w:rPr>
          <w:rStyle w:val="SubtleEmphasis"/>
          <w:rFonts w:cstheme="minorHAnsi"/>
          <w:i w:val="0"/>
          <w:iCs w:val="0"/>
          <w:color w:val="auto"/>
        </w:rPr>
        <w:t xml:space="preserve">land use: species-level </w:t>
      </w:r>
      <w:r w:rsidR="003B49E6">
        <w:rPr>
          <w:rStyle w:val="SubtleEmphasis"/>
          <w:rFonts w:cstheme="minorHAnsi"/>
          <w:i w:val="0"/>
          <w:iCs w:val="0"/>
          <w:color w:val="auto"/>
        </w:rPr>
        <w:t>ecological characteristics</w:t>
      </w:r>
      <w:r w:rsidRPr="00CA3D96">
        <w:rPr>
          <w:rStyle w:val="SubtleEmphasis"/>
          <w:rFonts w:cstheme="minorHAnsi"/>
          <w:i w:val="0"/>
          <w:iCs w:val="0"/>
          <w:color w:val="auto"/>
        </w:rPr>
        <w:t xml:space="preserve"> + land-use intensity: species-level </w:t>
      </w:r>
      <w:r w:rsidR="003B49E6">
        <w:rPr>
          <w:rStyle w:val="SubtleEmphasis"/>
          <w:rFonts w:cstheme="minorHAnsi"/>
          <w:i w:val="0"/>
          <w:iCs w:val="0"/>
          <w:color w:val="auto"/>
        </w:rPr>
        <w:t>ecological characteristics</w:t>
      </w:r>
      <w:r w:rsidR="003B49E6" w:rsidRPr="00CA3D96">
        <w:rPr>
          <w:rStyle w:val="SubtleEmphasis"/>
          <w:rFonts w:cstheme="minorHAnsi"/>
          <w:i w:val="0"/>
          <w:iCs w:val="0"/>
          <w:color w:val="auto"/>
        </w:rPr>
        <w:t xml:space="preserve"> </w:t>
      </w:r>
      <w:r w:rsidR="00CF69B6" w:rsidRPr="00CA3D96">
        <w:rPr>
          <w:rStyle w:val="SubtleEmphasis"/>
          <w:rFonts w:cstheme="minorHAnsi"/>
          <w:i w:val="0"/>
          <w:iCs w:val="0"/>
          <w:color w:val="auto"/>
        </w:rPr>
        <w:t>+</w:t>
      </w:r>
      <w:r w:rsidR="00C41F5C">
        <w:rPr>
          <w:rStyle w:val="SubtleEmphasis"/>
          <w:rFonts w:cstheme="minorHAnsi"/>
          <w:i w:val="0"/>
          <w:iCs w:val="0"/>
          <w:color w:val="auto"/>
        </w:rPr>
        <w:t xml:space="preserve"> </w:t>
      </w:r>
      <w:r w:rsidR="00CF69B6" w:rsidRPr="00CA3D96">
        <w:rPr>
          <w:rStyle w:val="SubtleEmphasis"/>
          <w:rFonts w:cstheme="minorHAnsi"/>
          <w:i w:val="0"/>
          <w:iCs w:val="0"/>
          <w:color w:val="auto"/>
        </w:rPr>
        <w:t xml:space="preserve">1|study identity + 1|site </w:t>
      </w:r>
      <w:r w:rsidR="001D53D5" w:rsidRPr="00CA3D96">
        <w:rPr>
          <w:rStyle w:val="SubtleEmphasis"/>
          <w:rFonts w:cstheme="minorHAnsi"/>
          <w:i w:val="0"/>
          <w:iCs w:val="0"/>
          <w:color w:val="auto"/>
        </w:rPr>
        <w:t>identity</w:t>
      </w:r>
      <w:r w:rsidR="00CF69B6" w:rsidRPr="00CA3D96">
        <w:rPr>
          <w:rStyle w:val="SubtleEmphasis"/>
          <w:rFonts w:cstheme="minorHAnsi"/>
          <w:i w:val="0"/>
          <w:iCs w:val="0"/>
          <w:color w:val="auto"/>
        </w:rPr>
        <w:t xml:space="preserve"> + 1|species identity.</w:t>
      </w:r>
    </w:p>
    <w:p w14:paraId="13FC800B" w14:textId="77777777" w:rsidR="00CF69B6" w:rsidRPr="00CA3D96" w:rsidRDefault="00CF69B6" w:rsidP="0045528F">
      <w:pPr>
        <w:pStyle w:val="NoSpacing"/>
        <w:spacing w:line="276" w:lineRule="auto"/>
        <w:rPr>
          <w:rStyle w:val="SubtleEmphasis"/>
          <w:rFonts w:cstheme="minorHAnsi"/>
          <w:i w:val="0"/>
          <w:iCs w:val="0"/>
          <w:color w:val="auto"/>
        </w:rPr>
      </w:pPr>
    </w:p>
    <w:p w14:paraId="5BC36913" w14:textId="27440F34" w:rsidR="00CF69B6" w:rsidRPr="00CA3D96" w:rsidRDefault="00B04A78" w:rsidP="0045528F">
      <w:pPr>
        <w:spacing w:line="276" w:lineRule="auto"/>
        <w:jc w:val="both"/>
        <w:rPr>
          <w:rStyle w:val="SubtleEmphasis"/>
          <w:i w:val="0"/>
          <w:iCs w:val="0"/>
          <w:color w:val="auto"/>
        </w:rPr>
      </w:pPr>
      <w:r w:rsidRPr="5509F980">
        <w:rPr>
          <w:rStyle w:val="SubtleEmphasis"/>
          <w:i w:val="0"/>
          <w:iCs w:val="0"/>
          <w:color w:val="auto"/>
        </w:rPr>
        <w:t xml:space="preserve">To verify that the models’ estimates were robust to any violation of </w:t>
      </w:r>
      <w:r w:rsidR="00306A50" w:rsidRPr="5509F980">
        <w:rPr>
          <w:rStyle w:val="SubtleEmphasis"/>
          <w:i w:val="0"/>
          <w:iCs w:val="0"/>
          <w:color w:val="auto"/>
        </w:rPr>
        <w:t xml:space="preserve">distributional </w:t>
      </w:r>
      <w:r w:rsidRPr="5509F980">
        <w:rPr>
          <w:rStyle w:val="SubtleEmphasis"/>
          <w:i w:val="0"/>
          <w:iCs w:val="0"/>
          <w:color w:val="auto"/>
        </w:rPr>
        <w:t>assumptions</w:t>
      </w:r>
      <w:r w:rsidR="001B0F88" w:rsidRPr="5509F980">
        <w:rPr>
          <w:rStyle w:val="SubtleEmphasis"/>
          <w:i w:val="0"/>
          <w:iCs w:val="0"/>
          <w:color w:val="auto"/>
        </w:rPr>
        <w:t xml:space="preserve">, we </w:t>
      </w:r>
      <w:r w:rsidRPr="5509F980">
        <w:rPr>
          <w:rStyle w:val="SubtleEmphasis"/>
          <w:i w:val="0"/>
          <w:iCs w:val="0"/>
          <w:color w:val="auto"/>
        </w:rPr>
        <w:t>fitted the models again using a</w:t>
      </w:r>
      <w:r w:rsidR="001B0F88" w:rsidRPr="5509F980">
        <w:rPr>
          <w:rStyle w:val="SubtleEmphasis"/>
          <w:i w:val="0"/>
          <w:iCs w:val="0"/>
          <w:color w:val="auto"/>
        </w:rPr>
        <w:t xml:space="preserve"> Bayesian </w:t>
      </w:r>
      <w:r w:rsidRPr="5509F980">
        <w:rPr>
          <w:rStyle w:val="SubtleEmphasis"/>
          <w:i w:val="0"/>
          <w:iCs w:val="0"/>
          <w:color w:val="auto"/>
        </w:rPr>
        <w:t>framework (</w:t>
      </w:r>
      <w:commentRangeStart w:id="79"/>
      <w:r w:rsidR="00217CAB">
        <w:rPr>
          <w:rStyle w:val="SubtleEmphasis"/>
          <w:i w:val="0"/>
          <w:iCs w:val="0"/>
          <w:color w:val="auto"/>
        </w:rPr>
        <w:t xml:space="preserve">using the </w:t>
      </w:r>
      <w:r w:rsidR="00AE07DD">
        <w:rPr>
          <w:rStyle w:val="SubtleEmphasis"/>
          <w:i w:val="0"/>
          <w:iCs w:val="0"/>
          <w:color w:val="auto"/>
        </w:rPr>
        <w:t>‘</w:t>
      </w:r>
      <w:proofErr w:type="spellStart"/>
      <w:r w:rsidRPr="5509F980">
        <w:rPr>
          <w:rStyle w:val="SubtleEmphasis"/>
          <w:i w:val="0"/>
          <w:iCs w:val="0"/>
          <w:color w:val="auto"/>
        </w:rPr>
        <w:t>MCMCglmm</w:t>
      </w:r>
      <w:proofErr w:type="spellEnd"/>
      <w:r w:rsidR="00AE07DD">
        <w:rPr>
          <w:rStyle w:val="SubtleEmphasis"/>
          <w:i w:val="0"/>
          <w:iCs w:val="0"/>
          <w:color w:val="auto"/>
        </w:rPr>
        <w:t>’</w:t>
      </w:r>
      <w:r w:rsidRPr="5509F980">
        <w:rPr>
          <w:rStyle w:val="SubtleEmphasis"/>
          <w:i w:val="0"/>
          <w:iCs w:val="0"/>
          <w:color w:val="auto"/>
        </w:rPr>
        <w:t xml:space="preserve"> package</w:t>
      </w:r>
      <w:commentRangeEnd w:id="79"/>
      <w:r w:rsidR="00734B2E">
        <w:rPr>
          <w:rStyle w:val="CommentReference"/>
        </w:rPr>
        <w:commentReference w:id="79"/>
      </w:r>
      <w:r w:rsidR="000C11D6">
        <w:rPr>
          <w:rStyle w:val="SubtleEmphasis"/>
          <w:i w:val="0"/>
          <w:iCs w:val="0"/>
          <w:color w:val="auto"/>
        </w:rPr>
        <w:t xml:space="preserve"> </w:t>
      </w:r>
      <w:r w:rsidR="009F24CC">
        <w:rPr>
          <w:rStyle w:val="SubtleEmphasis"/>
          <w:i w:val="0"/>
          <w:iCs w:val="0"/>
          <w:color w:val="auto"/>
        </w:rPr>
        <w:t>V</w:t>
      </w:r>
      <w:r w:rsidR="000C11D6">
        <w:rPr>
          <w:rStyle w:val="SubtleEmphasis"/>
          <w:i w:val="0"/>
          <w:iCs w:val="0"/>
          <w:color w:val="auto"/>
        </w:rPr>
        <w:t>ersion 2.32</w:t>
      </w:r>
      <w:r w:rsidRPr="5509F980">
        <w:rPr>
          <w:rStyle w:val="SubtleEmphasis"/>
          <w:i w:val="0"/>
          <w:iCs w:val="0"/>
          <w:color w:val="auto"/>
        </w:rPr>
        <w:t xml:space="preserve">, </w:t>
      </w:r>
      <w:r w:rsidRPr="5509F980">
        <w:rPr>
          <w:rStyle w:val="SubtleEmphasis"/>
          <w:i w:val="0"/>
          <w:iCs w:val="0"/>
          <w:color w:val="auto"/>
        </w:rPr>
        <w:fldChar w:fldCharType="begin" w:fldLock="1"/>
      </w:r>
      <w:r w:rsidRPr="5509F980">
        <w:rPr>
          <w:rStyle w:val="SubtleEmphasis"/>
          <w:i w:val="0"/>
          <w:iCs w:val="0"/>
          <w:color w:val="auto"/>
        </w:rPr>
        <w:instrText>ADDIN CSL_CITATION {"citationItems":[{"id":"ITEM-1","itemData":{"ISBN":"9781439811870","ISSN":"19390068","PMID":"18291371","abstract":"Generalized linear mixed models provide a flexible framework for modeling a range of data, although with non-Gaussian response variables the likelihood cannot be obtained in closed form. Markov chain Monte Carlo methods solve this problem by sampling from a series of simpler conditional distributions that can be evaluated. The R package MCMCglmm implements such an algorithm for a range of model fitting problems. More than one response variable can be analyzed simultaneously, and these variables are allowed to follow Gaussian, Poisson, multi(bi)nominal, exponential, zero-inflated and censored dis-tributions. A range of variance structures are permitted for the random effects, including interactions with categorical or continuous variables (i.e., random regression), and more complicated variance structures that arise through shared ancestry, either through a pedi-gree or through a phylogeny. Missing values are permitted in the response variable(s) and data can be known up to some level of measurement error as in meta-analysis. All simu-lation is done in C/ C++ using the CSparse library for sparse linear systems.","author":[{"dropping-particle":"","family":"Hadfield","given":"Jarrod D","non-dropping-particle":"","parse-names":false,"suffix":""}],"container-title":"Journal of Statistical Software","id":"ITEM-1","issue":"2","issued":{"date-parts":[["2010"]]},"page":"1-22","title":"MCMCglmm: MCMC Methods for Multi-Response GLMMs in R","type":"article-journal","volume":"33"},"uris":["http://www.mendeley.com/documents/?uuid=158b4d1d-0c2e-4359-964d-6d7c27591e2a"]}],"mendeley":{"formattedCitation":"(Hadfield 2010)","manualFormatting":"Hadfield (2010)","plainTextFormattedCitation":"(Hadfield 2010)","previouslyFormattedCitation":"(Hadfield 2010)"},"properties":{"noteIndex":0},"schema":"https://github.com/citation-style-language/schema/raw/master/csl-citation.json"}</w:instrText>
      </w:r>
      <w:r w:rsidRPr="5509F980">
        <w:rPr>
          <w:rStyle w:val="SubtleEmphasis"/>
          <w:i w:val="0"/>
          <w:iCs w:val="0"/>
          <w:color w:val="auto"/>
        </w:rPr>
        <w:fldChar w:fldCharType="separate"/>
      </w:r>
      <w:r w:rsidRPr="5509F980">
        <w:rPr>
          <w:rStyle w:val="SubtleEmphasis"/>
          <w:i w:val="0"/>
          <w:iCs w:val="0"/>
          <w:noProof/>
          <w:color w:val="auto"/>
        </w:rPr>
        <w:t>Hadfield (2010)</w:t>
      </w:r>
      <w:r w:rsidRPr="5509F980">
        <w:rPr>
          <w:rStyle w:val="SubtleEmphasis"/>
          <w:i w:val="0"/>
          <w:iCs w:val="0"/>
          <w:color w:val="auto"/>
        </w:rPr>
        <w:fldChar w:fldCharType="end"/>
      </w:r>
      <w:r w:rsidRPr="5509F980">
        <w:rPr>
          <w:rStyle w:val="SubtleEmphasis"/>
          <w:i w:val="0"/>
          <w:iCs w:val="0"/>
          <w:color w:val="auto"/>
        </w:rPr>
        <w:t>)</w:t>
      </w:r>
      <w:r w:rsidR="001B0F88" w:rsidRPr="5509F980">
        <w:rPr>
          <w:rStyle w:val="SubtleEmphasis"/>
          <w:i w:val="0"/>
          <w:iCs w:val="0"/>
          <w:color w:val="auto"/>
        </w:rPr>
        <w:t>.</w:t>
      </w:r>
    </w:p>
    <w:p w14:paraId="2B4976DE" w14:textId="5D6AC967" w:rsidR="00F67E03" w:rsidRPr="004F0A0A" w:rsidRDefault="5509F980" w:rsidP="0045528F">
      <w:pPr>
        <w:spacing w:line="276" w:lineRule="auto"/>
        <w:jc w:val="both"/>
        <w:rPr>
          <w:rStyle w:val="SubtleEmphasis"/>
          <w:b/>
          <w:color w:val="auto"/>
        </w:rPr>
      </w:pPr>
      <w:r w:rsidRPr="004F0A0A">
        <w:rPr>
          <w:rStyle w:val="SubtleEmphasis"/>
          <w:b/>
          <w:bCs/>
          <w:color w:val="auto"/>
        </w:rPr>
        <w:t>Partial models (single</w:t>
      </w:r>
      <w:r w:rsidR="00337F19" w:rsidRPr="004F0A0A">
        <w:rPr>
          <w:rStyle w:val="SubtleEmphasis"/>
          <w:b/>
          <w:bCs/>
          <w:color w:val="auto"/>
        </w:rPr>
        <w:t>-</w:t>
      </w:r>
      <w:r w:rsidRPr="004F0A0A">
        <w:rPr>
          <w:rStyle w:val="SubtleEmphasis"/>
          <w:b/>
          <w:bCs/>
          <w:color w:val="auto"/>
        </w:rPr>
        <w:t>predictor</w:t>
      </w:r>
      <w:r w:rsidR="00337F19" w:rsidRPr="004F0A0A">
        <w:rPr>
          <w:rStyle w:val="SubtleEmphasis"/>
          <w:b/>
          <w:bCs/>
          <w:color w:val="auto"/>
        </w:rPr>
        <w:t xml:space="preserve"> model</w:t>
      </w:r>
      <w:r w:rsidRPr="004F0A0A">
        <w:rPr>
          <w:rStyle w:val="SubtleEmphasis"/>
          <w:b/>
          <w:bCs/>
          <w:color w:val="auto"/>
        </w:rPr>
        <w:t>s)</w:t>
      </w:r>
    </w:p>
    <w:p w14:paraId="1F7AAA37" w14:textId="46D8A5FB" w:rsidR="00F67E03" w:rsidRPr="00AE7274" w:rsidRDefault="5509F980" w:rsidP="0045528F">
      <w:pPr>
        <w:spacing w:line="276" w:lineRule="auto"/>
        <w:jc w:val="both"/>
        <w:rPr>
          <w:rStyle w:val="SubtleEmphasis"/>
          <w:i w:val="0"/>
          <w:color w:val="auto"/>
        </w:rPr>
      </w:pPr>
      <w:r w:rsidRPr="004F0A0A">
        <w:rPr>
          <w:rStyle w:val="SubtleEmphasis"/>
          <w:i w:val="0"/>
          <w:color w:val="auto"/>
        </w:rPr>
        <w:t xml:space="preserve">In addition to </w:t>
      </w:r>
      <w:r w:rsidRPr="004F0A0A">
        <w:rPr>
          <w:rStyle w:val="SubtleEmphasis"/>
          <w:i w:val="0"/>
          <w:iCs w:val="0"/>
          <w:color w:val="auto"/>
        </w:rPr>
        <w:t xml:space="preserve">the </w:t>
      </w:r>
      <w:r w:rsidRPr="004F0A0A">
        <w:rPr>
          <w:rStyle w:val="SubtleEmphasis"/>
          <w:i w:val="0"/>
          <w:color w:val="auto"/>
        </w:rPr>
        <w:t>full models, we fitted partial models for each class. These were fitted to visualise occurrence patterns for each trait independently of other traits</w:t>
      </w:r>
      <w:commentRangeStart w:id="80"/>
      <w:commentRangeEnd w:id="80"/>
      <w:r w:rsidR="0097661F">
        <w:rPr>
          <w:rStyle w:val="CommentReference"/>
        </w:rPr>
        <w:commentReference w:id="80"/>
      </w:r>
      <w:r w:rsidRPr="004F0A0A">
        <w:rPr>
          <w:rStyle w:val="SubtleEmphasis"/>
          <w:i w:val="0"/>
          <w:iCs w:val="0"/>
          <w:color w:val="auto"/>
        </w:rPr>
        <w:t>.</w:t>
      </w:r>
      <w:r w:rsidRPr="004F0A0A">
        <w:rPr>
          <w:rStyle w:val="SubtleEmphasis"/>
          <w:i w:val="0"/>
          <w:color w:val="auto"/>
        </w:rPr>
        <w:t xml:space="preserve"> The structure of the models was similar to that of the full models, except that we included a single species-level </w:t>
      </w:r>
      <w:r w:rsidR="001851E0">
        <w:rPr>
          <w:rStyle w:val="SubtleEmphasis"/>
          <w:i w:val="0"/>
          <w:color w:val="auto"/>
        </w:rPr>
        <w:t>characteristic</w:t>
      </w:r>
      <w:r w:rsidR="001851E0" w:rsidRPr="004F0A0A">
        <w:rPr>
          <w:rStyle w:val="SubtleEmphasis"/>
          <w:i w:val="0"/>
          <w:color w:val="auto"/>
        </w:rPr>
        <w:t xml:space="preserve"> </w:t>
      </w:r>
      <w:r w:rsidR="00AE7274" w:rsidRPr="004F0A0A">
        <w:rPr>
          <w:rStyle w:val="SubtleEmphasis"/>
          <w:i w:val="0"/>
          <w:iCs w:val="0"/>
          <w:color w:val="auto"/>
        </w:rPr>
        <w:t>at a time</w:t>
      </w:r>
      <w:r w:rsidRPr="004F0A0A">
        <w:rPr>
          <w:rStyle w:val="SubtleEmphasis"/>
          <w:i w:val="0"/>
          <w:iCs w:val="0"/>
          <w:color w:val="auto"/>
        </w:rPr>
        <w:t xml:space="preserve"> </w:t>
      </w:r>
      <w:r w:rsidRPr="004F0A0A">
        <w:rPr>
          <w:rStyle w:val="SubtleEmphasis"/>
          <w:i w:val="0"/>
          <w:color w:val="auto"/>
        </w:rPr>
        <w:t>in each model.</w:t>
      </w:r>
      <w:r w:rsidRPr="00AE7274">
        <w:rPr>
          <w:rStyle w:val="SubtleEmphasis"/>
          <w:i w:val="0"/>
          <w:color w:val="auto"/>
        </w:rPr>
        <w:t xml:space="preserve"> </w:t>
      </w:r>
    </w:p>
    <w:p w14:paraId="3F32AF94" w14:textId="1BABD01A" w:rsidR="004A66D9" w:rsidRDefault="004A66D9" w:rsidP="0045528F">
      <w:pPr>
        <w:spacing w:line="276" w:lineRule="auto"/>
        <w:jc w:val="both"/>
        <w:rPr>
          <w:rStyle w:val="SubtleEmphasis"/>
          <w:b/>
          <w:bCs/>
          <w:color w:val="auto"/>
        </w:rPr>
      </w:pPr>
      <w:r w:rsidRPr="5509F980">
        <w:rPr>
          <w:rStyle w:val="SubtleEmphasis"/>
          <w:b/>
          <w:bCs/>
          <w:color w:val="auto"/>
        </w:rPr>
        <w:t xml:space="preserve">Effects of categorical </w:t>
      </w:r>
      <w:r w:rsidR="00165AB6">
        <w:rPr>
          <w:rStyle w:val="SubtleEmphasis"/>
          <w:b/>
          <w:bCs/>
          <w:color w:val="auto"/>
        </w:rPr>
        <w:t>ecological characteristics</w:t>
      </w:r>
      <w:r w:rsidR="00165AB6" w:rsidRPr="5509F980">
        <w:rPr>
          <w:rStyle w:val="SubtleEmphasis"/>
          <w:b/>
          <w:bCs/>
          <w:color w:val="auto"/>
        </w:rPr>
        <w:t xml:space="preserve"> </w:t>
      </w:r>
      <w:r w:rsidRPr="5509F980">
        <w:rPr>
          <w:rStyle w:val="SubtleEmphasis"/>
          <w:b/>
          <w:bCs/>
          <w:color w:val="auto"/>
        </w:rPr>
        <w:t>on species’ occurrence probability</w:t>
      </w:r>
      <w:r>
        <w:rPr>
          <w:rStyle w:val="SubtleEmphasis"/>
          <w:b/>
          <w:bCs/>
          <w:color w:val="auto"/>
        </w:rPr>
        <w:t xml:space="preserve"> (Figure 2a)</w:t>
      </w:r>
    </w:p>
    <w:p w14:paraId="71AD92FF" w14:textId="77777777" w:rsidR="006472AB" w:rsidRDefault="00D66915" w:rsidP="006472AB">
      <w:pPr>
        <w:spacing w:line="276" w:lineRule="auto"/>
        <w:jc w:val="both"/>
      </w:pPr>
      <w:r w:rsidRPr="00F13154">
        <w:lastRenderedPageBreak/>
        <w:t>T</w:t>
      </w:r>
      <w:r w:rsidR="00BB0BE3">
        <w:t>he</w:t>
      </w:r>
      <w:r w:rsidRPr="00F13154">
        <w:t xml:space="preserve"> influence</w:t>
      </w:r>
      <w:r w:rsidR="00BB0BE3">
        <w:t xml:space="preserve"> of </w:t>
      </w:r>
      <w:r w:rsidR="00FA27D5">
        <w:t xml:space="preserve">categorical </w:t>
      </w:r>
      <w:r w:rsidR="00BB0BE3">
        <w:t>traits on</w:t>
      </w:r>
      <w:r w:rsidRPr="00F13154">
        <w:t xml:space="preserve"> species responses to land use </w:t>
      </w:r>
      <w:r w:rsidR="00BB0BE3">
        <w:t xml:space="preserve">and land-use intensity can be visualised </w:t>
      </w:r>
      <w:r w:rsidRPr="00F13154">
        <w:t xml:space="preserve">in </w:t>
      </w:r>
      <w:r w:rsidR="00607EED">
        <w:t>two</w:t>
      </w:r>
      <w:r w:rsidR="00607EED" w:rsidRPr="00F13154">
        <w:t xml:space="preserve"> </w:t>
      </w:r>
      <w:r w:rsidRPr="00F13154">
        <w:t>ways</w:t>
      </w:r>
      <w:r w:rsidR="00D672DB">
        <w:t xml:space="preserve">: either </w:t>
      </w:r>
      <w:r w:rsidR="00590386">
        <w:t xml:space="preserve">by comparing occurrence probability in </w:t>
      </w:r>
      <w:r w:rsidR="00370858">
        <w:t>different</w:t>
      </w:r>
      <w:r w:rsidR="00590386">
        <w:t xml:space="preserve"> land</w:t>
      </w:r>
      <w:r w:rsidR="00B6648B">
        <w:t>-</w:t>
      </w:r>
      <w:r w:rsidR="00370858">
        <w:t>use</w:t>
      </w:r>
      <w:r w:rsidR="00B6648B">
        <w:t xml:space="preserve"> type</w:t>
      </w:r>
      <w:r w:rsidR="00370858">
        <w:t>s</w:t>
      </w:r>
      <w:r w:rsidR="006C1634">
        <w:t xml:space="preserve"> </w:t>
      </w:r>
      <w:r w:rsidR="00B6648B">
        <w:t>relative to</w:t>
      </w:r>
      <w:r w:rsidR="006C1634">
        <w:t xml:space="preserve"> species with similar traits</w:t>
      </w:r>
      <w:r w:rsidR="0036708D">
        <w:t xml:space="preserve"> (we term such effects “among land-use type effects”, Figure 2a)</w:t>
      </w:r>
      <w:r w:rsidR="006C1634">
        <w:t>;</w:t>
      </w:r>
      <w:r w:rsidR="008F0640">
        <w:t xml:space="preserve"> or by comparing occurrence probability</w:t>
      </w:r>
      <w:r w:rsidR="00B6648B">
        <w:t xml:space="preserve"> in a given land-use type</w:t>
      </w:r>
      <w:r w:rsidR="008F0640">
        <w:t xml:space="preserve"> </w:t>
      </w:r>
      <w:r w:rsidR="00B6648B">
        <w:t>relative to species with different traits</w:t>
      </w:r>
      <w:r w:rsidR="0036708D">
        <w:t xml:space="preserve"> (we term such effects “within land-use type effects”, Figure 2a)</w:t>
      </w:r>
      <w:r w:rsidRPr="00F13154">
        <w:t xml:space="preserve">. </w:t>
      </w:r>
    </w:p>
    <w:p w14:paraId="5E013BEF" w14:textId="0F84B8AE" w:rsidR="008B2AE9" w:rsidRPr="006472AB" w:rsidRDefault="004A66D9" w:rsidP="006472AB">
      <w:pPr>
        <w:pStyle w:val="ListParagraph"/>
        <w:numPr>
          <w:ilvl w:val="0"/>
          <w:numId w:val="14"/>
        </w:numPr>
        <w:spacing w:line="276" w:lineRule="auto"/>
        <w:jc w:val="both"/>
        <w:rPr>
          <w:rStyle w:val="SubtleEmphasis"/>
          <w:rFonts w:eastAsiaTheme="minorEastAsia"/>
          <w:i w:val="0"/>
          <w:iCs w:val="0"/>
          <w:color w:val="auto"/>
        </w:rPr>
      </w:pPr>
      <w:r w:rsidRPr="006472AB">
        <w:rPr>
          <w:rStyle w:val="SubtleEmphasis"/>
          <w:b/>
          <w:bCs/>
          <w:i w:val="0"/>
          <w:iCs w:val="0"/>
          <w:color w:val="auto"/>
        </w:rPr>
        <w:t>Within land</w:t>
      </w:r>
      <w:r w:rsidR="005C0D3A" w:rsidRPr="006472AB">
        <w:rPr>
          <w:rStyle w:val="SubtleEmphasis"/>
          <w:b/>
          <w:bCs/>
          <w:i w:val="0"/>
          <w:iCs w:val="0"/>
          <w:color w:val="auto"/>
        </w:rPr>
        <w:t>-</w:t>
      </w:r>
      <w:r w:rsidRPr="006472AB">
        <w:rPr>
          <w:rStyle w:val="SubtleEmphasis"/>
          <w:b/>
          <w:bCs/>
          <w:i w:val="0"/>
          <w:iCs w:val="0"/>
          <w:color w:val="auto"/>
        </w:rPr>
        <w:t>use</w:t>
      </w:r>
      <w:r w:rsidR="005C0D3A" w:rsidRPr="006472AB">
        <w:rPr>
          <w:rStyle w:val="SubtleEmphasis"/>
          <w:b/>
          <w:bCs/>
          <w:i w:val="0"/>
          <w:iCs w:val="0"/>
          <w:color w:val="auto"/>
        </w:rPr>
        <w:t xml:space="preserve"> type effect</w:t>
      </w:r>
      <w:r w:rsidRPr="006472AB">
        <w:rPr>
          <w:rStyle w:val="SubtleEmphasis"/>
          <w:b/>
          <w:bCs/>
          <w:i w:val="0"/>
          <w:iCs w:val="0"/>
          <w:color w:val="auto"/>
        </w:rPr>
        <w:t>s</w:t>
      </w:r>
      <w:r w:rsidR="00B6534C" w:rsidRPr="006472AB">
        <w:rPr>
          <w:rStyle w:val="SubtleEmphasis"/>
          <w:b/>
          <w:bCs/>
          <w:i w:val="0"/>
          <w:iCs w:val="0"/>
          <w:color w:val="auto"/>
        </w:rPr>
        <w:t xml:space="preserve"> (Figure 2a)</w:t>
      </w:r>
      <w:r w:rsidRPr="006472AB">
        <w:rPr>
          <w:rStyle w:val="SubtleEmphasis"/>
          <w:b/>
          <w:bCs/>
          <w:i w:val="0"/>
          <w:iCs w:val="0"/>
          <w:color w:val="auto"/>
        </w:rPr>
        <w:t>:</w:t>
      </w:r>
      <w:r w:rsidRPr="006472AB">
        <w:rPr>
          <w:rStyle w:val="SubtleEmphasis"/>
          <w:i w:val="0"/>
          <w:iCs w:val="0"/>
          <w:color w:val="auto"/>
        </w:rPr>
        <w:t xml:space="preserve"> from the full</w:t>
      </w:r>
      <w:r w:rsidR="00B1589B" w:rsidRPr="006472AB">
        <w:rPr>
          <w:rStyle w:val="SubtleEmphasis"/>
          <w:i w:val="0"/>
          <w:iCs w:val="0"/>
          <w:color w:val="auto"/>
        </w:rPr>
        <w:t>, all-predictor</w:t>
      </w:r>
      <w:r w:rsidRPr="006472AB">
        <w:rPr>
          <w:rStyle w:val="SubtleEmphasis"/>
          <w:i w:val="0"/>
          <w:iCs w:val="0"/>
          <w:color w:val="auto"/>
        </w:rPr>
        <w:t xml:space="preserve"> models fitted </w:t>
      </w:r>
      <w:r w:rsidR="007D61DE" w:rsidRPr="006472AB">
        <w:rPr>
          <w:rStyle w:val="SubtleEmphasis"/>
          <w:i w:val="0"/>
          <w:iCs w:val="0"/>
          <w:color w:val="auto"/>
        </w:rPr>
        <w:t xml:space="preserve">for </w:t>
      </w:r>
      <w:r w:rsidRPr="006472AB">
        <w:rPr>
          <w:rStyle w:val="SubtleEmphasis"/>
          <w:i w:val="0"/>
          <w:iCs w:val="0"/>
          <w:color w:val="auto"/>
        </w:rPr>
        <w:t xml:space="preserve">each </w:t>
      </w:r>
      <w:r w:rsidR="00FF5BD7" w:rsidRPr="006472AB">
        <w:rPr>
          <w:rStyle w:val="SubtleEmphasis"/>
          <w:i w:val="0"/>
          <w:iCs w:val="0"/>
          <w:color w:val="auto"/>
        </w:rPr>
        <w:t>c</w:t>
      </w:r>
      <w:r w:rsidRPr="006472AB">
        <w:rPr>
          <w:rStyle w:val="SubtleEmphasis"/>
          <w:i w:val="0"/>
          <w:iCs w:val="0"/>
          <w:color w:val="auto"/>
        </w:rPr>
        <w:t xml:space="preserve">lass, we focused on the interactive effects between land use and </w:t>
      </w:r>
      <w:r w:rsidR="00797419" w:rsidRPr="006472AB">
        <w:rPr>
          <w:rStyle w:val="SubtleEmphasis"/>
          <w:i w:val="0"/>
          <w:iCs w:val="0"/>
          <w:color w:val="auto"/>
        </w:rPr>
        <w:t xml:space="preserve">ecological characteristics </w:t>
      </w:r>
      <w:r w:rsidRPr="006472AB">
        <w:rPr>
          <w:rStyle w:val="SubtleEmphasis"/>
          <w:i w:val="0"/>
          <w:iCs w:val="0"/>
          <w:color w:val="auto"/>
        </w:rPr>
        <w:t>(and</w:t>
      </w:r>
      <w:r w:rsidR="005C0D3A" w:rsidRPr="006472AB">
        <w:rPr>
          <w:rStyle w:val="SubtleEmphasis"/>
          <w:i w:val="0"/>
          <w:iCs w:val="0"/>
          <w:color w:val="auto"/>
        </w:rPr>
        <w:t xml:space="preserve"> between</w:t>
      </w:r>
      <w:r w:rsidRPr="006472AB">
        <w:rPr>
          <w:rStyle w:val="SubtleEmphasis"/>
          <w:i w:val="0"/>
          <w:iCs w:val="0"/>
          <w:color w:val="auto"/>
        </w:rPr>
        <w:t xml:space="preserve"> land-use intensity and </w:t>
      </w:r>
      <w:r w:rsidR="00797419" w:rsidRPr="006472AB">
        <w:rPr>
          <w:rStyle w:val="SubtleEmphasis"/>
          <w:i w:val="0"/>
          <w:iCs w:val="0"/>
          <w:color w:val="auto"/>
        </w:rPr>
        <w:t>ecological characteristics</w:t>
      </w:r>
      <w:r w:rsidRPr="006472AB">
        <w:rPr>
          <w:rStyle w:val="SubtleEmphasis"/>
          <w:i w:val="0"/>
          <w:iCs w:val="0"/>
          <w:color w:val="auto"/>
        </w:rPr>
        <w:t>). The</w:t>
      </w:r>
      <w:r w:rsidR="00ED08EC" w:rsidRPr="006472AB">
        <w:rPr>
          <w:rStyle w:val="SubtleEmphasis"/>
          <w:i w:val="0"/>
          <w:iCs w:val="0"/>
          <w:color w:val="auto"/>
        </w:rPr>
        <w:t>se</w:t>
      </w:r>
      <w:r w:rsidRPr="006472AB">
        <w:rPr>
          <w:rStyle w:val="SubtleEmphasis"/>
          <w:i w:val="0"/>
          <w:iCs w:val="0"/>
          <w:color w:val="auto"/>
        </w:rPr>
        <w:t xml:space="preserve"> interaction</w:t>
      </w:r>
      <w:r w:rsidR="00ED08EC" w:rsidRPr="006472AB">
        <w:rPr>
          <w:rStyle w:val="SubtleEmphasis"/>
          <w:i w:val="0"/>
          <w:iCs w:val="0"/>
          <w:color w:val="auto"/>
        </w:rPr>
        <w:t>s</w:t>
      </w:r>
      <w:r w:rsidRPr="006472AB">
        <w:rPr>
          <w:rStyle w:val="SubtleEmphasis"/>
          <w:i w:val="0"/>
          <w:iCs w:val="0"/>
          <w:color w:val="auto"/>
        </w:rPr>
        <w:t xml:space="preserve"> </w:t>
      </w:r>
      <w:r w:rsidR="00ED08EC" w:rsidRPr="006472AB">
        <w:rPr>
          <w:rStyle w:val="SubtleEmphasis"/>
          <w:i w:val="0"/>
          <w:iCs w:val="0"/>
          <w:color w:val="auto"/>
        </w:rPr>
        <w:t xml:space="preserve">indicated </w:t>
      </w:r>
      <w:r w:rsidR="00ED08EC">
        <w:t>whether</w:t>
      </w:r>
      <w:r w:rsidR="00354E19">
        <w:t>, in a given land-use type,</w:t>
      </w:r>
      <w:r w:rsidR="00322394">
        <w:t xml:space="preserve"> there were any</w:t>
      </w:r>
      <w:r w:rsidR="007F2721">
        <w:t xml:space="preserve"> </w:t>
      </w:r>
      <w:r w:rsidR="00ED08EC">
        <w:t xml:space="preserve">significant </w:t>
      </w:r>
      <w:r w:rsidR="007F2721">
        <w:t>differences</w:t>
      </w:r>
      <w:r w:rsidR="00322394">
        <w:t xml:space="preserve"> in occurrence probability</w:t>
      </w:r>
      <w:r w:rsidR="00632D83">
        <w:t xml:space="preserve"> between species with</w:t>
      </w:r>
      <w:r w:rsidR="007F2721">
        <w:t xml:space="preserve"> </w:t>
      </w:r>
      <w:r w:rsidR="0040210F">
        <w:t>different traits</w:t>
      </w:r>
      <w:r w:rsidR="00227EFC">
        <w:t>.</w:t>
      </w:r>
      <w:r w:rsidR="007F2721">
        <w:t xml:space="preserve"> </w:t>
      </w:r>
      <w:r w:rsidR="00290B0F" w:rsidRPr="006472AB">
        <w:rPr>
          <w:rStyle w:val="SubtleEmphasis"/>
          <w:i w:val="0"/>
          <w:iCs w:val="0"/>
          <w:color w:val="auto"/>
        </w:rPr>
        <w:t>In other words, we looked at whether any trait level lowered or increased occurrence probability in each land-use type</w:t>
      </w:r>
      <w:r w:rsidR="0037192C" w:rsidRPr="006472AB">
        <w:rPr>
          <w:rStyle w:val="SubtleEmphasis"/>
          <w:i w:val="0"/>
          <w:iCs w:val="0"/>
          <w:color w:val="auto"/>
        </w:rPr>
        <w:t xml:space="preserve">, compared to </w:t>
      </w:r>
      <w:r w:rsidR="00A50636" w:rsidRPr="006472AB">
        <w:rPr>
          <w:rStyle w:val="SubtleEmphasis"/>
          <w:i w:val="0"/>
          <w:iCs w:val="0"/>
          <w:color w:val="auto"/>
        </w:rPr>
        <w:t>a</w:t>
      </w:r>
      <w:r w:rsidR="0037192C" w:rsidRPr="006472AB">
        <w:rPr>
          <w:rStyle w:val="SubtleEmphasis"/>
          <w:i w:val="0"/>
          <w:iCs w:val="0"/>
          <w:color w:val="auto"/>
        </w:rPr>
        <w:t xml:space="preserve"> reference trait level</w:t>
      </w:r>
      <w:r w:rsidR="00EA36B1" w:rsidRPr="006472AB">
        <w:rPr>
          <w:rStyle w:val="SubtleEmphasis"/>
          <w:i w:val="0"/>
          <w:iCs w:val="0"/>
          <w:color w:val="auto"/>
        </w:rPr>
        <w:t>.</w:t>
      </w:r>
      <w:r w:rsidRPr="006472AB">
        <w:rPr>
          <w:rStyle w:val="SubtleEmphasis"/>
          <w:i w:val="0"/>
          <w:iCs w:val="0"/>
          <w:color w:val="auto"/>
        </w:rPr>
        <w:t xml:space="preserve"> </w:t>
      </w:r>
      <w:commentRangeStart w:id="81"/>
      <w:r w:rsidR="002A2CFB" w:rsidRPr="006472AB">
        <w:rPr>
          <w:rStyle w:val="SubtleEmphasis"/>
          <w:i w:val="0"/>
          <w:iCs w:val="0"/>
          <w:color w:val="auto"/>
        </w:rPr>
        <w:t>We used this approach for all the</w:t>
      </w:r>
      <w:r w:rsidR="002E1994" w:rsidRPr="006472AB">
        <w:rPr>
          <w:rStyle w:val="SubtleEmphasis"/>
          <w:i w:val="0"/>
          <w:iCs w:val="0"/>
          <w:color w:val="auto"/>
        </w:rPr>
        <w:t xml:space="preserve"> categorical</w:t>
      </w:r>
      <w:r w:rsidR="002A2CFB" w:rsidRPr="006472AB">
        <w:rPr>
          <w:rStyle w:val="SubtleEmphasis"/>
          <w:i w:val="0"/>
          <w:iCs w:val="0"/>
          <w:color w:val="auto"/>
        </w:rPr>
        <w:t xml:space="preserve"> predictors, except diet</w:t>
      </w:r>
      <w:r w:rsidR="002E1994" w:rsidRPr="006472AB">
        <w:rPr>
          <w:rStyle w:val="SubtleEmphasis"/>
          <w:i w:val="0"/>
          <w:iCs w:val="0"/>
          <w:color w:val="auto"/>
        </w:rPr>
        <w:t xml:space="preserve"> (interpreting within land-use type</w:t>
      </w:r>
      <w:r w:rsidR="00EA36B1" w:rsidRPr="006472AB">
        <w:rPr>
          <w:rStyle w:val="SubtleEmphasis"/>
          <w:i w:val="0"/>
          <w:iCs w:val="0"/>
          <w:color w:val="auto"/>
        </w:rPr>
        <w:t xml:space="preserve"> </w:t>
      </w:r>
      <w:r w:rsidR="002E1994" w:rsidRPr="006472AB">
        <w:rPr>
          <w:rStyle w:val="SubtleEmphasis"/>
          <w:i w:val="0"/>
          <w:iCs w:val="0"/>
          <w:color w:val="auto"/>
        </w:rPr>
        <w:t xml:space="preserve">effects for primary diet </w:t>
      </w:r>
      <w:r w:rsidR="00EA36B1" w:rsidRPr="006472AB">
        <w:rPr>
          <w:rStyle w:val="SubtleEmphasis"/>
          <w:i w:val="0"/>
          <w:iCs w:val="0"/>
          <w:color w:val="auto"/>
        </w:rPr>
        <w:t>being</w:t>
      </w:r>
      <w:r w:rsidR="002E1994" w:rsidRPr="006472AB">
        <w:rPr>
          <w:rStyle w:val="SubtleEmphasis"/>
          <w:i w:val="0"/>
          <w:iCs w:val="0"/>
          <w:color w:val="auto"/>
        </w:rPr>
        <w:t xml:space="preserve"> complicated by the fact that there are more than two levels for </w:t>
      </w:r>
      <w:r w:rsidR="00290B0F" w:rsidRPr="006472AB">
        <w:rPr>
          <w:rStyle w:val="SubtleEmphasis"/>
          <w:i w:val="0"/>
          <w:iCs w:val="0"/>
          <w:color w:val="auto"/>
        </w:rPr>
        <w:t>this trait</w:t>
      </w:r>
      <w:r w:rsidR="002E1994" w:rsidRPr="006472AB">
        <w:rPr>
          <w:rStyle w:val="SubtleEmphasis"/>
          <w:i w:val="0"/>
          <w:iCs w:val="0"/>
          <w:color w:val="auto"/>
        </w:rPr>
        <w:t>)</w:t>
      </w:r>
      <w:r w:rsidR="00290B0F" w:rsidRPr="006472AB">
        <w:rPr>
          <w:rStyle w:val="SubtleEmphasis"/>
          <w:i w:val="0"/>
          <w:iCs w:val="0"/>
          <w:color w:val="auto"/>
        </w:rPr>
        <w:t>.</w:t>
      </w:r>
      <w:commentRangeEnd w:id="81"/>
      <w:r w:rsidR="005F3B79">
        <w:rPr>
          <w:rStyle w:val="CommentReference"/>
        </w:rPr>
        <w:commentReference w:id="81"/>
      </w:r>
      <w:r w:rsidR="002A2CFB" w:rsidRPr="006472AB">
        <w:rPr>
          <w:rStyle w:val="SubtleEmphasis"/>
          <w:i w:val="0"/>
          <w:iCs w:val="0"/>
          <w:color w:val="auto"/>
        </w:rPr>
        <w:t xml:space="preserve"> </w:t>
      </w:r>
    </w:p>
    <w:p w14:paraId="421B8AE8" w14:textId="2694C73C" w:rsidR="00C64A15" w:rsidRPr="0001229A" w:rsidRDefault="00C64A15" w:rsidP="00C64A15">
      <w:pPr>
        <w:pStyle w:val="ListParagraph"/>
        <w:numPr>
          <w:ilvl w:val="0"/>
          <w:numId w:val="11"/>
        </w:numPr>
        <w:spacing w:line="276" w:lineRule="auto"/>
        <w:jc w:val="both"/>
        <w:rPr>
          <w:rStyle w:val="SubtleEmphasis"/>
          <w:rFonts w:eastAsiaTheme="minorEastAsia"/>
          <w:i w:val="0"/>
          <w:iCs w:val="0"/>
          <w:color w:val="auto"/>
        </w:rPr>
      </w:pPr>
      <w:r>
        <w:rPr>
          <w:rStyle w:val="SubtleEmphasis"/>
          <w:b/>
          <w:bCs/>
          <w:i w:val="0"/>
          <w:iCs w:val="0"/>
          <w:color w:val="auto"/>
        </w:rPr>
        <w:t>Among</w:t>
      </w:r>
      <w:r w:rsidRPr="60485EE2">
        <w:rPr>
          <w:rStyle w:val="SubtleEmphasis"/>
          <w:b/>
          <w:bCs/>
          <w:i w:val="0"/>
          <w:iCs w:val="0"/>
          <w:color w:val="auto"/>
        </w:rPr>
        <w:t xml:space="preserve"> land</w:t>
      </w:r>
      <w:r>
        <w:rPr>
          <w:rStyle w:val="SubtleEmphasis"/>
          <w:b/>
          <w:bCs/>
          <w:i w:val="0"/>
          <w:iCs w:val="0"/>
          <w:color w:val="auto"/>
        </w:rPr>
        <w:t>-</w:t>
      </w:r>
      <w:r w:rsidRPr="60485EE2">
        <w:rPr>
          <w:rStyle w:val="SubtleEmphasis"/>
          <w:b/>
          <w:bCs/>
          <w:i w:val="0"/>
          <w:iCs w:val="0"/>
          <w:color w:val="auto"/>
        </w:rPr>
        <w:t>use</w:t>
      </w:r>
      <w:r>
        <w:rPr>
          <w:rStyle w:val="SubtleEmphasis"/>
          <w:b/>
          <w:bCs/>
          <w:i w:val="0"/>
          <w:iCs w:val="0"/>
          <w:color w:val="auto"/>
        </w:rPr>
        <w:t xml:space="preserve"> type effects (Figure 2a)</w:t>
      </w:r>
      <w:r w:rsidRPr="60485EE2">
        <w:rPr>
          <w:rStyle w:val="SubtleEmphasis"/>
          <w:b/>
          <w:bCs/>
          <w:i w:val="0"/>
          <w:iCs w:val="0"/>
          <w:color w:val="auto"/>
        </w:rPr>
        <w:t xml:space="preserve">: </w:t>
      </w:r>
      <w:r w:rsidRPr="60485EE2">
        <w:rPr>
          <w:rStyle w:val="SubtleEmphasis"/>
          <w:i w:val="0"/>
          <w:iCs w:val="0"/>
          <w:color w:val="auto"/>
        </w:rPr>
        <w:t xml:space="preserve">from </w:t>
      </w:r>
      <w:r>
        <w:rPr>
          <w:rStyle w:val="SubtleEmphasis"/>
          <w:i w:val="0"/>
          <w:iCs w:val="0"/>
          <w:color w:val="auto"/>
        </w:rPr>
        <w:t>a</w:t>
      </w:r>
      <w:r w:rsidRPr="60485EE2">
        <w:rPr>
          <w:rStyle w:val="SubtleEmphasis"/>
          <w:i w:val="0"/>
          <w:iCs w:val="0"/>
          <w:color w:val="auto"/>
        </w:rPr>
        <w:t xml:space="preserve"> partial model, we predicted occurrence probability in </w:t>
      </w:r>
      <w:r>
        <w:rPr>
          <w:rStyle w:val="SubtleEmphasis"/>
          <w:i w:val="0"/>
          <w:iCs w:val="0"/>
          <w:color w:val="auto"/>
        </w:rPr>
        <w:t xml:space="preserve">the </w:t>
      </w:r>
      <w:r w:rsidRPr="60485EE2">
        <w:rPr>
          <w:rStyle w:val="SubtleEmphasis"/>
          <w:i w:val="0"/>
          <w:iCs w:val="0"/>
          <w:color w:val="auto"/>
        </w:rPr>
        <w:t>different land</w:t>
      </w:r>
      <w:r>
        <w:rPr>
          <w:rStyle w:val="SubtleEmphasis"/>
          <w:i w:val="0"/>
          <w:iCs w:val="0"/>
          <w:color w:val="auto"/>
        </w:rPr>
        <w:t xml:space="preserve"> </w:t>
      </w:r>
      <w:r w:rsidRPr="60485EE2">
        <w:rPr>
          <w:rStyle w:val="SubtleEmphasis"/>
          <w:i w:val="0"/>
          <w:iCs w:val="0"/>
          <w:color w:val="auto"/>
        </w:rPr>
        <w:t>use</w:t>
      </w:r>
      <w:r>
        <w:rPr>
          <w:rStyle w:val="SubtleEmphasis"/>
          <w:i w:val="0"/>
          <w:iCs w:val="0"/>
          <w:color w:val="auto"/>
        </w:rPr>
        <w:t xml:space="preserve">s </w:t>
      </w:r>
      <w:r w:rsidRPr="60485EE2">
        <w:rPr>
          <w:rStyle w:val="SubtleEmphasis"/>
          <w:i w:val="0"/>
          <w:iCs w:val="0"/>
          <w:color w:val="auto"/>
        </w:rPr>
        <w:t xml:space="preserve">for </w:t>
      </w:r>
      <w:r>
        <w:rPr>
          <w:rStyle w:val="SubtleEmphasis"/>
          <w:i w:val="0"/>
          <w:iCs w:val="0"/>
          <w:color w:val="auto"/>
        </w:rPr>
        <w:t>all different level</w:t>
      </w:r>
      <w:r w:rsidRPr="60485EE2">
        <w:rPr>
          <w:rStyle w:val="SubtleEmphasis"/>
          <w:i w:val="0"/>
          <w:iCs w:val="0"/>
          <w:color w:val="auto"/>
        </w:rPr>
        <w:t>s</w:t>
      </w:r>
      <w:r>
        <w:rPr>
          <w:rStyle w:val="SubtleEmphasis"/>
          <w:i w:val="0"/>
          <w:iCs w:val="0"/>
          <w:color w:val="auto"/>
        </w:rPr>
        <w:t xml:space="preserve"> of the trait</w:t>
      </w:r>
      <w:r w:rsidRPr="60485EE2">
        <w:rPr>
          <w:rStyle w:val="SubtleEmphasis"/>
          <w:i w:val="0"/>
          <w:iCs w:val="0"/>
          <w:color w:val="auto"/>
        </w:rPr>
        <w:t>. The partial models allowed to visualise occurrence patterns across land-use types for single predictors</w:t>
      </w:r>
      <w:r>
        <w:rPr>
          <w:rStyle w:val="SubtleEmphasis"/>
          <w:i w:val="0"/>
          <w:iCs w:val="0"/>
          <w:color w:val="auto"/>
        </w:rPr>
        <w:t xml:space="preserve">, </w:t>
      </w:r>
      <w:r w:rsidRPr="60485EE2">
        <w:rPr>
          <w:rStyle w:val="SubtleEmphasis"/>
          <w:i w:val="0"/>
          <w:iCs w:val="0"/>
          <w:color w:val="auto"/>
        </w:rPr>
        <w:t xml:space="preserve">without having to account for </w:t>
      </w:r>
      <w:r>
        <w:rPr>
          <w:rStyle w:val="SubtleEmphasis"/>
          <w:i w:val="0"/>
          <w:iCs w:val="0"/>
          <w:color w:val="auto"/>
        </w:rPr>
        <w:t>the values of other predictors</w:t>
      </w:r>
      <w:r w:rsidRPr="005B1B36">
        <w:rPr>
          <w:rStyle w:val="SubtleEmphasis"/>
          <w:i w:val="0"/>
          <w:iCs w:val="0"/>
          <w:color w:val="auto"/>
        </w:rPr>
        <w:t>.</w:t>
      </w:r>
      <w:r>
        <w:rPr>
          <w:rStyle w:val="SubtleEmphasis"/>
          <w:i w:val="0"/>
          <w:iCs w:val="0"/>
          <w:color w:val="auto"/>
        </w:rPr>
        <w:t xml:space="preserve"> We used this approach to evaluate the influence of diet on species</w:t>
      </w:r>
      <w:r w:rsidR="0068056F">
        <w:rPr>
          <w:rStyle w:val="SubtleEmphasis"/>
          <w:i w:val="0"/>
          <w:iCs w:val="0"/>
          <w:color w:val="auto"/>
        </w:rPr>
        <w:t>’</w:t>
      </w:r>
      <w:r>
        <w:rPr>
          <w:rStyle w:val="SubtleEmphasis"/>
          <w:i w:val="0"/>
          <w:iCs w:val="0"/>
          <w:color w:val="auto"/>
        </w:rPr>
        <w:t xml:space="preserve"> land-use responses.</w:t>
      </w:r>
    </w:p>
    <w:p w14:paraId="0F9AD64A" w14:textId="77777777" w:rsidR="00C64A15" w:rsidRPr="00742472" w:rsidRDefault="00C64A15" w:rsidP="00C64A15">
      <w:pPr>
        <w:pStyle w:val="ListParagraph"/>
        <w:spacing w:line="276" w:lineRule="auto"/>
        <w:jc w:val="both"/>
        <w:rPr>
          <w:rStyle w:val="SubtleEmphasis"/>
          <w:rFonts w:eastAsiaTheme="minorEastAsia"/>
          <w:i w:val="0"/>
          <w:iCs w:val="0"/>
          <w:color w:val="auto"/>
        </w:rPr>
      </w:pPr>
    </w:p>
    <w:p w14:paraId="01008CC9" w14:textId="77E82999" w:rsidR="00F67E03" w:rsidRPr="00CA3D96" w:rsidRDefault="00F67E03" w:rsidP="0045528F">
      <w:pPr>
        <w:spacing w:line="276" w:lineRule="auto"/>
        <w:jc w:val="both"/>
        <w:rPr>
          <w:rStyle w:val="SubtleEmphasis"/>
          <w:b/>
          <w:bCs/>
          <w:color w:val="auto"/>
        </w:rPr>
      </w:pPr>
      <w:r w:rsidRPr="5509F980">
        <w:rPr>
          <w:rStyle w:val="SubtleEmphasis"/>
          <w:b/>
          <w:bCs/>
          <w:color w:val="auto"/>
        </w:rPr>
        <w:t xml:space="preserve">Effects of continuous </w:t>
      </w:r>
      <w:r w:rsidR="00B54DDE">
        <w:rPr>
          <w:rStyle w:val="SubtleEmphasis"/>
          <w:b/>
          <w:bCs/>
          <w:color w:val="auto"/>
        </w:rPr>
        <w:t>ecological characteristics</w:t>
      </w:r>
      <w:r w:rsidR="00B54DDE" w:rsidRPr="5509F980">
        <w:rPr>
          <w:rStyle w:val="SubtleEmphasis"/>
          <w:b/>
          <w:bCs/>
          <w:color w:val="auto"/>
        </w:rPr>
        <w:t xml:space="preserve"> </w:t>
      </w:r>
      <w:r w:rsidRPr="5509F980">
        <w:rPr>
          <w:rStyle w:val="SubtleEmphasis"/>
          <w:b/>
          <w:bCs/>
          <w:color w:val="auto"/>
        </w:rPr>
        <w:t>on species’ occurrence probability</w:t>
      </w:r>
      <w:r w:rsidR="00810310">
        <w:rPr>
          <w:rStyle w:val="SubtleEmphasis"/>
          <w:b/>
          <w:bCs/>
          <w:color w:val="auto"/>
        </w:rPr>
        <w:t xml:space="preserve"> (Figure 2b)</w:t>
      </w:r>
    </w:p>
    <w:p w14:paraId="5DB598FE" w14:textId="4BD61B61" w:rsidR="006472AB" w:rsidRDefault="00F67E03" w:rsidP="0045528F">
      <w:pPr>
        <w:spacing w:line="276" w:lineRule="auto"/>
        <w:jc w:val="both"/>
        <w:rPr>
          <w:rStyle w:val="SubtleEmphasis"/>
          <w:i w:val="0"/>
          <w:iCs w:val="0"/>
          <w:color w:val="auto"/>
        </w:rPr>
      </w:pPr>
      <w:r w:rsidRPr="1BACF65C">
        <w:rPr>
          <w:rStyle w:val="SubtleEmphasis"/>
          <w:i w:val="0"/>
          <w:iCs w:val="0"/>
          <w:color w:val="auto"/>
        </w:rPr>
        <w:t xml:space="preserve">For a given continuous </w:t>
      </w:r>
      <w:r w:rsidR="000F08EB">
        <w:rPr>
          <w:rStyle w:val="SubtleEmphasis"/>
          <w:i w:val="0"/>
          <w:iCs w:val="0"/>
          <w:color w:val="auto"/>
        </w:rPr>
        <w:t>ecological characteristic</w:t>
      </w:r>
      <w:r w:rsidRPr="1BACF65C">
        <w:rPr>
          <w:rStyle w:val="SubtleEmphasis"/>
          <w:i w:val="0"/>
          <w:iCs w:val="0"/>
          <w:color w:val="auto"/>
        </w:rPr>
        <w:t xml:space="preserve">, </w:t>
      </w:r>
      <w:r w:rsidR="00B570A8">
        <w:rPr>
          <w:rStyle w:val="SubtleEmphasis"/>
          <w:i w:val="0"/>
          <w:iCs w:val="0"/>
          <w:color w:val="auto"/>
        </w:rPr>
        <w:t>a</w:t>
      </w:r>
      <w:r w:rsidR="00023993" w:rsidRPr="1BACF65C">
        <w:rPr>
          <w:rStyle w:val="SubtleEmphasis"/>
          <w:i w:val="0"/>
          <w:iCs w:val="0"/>
          <w:color w:val="auto"/>
        </w:rPr>
        <w:t xml:space="preserve">ny effect of land use </w:t>
      </w:r>
      <w:r w:rsidR="00CE795C" w:rsidRPr="1BACF65C">
        <w:rPr>
          <w:rStyle w:val="SubtleEmphasis"/>
          <w:i w:val="0"/>
          <w:iCs w:val="0"/>
          <w:color w:val="auto"/>
        </w:rPr>
        <w:t xml:space="preserve">or land-use intensity </w:t>
      </w:r>
      <w:r w:rsidR="00023993" w:rsidRPr="1BACF65C">
        <w:rPr>
          <w:rStyle w:val="SubtleEmphasis"/>
          <w:i w:val="0"/>
          <w:iCs w:val="0"/>
          <w:color w:val="auto"/>
        </w:rPr>
        <w:t xml:space="preserve">can be assessed through changes in the slope of </w:t>
      </w:r>
      <w:r w:rsidR="00B570A8">
        <w:rPr>
          <w:rStyle w:val="SubtleEmphasis"/>
          <w:i w:val="0"/>
          <w:iCs w:val="0"/>
          <w:color w:val="auto"/>
        </w:rPr>
        <w:t xml:space="preserve">the </w:t>
      </w:r>
      <w:r w:rsidR="00023993" w:rsidRPr="1BACF65C">
        <w:rPr>
          <w:rStyle w:val="SubtleEmphasis"/>
          <w:i w:val="0"/>
          <w:iCs w:val="0"/>
          <w:color w:val="auto"/>
        </w:rPr>
        <w:t>relationship</w:t>
      </w:r>
      <w:r w:rsidR="00B570A8">
        <w:rPr>
          <w:rStyle w:val="SubtleEmphasis"/>
          <w:i w:val="0"/>
          <w:iCs w:val="0"/>
          <w:color w:val="auto"/>
        </w:rPr>
        <w:t xml:space="preserve"> between </w:t>
      </w:r>
      <w:r w:rsidR="000B6901">
        <w:rPr>
          <w:rStyle w:val="SubtleEmphasis"/>
          <w:i w:val="0"/>
          <w:iCs w:val="0"/>
          <w:color w:val="auto"/>
        </w:rPr>
        <w:t xml:space="preserve">the </w:t>
      </w:r>
      <w:r w:rsidR="00B570A8">
        <w:rPr>
          <w:rStyle w:val="SubtleEmphasis"/>
          <w:i w:val="0"/>
          <w:iCs w:val="0"/>
          <w:color w:val="auto"/>
        </w:rPr>
        <w:t>ecological characteristic and occurrence probability</w:t>
      </w:r>
      <w:r w:rsidR="00023993" w:rsidRPr="1BACF65C">
        <w:rPr>
          <w:rStyle w:val="SubtleEmphasis"/>
          <w:i w:val="0"/>
          <w:iCs w:val="0"/>
          <w:color w:val="auto"/>
        </w:rPr>
        <w:t xml:space="preserve"> (Figure </w:t>
      </w:r>
      <w:r w:rsidR="00123A6A">
        <w:rPr>
          <w:rStyle w:val="SubtleEmphasis"/>
          <w:i w:val="0"/>
          <w:iCs w:val="0"/>
          <w:color w:val="auto"/>
        </w:rPr>
        <w:t>2</w:t>
      </w:r>
      <w:r w:rsidR="00A4278B">
        <w:rPr>
          <w:rStyle w:val="SubtleEmphasis"/>
          <w:i w:val="0"/>
          <w:iCs w:val="0"/>
          <w:color w:val="auto"/>
        </w:rPr>
        <w:t>b</w:t>
      </w:r>
      <w:r w:rsidR="00023993" w:rsidRPr="1BACF65C">
        <w:rPr>
          <w:rStyle w:val="SubtleEmphasis"/>
          <w:i w:val="0"/>
          <w:iCs w:val="0"/>
          <w:color w:val="auto"/>
        </w:rPr>
        <w:t xml:space="preserve">). </w:t>
      </w:r>
      <w:r w:rsidR="00C31168" w:rsidRPr="1BACF65C">
        <w:rPr>
          <w:rStyle w:val="SubtleEmphasis"/>
          <w:i w:val="0"/>
          <w:iCs w:val="0"/>
          <w:color w:val="auto"/>
        </w:rPr>
        <w:t>Whe</w:t>
      </w:r>
      <w:r w:rsidR="00A4278B">
        <w:rPr>
          <w:rStyle w:val="SubtleEmphasis"/>
          <w:i w:val="0"/>
          <w:iCs w:val="0"/>
          <w:color w:val="auto"/>
        </w:rPr>
        <w:t>n</w:t>
      </w:r>
      <w:r w:rsidR="00C31168" w:rsidRPr="1BACF65C">
        <w:rPr>
          <w:rStyle w:val="SubtleEmphasis"/>
          <w:i w:val="0"/>
          <w:iCs w:val="0"/>
          <w:color w:val="auto"/>
        </w:rPr>
        <w:t xml:space="preserve"> a</w:t>
      </w:r>
      <w:r w:rsidR="001515D4">
        <w:rPr>
          <w:rStyle w:val="SubtleEmphasis"/>
          <w:i w:val="0"/>
          <w:iCs w:val="0"/>
          <w:color w:val="auto"/>
        </w:rPr>
        <w:t>n</w:t>
      </w:r>
      <w:r w:rsidR="00C31168" w:rsidRPr="1BACF65C">
        <w:rPr>
          <w:rStyle w:val="SubtleEmphasis"/>
          <w:i w:val="0"/>
          <w:iCs w:val="0"/>
          <w:color w:val="auto"/>
        </w:rPr>
        <w:t xml:space="preserve"> </w:t>
      </w:r>
      <w:r w:rsidR="001515D4">
        <w:rPr>
          <w:rStyle w:val="SubtleEmphasis"/>
          <w:i w:val="0"/>
          <w:iCs w:val="0"/>
          <w:color w:val="auto"/>
        </w:rPr>
        <w:t xml:space="preserve">ecological characteristic </w:t>
      </w:r>
      <w:r w:rsidR="00C31168" w:rsidRPr="1BACF65C">
        <w:rPr>
          <w:rStyle w:val="SubtleEmphasis"/>
          <w:i w:val="0"/>
          <w:iCs w:val="0"/>
          <w:color w:val="auto"/>
        </w:rPr>
        <w:t xml:space="preserve">negatively impacts occurrence probability in a disturbed land use, we expect the slope of the relationship to be more negative than the slope for the </w:t>
      </w:r>
      <w:r w:rsidR="001515D4">
        <w:rPr>
          <w:rStyle w:val="SubtleEmphasis"/>
          <w:i w:val="0"/>
          <w:iCs w:val="0"/>
          <w:color w:val="auto"/>
        </w:rPr>
        <w:t xml:space="preserve">reference </w:t>
      </w:r>
      <w:r w:rsidR="00C31168" w:rsidRPr="1BACF65C">
        <w:rPr>
          <w:rStyle w:val="SubtleEmphasis"/>
          <w:i w:val="0"/>
          <w:iCs w:val="0"/>
          <w:color w:val="auto"/>
        </w:rPr>
        <w:t xml:space="preserve">land use (minimally-used primary vegetation). </w:t>
      </w:r>
      <w:r w:rsidR="001B3104">
        <w:rPr>
          <w:rStyle w:val="SubtleEmphasis"/>
          <w:i w:val="0"/>
          <w:iCs w:val="0"/>
          <w:color w:val="auto"/>
        </w:rPr>
        <w:t xml:space="preserve"> Focussing on slopes</w:t>
      </w:r>
      <w:r w:rsidR="003357B8">
        <w:rPr>
          <w:rStyle w:val="SubtleEmphasis"/>
          <w:i w:val="0"/>
          <w:iCs w:val="0"/>
          <w:color w:val="auto"/>
        </w:rPr>
        <w:t xml:space="preserve"> does not allow to</w:t>
      </w:r>
      <w:commentRangeStart w:id="82"/>
      <w:r w:rsidR="00EA035A">
        <w:rPr>
          <w:rStyle w:val="SubtleEmphasis"/>
          <w:i w:val="0"/>
          <w:iCs w:val="0"/>
          <w:color w:val="auto"/>
        </w:rPr>
        <w:t xml:space="preserve"> infer</w:t>
      </w:r>
      <w:r w:rsidR="5509F980" w:rsidRPr="1BACF65C">
        <w:rPr>
          <w:rStyle w:val="SubtleEmphasis"/>
          <w:i w:val="0"/>
          <w:iCs w:val="0"/>
          <w:color w:val="auto"/>
        </w:rPr>
        <w:t xml:space="preserve"> absolute changes in occurrence probability across land-use types (e.g., a positive slope in a disturbed land use does not mean that there are absolute increases in occurrence probability in that land use, but only that higher values of the </w:t>
      </w:r>
      <w:r w:rsidR="00E654F6">
        <w:rPr>
          <w:rStyle w:val="SubtleEmphasis"/>
          <w:i w:val="0"/>
          <w:iCs w:val="0"/>
          <w:color w:val="auto"/>
        </w:rPr>
        <w:t>ecological characteristic</w:t>
      </w:r>
      <w:r w:rsidR="5509F980" w:rsidRPr="1BACF65C">
        <w:rPr>
          <w:rStyle w:val="SubtleEmphasis"/>
          <w:i w:val="0"/>
          <w:iCs w:val="0"/>
          <w:color w:val="auto"/>
        </w:rPr>
        <w:t xml:space="preserve"> are associated with </w:t>
      </w:r>
      <w:r w:rsidR="00E654F6">
        <w:rPr>
          <w:rStyle w:val="SubtleEmphasis"/>
          <w:i w:val="0"/>
          <w:iCs w:val="0"/>
          <w:color w:val="auto"/>
        </w:rPr>
        <w:t xml:space="preserve">relatively </w:t>
      </w:r>
      <w:r w:rsidR="5509F980" w:rsidRPr="1BACF65C">
        <w:rPr>
          <w:rStyle w:val="SubtleEmphasis"/>
          <w:i w:val="0"/>
          <w:iCs w:val="0"/>
          <w:color w:val="auto"/>
        </w:rPr>
        <w:t>higher occurrence probability in that land-use type).</w:t>
      </w:r>
      <w:commentRangeEnd w:id="82"/>
      <w:r w:rsidR="001D69E3">
        <w:rPr>
          <w:rStyle w:val="CommentReference"/>
        </w:rPr>
        <w:commentReference w:id="82"/>
      </w:r>
      <w:r w:rsidR="00E82862">
        <w:rPr>
          <w:rStyle w:val="SubtleEmphasis"/>
          <w:i w:val="0"/>
          <w:iCs w:val="0"/>
          <w:color w:val="auto"/>
        </w:rPr>
        <w:t xml:space="preserve"> This is because we do not assess changes in the mean occurrence probability </w:t>
      </w:r>
      <w:r w:rsidR="00183FAA">
        <w:rPr>
          <w:rStyle w:val="SubtleEmphasis"/>
          <w:i w:val="0"/>
          <w:iCs w:val="0"/>
          <w:color w:val="auto"/>
        </w:rPr>
        <w:t>here</w:t>
      </w:r>
      <w:r w:rsidR="00E82862">
        <w:rPr>
          <w:rStyle w:val="SubtleEmphasis"/>
          <w:i w:val="0"/>
          <w:iCs w:val="0"/>
          <w:color w:val="auto"/>
        </w:rPr>
        <w:t xml:space="preserve"> (</w:t>
      </w:r>
      <w:r w:rsidR="00183FAA">
        <w:rPr>
          <w:rStyle w:val="SubtleEmphasis"/>
          <w:i w:val="0"/>
          <w:iCs w:val="0"/>
          <w:color w:val="auto"/>
        </w:rPr>
        <w:t>which</w:t>
      </w:r>
      <w:r w:rsidR="00E82862">
        <w:rPr>
          <w:rStyle w:val="SubtleEmphasis"/>
          <w:i w:val="0"/>
          <w:iCs w:val="0"/>
          <w:color w:val="auto"/>
        </w:rPr>
        <w:t xml:space="preserve"> would require to </w:t>
      </w:r>
      <w:r w:rsidR="00B47213">
        <w:rPr>
          <w:rStyle w:val="SubtleEmphasis"/>
          <w:i w:val="0"/>
          <w:iCs w:val="0"/>
          <w:color w:val="auto"/>
        </w:rPr>
        <w:t>consider</w:t>
      </w:r>
      <w:r w:rsidR="00E82862">
        <w:rPr>
          <w:rStyle w:val="SubtleEmphasis"/>
          <w:i w:val="0"/>
          <w:iCs w:val="0"/>
          <w:color w:val="auto"/>
        </w:rPr>
        <w:t xml:space="preserve"> the intercept of the relationship between the ecological characteristic and occurrence probability</w:t>
      </w:r>
      <w:r w:rsidR="00821EC0">
        <w:rPr>
          <w:rStyle w:val="SubtleEmphasis"/>
          <w:i w:val="0"/>
          <w:iCs w:val="0"/>
          <w:color w:val="auto"/>
        </w:rPr>
        <w:t xml:space="preserve"> in different land-use types</w:t>
      </w:r>
      <w:r w:rsidR="00E82862">
        <w:rPr>
          <w:rStyle w:val="SubtleEmphasis"/>
          <w:i w:val="0"/>
          <w:iCs w:val="0"/>
          <w:color w:val="auto"/>
        </w:rPr>
        <w:t>)</w:t>
      </w:r>
      <w:r w:rsidR="00821EC0">
        <w:rPr>
          <w:rStyle w:val="SubtleEmphasis"/>
          <w:i w:val="0"/>
          <w:iCs w:val="0"/>
          <w:color w:val="auto"/>
        </w:rPr>
        <w:t>.</w:t>
      </w:r>
      <w:r w:rsidR="00C85E61">
        <w:rPr>
          <w:rStyle w:val="SubtleEmphasis"/>
          <w:i w:val="0"/>
          <w:iCs w:val="0"/>
          <w:color w:val="auto"/>
        </w:rPr>
        <w:t xml:space="preserve"> Thus, we only capture </w:t>
      </w:r>
      <w:r w:rsidR="00C85E61" w:rsidRPr="00F62B18">
        <w:rPr>
          <w:rStyle w:val="SubtleEmphasis"/>
          <w:color w:val="auto"/>
        </w:rPr>
        <w:t>within</w:t>
      </w:r>
      <w:r w:rsidR="00F62B18" w:rsidRPr="00F62B18">
        <w:rPr>
          <w:rStyle w:val="SubtleEmphasis"/>
          <w:color w:val="auto"/>
        </w:rPr>
        <w:t xml:space="preserve"> land-use type effects</w:t>
      </w:r>
      <w:r w:rsidR="00F62B18">
        <w:rPr>
          <w:rStyle w:val="SubtleEmphasis"/>
          <w:i w:val="0"/>
          <w:iCs w:val="0"/>
          <w:color w:val="auto"/>
        </w:rPr>
        <w:t xml:space="preserve"> for continuous predictors.</w:t>
      </w:r>
    </w:p>
    <w:p w14:paraId="5B9FAF0E" w14:textId="77777777" w:rsidR="006472AB" w:rsidRPr="006472AB" w:rsidRDefault="006472AB" w:rsidP="0045528F">
      <w:pPr>
        <w:spacing w:line="276" w:lineRule="auto"/>
        <w:jc w:val="both"/>
        <w:rPr>
          <w:rStyle w:val="SubtleEmphasis"/>
          <w:i w:val="0"/>
          <w:iCs w:val="0"/>
          <w:color w:val="auto"/>
        </w:rPr>
      </w:pPr>
    </w:p>
    <w:p w14:paraId="440A1F69" w14:textId="7D0FC713" w:rsidR="00FD07BF" w:rsidRDefault="00767794" w:rsidP="006B2232">
      <w:pPr>
        <w:jc w:val="center"/>
        <w:rPr>
          <w:rStyle w:val="SubtleEmphasis"/>
          <w:b/>
          <w:bCs/>
          <w:i w:val="0"/>
          <w:iCs w:val="0"/>
          <w:color w:val="auto"/>
        </w:rPr>
      </w:pPr>
      <w:commentRangeStart w:id="83"/>
      <w:commentRangeEnd w:id="83"/>
      <w:r>
        <w:rPr>
          <w:rStyle w:val="CommentReference"/>
        </w:rPr>
        <w:lastRenderedPageBreak/>
        <w:commentReference w:id="83"/>
      </w:r>
      <w:commentRangeStart w:id="84"/>
      <w:commentRangeEnd w:id="84"/>
      <w:r w:rsidR="00A26AD2">
        <w:rPr>
          <w:rStyle w:val="CommentReference"/>
        </w:rPr>
        <w:commentReference w:id="84"/>
      </w:r>
      <w:r w:rsidR="00DC0D1C">
        <w:rPr>
          <w:noProof/>
        </w:rPr>
        <w:drawing>
          <wp:inline distT="0" distB="0" distL="0" distR="0" wp14:anchorId="59350125" wp14:editId="7D0085D5">
            <wp:extent cx="5731510" cy="4138295"/>
            <wp:effectExtent l="0" t="0" r="2540" b="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19"/>
                    <a:stretch>
                      <a:fillRect/>
                    </a:stretch>
                  </pic:blipFill>
                  <pic:spPr>
                    <a:xfrm>
                      <a:off x="0" y="0"/>
                      <a:ext cx="5731510" cy="4138295"/>
                    </a:xfrm>
                    <a:prstGeom prst="rect">
                      <a:avLst/>
                    </a:prstGeom>
                  </pic:spPr>
                </pic:pic>
              </a:graphicData>
            </a:graphic>
          </wp:inline>
        </w:drawing>
      </w:r>
    </w:p>
    <w:p w14:paraId="4DBCF311" w14:textId="34AD56BE" w:rsidR="006D50B8" w:rsidRPr="005B64DE" w:rsidRDefault="00FD07BF" w:rsidP="006B2232">
      <w:pPr>
        <w:spacing w:line="240" w:lineRule="auto"/>
        <w:jc w:val="both"/>
        <w:rPr>
          <w:rStyle w:val="SubtleEmphasis"/>
          <w:i w:val="0"/>
          <w:iCs w:val="0"/>
          <w:color w:val="auto"/>
        </w:rPr>
      </w:pPr>
      <w:r w:rsidRPr="005813A9">
        <w:rPr>
          <w:rStyle w:val="SubtleEmphasis"/>
          <w:b/>
          <w:bCs/>
          <w:i w:val="0"/>
          <w:iCs w:val="0"/>
          <w:color w:val="auto"/>
        </w:rPr>
        <w:t xml:space="preserve">Figure 2: Assessing the effects of </w:t>
      </w:r>
      <w:r w:rsidR="00611F90">
        <w:rPr>
          <w:rStyle w:val="SubtleEmphasis"/>
          <w:b/>
          <w:bCs/>
          <w:i w:val="0"/>
          <w:iCs w:val="0"/>
          <w:color w:val="auto"/>
        </w:rPr>
        <w:t>ecological characteristics</w:t>
      </w:r>
      <w:r w:rsidR="00611F90" w:rsidRPr="005813A9">
        <w:rPr>
          <w:rStyle w:val="SubtleEmphasis"/>
          <w:b/>
          <w:bCs/>
          <w:i w:val="0"/>
          <w:iCs w:val="0"/>
          <w:color w:val="auto"/>
        </w:rPr>
        <w:t xml:space="preserve"> </w:t>
      </w:r>
      <w:r w:rsidRPr="005813A9">
        <w:rPr>
          <w:rStyle w:val="SubtleEmphasis"/>
          <w:b/>
          <w:bCs/>
          <w:i w:val="0"/>
          <w:iCs w:val="0"/>
          <w:color w:val="auto"/>
        </w:rPr>
        <w:t xml:space="preserve">on </w:t>
      </w:r>
      <w:r>
        <w:rPr>
          <w:rStyle w:val="SubtleEmphasis"/>
          <w:b/>
          <w:bCs/>
          <w:i w:val="0"/>
          <w:iCs w:val="0"/>
          <w:color w:val="auto"/>
        </w:rPr>
        <w:t xml:space="preserve">species </w:t>
      </w:r>
      <w:r w:rsidRPr="005813A9">
        <w:rPr>
          <w:rStyle w:val="SubtleEmphasis"/>
          <w:b/>
          <w:bCs/>
          <w:i w:val="0"/>
          <w:iCs w:val="0"/>
          <w:color w:val="auto"/>
        </w:rPr>
        <w:t xml:space="preserve">land-use responses: </w:t>
      </w:r>
      <w:r w:rsidR="009F473F">
        <w:rPr>
          <w:rStyle w:val="SubtleEmphasis"/>
          <w:b/>
          <w:bCs/>
          <w:i w:val="0"/>
          <w:iCs w:val="0"/>
          <w:color w:val="auto"/>
        </w:rPr>
        <w:t>methodology</w:t>
      </w:r>
      <w:r>
        <w:rPr>
          <w:rStyle w:val="SubtleEmphasis"/>
          <w:b/>
          <w:bCs/>
          <w:i w:val="0"/>
          <w:iCs w:val="0"/>
          <w:color w:val="auto"/>
        </w:rPr>
        <w:t xml:space="preserve"> </w:t>
      </w:r>
      <w:r w:rsidR="002901D4">
        <w:rPr>
          <w:rStyle w:val="SubtleEmphasis"/>
          <w:b/>
          <w:bCs/>
          <w:i w:val="0"/>
          <w:iCs w:val="0"/>
          <w:color w:val="auto"/>
        </w:rPr>
        <w:t>f</w:t>
      </w:r>
      <w:r w:rsidR="009F473F">
        <w:rPr>
          <w:rStyle w:val="SubtleEmphasis"/>
          <w:b/>
          <w:bCs/>
          <w:i w:val="0"/>
          <w:iCs w:val="0"/>
          <w:color w:val="auto"/>
        </w:rPr>
        <w:t xml:space="preserve">or </w:t>
      </w:r>
      <w:r w:rsidR="00690BDE">
        <w:rPr>
          <w:rStyle w:val="SubtleEmphasis"/>
          <w:b/>
          <w:bCs/>
          <w:i w:val="0"/>
          <w:iCs w:val="0"/>
          <w:color w:val="auto"/>
        </w:rPr>
        <w:t xml:space="preserve">(a) </w:t>
      </w:r>
      <w:r w:rsidR="009F473F">
        <w:rPr>
          <w:rStyle w:val="SubtleEmphasis"/>
          <w:b/>
          <w:bCs/>
          <w:i w:val="0"/>
          <w:iCs w:val="0"/>
          <w:color w:val="auto"/>
        </w:rPr>
        <w:t xml:space="preserve">categorical </w:t>
      </w:r>
      <w:r w:rsidR="00A26AD2">
        <w:rPr>
          <w:rStyle w:val="SubtleEmphasis"/>
          <w:b/>
          <w:bCs/>
          <w:i w:val="0"/>
          <w:iCs w:val="0"/>
          <w:color w:val="auto"/>
        </w:rPr>
        <w:t>characteristics</w:t>
      </w:r>
      <w:r>
        <w:rPr>
          <w:rStyle w:val="SubtleEmphasis"/>
          <w:b/>
          <w:bCs/>
          <w:i w:val="0"/>
          <w:iCs w:val="0"/>
          <w:color w:val="auto"/>
        </w:rPr>
        <w:t xml:space="preserve"> </w:t>
      </w:r>
      <w:r w:rsidR="002901D4">
        <w:rPr>
          <w:rStyle w:val="SubtleEmphasis"/>
          <w:b/>
          <w:bCs/>
          <w:i w:val="0"/>
          <w:iCs w:val="0"/>
          <w:color w:val="auto"/>
        </w:rPr>
        <w:t>and</w:t>
      </w:r>
      <w:r w:rsidR="009F473F">
        <w:rPr>
          <w:rStyle w:val="SubtleEmphasis"/>
          <w:b/>
          <w:bCs/>
          <w:i w:val="0"/>
          <w:iCs w:val="0"/>
          <w:color w:val="auto"/>
        </w:rPr>
        <w:t xml:space="preserve"> </w:t>
      </w:r>
      <w:r w:rsidR="00575AAB">
        <w:rPr>
          <w:rStyle w:val="SubtleEmphasis"/>
          <w:b/>
          <w:bCs/>
          <w:i w:val="0"/>
          <w:iCs w:val="0"/>
          <w:color w:val="auto"/>
        </w:rPr>
        <w:t xml:space="preserve">(b) </w:t>
      </w:r>
      <w:r w:rsidR="009F473F">
        <w:rPr>
          <w:rStyle w:val="SubtleEmphasis"/>
          <w:b/>
          <w:bCs/>
          <w:i w:val="0"/>
          <w:iCs w:val="0"/>
          <w:color w:val="auto"/>
        </w:rPr>
        <w:t xml:space="preserve">continuous </w:t>
      </w:r>
      <w:r w:rsidR="00F86C71">
        <w:rPr>
          <w:rStyle w:val="SubtleEmphasis"/>
          <w:b/>
          <w:bCs/>
          <w:i w:val="0"/>
          <w:iCs w:val="0"/>
          <w:color w:val="auto"/>
        </w:rPr>
        <w:t>characteristics</w:t>
      </w:r>
      <w:r w:rsidR="009F473F">
        <w:rPr>
          <w:rStyle w:val="SubtleEmphasis"/>
          <w:b/>
          <w:bCs/>
          <w:i w:val="0"/>
          <w:iCs w:val="0"/>
          <w:color w:val="auto"/>
        </w:rPr>
        <w:t>.</w:t>
      </w:r>
      <w:r w:rsidR="005B64DE">
        <w:rPr>
          <w:rStyle w:val="SubtleEmphasis"/>
          <w:b/>
          <w:bCs/>
          <w:i w:val="0"/>
          <w:iCs w:val="0"/>
          <w:color w:val="auto"/>
        </w:rPr>
        <w:t xml:space="preserve"> (a)</w:t>
      </w:r>
      <w:r w:rsidR="00575AAB">
        <w:rPr>
          <w:rStyle w:val="SubtleEmphasis"/>
          <w:b/>
          <w:bCs/>
          <w:i w:val="0"/>
          <w:iCs w:val="0"/>
          <w:color w:val="auto"/>
        </w:rPr>
        <w:t xml:space="preserve"> </w:t>
      </w:r>
      <w:r w:rsidR="006B15A3">
        <w:rPr>
          <w:rStyle w:val="SubtleEmphasis"/>
          <w:i w:val="0"/>
          <w:iCs w:val="0"/>
          <w:color w:val="auto"/>
        </w:rPr>
        <w:t xml:space="preserve">For all categorical </w:t>
      </w:r>
      <w:r w:rsidR="00A421D0">
        <w:rPr>
          <w:rStyle w:val="SubtleEmphasis"/>
          <w:i w:val="0"/>
          <w:iCs w:val="0"/>
          <w:color w:val="auto"/>
        </w:rPr>
        <w:t>characteristics</w:t>
      </w:r>
      <w:r w:rsidR="006B15A3">
        <w:rPr>
          <w:rStyle w:val="SubtleEmphasis"/>
          <w:i w:val="0"/>
          <w:iCs w:val="0"/>
          <w:color w:val="auto"/>
        </w:rPr>
        <w:t>, except diet, we look at “within land-use type effects</w:t>
      </w:r>
      <w:r w:rsidR="0078546C">
        <w:rPr>
          <w:rStyle w:val="SubtleEmphasis"/>
          <w:i w:val="0"/>
          <w:iCs w:val="0"/>
          <w:color w:val="auto"/>
        </w:rPr>
        <w:t>”, asking whether there are significant differences</w:t>
      </w:r>
      <w:r w:rsidR="00722F37">
        <w:rPr>
          <w:rStyle w:val="SubtleEmphasis"/>
          <w:i w:val="0"/>
          <w:iCs w:val="0"/>
          <w:color w:val="auto"/>
        </w:rPr>
        <w:t xml:space="preserve"> in occurrence probability</w:t>
      </w:r>
      <w:r w:rsidR="0078546C">
        <w:rPr>
          <w:rStyle w:val="SubtleEmphasis"/>
          <w:i w:val="0"/>
          <w:iCs w:val="0"/>
          <w:color w:val="auto"/>
        </w:rPr>
        <w:t xml:space="preserve"> </w:t>
      </w:r>
      <w:r w:rsidR="00CE21EC">
        <w:rPr>
          <w:rStyle w:val="SubtleEmphasis"/>
          <w:i w:val="0"/>
          <w:iCs w:val="0"/>
          <w:color w:val="auto"/>
        </w:rPr>
        <w:t>among species with different ecological characteristics</w:t>
      </w:r>
      <w:r w:rsidR="00722F37">
        <w:rPr>
          <w:rStyle w:val="SubtleEmphasis"/>
          <w:i w:val="0"/>
          <w:iCs w:val="0"/>
          <w:color w:val="auto"/>
        </w:rPr>
        <w:t xml:space="preserve"> in a given land-use type. </w:t>
      </w:r>
      <w:commentRangeStart w:id="85"/>
      <w:r w:rsidR="00722F37">
        <w:rPr>
          <w:rStyle w:val="SubtleEmphasis"/>
          <w:i w:val="0"/>
          <w:iCs w:val="0"/>
          <w:color w:val="auto"/>
        </w:rPr>
        <w:t xml:space="preserve">For diet, we look at </w:t>
      </w:r>
      <w:r w:rsidR="00331E97">
        <w:rPr>
          <w:rStyle w:val="SubtleEmphasis"/>
          <w:i w:val="0"/>
          <w:iCs w:val="0"/>
          <w:color w:val="auto"/>
        </w:rPr>
        <w:t xml:space="preserve">“among land-use type effects”, comparing species occurrence probability </w:t>
      </w:r>
      <w:r w:rsidR="005B64DE">
        <w:rPr>
          <w:rStyle w:val="SubtleEmphasis"/>
          <w:i w:val="0"/>
          <w:iCs w:val="0"/>
          <w:color w:val="auto"/>
        </w:rPr>
        <w:t>in disturbed land uses versus that in primary vegetation</w:t>
      </w:r>
      <w:commentRangeEnd w:id="85"/>
      <w:r w:rsidR="00F2689A">
        <w:rPr>
          <w:rStyle w:val="CommentReference"/>
        </w:rPr>
        <w:commentReference w:id="85"/>
      </w:r>
      <w:r w:rsidR="00DE5A25">
        <w:rPr>
          <w:rStyle w:val="SubtleEmphasis"/>
          <w:i w:val="0"/>
          <w:iCs w:val="0"/>
          <w:color w:val="auto"/>
        </w:rPr>
        <w:t xml:space="preserve"> (</w:t>
      </w:r>
      <w:r w:rsidR="008A3967">
        <w:rPr>
          <w:rStyle w:val="SubtleEmphasis"/>
          <w:i w:val="0"/>
          <w:iCs w:val="0"/>
          <w:color w:val="auto"/>
        </w:rPr>
        <w:t xml:space="preserve">we chose this approach here because </w:t>
      </w:r>
      <w:r w:rsidR="00DE5A25">
        <w:rPr>
          <w:rStyle w:val="SubtleEmphasis"/>
          <w:i w:val="0"/>
          <w:iCs w:val="0"/>
          <w:color w:val="auto"/>
        </w:rPr>
        <w:t xml:space="preserve">visualising </w:t>
      </w:r>
      <w:r w:rsidR="00E74414">
        <w:rPr>
          <w:rStyle w:val="SubtleEmphasis"/>
          <w:i w:val="0"/>
          <w:iCs w:val="0"/>
          <w:color w:val="auto"/>
        </w:rPr>
        <w:t>“</w:t>
      </w:r>
      <w:r w:rsidR="00DE5A25">
        <w:rPr>
          <w:rStyle w:val="SubtleEmphasis"/>
          <w:i w:val="0"/>
          <w:iCs w:val="0"/>
          <w:color w:val="auto"/>
        </w:rPr>
        <w:t>within</w:t>
      </w:r>
      <w:r w:rsidR="00E74414">
        <w:rPr>
          <w:rStyle w:val="SubtleEmphasis"/>
          <w:i w:val="0"/>
          <w:iCs w:val="0"/>
          <w:color w:val="auto"/>
        </w:rPr>
        <w:t xml:space="preserve"> land</w:t>
      </w:r>
      <w:r w:rsidR="00DE5A25">
        <w:rPr>
          <w:rStyle w:val="SubtleEmphasis"/>
          <w:i w:val="0"/>
          <w:iCs w:val="0"/>
          <w:color w:val="auto"/>
        </w:rPr>
        <w:t>-</w:t>
      </w:r>
      <w:r w:rsidR="00E74414">
        <w:rPr>
          <w:rStyle w:val="SubtleEmphasis"/>
          <w:i w:val="0"/>
          <w:iCs w:val="0"/>
          <w:color w:val="auto"/>
        </w:rPr>
        <w:t xml:space="preserve">use </w:t>
      </w:r>
      <w:r w:rsidR="00DE5A25">
        <w:rPr>
          <w:rStyle w:val="SubtleEmphasis"/>
          <w:i w:val="0"/>
          <w:iCs w:val="0"/>
          <w:color w:val="auto"/>
        </w:rPr>
        <w:t>typ</w:t>
      </w:r>
      <w:r w:rsidR="00E74414">
        <w:rPr>
          <w:rStyle w:val="SubtleEmphasis"/>
          <w:i w:val="0"/>
          <w:iCs w:val="0"/>
          <w:color w:val="auto"/>
        </w:rPr>
        <w:t xml:space="preserve">e effects” for diet </w:t>
      </w:r>
      <w:r w:rsidR="00BB02FC">
        <w:rPr>
          <w:rStyle w:val="SubtleEmphasis"/>
          <w:i w:val="0"/>
          <w:iCs w:val="0"/>
          <w:color w:val="auto"/>
        </w:rPr>
        <w:t>is</w:t>
      </w:r>
      <w:r w:rsidR="00E74414">
        <w:rPr>
          <w:rStyle w:val="SubtleEmphasis"/>
          <w:i w:val="0"/>
          <w:iCs w:val="0"/>
          <w:color w:val="auto"/>
        </w:rPr>
        <w:t xml:space="preserve"> complicated by the fact that there </w:t>
      </w:r>
      <w:r w:rsidR="00BB02FC">
        <w:rPr>
          <w:rStyle w:val="SubtleEmphasis"/>
          <w:i w:val="0"/>
          <w:iCs w:val="0"/>
          <w:color w:val="auto"/>
        </w:rPr>
        <w:t>are</w:t>
      </w:r>
      <w:r w:rsidR="00E74414">
        <w:rPr>
          <w:rStyle w:val="SubtleEmphasis"/>
          <w:i w:val="0"/>
          <w:iCs w:val="0"/>
          <w:color w:val="auto"/>
        </w:rPr>
        <w:t xml:space="preserve"> more than two levels for this categorical trait</w:t>
      </w:r>
      <w:r w:rsidR="00DE5A25">
        <w:rPr>
          <w:rStyle w:val="SubtleEmphasis"/>
          <w:i w:val="0"/>
          <w:iCs w:val="0"/>
          <w:color w:val="auto"/>
        </w:rPr>
        <w:t>)</w:t>
      </w:r>
      <w:r w:rsidR="005B64DE">
        <w:rPr>
          <w:rStyle w:val="SubtleEmphasis"/>
          <w:i w:val="0"/>
          <w:iCs w:val="0"/>
          <w:color w:val="auto"/>
        </w:rPr>
        <w:t xml:space="preserve">. </w:t>
      </w:r>
      <w:r w:rsidR="005B64DE" w:rsidRPr="005B64DE">
        <w:rPr>
          <w:rStyle w:val="SubtleEmphasis"/>
          <w:b/>
          <w:bCs/>
          <w:i w:val="0"/>
          <w:iCs w:val="0"/>
          <w:color w:val="auto"/>
        </w:rPr>
        <w:t>(b)</w:t>
      </w:r>
      <w:r w:rsidR="005B64DE">
        <w:rPr>
          <w:rStyle w:val="SubtleEmphasis"/>
          <w:b/>
          <w:bCs/>
          <w:i w:val="0"/>
          <w:iCs w:val="0"/>
          <w:color w:val="auto"/>
        </w:rPr>
        <w:t xml:space="preserve"> </w:t>
      </w:r>
      <w:r w:rsidR="005B64DE">
        <w:rPr>
          <w:rStyle w:val="SubtleEmphasis"/>
          <w:i w:val="0"/>
          <w:iCs w:val="0"/>
          <w:color w:val="auto"/>
        </w:rPr>
        <w:t xml:space="preserve">For continuous </w:t>
      </w:r>
      <w:r w:rsidR="00E01C9F">
        <w:rPr>
          <w:rStyle w:val="SubtleEmphasis"/>
          <w:i w:val="0"/>
          <w:iCs w:val="0"/>
          <w:color w:val="auto"/>
        </w:rPr>
        <w:t>characteristics</w:t>
      </w:r>
      <w:r w:rsidR="005B64DE">
        <w:rPr>
          <w:rStyle w:val="SubtleEmphasis"/>
          <w:i w:val="0"/>
          <w:iCs w:val="0"/>
          <w:color w:val="auto"/>
        </w:rPr>
        <w:t xml:space="preserve">, we focus on the relationship </w:t>
      </w:r>
      <w:r w:rsidR="00497120">
        <w:rPr>
          <w:rStyle w:val="SubtleEmphasis"/>
          <w:i w:val="0"/>
          <w:iCs w:val="0"/>
          <w:color w:val="auto"/>
        </w:rPr>
        <w:t xml:space="preserve">with </w:t>
      </w:r>
      <w:r w:rsidR="005B64DE">
        <w:rPr>
          <w:rStyle w:val="SubtleEmphasis"/>
          <w:i w:val="0"/>
          <w:iCs w:val="0"/>
          <w:color w:val="auto"/>
        </w:rPr>
        <w:t>occurrence probability, and we investigate how the slope of this relationship is affected by land-use type</w:t>
      </w:r>
      <w:r w:rsidR="00CA0600">
        <w:rPr>
          <w:rStyle w:val="SubtleEmphasis"/>
          <w:i w:val="0"/>
          <w:iCs w:val="0"/>
          <w:color w:val="auto"/>
        </w:rPr>
        <w:t xml:space="preserve">, i.e. </w:t>
      </w:r>
      <w:proofErr w:type="spellStart"/>
      <w:r w:rsidR="00CA0600">
        <w:rPr>
          <w:rStyle w:val="SubtleEmphasis"/>
          <w:i w:val="0"/>
          <w:iCs w:val="0"/>
          <w:color w:val="auto"/>
        </w:rPr>
        <w:t>a</w:t>
      </w:r>
      <w:proofErr w:type="spellEnd"/>
      <w:r w:rsidR="00CA0600">
        <w:rPr>
          <w:rStyle w:val="SubtleEmphasis"/>
          <w:i w:val="0"/>
          <w:iCs w:val="0"/>
          <w:color w:val="auto"/>
        </w:rPr>
        <w:t xml:space="preserve"> within land-use type effect</w:t>
      </w:r>
      <w:r w:rsidR="005B64DE">
        <w:rPr>
          <w:rStyle w:val="SubtleEmphasis"/>
          <w:i w:val="0"/>
          <w:iCs w:val="0"/>
          <w:color w:val="auto"/>
        </w:rPr>
        <w:t xml:space="preserve">. </w:t>
      </w:r>
    </w:p>
    <w:p w14:paraId="479F30A5" w14:textId="77777777" w:rsidR="006B2232" w:rsidRDefault="006B2232" w:rsidP="00692BE8">
      <w:pPr>
        <w:jc w:val="both"/>
        <w:rPr>
          <w:rStyle w:val="SubtleEmphasis"/>
          <w:b/>
          <w:bCs/>
          <w:color w:val="auto"/>
        </w:rPr>
      </w:pPr>
    </w:p>
    <w:p w14:paraId="368AB8AC" w14:textId="368FD9B1" w:rsidR="00FC5406" w:rsidRPr="00CA3D96" w:rsidRDefault="00FC5406" w:rsidP="00692BE8">
      <w:pPr>
        <w:jc w:val="both"/>
        <w:rPr>
          <w:rStyle w:val="SubtleEmphasis"/>
          <w:b/>
          <w:bCs/>
          <w:color w:val="auto"/>
        </w:rPr>
      </w:pPr>
      <w:r w:rsidRPr="00CA3D96">
        <w:rPr>
          <w:rStyle w:val="SubtleEmphasis"/>
          <w:b/>
          <w:bCs/>
          <w:color w:val="auto"/>
        </w:rPr>
        <w:t>Validation on complete trait data subset</w:t>
      </w:r>
      <w:r w:rsidR="006308A5">
        <w:rPr>
          <w:rStyle w:val="SubtleEmphasis"/>
          <w:b/>
          <w:bCs/>
          <w:color w:val="auto"/>
        </w:rPr>
        <w:t xml:space="preserve"> (no imputed trait values)</w:t>
      </w:r>
    </w:p>
    <w:p w14:paraId="0A5EDEDF" w14:textId="4F274D88" w:rsidR="00FC5406" w:rsidRPr="005F474C" w:rsidRDefault="006F14AB" w:rsidP="5509F980">
      <w:pPr>
        <w:jc w:val="both"/>
        <w:rPr>
          <w:rStyle w:val="SubtleEmphasis"/>
          <w:i w:val="0"/>
          <w:iCs w:val="0"/>
          <w:color w:val="auto"/>
        </w:rPr>
      </w:pPr>
      <w:r w:rsidRPr="5509F980">
        <w:rPr>
          <w:rStyle w:val="SubtleEmphasis"/>
          <w:i w:val="0"/>
          <w:iCs w:val="0"/>
          <w:color w:val="auto"/>
        </w:rPr>
        <w:t xml:space="preserve">To assess whether our results were robust to trait imputation uncertainty, we fitted the models again for the subset of species for which we had complete, non-imputed data for </w:t>
      </w:r>
      <w:r w:rsidR="00862D1A">
        <w:rPr>
          <w:rStyle w:val="SubtleEmphasis"/>
          <w:i w:val="0"/>
          <w:iCs w:val="0"/>
          <w:color w:val="auto"/>
        </w:rPr>
        <w:t>all</w:t>
      </w:r>
      <w:commentRangeStart w:id="86"/>
      <w:commentRangeEnd w:id="86"/>
      <w:r w:rsidR="00862D1A">
        <w:rPr>
          <w:rStyle w:val="CommentReference"/>
        </w:rPr>
        <w:commentReference w:id="86"/>
      </w:r>
      <w:r w:rsidR="00862D1A">
        <w:rPr>
          <w:rStyle w:val="SubtleEmphasis"/>
          <w:i w:val="0"/>
          <w:iCs w:val="0"/>
          <w:color w:val="auto"/>
        </w:rPr>
        <w:t xml:space="preserve"> ecological characteristics</w:t>
      </w:r>
      <w:commentRangeStart w:id="87"/>
      <w:commentRangeEnd w:id="87"/>
      <w:r w:rsidR="00974762">
        <w:rPr>
          <w:rStyle w:val="CommentReference"/>
        </w:rPr>
        <w:commentReference w:id="87"/>
      </w:r>
      <w:r w:rsidRPr="5509F980">
        <w:rPr>
          <w:rStyle w:val="SubtleEmphasis"/>
          <w:i w:val="0"/>
          <w:iCs w:val="0"/>
          <w:color w:val="auto"/>
        </w:rPr>
        <w:t>.</w:t>
      </w:r>
      <w:r w:rsidR="005C3DCC" w:rsidRPr="5509F980">
        <w:rPr>
          <w:rStyle w:val="SubtleEmphasis"/>
          <w:i w:val="0"/>
          <w:iCs w:val="0"/>
          <w:color w:val="auto"/>
        </w:rPr>
        <w:t xml:space="preserve"> The models’ structure was </w:t>
      </w:r>
      <w:r w:rsidR="005F474C" w:rsidRPr="5509F980">
        <w:rPr>
          <w:rStyle w:val="SubtleEmphasis"/>
          <w:i w:val="0"/>
          <w:iCs w:val="0"/>
          <w:color w:val="auto"/>
        </w:rPr>
        <w:t>unchanged</w:t>
      </w:r>
      <w:r w:rsidR="005C3DCC" w:rsidRPr="5509F980">
        <w:rPr>
          <w:rStyle w:val="SubtleEmphasis"/>
          <w:i w:val="0"/>
          <w:iCs w:val="0"/>
          <w:color w:val="auto"/>
        </w:rPr>
        <w:t xml:space="preserve"> for birds and mammals. For amphibians, we excluded both diet and litter/clutch size </w:t>
      </w:r>
      <w:r w:rsidR="00952BC4">
        <w:rPr>
          <w:rStyle w:val="SubtleEmphasis"/>
          <w:i w:val="0"/>
          <w:iCs w:val="0"/>
          <w:color w:val="auto"/>
        </w:rPr>
        <w:t>because</w:t>
      </w:r>
      <w:r w:rsidR="005C3DCC" w:rsidRPr="5509F980" w:rsidDel="00952BC4">
        <w:rPr>
          <w:rStyle w:val="SubtleEmphasis"/>
          <w:i w:val="0"/>
          <w:iCs w:val="0"/>
          <w:color w:val="auto"/>
        </w:rPr>
        <w:t xml:space="preserve"> of </w:t>
      </w:r>
      <w:r w:rsidR="009B71D1">
        <w:rPr>
          <w:rStyle w:val="SubtleEmphasis"/>
          <w:i w:val="0"/>
          <w:iCs w:val="0"/>
          <w:color w:val="auto"/>
        </w:rPr>
        <w:t>multi</w:t>
      </w:r>
      <w:r w:rsidR="00952BC4">
        <w:rPr>
          <w:rStyle w:val="SubtleEmphasis"/>
          <w:i w:val="0"/>
          <w:iCs w:val="0"/>
          <w:color w:val="auto"/>
        </w:rPr>
        <w:t>collinearity issues</w:t>
      </w:r>
      <w:r w:rsidR="009F752B" w:rsidRPr="5509F980">
        <w:rPr>
          <w:rStyle w:val="SubtleEmphasis"/>
          <w:i w:val="0"/>
          <w:iCs w:val="0"/>
          <w:color w:val="auto"/>
        </w:rPr>
        <w:t xml:space="preserve">, and we also excluded lifespan proxy </w:t>
      </w:r>
      <w:r w:rsidR="00054CFE" w:rsidRPr="5509F980">
        <w:rPr>
          <w:rStyle w:val="SubtleEmphasis"/>
          <w:i w:val="0"/>
          <w:iCs w:val="0"/>
          <w:color w:val="auto"/>
        </w:rPr>
        <w:t xml:space="preserve">and body mass </w:t>
      </w:r>
      <w:r w:rsidR="009F752B" w:rsidRPr="5509F980">
        <w:rPr>
          <w:rStyle w:val="SubtleEmphasis"/>
          <w:i w:val="0"/>
          <w:iCs w:val="0"/>
          <w:color w:val="auto"/>
        </w:rPr>
        <w:t>(</w:t>
      </w:r>
      <w:r w:rsidR="00054CFE" w:rsidRPr="5509F980">
        <w:rPr>
          <w:rStyle w:val="SubtleEmphasis"/>
          <w:i w:val="0"/>
          <w:iCs w:val="0"/>
          <w:color w:val="auto"/>
        </w:rPr>
        <w:t>as there were too many missing values</w:t>
      </w:r>
      <w:r w:rsidR="005F474C" w:rsidRPr="5509F980">
        <w:rPr>
          <w:rStyle w:val="SubtleEmphasis"/>
          <w:i w:val="0"/>
          <w:iCs w:val="0"/>
          <w:color w:val="auto"/>
        </w:rPr>
        <w:t xml:space="preserve"> in the dataset</w:t>
      </w:r>
      <w:r w:rsidR="00054CFE" w:rsidRPr="5509F980">
        <w:rPr>
          <w:rStyle w:val="SubtleEmphasis"/>
          <w:i w:val="0"/>
          <w:iCs w:val="0"/>
          <w:color w:val="auto"/>
        </w:rPr>
        <w:t xml:space="preserve">, </w:t>
      </w:r>
      <w:r w:rsidR="009F752B" w:rsidRPr="5509F980">
        <w:rPr>
          <w:rStyle w:val="SubtleEmphasis"/>
          <w:i w:val="0"/>
          <w:iCs w:val="0"/>
          <w:color w:val="auto"/>
        </w:rPr>
        <w:t>85%</w:t>
      </w:r>
      <w:r w:rsidR="00054CFE" w:rsidRPr="5509F980">
        <w:rPr>
          <w:rStyle w:val="SubtleEmphasis"/>
          <w:i w:val="0"/>
          <w:iCs w:val="0"/>
          <w:color w:val="auto"/>
        </w:rPr>
        <w:t xml:space="preserve"> and 59% respectively</w:t>
      </w:r>
      <w:r w:rsidR="009F752B" w:rsidRPr="5509F980">
        <w:rPr>
          <w:rStyle w:val="SubtleEmphasis"/>
          <w:i w:val="0"/>
          <w:iCs w:val="0"/>
          <w:color w:val="auto"/>
        </w:rPr>
        <w:t>)</w:t>
      </w:r>
      <w:r w:rsidR="00E346A7" w:rsidRPr="5509F980">
        <w:rPr>
          <w:rStyle w:val="SubtleEmphasis"/>
          <w:i w:val="0"/>
          <w:iCs w:val="0"/>
          <w:color w:val="auto"/>
        </w:rPr>
        <w:t>. For reptiles, we excluded both diet and body mass</w:t>
      </w:r>
      <w:r w:rsidR="00054CFE" w:rsidRPr="5509F980">
        <w:rPr>
          <w:rStyle w:val="SubtleEmphasis"/>
          <w:i w:val="0"/>
          <w:iCs w:val="0"/>
          <w:color w:val="auto"/>
        </w:rPr>
        <w:t xml:space="preserve"> </w:t>
      </w:r>
      <w:r w:rsidR="00946539">
        <w:rPr>
          <w:rStyle w:val="SubtleEmphasis"/>
          <w:i w:val="0"/>
          <w:iCs w:val="0"/>
          <w:color w:val="auto"/>
        </w:rPr>
        <w:t xml:space="preserve">because of </w:t>
      </w:r>
      <w:r w:rsidR="009B71D1">
        <w:rPr>
          <w:rStyle w:val="SubtleEmphasis"/>
          <w:i w:val="0"/>
          <w:iCs w:val="0"/>
          <w:color w:val="auto"/>
        </w:rPr>
        <w:t>multi</w:t>
      </w:r>
      <w:r w:rsidR="00946539">
        <w:rPr>
          <w:rStyle w:val="SubtleEmphasis"/>
          <w:i w:val="0"/>
          <w:iCs w:val="0"/>
          <w:color w:val="auto"/>
        </w:rPr>
        <w:t>collinearity</w:t>
      </w:r>
      <w:r w:rsidR="009B71D1">
        <w:rPr>
          <w:rStyle w:val="SubtleEmphasis"/>
          <w:i w:val="0"/>
          <w:iCs w:val="0"/>
          <w:color w:val="auto"/>
        </w:rPr>
        <w:t xml:space="preserve"> issues</w:t>
      </w:r>
      <w:r w:rsidR="00E346A7" w:rsidRPr="5509F980">
        <w:rPr>
          <w:rStyle w:val="SubtleEmphasis"/>
          <w:i w:val="0"/>
          <w:iCs w:val="0"/>
          <w:color w:val="auto"/>
        </w:rPr>
        <w:t>.</w:t>
      </w:r>
    </w:p>
    <w:p w14:paraId="7E6DACAF" w14:textId="77777777" w:rsidR="006358D2" w:rsidRPr="005F474C" w:rsidRDefault="006358D2" w:rsidP="5509F980">
      <w:pPr>
        <w:jc w:val="both"/>
        <w:rPr>
          <w:rStyle w:val="SubtleEmphasis"/>
          <w:i w:val="0"/>
          <w:iCs w:val="0"/>
          <w:color w:val="auto"/>
        </w:rPr>
      </w:pPr>
    </w:p>
    <w:p w14:paraId="4EF9AF94" w14:textId="77777777" w:rsidR="00F33C51" w:rsidRDefault="00F33C51" w:rsidP="008F647C">
      <w:pPr>
        <w:rPr>
          <w:rStyle w:val="SubtleEmphasis"/>
          <w:b/>
          <w:bCs/>
          <w:i w:val="0"/>
          <w:iCs w:val="0"/>
          <w:color w:val="auto"/>
          <w:sz w:val="28"/>
          <w:szCs w:val="28"/>
        </w:rPr>
      </w:pPr>
    </w:p>
    <w:p w14:paraId="313C6F92" w14:textId="4268F131" w:rsidR="008F647C" w:rsidRPr="00CA3D96" w:rsidRDefault="008F647C" w:rsidP="008F647C">
      <w:pPr>
        <w:rPr>
          <w:rStyle w:val="SubtleEmphasis"/>
          <w:b/>
          <w:bCs/>
          <w:i w:val="0"/>
          <w:iCs w:val="0"/>
          <w:color w:val="auto"/>
          <w:sz w:val="28"/>
          <w:szCs w:val="28"/>
        </w:rPr>
      </w:pPr>
      <w:r w:rsidRPr="00CA3D96">
        <w:rPr>
          <w:rStyle w:val="SubtleEmphasis"/>
          <w:b/>
          <w:bCs/>
          <w:i w:val="0"/>
          <w:iCs w:val="0"/>
          <w:color w:val="auto"/>
          <w:sz w:val="28"/>
          <w:szCs w:val="28"/>
        </w:rPr>
        <w:lastRenderedPageBreak/>
        <w:t>Characterizing the influence of traits on species sensitivity to climate change</w:t>
      </w:r>
      <w:r w:rsidR="001004D2" w:rsidRPr="00CA3D96">
        <w:rPr>
          <w:rStyle w:val="SubtleEmphasis"/>
          <w:b/>
          <w:bCs/>
          <w:i w:val="0"/>
          <w:iCs w:val="0"/>
          <w:color w:val="auto"/>
          <w:sz w:val="28"/>
          <w:szCs w:val="28"/>
        </w:rPr>
        <w:t xml:space="preserve"> (Figure 1</w:t>
      </w:r>
      <w:r w:rsidR="00CE795C">
        <w:rPr>
          <w:rStyle w:val="SubtleEmphasis"/>
          <w:b/>
          <w:bCs/>
          <w:i w:val="0"/>
          <w:iCs w:val="0"/>
          <w:color w:val="auto"/>
          <w:sz w:val="28"/>
          <w:szCs w:val="28"/>
        </w:rPr>
        <w:t>c</w:t>
      </w:r>
      <w:r w:rsidR="001004D2" w:rsidRPr="00CA3D96">
        <w:rPr>
          <w:rStyle w:val="SubtleEmphasis"/>
          <w:b/>
          <w:bCs/>
          <w:i w:val="0"/>
          <w:iCs w:val="0"/>
          <w:color w:val="auto"/>
          <w:sz w:val="28"/>
          <w:szCs w:val="28"/>
        </w:rPr>
        <w:t>)</w:t>
      </w:r>
    </w:p>
    <w:p w14:paraId="62E67861" w14:textId="5203F7DC" w:rsidR="00EC478E" w:rsidRPr="00CA3D96" w:rsidRDefault="00522E79" w:rsidP="00593C5E">
      <w:pPr>
        <w:jc w:val="both"/>
        <w:rPr>
          <w:rStyle w:val="SubtleEmphasis"/>
          <w:i w:val="0"/>
          <w:iCs w:val="0"/>
          <w:color w:val="auto"/>
        </w:rPr>
      </w:pPr>
      <w:r w:rsidRPr="00CA3D96">
        <w:rPr>
          <w:rStyle w:val="SubtleEmphasis"/>
          <w:i w:val="0"/>
          <w:iCs w:val="0"/>
          <w:color w:val="auto"/>
        </w:rPr>
        <w:t>We estimated climate</w:t>
      </w:r>
      <w:r w:rsidR="001E045C">
        <w:rPr>
          <w:rStyle w:val="SubtleEmphasis"/>
          <w:i w:val="0"/>
          <w:iCs w:val="0"/>
          <w:color w:val="auto"/>
        </w:rPr>
        <w:t>-</w:t>
      </w:r>
      <w:r w:rsidRPr="00CA3D96">
        <w:rPr>
          <w:rStyle w:val="SubtleEmphasis"/>
          <w:i w:val="0"/>
          <w:iCs w:val="0"/>
          <w:color w:val="auto"/>
        </w:rPr>
        <w:t>change sensitivity</w:t>
      </w:r>
      <w:r w:rsidR="00593C5E" w:rsidRPr="00CA3D96">
        <w:rPr>
          <w:rStyle w:val="SubtleEmphasis"/>
          <w:i w:val="0"/>
          <w:iCs w:val="0"/>
          <w:color w:val="auto"/>
        </w:rPr>
        <w:t xml:space="preserve"> across vertebrate species</w:t>
      </w:r>
      <w:r w:rsidRPr="00CA3D96">
        <w:rPr>
          <w:rStyle w:val="SubtleEmphasis"/>
          <w:i w:val="0"/>
          <w:iCs w:val="0"/>
          <w:color w:val="auto"/>
        </w:rPr>
        <w:t xml:space="preserve"> using</w:t>
      </w:r>
      <w:r w:rsidR="00593C5E" w:rsidRPr="00CA3D96">
        <w:rPr>
          <w:rStyle w:val="SubtleEmphasis"/>
          <w:i w:val="0"/>
          <w:iCs w:val="0"/>
          <w:color w:val="auto"/>
        </w:rPr>
        <w:t xml:space="preserve"> </w:t>
      </w:r>
      <w:r w:rsidR="00F51B4B" w:rsidRPr="00CA3D96">
        <w:rPr>
          <w:rStyle w:val="SubtleEmphasis"/>
          <w:i w:val="0"/>
          <w:iCs w:val="0"/>
          <w:color w:val="auto"/>
        </w:rPr>
        <w:t xml:space="preserve">the “Climate-niche Factor Analysis” (CENFA) </w:t>
      </w:r>
      <w:r w:rsidRPr="00CA3D96">
        <w:rPr>
          <w:rStyle w:val="SubtleEmphasis"/>
          <w:i w:val="0"/>
          <w:iCs w:val="0"/>
          <w:color w:val="auto"/>
        </w:rPr>
        <w:t xml:space="preserve"> </w:t>
      </w:r>
      <w:r w:rsidR="008B148A" w:rsidRPr="00CA3D96">
        <w:rPr>
          <w:rStyle w:val="SubtleEmphasis"/>
          <w:i w:val="0"/>
          <w:iCs w:val="0"/>
          <w:color w:val="auto"/>
        </w:rPr>
        <w:t xml:space="preserve">approach developed by </w:t>
      </w:r>
      <w:r w:rsidR="0066083F" w:rsidRPr="00CA3D96">
        <w:rPr>
          <w:rStyle w:val="SubtleEmphasis"/>
          <w:i w:val="0"/>
          <w:iCs w:val="0"/>
          <w:color w:val="auto"/>
        </w:rPr>
        <w:fldChar w:fldCharType="begin" w:fldLock="1"/>
      </w:r>
      <w:r w:rsidR="00A43C0D" w:rsidRPr="00CA3D96">
        <w:rPr>
          <w:rStyle w:val="SubtleEmphasis"/>
          <w:i w:val="0"/>
          <w:iCs w:val="0"/>
          <w:color w:val="auto"/>
        </w:rPr>
        <w:instrText>ADDIN CSL_CITATION {"citationItems":[{"id":"ITEM-1","itemData":{"author":[{"dropping-particle":"","family":"Scott Rinnan; Joshua Lawler","given":"","non-dropping-particle":"","parse-names":false,"suffix":""}],"container-title":"Ecography","id":"ITEM-1","issued":{"date-parts":[["2019"]]},"page":"1494-1503","title":"Climate‐niche factor analysis: a spatial approach to quantifying species vulnerability to climate change","type":"article-journal","volume":"42"},"uris":["http://www.mendeley.com/documents/?uuid=da303e7d-22fc-4a2a-8335-a08e72dad087","http://www.mendeley.com/documents/?uuid=2af0a8a0-ddb8-4317-88ef-16b36d2d2355"]}],"mendeley":{"formattedCitation":"(Scott Rinnan; Joshua Lawler 2019)","manualFormatting":"Rinnan &amp; Lawler (2019)","plainTextFormattedCitation":"(Scott Rinnan; Joshua Lawler 2019)","previouslyFormattedCitation":"(Scott Rinnan; Joshua Lawler 2019)"},"properties":{"noteIndex":0},"schema":"https://github.com/citation-style-language/schema/raw/master/csl-citation.json"}</w:instrText>
      </w:r>
      <w:r w:rsidR="0066083F" w:rsidRPr="00CA3D96">
        <w:rPr>
          <w:rStyle w:val="SubtleEmphasis"/>
          <w:i w:val="0"/>
          <w:iCs w:val="0"/>
          <w:color w:val="auto"/>
        </w:rPr>
        <w:fldChar w:fldCharType="separate"/>
      </w:r>
      <w:r w:rsidR="0066083F" w:rsidRPr="00CA3D96">
        <w:rPr>
          <w:rStyle w:val="SubtleEmphasis"/>
          <w:i w:val="0"/>
          <w:iCs w:val="0"/>
          <w:noProof/>
          <w:color w:val="auto"/>
        </w:rPr>
        <w:t>Rinnan &amp; Lawler (2019)</w:t>
      </w:r>
      <w:r w:rsidR="0066083F" w:rsidRPr="00CA3D96">
        <w:rPr>
          <w:rStyle w:val="SubtleEmphasis"/>
          <w:i w:val="0"/>
          <w:iCs w:val="0"/>
          <w:color w:val="auto"/>
        </w:rPr>
        <w:fldChar w:fldCharType="end"/>
      </w:r>
      <w:r w:rsidR="00F51B4B" w:rsidRPr="00CA3D96">
        <w:rPr>
          <w:rStyle w:val="SubtleEmphasis"/>
          <w:i w:val="0"/>
          <w:iCs w:val="0"/>
          <w:color w:val="auto"/>
        </w:rPr>
        <w:t xml:space="preserve">, </w:t>
      </w:r>
      <w:r w:rsidR="00EC478E" w:rsidRPr="00CA3D96">
        <w:rPr>
          <w:rStyle w:val="SubtleEmphasis"/>
          <w:i w:val="0"/>
          <w:iCs w:val="0"/>
          <w:color w:val="auto"/>
        </w:rPr>
        <w:t xml:space="preserve">implemented with the </w:t>
      </w:r>
      <w:commentRangeStart w:id="88"/>
      <w:commentRangeStart w:id="89"/>
      <w:r w:rsidR="007F70AE" w:rsidRPr="00CA3D96">
        <w:rPr>
          <w:rStyle w:val="SubtleEmphasis"/>
          <w:i w:val="0"/>
          <w:iCs w:val="0"/>
          <w:color w:val="auto"/>
        </w:rPr>
        <w:t>‘</w:t>
      </w:r>
      <w:r w:rsidRPr="00CA3D96">
        <w:rPr>
          <w:rStyle w:val="SubtleEmphasis"/>
          <w:i w:val="0"/>
          <w:iCs w:val="0"/>
          <w:color w:val="auto"/>
        </w:rPr>
        <w:t>CENFA</w:t>
      </w:r>
      <w:r w:rsidR="007F70AE" w:rsidRPr="00CA3D96">
        <w:rPr>
          <w:rStyle w:val="SubtleEmphasis"/>
          <w:i w:val="0"/>
          <w:iCs w:val="0"/>
          <w:color w:val="auto"/>
        </w:rPr>
        <w:t>’</w:t>
      </w:r>
      <w:commentRangeEnd w:id="88"/>
      <w:r w:rsidR="00734B2E">
        <w:rPr>
          <w:rStyle w:val="CommentReference"/>
        </w:rPr>
        <w:commentReference w:id="88"/>
      </w:r>
      <w:r w:rsidRPr="00CA3D96">
        <w:rPr>
          <w:rStyle w:val="SubtleEmphasis"/>
          <w:i w:val="0"/>
          <w:iCs w:val="0"/>
          <w:color w:val="auto"/>
        </w:rPr>
        <w:t xml:space="preserve"> </w:t>
      </w:r>
      <w:r w:rsidR="007F70AE" w:rsidRPr="00CA3D96">
        <w:rPr>
          <w:rStyle w:val="SubtleEmphasis"/>
          <w:i w:val="0"/>
          <w:iCs w:val="0"/>
          <w:color w:val="auto"/>
        </w:rPr>
        <w:t xml:space="preserve">R </w:t>
      </w:r>
      <w:r w:rsidRPr="00CA3D96">
        <w:rPr>
          <w:rStyle w:val="SubtleEmphasis"/>
          <w:i w:val="0"/>
          <w:iCs w:val="0"/>
          <w:color w:val="auto"/>
        </w:rPr>
        <w:t>package</w:t>
      </w:r>
      <w:commentRangeEnd w:id="89"/>
      <w:r w:rsidR="002341E8">
        <w:rPr>
          <w:rStyle w:val="CommentReference"/>
        </w:rPr>
        <w:commentReference w:id="89"/>
      </w:r>
      <w:r w:rsidR="00195C3F">
        <w:rPr>
          <w:rStyle w:val="SubtleEmphasis"/>
          <w:i w:val="0"/>
          <w:iCs w:val="0"/>
          <w:color w:val="auto"/>
        </w:rPr>
        <w:t xml:space="preserve"> </w:t>
      </w:r>
      <w:r w:rsidR="004B0ACF">
        <w:rPr>
          <w:rStyle w:val="SubtleEmphasis"/>
          <w:i w:val="0"/>
          <w:iCs w:val="0"/>
          <w:color w:val="auto"/>
        </w:rPr>
        <w:t>V</w:t>
      </w:r>
      <w:r w:rsidR="00195C3F">
        <w:rPr>
          <w:rStyle w:val="SubtleEmphasis"/>
          <w:i w:val="0"/>
          <w:iCs w:val="0"/>
          <w:color w:val="auto"/>
        </w:rPr>
        <w:t>ersion 1.1.1</w:t>
      </w:r>
      <w:r w:rsidR="0004193F" w:rsidRPr="00CA3D96">
        <w:rPr>
          <w:rStyle w:val="SubtleEmphasis"/>
          <w:i w:val="0"/>
          <w:iCs w:val="0"/>
          <w:color w:val="auto"/>
        </w:rPr>
        <w:t xml:space="preserve"> </w:t>
      </w:r>
      <w:r w:rsidR="00C37F08" w:rsidRPr="00CA3D96">
        <w:rPr>
          <w:rStyle w:val="SubtleEmphasis"/>
          <w:i w:val="0"/>
          <w:iCs w:val="0"/>
          <w:color w:val="auto"/>
        </w:rPr>
        <w:fldChar w:fldCharType="begin" w:fldLock="1"/>
      </w:r>
      <w:r w:rsidR="00A43C0D" w:rsidRPr="00CA3D96">
        <w:rPr>
          <w:rStyle w:val="SubtleEmphasis"/>
          <w:i w:val="0"/>
          <w:iCs w:val="0"/>
          <w:color w:val="auto"/>
        </w:rPr>
        <w:instrText>ADDIN CSL_CITATION {"citationItems":[{"id":"ITEM-1","itemData":{"DOI":"10.1111/ecog.03937&gt;.Depends","author":[{"dropping-particle":"","family":"Rinnan","given":"Scott","non-dropping-particle":"","parse-names":false,"suffix":""}],"id":"ITEM-1","issued":{"date-parts":[["2021"]]},"title":"Package ‘ CENFA ’","type":"article-journal"},"uris":["http://www.mendeley.com/documents/?uuid=6bfb93ac-609e-4097-ade7-0896e9096667","http://www.mendeley.com/documents/?uuid=91540676-a9b8-4db6-a1e9-c518c188568f"]}],"mendeley":{"formattedCitation":"(Rinnan 2021)","plainTextFormattedCitation":"(Rinnan 2021)","previouslyFormattedCitation":"(Rinnan 2021)"},"properties":{"noteIndex":0},"schema":"https://github.com/citation-style-language/schema/raw/master/csl-citation.json"}</w:instrText>
      </w:r>
      <w:r w:rsidR="00C37F08" w:rsidRPr="00CA3D96">
        <w:rPr>
          <w:rStyle w:val="SubtleEmphasis"/>
          <w:i w:val="0"/>
          <w:iCs w:val="0"/>
          <w:color w:val="auto"/>
        </w:rPr>
        <w:fldChar w:fldCharType="separate"/>
      </w:r>
      <w:r w:rsidR="00C37F08" w:rsidRPr="00CA3D96">
        <w:rPr>
          <w:rStyle w:val="SubtleEmphasis"/>
          <w:i w:val="0"/>
          <w:iCs w:val="0"/>
          <w:noProof/>
          <w:color w:val="auto"/>
        </w:rPr>
        <w:t>(Rinnan 2021)</w:t>
      </w:r>
      <w:r w:rsidR="00C37F08" w:rsidRPr="00CA3D96">
        <w:rPr>
          <w:rStyle w:val="SubtleEmphasis"/>
          <w:i w:val="0"/>
          <w:iCs w:val="0"/>
          <w:color w:val="auto"/>
        </w:rPr>
        <w:fldChar w:fldCharType="end"/>
      </w:r>
      <w:r w:rsidRPr="00CA3D96">
        <w:rPr>
          <w:rStyle w:val="SubtleEmphasis"/>
          <w:i w:val="0"/>
          <w:iCs w:val="0"/>
          <w:color w:val="auto"/>
        </w:rPr>
        <w:t>.</w:t>
      </w:r>
      <w:r w:rsidR="00EC478E" w:rsidRPr="00CA3D96">
        <w:rPr>
          <w:rStyle w:val="SubtleEmphasis"/>
          <w:i w:val="0"/>
          <w:iCs w:val="0"/>
          <w:color w:val="auto"/>
        </w:rPr>
        <w:t xml:space="preserve"> CENFA is a spatial approach for estimating</w:t>
      </w:r>
      <w:r w:rsidR="00593C5E" w:rsidRPr="00CA3D96">
        <w:rPr>
          <w:rStyle w:val="SubtleEmphasis"/>
          <w:i w:val="0"/>
          <w:iCs w:val="0"/>
          <w:color w:val="auto"/>
        </w:rPr>
        <w:t xml:space="preserve"> species</w:t>
      </w:r>
      <w:r w:rsidR="00EC478E" w:rsidRPr="00CA3D96">
        <w:rPr>
          <w:rStyle w:val="SubtleEmphasis"/>
          <w:i w:val="0"/>
          <w:iCs w:val="0"/>
          <w:color w:val="auto"/>
        </w:rPr>
        <w:t xml:space="preserve"> climate</w:t>
      </w:r>
      <w:r w:rsidR="009C0DE9">
        <w:rPr>
          <w:rStyle w:val="SubtleEmphasis"/>
          <w:i w:val="0"/>
          <w:iCs w:val="0"/>
          <w:color w:val="auto"/>
        </w:rPr>
        <w:t>-</w:t>
      </w:r>
      <w:r w:rsidR="00EC478E" w:rsidRPr="00CA3D96">
        <w:rPr>
          <w:rStyle w:val="SubtleEmphasis"/>
          <w:i w:val="0"/>
          <w:iCs w:val="0"/>
          <w:color w:val="auto"/>
        </w:rPr>
        <w:t xml:space="preserve">change </w:t>
      </w:r>
      <w:r w:rsidR="002645BF" w:rsidRPr="00CA3D96">
        <w:rPr>
          <w:rStyle w:val="SubtleEmphasis"/>
          <w:i w:val="0"/>
          <w:iCs w:val="0"/>
          <w:color w:val="auto"/>
        </w:rPr>
        <w:t>sensitivity</w:t>
      </w:r>
      <w:r w:rsidR="00F51B4B" w:rsidRPr="00CA3D96">
        <w:rPr>
          <w:rStyle w:val="SubtleEmphasis"/>
          <w:i w:val="0"/>
          <w:iCs w:val="0"/>
          <w:color w:val="auto"/>
        </w:rPr>
        <w:t>, exposure,</w:t>
      </w:r>
      <w:r w:rsidR="00EC478E" w:rsidRPr="00CA3D96">
        <w:rPr>
          <w:rStyle w:val="SubtleEmphasis"/>
          <w:i w:val="0"/>
          <w:iCs w:val="0"/>
          <w:color w:val="auto"/>
        </w:rPr>
        <w:t xml:space="preserve"> and vulnerability</w:t>
      </w:r>
      <w:r w:rsidR="00593C5E" w:rsidRPr="00CA3D96">
        <w:rPr>
          <w:rStyle w:val="SubtleEmphasis"/>
          <w:i w:val="0"/>
          <w:iCs w:val="0"/>
          <w:color w:val="auto"/>
        </w:rPr>
        <w:t>.</w:t>
      </w:r>
      <w:r w:rsidR="00EC478E" w:rsidRPr="00CA3D96">
        <w:rPr>
          <w:rStyle w:val="SubtleEmphasis"/>
          <w:i w:val="0"/>
          <w:iCs w:val="0"/>
          <w:color w:val="auto"/>
        </w:rPr>
        <w:t xml:space="preserve"> </w:t>
      </w:r>
      <w:r w:rsidR="00296240" w:rsidRPr="00CA3D96">
        <w:rPr>
          <w:rStyle w:val="SubtleEmphasis"/>
          <w:i w:val="0"/>
          <w:iCs w:val="0"/>
          <w:color w:val="auto"/>
        </w:rPr>
        <w:t>CENFA</w:t>
      </w:r>
      <w:r w:rsidR="00EC478E" w:rsidRPr="00CA3D96">
        <w:rPr>
          <w:rStyle w:val="SubtleEmphasis"/>
          <w:i w:val="0"/>
          <w:iCs w:val="0"/>
          <w:color w:val="auto"/>
        </w:rPr>
        <w:t xml:space="preserve"> combin</w:t>
      </w:r>
      <w:r w:rsidR="004740CA">
        <w:rPr>
          <w:rStyle w:val="SubtleEmphasis"/>
          <w:i w:val="0"/>
          <w:iCs w:val="0"/>
          <w:color w:val="auto"/>
        </w:rPr>
        <w:t>es</w:t>
      </w:r>
      <w:r w:rsidR="00EC478E" w:rsidRPr="00CA3D96">
        <w:rPr>
          <w:rStyle w:val="SubtleEmphasis"/>
          <w:i w:val="0"/>
          <w:iCs w:val="0"/>
          <w:color w:val="auto"/>
        </w:rPr>
        <w:t xml:space="preserve"> </w:t>
      </w:r>
      <w:r w:rsidR="002645BF" w:rsidRPr="00CA3D96">
        <w:rPr>
          <w:rStyle w:val="SubtleEmphasis"/>
          <w:i w:val="0"/>
          <w:iCs w:val="0"/>
          <w:color w:val="auto"/>
        </w:rPr>
        <w:t>distribution data with climatic variables</w:t>
      </w:r>
      <w:r w:rsidR="00593C5E" w:rsidRPr="00CA3D96">
        <w:rPr>
          <w:rStyle w:val="SubtleEmphasis"/>
          <w:i w:val="0"/>
          <w:iCs w:val="0"/>
          <w:color w:val="auto"/>
        </w:rPr>
        <w:t xml:space="preserve"> to estimate sensitivity and vulnerability from properties of </w:t>
      </w:r>
      <w:r w:rsidR="00F51B4B" w:rsidRPr="00CA3D96">
        <w:rPr>
          <w:rStyle w:val="SubtleEmphasis"/>
          <w:i w:val="0"/>
          <w:iCs w:val="0"/>
          <w:color w:val="auto"/>
        </w:rPr>
        <w:t>species</w:t>
      </w:r>
      <w:r w:rsidR="00593C5E" w:rsidRPr="00CA3D96">
        <w:rPr>
          <w:rStyle w:val="SubtleEmphasis"/>
          <w:i w:val="0"/>
          <w:iCs w:val="0"/>
          <w:color w:val="auto"/>
        </w:rPr>
        <w:t xml:space="preserve"> climatic niche</w:t>
      </w:r>
      <w:r w:rsidR="009762E0">
        <w:rPr>
          <w:rStyle w:val="SubtleEmphasis"/>
          <w:i w:val="0"/>
          <w:iCs w:val="0"/>
          <w:color w:val="auto"/>
        </w:rPr>
        <w:t>s</w:t>
      </w:r>
      <w:r w:rsidR="00593C5E" w:rsidRPr="00CA3D96">
        <w:rPr>
          <w:rStyle w:val="SubtleEmphasis"/>
          <w:i w:val="0"/>
          <w:iCs w:val="0"/>
          <w:color w:val="auto"/>
        </w:rPr>
        <w:t xml:space="preserve"> </w:t>
      </w:r>
      <w:r w:rsidR="00296240" w:rsidRPr="00CA3D96">
        <w:rPr>
          <w:rStyle w:val="SubtleEmphasis"/>
          <w:i w:val="0"/>
          <w:iCs w:val="0"/>
          <w:color w:val="auto"/>
        </w:rPr>
        <w:t xml:space="preserve">(see </w:t>
      </w:r>
      <w:r w:rsidR="00296240" w:rsidRPr="00CA3D96">
        <w:rPr>
          <w:rStyle w:val="SubtleEmphasis"/>
          <w:i w:val="0"/>
          <w:iCs w:val="0"/>
          <w:color w:val="auto"/>
        </w:rPr>
        <w:fldChar w:fldCharType="begin" w:fldLock="1"/>
      </w:r>
      <w:r w:rsidR="00A43C0D" w:rsidRPr="00CA3D96">
        <w:rPr>
          <w:rStyle w:val="SubtleEmphasis"/>
          <w:i w:val="0"/>
          <w:iCs w:val="0"/>
          <w:color w:val="auto"/>
        </w:rPr>
        <w:instrText>ADDIN CSL_CITATION {"citationItems":[{"id":"ITEM-1","itemData":{"author":[{"dropping-particle":"","family":"Scott Rinnan; Joshua Lawler","given":"","non-dropping-particle":"","parse-names":false,"suffix":""}],"container-title":"Ecography","id":"ITEM-1","issued":{"date-parts":[["2019"]]},"page":"1494-1503","title":"Climate‐niche factor analysis: a spatial approach to quantifying species vulnerability to climate change","type":"article-journal","volume":"42"},"uris":["http://www.mendeley.com/documents/?uuid=2af0a8a0-ddb8-4317-88ef-16b36d2d2355","http://www.mendeley.com/documents/?uuid=da303e7d-22fc-4a2a-8335-a08e72dad087"]}],"mendeley":{"formattedCitation":"(Scott Rinnan; Joshua Lawler 2019)","manualFormatting":"Rinnan &amp; Lawler (2019)","plainTextFormattedCitation":"(Scott Rinnan; Joshua Lawler 2019)","previouslyFormattedCitation":"(Scott Rinnan; Joshua Lawler 2019)"},"properties":{"noteIndex":0},"schema":"https://github.com/citation-style-language/schema/raw/master/csl-citation.json"}</w:instrText>
      </w:r>
      <w:r w:rsidR="00296240" w:rsidRPr="00CA3D96">
        <w:rPr>
          <w:rStyle w:val="SubtleEmphasis"/>
          <w:i w:val="0"/>
          <w:iCs w:val="0"/>
          <w:color w:val="auto"/>
        </w:rPr>
        <w:fldChar w:fldCharType="separate"/>
      </w:r>
      <w:r w:rsidR="00296240" w:rsidRPr="00CA3D96">
        <w:rPr>
          <w:rStyle w:val="SubtleEmphasis"/>
          <w:i w:val="0"/>
          <w:iCs w:val="0"/>
          <w:noProof/>
          <w:color w:val="auto"/>
        </w:rPr>
        <w:t>Rinnan &amp; Lawler (2019)</w:t>
      </w:r>
      <w:r w:rsidR="00296240" w:rsidRPr="00CA3D96">
        <w:rPr>
          <w:rStyle w:val="SubtleEmphasis"/>
          <w:i w:val="0"/>
          <w:iCs w:val="0"/>
          <w:color w:val="auto"/>
        </w:rPr>
        <w:fldChar w:fldCharType="end"/>
      </w:r>
      <w:r w:rsidR="00296240" w:rsidRPr="00CA3D96">
        <w:rPr>
          <w:rStyle w:val="SubtleEmphasis"/>
          <w:i w:val="0"/>
          <w:iCs w:val="0"/>
          <w:color w:val="auto"/>
        </w:rPr>
        <w:t xml:space="preserve"> for details)</w:t>
      </w:r>
      <w:r w:rsidR="002645BF" w:rsidRPr="00CA3D96">
        <w:rPr>
          <w:rStyle w:val="SubtleEmphasis"/>
          <w:i w:val="0"/>
          <w:iCs w:val="0"/>
          <w:color w:val="auto"/>
        </w:rPr>
        <w:t>.</w:t>
      </w:r>
      <w:r w:rsidR="00593C5E" w:rsidRPr="00CA3D96">
        <w:rPr>
          <w:rStyle w:val="SubtleEmphasis"/>
          <w:i w:val="0"/>
          <w:iCs w:val="0"/>
          <w:color w:val="auto"/>
        </w:rPr>
        <w:t xml:space="preserve"> CENFA has been used</w:t>
      </w:r>
      <w:r w:rsidR="00F46113" w:rsidRPr="00CA3D96">
        <w:rPr>
          <w:rStyle w:val="SubtleEmphasis"/>
          <w:i w:val="0"/>
          <w:iCs w:val="0"/>
          <w:color w:val="auto"/>
        </w:rPr>
        <w:t xml:space="preserve"> in previous studies</w:t>
      </w:r>
      <w:r w:rsidR="00FD5783" w:rsidRPr="00CA3D96">
        <w:rPr>
          <w:rStyle w:val="SubtleEmphasis"/>
          <w:i w:val="0"/>
          <w:iCs w:val="0"/>
          <w:color w:val="auto"/>
        </w:rPr>
        <w:t xml:space="preserve"> </w:t>
      </w:r>
      <w:r w:rsidR="0053581A" w:rsidRPr="00CA3D96">
        <w:rPr>
          <w:rStyle w:val="SubtleEmphasis"/>
          <w:i w:val="0"/>
          <w:iCs w:val="0"/>
          <w:color w:val="auto"/>
        </w:rPr>
        <w:t>focused on a small number of species</w:t>
      </w:r>
      <w:r w:rsidR="00E60E88" w:rsidRPr="00CA3D96">
        <w:rPr>
          <w:rStyle w:val="SubtleEmphasis"/>
          <w:i w:val="0"/>
          <w:iCs w:val="0"/>
          <w:color w:val="auto"/>
        </w:rPr>
        <w:t xml:space="preserve"> or on a few taxonomic groups</w:t>
      </w:r>
      <w:r w:rsidR="00FD5783" w:rsidRPr="00CA3D96">
        <w:rPr>
          <w:rStyle w:val="SubtleEmphasis"/>
          <w:i w:val="0"/>
          <w:iCs w:val="0"/>
          <w:color w:val="auto"/>
        </w:rPr>
        <w:t>,</w:t>
      </w:r>
      <w:r w:rsidR="00593C5E" w:rsidRPr="00CA3D96">
        <w:rPr>
          <w:rStyle w:val="SubtleEmphasis"/>
          <w:i w:val="0"/>
          <w:iCs w:val="0"/>
          <w:color w:val="auto"/>
        </w:rPr>
        <w:t xml:space="preserve"> but to our knowledge has not yet been applied</w:t>
      </w:r>
      <w:r w:rsidR="00F46113" w:rsidRPr="00CA3D96">
        <w:rPr>
          <w:rStyle w:val="SubtleEmphasis"/>
          <w:i w:val="0"/>
          <w:iCs w:val="0"/>
          <w:color w:val="auto"/>
        </w:rPr>
        <w:t xml:space="preserve"> across </w:t>
      </w:r>
      <w:r w:rsidR="00296240" w:rsidRPr="00CA3D96">
        <w:rPr>
          <w:rStyle w:val="SubtleEmphasis"/>
          <w:i w:val="0"/>
          <w:iCs w:val="0"/>
          <w:color w:val="auto"/>
        </w:rPr>
        <w:t>all terrestrial vertebrates</w:t>
      </w:r>
      <w:r w:rsidR="00593C5E" w:rsidRPr="00CA3D96">
        <w:rPr>
          <w:rStyle w:val="SubtleEmphasis"/>
          <w:i w:val="0"/>
          <w:iCs w:val="0"/>
          <w:color w:val="auto"/>
        </w:rPr>
        <w:t>.</w:t>
      </w:r>
    </w:p>
    <w:p w14:paraId="0622E08E" w14:textId="77777777" w:rsidR="0099768D" w:rsidRPr="00CA3D96" w:rsidRDefault="0099768D" w:rsidP="0099768D">
      <w:pPr>
        <w:rPr>
          <w:b/>
          <w:bCs/>
          <w:i/>
          <w:iCs/>
        </w:rPr>
      </w:pPr>
      <w:r w:rsidRPr="00CA3D96">
        <w:rPr>
          <w:b/>
          <w:bCs/>
          <w:i/>
          <w:iCs/>
        </w:rPr>
        <w:t>Historical climate data</w:t>
      </w:r>
    </w:p>
    <w:p w14:paraId="0D088CBF" w14:textId="0B991FA2" w:rsidR="004838C3" w:rsidRPr="00CA3D96" w:rsidRDefault="0099768D" w:rsidP="00D71C1A">
      <w:pPr>
        <w:jc w:val="both"/>
      </w:pPr>
      <w:r w:rsidRPr="00CA3D96">
        <w:t xml:space="preserve">We used global </w:t>
      </w:r>
      <w:commentRangeStart w:id="90"/>
      <w:r w:rsidR="00060C43" w:rsidRPr="00CA3D96">
        <w:t>c</w:t>
      </w:r>
      <w:r w:rsidRPr="00CA3D96">
        <w:t>limat</w:t>
      </w:r>
      <w:r w:rsidR="00060C43" w:rsidRPr="00CA3D96">
        <w:t>e</w:t>
      </w:r>
      <w:r w:rsidRPr="00CA3D96">
        <w:t xml:space="preserve"> data</w:t>
      </w:r>
      <w:commentRangeEnd w:id="90"/>
      <w:r w:rsidR="005304BF">
        <w:rPr>
          <w:rStyle w:val="CommentReference"/>
        </w:rPr>
        <w:commentReference w:id="90"/>
      </w:r>
      <w:r w:rsidRPr="00CA3D96">
        <w:t xml:space="preserve"> from </w:t>
      </w:r>
      <w:proofErr w:type="spellStart"/>
      <w:r w:rsidRPr="00CA3D96">
        <w:t>WorldClim</w:t>
      </w:r>
      <w:proofErr w:type="spellEnd"/>
      <w:r w:rsidRPr="00CA3D96">
        <w:t xml:space="preserve"> </w:t>
      </w:r>
      <w:r w:rsidR="005304BF">
        <w:t>V</w:t>
      </w:r>
      <w:r w:rsidR="00E0380A" w:rsidRPr="00CA3D96">
        <w:t>ersion 2.1</w:t>
      </w:r>
      <w:r w:rsidR="00060C43" w:rsidRPr="00CA3D96">
        <w:t xml:space="preserve"> </w:t>
      </w:r>
      <w:r w:rsidR="00060C43" w:rsidRPr="00CA3D96">
        <w:fldChar w:fldCharType="begin" w:fldLock="1"/>
      </w:r>
      <w:r w:rsidR="0066083F" w:rsidRPr="00CA3D96">
        <w:instrText>ADDIN CSL_CITATION {"citationItems":[{"id":"ITEM-1","itemData":{"DOI":"10.1002/joc.5086","ISSN":"10970088","abstract":"We created a new dataset of spatially interpolated monthly climate data for global land areas at a very high spatial resolution (approximately 1 km2). We included monthly temperature (minimum, maximum and average), precipitation, solar radiation, vapour pressure and wind speed, aggregated across a target temporal range of 1970–2000, using data from between 9000 and 60 000 weather stations. Weather station data were interpolated using thin-plate splines with covariates including elevation, distance to the coast and three satellite-derived covariates: maximum and minimum land surface temperature as well as cloud cover, obtained with the MODIS satellite platform. Interpolation was done for 23 regions of varying size depending on station density. Satellite data improved prediction accuracy for temperature variables 5–15% (0.07–0.17 °C), particularly for areas with a low station density, although prediction error remained high in such regions for all climate variables. Contributions of satellite covariates were mostly negligible for the other variables, although their importance varied by region. In contrast to the common approach to use a single model formulation for the entire world, we constructed the final product by selecting the best performing model for each region and variable. Global cross-validation correlations were ≥ 0.99 for temperature and humidity, 0.86 for precipitation and 0.76 for wind speed. The fact that most of our climate surface estimates were only marginally improved by use of satellite covariates highlights the importance having a dense, high-quality network of climate station data.","author":[{"dropping-particle":"","family":"Fick","given":"Stephen E.","non-dropping-particle":"","parse-names":false,"suffix":""},{"dropping-particle":"","family":"Hijmans","given":"Robert J.","non-dropping-particle":"","parse-names":false,"suffix":""}],"container-title":"International Journal of Climatology","id":"ITEM-1","issue":"12","issued":{"date-parts":[["2017"]]},"page":"4302-4315","title":"WorldClim 2: new 1-km spatial resolution climate surfaces for global land areas","type":"article-journal","volume":"37"},"uris":["http://www.mendeley.com/documents/?uuid=6335c764-6ce1-4044-b252-49a1f467f8fe"]}],"mendeley":{"formattedCitation":"(Fick &amp; Hijmans 2017)","plainTextFormattedCitation":"(Fick &amp; Hijmans 2017)","previouslyFormattedCitation":"(Fick &amp; Hijmans 2017)"},"properties":{"noteIndex":0},"schema":"https://github.com/citation-style-language/schema/raw/master/csl-citation.json"}</w:instrText>
      </w:r>
      <w:r w:rsidR="00060C43" w:rsidRPr="00CA3D96">
        <w:fldChar w:fldCharType="separate"/>
      </w:r>
      <w:r w:rsidR="00060C43" w:rsidRPr="00CA3D96">
        <w:rPr>
          <w:noProof/>
        </w:rPr>
        <w:t>(Fick &amp; Hijmans 2017)</w:t>
      </w:r>
      <w:r w:rsidR="00060C43" w:rsidRPr="00CA3D96">
        <w:fldChar w:fldCharType="end"/>
      </w:r>
      <w:r w:rsidRPr="00CA3D96">
        <w:t xml:space="preserve">. We downloaded 19 climatic </w:t>
      </w:r>
      <w:r w:rsidR="00037F39" w:rsidRPr="00CA3D96">
        <w:t xml:space="preserve">variables at a resolution of </w:t>
      </w:r>
      <w:r w:rsidRPr="00CA3D96">
        <w:t>2.5 arcminute</w:t>
      </w:r>
      <w:r w:rsidR="00037F39" w:rsidRPr="00CA3D96">
        <w:t>s</w:t>
      </w:r>
      <w:r w:rsidRPr="00CA3D96">
        <w:t xml:space="preserve"> </w:t>
      </w:r>
      <w:r w:rsidR="00322BF4" w:rsidRPr="00CA3D96">
        <w:t>(~</w:t>
      </w:r>
      <w:r w:rsidR="00216D8D" w:rsidRPr="00CA3D96">
        <w:t>4.6 km</w:t>
      </w:r>
      <w:r w:rsidR="00A51F2A" w:rsidRPr="00CA3D96">
        <w:rPr>
          <w:vertAlign w:val="superscript"/>
        </w:rPr>
        <w:t>2</w:t>
      </w:r>
      <w:r w:rsidR="00216D8D" w:rsidRPr="00CA3D96">
        <w:t xml:space="preserve"> at the Equator</w:t>
      </w:r>
      <w:r w:rsidR="00322BF4" w:rsidRPr="00CA3D96">
        <w:t>)</w:t>
      </w:r>
      <w:r w:rsidRPr="00CA3D96">
        <w:t xml:space="preserve">. </w:t>
      </w:r>
      <w:r w:rsidR="0020512F">
        <w:t>W</w:t>
      </w:r>
      <w:r w:rsidR="003110D0" w:rsidRPr="00CA3D96">
        <w:t xml:space="preserve">e removed variables that were </w:t>
      </w:r>
      <w:r w:rsidR="0020512F">
        <w:t>strongly</w:t>
      </w:r>
      <w:r w:rsidR="0020512F" w:rsidRPr="00CA3D96">
        <w:t xml:space="preserve"> </w:t>
      </w:r>
      <w:r w:rsidR="003110D0" w:rsidRPr="00CA3D96">
        <w:t xml:space="preserve">collinear with </w:t>
      </w:r>
      <w:r w:rsidR="00EC3E52" w:rsidRPr="00CA3D96">
        <w:t xml:space="preserve">any </w:t>
      </w:r>
      <w:r w:rsidR="003110D0" w:rsidRPr="00CA3D96">
        <w:t xml:space="preserve">other </w:t>
      </w:r>
      <w:r w:rsidR="00EC3E52" w:rsidRPr="00CA3D96">
        <w:t xml:space="preserve">climatic </w:t>
      </w:r>
      <w:r w:rsidR="003110D0" w:rsidRPr="00CA3D96">
        <w:t>variable</w:t>
      </w:r>
      <w:r w:rsidR="00EC3E52" w:rsidRPr="00CA3D96">
        <w:t>s</w:t>
      </w:r>
      <w:r w:rsidR="003110D0" w:rsidRPr="00CA3D96">
        <w:t xml:space="preserve"> (using a threshold of 0.</w:t>
      </w:r>
      <w:r w:rsidR="002F1309" w:rsidRPr="00CA3D96">
        <w:t>65</w:t>
      </w:r>
      <w:r w:rsidR="003110D0" w:rsidRPr="00CA3D96">
        <w:t xml:space="preserve"> for Spearman correlation coefficients). </w:t>
      </w:r>
      <w:r w:rsidR="00EC3E52" w:rsidRPr="00CA3D96">
        <w:t>W</w:t>
      </w:r>
      <w:r w:rsidR="003110D0" w:rsidRPr="00CA3D96">
        <w:t>e obtained six groups of intercorrelated variables (</w:t>
      </w:r>
      <w:r w:rsidR="00EC3E52" w:rsidRPr="00CA3D96">
        <w:t xml:space="preserve">using the </w:t>
      </w:r>
      <w:r w:rsidR="007F70AE" w:rsidRPr="00CA3D96">
        <w:t>‘</w:t>
      </w:r>
      <w:proofErr w:type="spellStart"/>
      <w:r w:rsidR="00EC3E52" w:rsidRPr="00CA3D96">
        <w:t>removeCollinearity</w:t>
      </w:r>
      <w:proofErr w:type="spellEnd"/>
      <w:r w:rsidR="007F70AE" w:rsidRPr="00CA3D96">
        <w:t>’</w:t>
      </w:r>
      <w:r w:rsidR="00EC3E52" w:rsidRPr="00CA3D96">
        <w:t xml:space="preserve"> function from the </w:t>
      </w:r>
      <w:commentRangeStart w:id="91"/>
      <w:r w:rsidR="007F70AE" w:rsidRPr="00CA3D96">
        <w:t>‘</w:t>
      </w:r>
      <w:proofErr w:type="spellStart"/>
      <w:r w:rsidR="00EC3E52" w:rsidRPr="00CA3D96">
        <w:t>virtualspecies</w:t>
      </w:r>
      <w:proofErr w:type="spellEnd"/>
      <w:r w:rsidR="007F70AE" w:rsidRPr="00CA3D96">
        <w:t>’</w:t>
      </w:r>
      <w:r w:rsidR="00EC3E52" w:rsidRPr="00CA3D96">
        <w:t xml:space="preserve"> </w:t>
      </w:r>
      <w:r w:rsidR="007F70AE" w:rsidRPr="00CA3D96">
        <w:t xml:space="preserve">R </w:t>
      </w:r>
      <w:r w:rsidR="00EC3E52" w:rsidRPr="00CA3D96">
        <w:t>package</w:t>
      </w:r>
      <w:commentRangeEnd w:id="91"/>
      <w:r w:rsidR="003160FE">
        <w:rPr>
          <w:rStyle w:val="CommentReference"/>
        </w:rPr>
        <w:commentReference w:id="91"/>
      </w:r>
      <w:r w:rsidR="00EC3E52" w:rsidRPr="00CA3D96">
        <w:t xml:space="preserve"> </w:t>
      </w:r>
      <w:r w:rsidR="00D220B4">
        <w:t xml:space="preserve">Version 1.5.1 </w:t>
      </w:r>
      <w:r w:rsidR="00C37F08" w:rsidRPr="00CA3D96">
        <w:fldChar w:fldCharType="begin" w:fldLock="1"/>
      </w:r>
      <w:r w:rsidR="00A43C0D" w:rsidRPr="00CA3D96">
        <w:instrText>ADDIN CSL_CITATION {"citationItems":[{"id":"ITEM-1","itemData":{"DOI":"10.1111/ecog.01388","ISSN":"16000587","abstract":"virtualspecies is a freely available package for R designed to generate virtual species distributions, a procedure increasingly used in ecology to improve species distribution models. This package combines the existing methodological approaches with the objective of generating virtual species distributions with increased ecological realism. The package includes 1) generating the probability of occurrence of a virtual species from a spatial set of environmental conditions (i.e. environmental suitability), with two different approaches; 2) converting the environmental suitability into presence-absence with a probabilistic approach; 3) introducing dispersal limitations in the realised virtual species distributions and 4) sampling occurrences with different biases in the sampling procedure. The package was designed to be extremely flexible, to allow users to simulate their own defined species-environment relationships, as well as to provide a fine control over every simulation parameter. The package also includes a function to generate random virtual species distributions. We provide a simple example in this paper showing how increasing ecological realism of the virtual species impacts the predictive performance of species distribution models. We expect that this new package will be valuable to researchers willing to test techniques and protocols of species distribution models as well as various biogeographical hypotheses. Ecography","author":[{"dropping-particle":"","family":"Leroy","given":"Boris","non-dropping-particle":"","parse-names":false,"suffix":""},{"dropping-particle":"","family":"Meynard","given":"Christine N.","non-dropping-particle":"","parse-names":false,"suffix":""},{"dropping-particle":"","family":"Bellard","given":"Céline","non-dropping-particle":"","parse-names":false,"suffix":""},{"dropping-particle":"","family":"Courchamp","given":"Franck","non-dropping-particle":"","parse-names":false,"suffix":""}],"container-title":"Ecography","id":"ITEM-1","issue":"6","issued":{"date-parts":[["2016"]]},"page":"599-607","title":"virtualspecies, an R package to generate virtual species distributions","type":"article-journal","volume":"39"},"uris":["http://www.mendeley.com/documents/?uuid=31d4313d-1867-41e2-8337-18728fc57118","http://www.mendeley.com/documents/?uuid=17af998b-1dd8-4eb3-8e2e-6ab46944afbb"]}],"mendeley":{"formattedCitation":"(Leroy &lt;i&gt;et al.&lt;/i&gt; 2016)","plainTextFormattedCitation":"(Leroy et al. 2016)","previouslyFormattedCitation":"(Leroy &lt;i&gt;et al.&lt;/i&gt; 2016)"},"properties":{"noteIndex":0},"schema":"https://github.com/citation-style-language/schema/raw/master/csl-citation.json"}</w:instrText>
      </w:r>
      <w:r w:rsidR="00C37F08" w:rsidRPr="00CA3D96">
        <w:fldChar w:fldCharType="separate"/>
      </w:r>
      <w:r w:rsidR="00C37F08" w:rsidRPr="00CA3D96">
        <w:rPr>
          <w:noProof/>
        </w:rPr>
        <w:t xml:space="preserve">(Leroy </w:t>
      </w:r>
      <w:r w:rsidR="00C37F08" w:rsidRPr="00CA3D96">
        <w:rPr>
          <w:i/>
          <w:noProof/>
        </w:rPr>
        <w:t>et al.</w:t>
      </w:r>
      <w:r w:rsidR="00C37F08" w:rsidRPr="00CA3D96">
        <w:rPr>
          <w:noProof/>
        </w:rPr>
        <w:t xml:space="preserve"> 2016)</w:t>
      </w:r>
      <w:r w:rsidR="00C37F08" w:rsidRPr="00CA3D96">
        <w:fldChar w:fldCharType="end"/>
      </w:r>
      <w:r w:rsidR="00EC3E52" w:rsidRPr="00CA3D96">
        <w:t xml:space="preserve">; </w:t>
      </w:r>
      <w:r w:rsidR="003110D0" w:rsidRPr="00CA3D96">
        <w:t xml:space="preserve">Figure </w:t>
      </w:r>
      <w:r w:rsidR="00986746">
        <w:t>S</w:t>
      </w:r>
      <w:r w:rsidR="009B259B">
        <w:t>5</w:t>
      </w:r>
      <w:r w:rsidR="003110D0" w:rsidRPr="00CA3D96">
        <w:t>)</w:t>
      </w:r>
      <w:r w:rsidR="007B200F">
        <w:t>,</w:t>
      </w:r>
      <w:r w:rsidR="00EC3E52" w:rsidRPr="00CA3D96">
        <w:t xml:space="preserve"> and randomly selected one climatic variable in each group</w:t>
      </w:r>
      <w:r w:rsidR="003110D0" w:rsidRPr="00CA3D96">
        <w:t>.</w:t>
      </w:r>
      <w:r w:rsidR="00EC3E52" w:rsidRPr="00CA3D96">
        <w:rPr>
          <w:rStyle w:val="SubtleEmphasis"/>
          <w:i w:val="0"/>
          <w:iCs w:val="0"/>
          <w:color w:val="auto"/>
        </w:rPr>
        <w:t xml:space="preserve"> </w:t>
      </w:r>
      <w:r w:rsidRPr="00CA3D96">
        <w:t xml:space="preserve">The final set comprised six climatic variables: annual mean temperature (bio1), mean diurnal </w:t>
      </w:r>
      <w:r w:rsidR="007977FE">
        <w:t xml:space="preserve">temperature </w:t>
      </w:r>
      <w:r w:rsidRPr="00CA3D96">
        <w:t>range (bio2), maximum temperature of the warmest month (bio5), annual precipitation (bio12), precipitation seasonality (bio15)</w:t>
      </w:r>
      <w:r w:rsidR="00E629A7" w:rsidRPr="00CA3D96">
        <w:t>,</w:t>
      </w:r>
      <w:r w:rsidRPr="00CA3D96">
        <w:t xml:space="preserve"> and precipitation of the coldest quarter (bio19).</w:t>
      </w:r>
    </w:p>
    <w:p w14:paraId="16E40E9B" w14:textId="73E7BC84" w:rsidR="00D71C1A" w:rsidRPr="00CA3D96" w:rsidRDefault="00D71C1A" w:rsidP="00D71C1A">
      <w:pPr>
        <w:jc w:val="both"/>
        <w:rPr>
          <w:b/>
          <w:bCs/>
          <w:i/>
          <w:iCs/>
        </w:rPr>
      </w:pPr>
      <w:r w:rsidRPr="00CA3D96">
        <w:rPr>
          <w:b/>
          <w:bCs/>
          <w:i/>
          <w:iCs/>
        </w:rPr>
        <w:t>Estimating climate change sensitivity from CENFA</w:t>
      </w:r>
    </w:p>
    <w:p w14:paraId="70C562CF" w14:textId="77777777" w:rsidR="00795AFB" w:rsidRDefault="0002323B" w:rsidP="0089298E">
      <w:pPr>
        <w:spacing w:line="276" w:lineRule="auto"/>
        <w:jc w:val="both"/>
      </w:pPr>
      <w:r w:rsidRPr="00CA3D96">
        <w:t xml:space="preserve">All </w:t>
      </w:r>
      <w:r w:rsidR="00113143" w:rsidRPr="00CA3D96">
        <w:t xml:space="preserve">climatic variables and distribution files were reprojected </w:t>
      </w:r>
      <w:r w:rsidR="00C103B1">
        <w:t>to</w:t>
      </w:r>
      <w:r w:rsidR="00C103B1" w:rsidRPr="00CA3D96">
        <w:t xml:space="preserve"> </w:t>
      </w:r>
      <w:r w:rsidR="00BD3BE6" w:rsidRPr="00CA3D96">
        <w:t>a resolution of</w:t>
      </w:r>
      <w:r w:rsidR="00D71C1A" w:rsidRPr="00CA3D96">
        <w:t xml:space="preserve"> 5 km</w:t>
      </w:r>
      <w:r w:rsidR="005B495D" w:rsidRPr="00CA3D96">
        <w:rPr>
          <w:vertAlign w:val="superscript"/>
        </w:rPr>
        <w:t>2</w:t>
      </w:r>
      <w:r w:rsidR="00D71C1A" w:rsidRPr="00CA3D96">
        <w:t xml:space="preserve"> </w:t>
      </w:r>
      <w:r w:rsidR="008E7701">
        <w:t>in the</w:t>
      </w:r>
      <w:r w:rsidR="008E7701" w:rsidRPr="00CA3D96">
        <w:t xml:space="preserve"> </w:t>
      </w:r>
      <w:proofErr w:type="spellStart"/>
      <w:r w:rsidR="00D71C1A" w:rsidRPr="00CA3D96">
        <w:t>Behrman</w:t>
      </w:r>
      <w:r w:rsidR="00C103B1">
        <w:t>n</w:t>
      </w:r>
      <w:proofErr w:type="spellEnd"/>
      <w:r w:rsidR="00D71C1A" w:rsidRPr="00CA3D96">
        <w:t xml:space="preserve"> equal</w:t>
      </w:r>
      <w:r w:rsidR="00EC3E52" w:rsidRPr="00CA3D96">
        <w:t>-</w:t>
      </w:r>
      <w:r w:rsidR="00D71C1A" w:rsidRPr="00CA3D96">
        <w:t xml:space="preserve">area projection. We picked this resolution because </w:t>
      </w:r>
      <w:r w:rsidR="00E629A7" w:rsidRPr="00CA3D96">
        <w:t xml:space="preserve">the </w:t>
      </w:r>
      <w:r w:rsidR="0069423E">
        <w:t>coarser</w:t>
      </w:r>
      <w:r w:rsidR="00D71C1A" w:rsidRPr="00CA3D96">
        <w:t xml:space="preserve"> </w:t>
      </w:r>
      <w:r w:rsidR="00E629A7" w:rsidRPr="00CA3D96">
        <w:t xml:space="preserve">the </w:t>
      </w:r>
      <w:r w:rsidR="00D71C1A" w:rsidRPr="00CA3D96">
        <w:t>resolution</w:t>
      </w:r>
      <w:r w:rsidR="00E629A7" w:rsidRPr="00CA3D96">
        <w:t xml:space="preserve">, the more </w:t>
      </w:r>
      <w:r w:rsidR="003E4974">
        <w:t xml:space="preserve">climate-change </w:t>
      </w:r>
      <w:r w:rsidR="00E629A7" w:rsidRPr="00CA3D96">
        <w:t xml:space="preserve">sensitivity tended to be underestimated for </w:t>
      </w:r>
      <w:r w:rsidR="00D71C1A" w:rsidRPr="00CA3D96">
        <w:t>narrowly distributed species (Figure</w:t>
      </w:r>
      <w:r w:rsidR="009B259B">
        <w:t>s</w:t>
      </w:r>
      <w:r w:rsidR="00E629A7" w:rsidRPr="00CA3D96">
        <w:t xml:space="preserve"> </w:t>
      </w:r>
      <w:r w:rsidR="00986746">
        <w:t>S</w:t>
      </w:r>
      <w:r w:rsidR="009B259B">
        <w:t>6</w:t>
      </w:r>
      <w:r w:rsidR="00D7409B">
        <w:t xml:space="preserve"> &amp; S7</w:t>
      </w:r>
      <w:r w:rsidR="00D71C1A" w:rsidRPr="00CA3D96">
        <w:t>)</w:t>
      </w:r>
      <w:r w:rsidR="00E629A7" w:rsidRPr="00CA3D96">
        <w:t>.</w:t>
      </w:r>
      <w:r w:rsidR="00D71C1A" w:rsidRPr="00CA3D96">
        <w:t xml:space="preserve"> </w:t>
      </w:r>
      <w:r w:rsidR="00E629A7" w:rsidRPr="00CA3D96">
        <w:t>However,</w:t>
      </w:r>
      <w:r w:rsidR="00D71C1A" w:rsidRPr="00CA3D96">
        <w:t xml:space="preserve"> </w:t>
      </w:r>
      <w:r w:rsidR="0069423E">
        <w:t>finer</w:t>
      </w:r>
      <w:r w:rsidR="0069423E" w:rsidRPr="00CA3D96">
        <w:t xml:space="preserve"> </w:t>
      </w:r>
      <w:commentRangeStart w:id="92"/>
      <w:commentRangeEnd w:id="92"/>
      <w:r w:rsidR="00D41B76">
        <w:rPr>
          <w:rStyle w:val="CommentReference"/>
        </w:rPr>
        <w:commentReference w:id="92"/>
      </w:r>
      <w:r w:rsidR="00D71C1A" w:rsidRPr="00CA3D96">
        <w:t>resolutions demand a large amount of memory space when working at global scales across all terrestrial vertebrates.</w:t>
      </w:r>
      <w:r w:rsidR="00EC3E52" w:rsidRPr="00CA3D96">
        <w:t xml:space="preserve"> We found the 5</w:t>
      </w:r>
      <w:r w:rsidR="002B7110">
        <w:t>-</w:t>
      </w:r>
      <w:r w:rsidR="00EC3E52" w:rsidRPr="00CA3D96">
        <w:t>km</w:t>
      </w:r>
      <w:r w:rsidR="00EC3E52" w:rsidRPr="00CA3D96">
        <w:rPr>
          <w:vertAlign w:val="superscript"/>
        </w:rPr>
        <w:t>2</w:t>
      </w:r>
      <w:r w:rsidR="00E629A7" w:rsidRPr="00CA3D96">
        <w:t xml:space="preserve"> </w:t>
      </w:r>
      <w:r w:rsidR="00EC3E52" w:rsidRPr="00CA3D96">
        <w:t xml:space="preserve">resolution to be an acceptable trade-off between computational load and accuracy of the sensitivity estimations. </w:t>
      </w:r>
      <w:r w:rsidR="00D62235" w:rsidRPr="00CA3D96">
        <w:t>However, w</w:t>
      </w:r>
      <w:r w:rsidR="00D71C1A" w:rsidRPr="00CA3D96">
        <w:t>hen working at 5</w:t>
      </w:r>
      <w:r w:rsidR="00F66667">
        <w:t>-</w:t>
      </w:r>
      <w:r w:rsidR="00D71C1A" w:rsidRPr="00CA3D96">
        <w:t>k</w:t>
      </w:r>
      <w:r w:rsidR="00EC3E52" w:rsidRPr="00CA3D96">
        <w:t>m</w:t>
      </w:r>
      <w:r w:rsidR="00EC3E52" w:rsidRPr="00CA3D96">
        <w:rPr>
          <w:vertAlign w:val="superscript"/>
        </w:rPr>
        <w:t>2</w:t>
      </w:r>
      <w:r w:rsidR="00F66667">
        <w:rPr>
          <w:vertAlign w:val="superscript"/>
        </w:rPr>
        <w:t xml:space="preserve"> </w:t>
      </w:r>
      <w:r w:rsidR="00F66667">
        <w:t>resolution</w:t>
      </w:r>
      <w:r w:rsidR="00D71C1A" w:rsidRPr="00CA3D96">
        <w:t>, there were</w:t>
      </w:r>
      <w:r w:rsidR="00593C5E" w:rsidRPr="00CA3D96">
        <w:t xml:space="preserve"> still</w:t>
      </w:r>
      <w:r w:rsidR="00D71C1A" w:rsidRPr="00CA3D96">
        <w:t xml:space="preserve"> </w:t>
      </w:r>
      <w:r w:rsidR="00593C5E" w:rsidRPr="00CA3D96">
        <w:t>some</w:t>
      </w:r>
      <w:r w:rsidR="00D71C1A" w:rsidRPr="00CA3D96">
        <w:t xml:space="preserve"> narrowly distributed species for which sensitivity was </w:t>
      </w:r>
      <w:r w:rsidR="00BC15D0" w:rsidRPr="00CA3D96">
        <w:t>likely</w:t>
      </w:r>
      <w:r w:rsidR="00D71C1A" w:rsidRPr="00CA3D96">
        <w:t xml:space="preserve"> underestimated</w:t>
      </w:r>
      <w:r w:rsidR="00593C5E" w:rsidRPr="00CA3D96">
        <w:t xml:space="preserve"> (Fig</w:t>
      </w:r>
      <w:r w:rsidR="00B32EE1" w:rsidRPr="00CA3D96">
        <w:t>ure</w:t>
      </w:r>
      <w:r w:rsidR="00593C5E" w:rsidRPr="00CA3D96">
        <w:t xml:space="preserve"> </w:t>
      </w:r>
      <w:r w:rsidR="00986746">
        <w:t>S</w:t>
      </w:r>
      <w:r w:rsidR="00425DDA">
        <w:t>7</w:t>
      </w:r>
      <w:r w:rsidR="00593C5E" w:rsidRPr="00CA3D96">
        <w:t>). Thus, w</w:t>
      </w:r>
      <w:r w:rsidR="00D71C1A" w:rsidRPr="00CA3D96">
        <w:t xml:space="preserve">e </w:t>
      </w:r>
      <w:r w:rsidR="006B3490" w:rsidRPr="00CA3D96">
        <w:t xml:space="preserve">chose to </w:t>
      </w:r>
      <w:r w:rsidR="00D71C1A" w:rsidRPr="00CA3D96">
        <w:t>exclude species</w:t>
      </w:r>
      <w:r w:rsidR="006B3490" w:rsidRPr="00CA3D96">
        <w:t xml:space="preserve"> with</w:t>
      </w:r>
      <w:r w:rsidR="00D62235" w:rsidRPr="00CA3D96">
        <w:t xml:space="preserve"> </w:t>
      </w:r>
      <w:r w:rsidR="006B3490" w:rsidRPr="00CA3D96">
        <w:t xml:space="preserve">a range </w:t>
      </w:r>
      <w:r w:rsidR="00986746">
        <w:t>area</w:t>
      </w:r>
      <w:r w:rsidR="006B3490" w:rsidRPr="00CA3D96">
        <w:t xml:space="preserve"> </w:t>
      </w:r>
      <w:r w:rsidR="00986746">
        <w:rPr>
          <w:rFonts w:ascii="Cambria Math" w:hAnsi="Cambria Math"/>
        </w:rPr>
        <w:t>≤</w:t>
      </w:r>
      <w:r w:rsidR="00244082">
        <w:rPr>
          <w:rFonts w:ascii="Cambria Math" w:hAnsi="Cambria Math"/>
        </w:rPr>
        <w:t xml:space="preserve"> </w:t>
      </w:r>
      <w:r w:rsidR="00D327F4" w:rsidRPr="00CA3D96">
        <w:t>100</w:t>
      </w:r>
      <w:r w:rsidR="00D71C1A" w:rsidRPr="00CA3D96">
        <w:t xml:space="preserve"> km</w:t>
      </w:r>
      <w:r w:rsidR="00D71C1A" w:rsidRPr="00CA3D96">
        <w:rPr>
          <w:vertAlign w:val="superscript"/>
        </w:rPr>
        <w:t>2</w:t>
      </w:r>
      <w:r w:rsidR="00593C5E" w:rsidRPr="00CA3D96">
        <w:t xml:space="preserve"> </w:t>
      </w:r>
      <w:r w:rsidR="006B3490" w:rsidRPr="00CA3D96">
        <w:t xml:space="preserve">from further analyses </w:t>
      </w:r>
      <w:r w:rsidR="00D62235" w:rsidRPr="00CA3D96">
        <w:t>(</w:t>
      </w:r>
      <w:r w:rsidR="001B2C2D" w:rsidRPr="00CA3D96">
        <w:t xml:space="preserve">i.e., </w:t>
      </w:r>
      <w:r w:rsidR="00D327F4" w:rsidRPr="00CA3D96">
        <w:t>excluding narrow-rang</w:t>
      </w:r>
      <w:r w:rsidR="00331B4E" w:rsidRPr="00CA3D96">
        <w:t>ing</w:t>
      </w:r>
      <w:r w:rsidR="00D327F4" w:rsidRPr="00CA3D96">
        <w:t xml:space="preserve"> species whose distributions could intersect up to 4 grid cells</w:t>
      </w:r>
      <w:r w:rsidR="004036AC">
        <w:t>).</w:t>
      </w:r>
      <w:r w:rsidR="00D327F4" w:rsidRPr="00CA3D96">
        <w:t xml:space="preserve"> </w:t>
      </w:r>
      <w:r w:rsidR="004036AC">
        <w:t xml:space="preserve">In doing so, </w:t>
      </w:r>
      <w:r w:rsidR="00B12DA7" w:rsidRPr="00CA3D96">
        <w:t xml:space="preserve">the sample size was reduced by </w:t>
      </w:r>
      <w:commentRangeStart w:id="93"/>
      <w:r w:rsidR="00B12DA7" w:rsidRPr="00CA3D96">
        <w:t xml:space="preserve">660 species for amphibians, </w:t>
      </w:r>
      <w:r w:rsidR="004E5858">
        <w:t xml:space="preserve">by </w:t>
      </w:r>
      <w:r w:rsidR="00B12DA7" w:rsidRPr="00CA3D96">
        <w:t xml:space="preserve">142 species for birds, </w:t>
      </w:r>
      <w:r w:rsidR="004E5858">
        <w:t xml:space="preserve">by </w:t>
      </w:r>
      <w:r w:rsidR="00B12DA7" w:rsidRPr="00CA3D96">
        <w:t xml:space="preserve">129 species </w:t>
      </w:r>
      <w:r w:rsidR="001B2C2D" w:rsidRPr="00CA3D96">
        <w:t>for</w:t>
      </w:r>
      <w:r w:rsidR="00B12DA7" w:rsidRPr="00CA3D96">
        <w:t xml:space="preserve"> mammals, and</w:t>
      </w:r>
      <w:r w:rsidR="004E5858">
        <w:t xml:space="preserve"> by</w:t>
      </w:r>
      <w:r w:rsidR="00B12DA7" w:rsidRPr="00CA3D96">
        <w:t xml:space="preserve"> 615 species for reptiles</w:t>
      </w:r>
      <w:commentRangeEnd w:id="93"/>
      <w:r w:rsidR="00244082">
        <w:rPr>
          <w:rStyle w:val="CommentReference"/>
        </w:rPr>
        <w:commentReference w:id="93"/>
      </w:r>
      <w:r w:rsidR="00743BAF">
        <w:t xml:space="preserve"> (the final sample sizes</w:t>
      </w:r>
      <w:r w:rsidR="00004D6E">
        <w:t xml:space="preserve"> </w:t>
      </w:r>
      <w:r w:rsidR="00743BAF">
        <w:t>were: n=</w:t>
      </w:r>
      <w:r w:rsidR="00E87835">
        <w:t>4,537</w:t>
      </w:r>
      <w:r w:rsidR="00743BAF">
        <w:t xml:space="preserve"> for amphibians; n=</w:t>
      </w:r>
      <w:r w:rsidR="00E87835">
        <w:t>10,198 for birds;</w:t>
      </w:r>
      <w:r w:rsidR="00743BAF">
        <w:t xml:space="preserve"> </w:t>
      </w:r>
      <w:r w:rsidR="00E87835">
        <w:t>n=4,721 for m</w:t>
      </w:r>
      <w:r w:rsidR="00743BAF">
        <w:t>ammals</w:t>
      </w:r>
      <w:r w:rsidR="00E87835">
        <w:t>; n=7,330 for reptiles</w:t>
      </w:r>
      <w:r w:rsidR="00743BAF">
        <w:t>)</w:t>
      </w:r>
      <w:r w:rsidR="00B12DA7" w:rsidRPr="00CA3D96">
        <w:t>.</w:t>
      </w:r>
      <w:r w:rsidR="001B2C2D" w:rsidRPr="00CA3D96">
        <w:t xml:space="preserve"> </w:t>
      </w:r>
      <w:commentRangeStart w:id="94"/>
      <w:r w:rsidR="00B12DA7" w:rsidRPr="00CA3D96">
        <w:t>O</w:t>
      </w:r>
      <w:r w:rsidR="00EC3E52" w:rsidRPr="00CA3D96">
        <w:t>ur results</w:t>
      </w:r>
      <w:r w:rsidR="00EC3E52" w:rsidRPr="00CA3D96" w:rsidDel="00F565AF">
        <w:t xml:space="preserve"> </w:t>
      </w:r>
      <w:r w:rsidR="00F565AF">
        <w:t>were</w:t>
      </w:r>
      <w:r w:rsidR="00F565AF" w:rsidRPr="00CA3D96">
        <w:t xml:space="preserve"> </w:t>
      </w:r>
      <w:r w:rsidR="00F27AAB" w:rsidRPr="00CA3D96">
        <w:t>overall</w:t>
      </w:r>
      <w:r w:rsidR="001B2C2D" w:rsidRPr="00CA3D96">
        <w:t xml:space="preserve"> </w:t>
      </w:r>
      <w:r w:rsidR="00EC3E52" w:rsidRPr="00CA3D96">
        <w:t xml:space="preserve">robust to the </w:t>
      </w:r>
      <w:r w:rsidR="00F27AAB" w:rsidRPr="00CA3D96">
        <w:t xml:space="preserve">exclusion </w:t>
      </w:r>
      <w:r w:rsidR="00EC3E52" w:rsidRPr="00CA3D96">
        <w:t xml:space="preserve">of </w:t>
      </w:r>
      <w:r w:rsidR="00D62235" w:rsidRPr="00CA3D96">
        <w:t>these</w:t>
      </w:r>
      <w:r w:rsidR="00EC3E52" w:rsidRPr="00CA3D96">
        <w:t xml:space="preserve"> species</w:t>
      </w:r>
      <w:commentRangeEnd w:id="94"/>
      <w:r w:rsidR="006D25B1">
        <w:rPr>
          <w:rStyle w:val="CommentReference"/>
        </w:rPr>
        <w:commentReference w:id="94"/>
      </w:r>
      <w:r w:rsidR="00004D6E">
        <w:t xml:space="preserve"> (</w:t>
      </w:r>
      <w:r w:rsidR="00A7178F">
        <w:t>see Results section</w:t>
      </w:r>
      <w:r w:rsidR="00004D6E">
        <w:t>)</w:t>
      </w:r>
      <w:r w:rsidR="00EC3E52" w:rsidRPr="00CA3D96">
        <w:t xml:space="preserve">. </w:t>
      </w:r>
    </w:p>
    <w:p w14:paraId="71518642" w14:textId="22B765B4" w:rsidR="00D62235" w:rsidRPr="007B5EA0" w:rsidRDefault="007C10E0" w:rsidP="0089298E">
      <w:pPr>
        <w:spacing w:line="276" w:lineRule="auto"/>
        <w:jc w:val="both"/>
        <w:rPr>
          <w:rFonts w:cstheme="minorHAnsi"/>
        </w:rPr>
      </w:pPr>
      <w:r w:rsidRPr="00CA3D96">
        <w:t>W</w:t>
      </w:r>
      <w:r w:rsidR="00D71C1A" w:rsidRPr="00CA3D96">
        <w:t xml:space="preserve">e </w:t>
      </w:r>
      <w:r w:rsidRPr="00CA3D96">
        <w:t xml:space="preserve">then </w:t>
      </w:r>
      <w:r w:rsidR="00AC57E1" w:rsidRPr="00CA3D96">
        <w:t>combined</w:t>
      </w:r>
      <w:r w:rsidR="00D71C1A" w:rsidRPr="00CA3D96">
        <w:t xml:space="preserve"> the climate data</w:t>
      </w:r>
      <w:r w:rsidR="00AC57E1" w:rsidRPr="00CA3D96">
        <w:t xml:space="preserve"> with </w:t>
      </w:r>
      <w:r w:rsidR="009E096F">
        <w:t xml:space="preserve">the </w:t>
      </w:r>
      <w:r w:rsidR="00AC57E1" w:rsidRPr="00CA3D96">
        <w:t>species distributions</w:t>
      </w:r>
      <w:r w:rsidR="00D71C1A" w:rsidRPr="00CA3D96">
        <w:t xml:space="preserve"> to estimate sensitivity to climate change</w:t>
      </w:r>
      <w:r w:rsidR="00E60E88" w:rsidRPr="00CA3D96">
        <w:t>,</w:t>
      </w:r>
      <w:r w:rsidR="00D71C1A" w:rsidRPr="00CA3D96">
        <w:t xml:space="preserve"> </w:t>
      </w:r>
      <w:r w:rsidR="00D62235" w:rsidRPr="00CA3D96">
        <w:t>applying</w:t>
      </w:r>
      <w:r w:rsidR="00D71C1A" w:rsidRPr="00CA3D96">
        <w:t xml:space="preserve"> the CENFA framework</w:t>
      </w:r>
      <w:r w:rsidR="00D62235" w:rsidRPr="00CA3D96">
        <w:t xml:space="preserve"> across terrestrial vertebrates</w:t>
      </w:r>
      <w:r w:rsidR="00E60E88" w:rsidRPr="00CA3D96">
        <w:t xml:space="preserve"> (Figure 1</w:t>
      </w:r>
      <w:r w:rsidR="00986746">
        <w:t>c</w:t>
      </w:r>
      <w:r w:rsidR="00E60E88" w:rsidRPr="00CA3D96">
        <w:t>)</w:t>
      </w:r>
      <w:r w:rsidR="00D71C1A" w:rsidRPr="00CA3D96">
        <w:t>.</w:t>
      </w:r>
      <w:r w:rsidR="006234BC" w:rsidRPr="00CA3D96">
        <w:t xml:space="preserve"> </w:t>
      </w:r>
      <w:r w:rsidR="007E7E5D">
        <w:t xml:space="preserve">Full details of </w:t>
      </w:r>
      <w:r w:rsidR="007E7E5D" w:rsidRPr="007E7E5D">
        <w:t>the implementation of the CENFA framework</w:t>
      </w:r>
      <w:r w:rsidR="007E7E5D">
        <w:t xml:space="preserve"> are given in the Supporting Information</w:t>
      </w:r>
      <w:r w:rsidR="006234BC" w:rsidRPr="00CA3D96">
        <w:t xml:space="preserve"> </w:t>
      </w:r>
      <w:r w:rsidR="007E7E5D">
        <w:t>(</w:t>
      </w:r>
      <w:commentRangeStart w:id="95"/>
      <w:r w:rsidR="006234BC" w:rsidRPr="00CA3D96">
        <w:t>S</w:t>
      </w:r>
      <w:r w:rsidR="00326A3D">
        <w:t>5</w:t>
      </w:r>
      <w:commentRangeEnd w:id="95"/>
      <w:r w:rsidR="00BA232D">
        <w:rPr>
          <w:rStyle w:val="CommentReference"/>
        </w:rPr>
        <w:commentReference w:id="95"/>
      </w:r>
      <w:r w:rsidR="001101F3" w:rsidRPr="007B5EA0">
        <w:rPr>
          <w:rFonts w:cstheme="minorHAnsi"/>
        </w:rPr>
        <w:t xml:space="preserve"> “</w:t>
      </w:r>
      <w:r w:rsidR="007B5EA0" w:rsidRPr="007B5EA0">
        <w:rPr>
          <w:rFonts w:cstheme="minorHAnsi"/>
        </w:rPr>
        <w:t>Implementing Climate-niche Factor Analysis across terrestrial vertebrates</w:t>
      </w:r>
      <w:r w:rsidR="001101F3">
        <w:t>”</w:t>
      </w:r>
      <w:r w:rsidR="007814EF">
        <w:t>)</w:t>
      </w:r>
      <w:r w:rsidR="006234BC" w:rsidRPr="00CA3D96">
        <w:t>.</w:t>
      </w:r>
    </w:p>
    <w:p w14:paraId="3CFF663A" w14:textId="76167DFD" w:rsidR="00F46113" w:rsidRPr="00431910" w:rsidRDefault="001E6BF0" w:rsidP="0089298E">
      <w:pPr>
        <w:spacing w:line="276" w:lineRule="auto"/>
        <w:rPr>
          <w:rStyle w:val="SubtleEmphasis"/>
          <w:b/>
          <w:bCs/>
          <w:color w:val="auto"/>
        </w:rPr>
      </w:pPr>
      <w:r w:rsidRPr="00431910">
        <w:rPr>
          <w:b/>
          <w:bCs/>
        </w:rPr>
        <w:t>Climate-change sensitivity models</w:t>
      </w:r>
    </w:p>
    <w:p w14:paraId="68BB68F3" w14:textId="5AABDC84" w:rsidR="00641A83" w:rsidRPr="00CA3D96" w:rsidRDefault="00F46113" w:rsidP="0089298E">
      <w:pPr>
        <w:spacing w:line="276" w:lineRule="auto"/>
        <w:jc w:val="both"/>
        <w:rPr>
          <w:rStyle w:val="SubtleEmphasis"/>
          <w:i w:val="0"/>
          <w:iCs w:val="0"/>
          <w:color w:val="auto"/>
        </w:rPr>
      </w:pPr>
      <w:r w:rsidRPr="00CA3D96">
        <w:rPr>
          <w:rStyle w:val="SubtleEmphasis"/>
          <w:i w:val="0"/>
          <w:iCs w:val="0"/>
          <w:color w:val="auto"/>
        </w:rPr>
        <w:t>We used phylogenetic least-square</w:t>
      </w:r>
      <w:r w:rsidR="0077466B" w:rsidRPr="00CA3D96">
        <w:rPr>
          <w:rStyle w:val="SubtleEmphasis"/>
          <w:i w:val="0"/>
          <w:iCs w:val="0"/>
          <w:color w:val="auto"/>
        </w:rPr>
        <w:t xml:space="preserve"> (PGLS)</w:t>
      </w:r>
      <w:r w:rsidRPr="00CA3D96">
        <w:rPr>
          <w:rStyle w:val="SubtleEmphasis"/>
          <w:i w:val="0"/>
          <w:iCs w:val="0"/>
          <w:color w:val="auto"/>
        </w:rPr>
        <w:t xml:space="preserve"> regressions</w:t>
      </w:r>
      <w:r w:rsidR="001B2C2D" w:rsidRPr="00CA3D96">
        <w:rPr>
          <w:rStyle w:val="SubtleEmphasis"/>
          <w:i w:val="0"/>
          <w:iCs w:val="0"/>
          <w:color w:val="auto"/>
        </w:rPr>
        <w:t xml:space="preserve">, implemented </w:t>
      </w:r>
      <w:r w:rsidR="00555F23">
        <w:rPr>
          <w:rStyle w:val="SubtleEmphasis"/>
          <w:i w:val="0"/>
          <w:iCs w:val="0"/>
          <w:color w:val="auto"/>
        </w:rPr>
        <w:t>in</w:t>
      </w:r>
      <w:r w:rsidR="00555F23" w:rsidRPr="00CA3D96">
        <w:rPr>
          <w:rStyle w:val="SubtleEmphasis"/>
          <w:i w:val="0"/>
          <w:iCs w:val="0"/>
          <w:color w:val="auto"/>
        </w:rPr>
        <w:t xml:space="preserve"> </w:t>
      </w:r>
      <w:r w:rsidR="001B2C2D" w:rsidRPr="00CA3D96">
        <w:rPr>
          <w:rStyle w:val="SubtleEmphasis"/>
          <w:i w:val="0"/>
          <w:iCs w:val="0"/>
          <w:color w:val="auto"/>
        </w:rPr>
        <w:t xml:space="preserve">the </w:t>
      </w:r>
      <w:r w:rsidR="00C66BD8">
        <w:rPr>
          <w:rStyle w:val="SubtleEmphasis"/>
          <w:i w:val="0"/>
          <w:iCs w:val="0"/>
          <w:color w:val="auto"/>
        </w:rPr>
        <w:t>‘</w:t>
      </w:r>
      <w:r w:rsidR="00B64093" w:rsidRPr="00CA3D96">
        <w:rPr>
          <w:rStyle w:val="SubtleEmphasis"/>
          <w:i w:val="0"/>
          <w:iCs w:val="0"/>
          <w:color w:val="auto"/>
        </w:rPr>
        <w:t>caper</w:t>
      </w:r>
      <w:r w:rsidR="00C66BD8">
        <w:rPr>
          <w:rStyle w:val="SubtleEmphasis"/>
          <w:i w:val="0"/>
          <w:iCs w:val="0"/>
          <w:color w:val="auto"/>
        </w:rPr>
        <w:t>’</w:t>
      </w:r>
      <w:commentRangeStart w:id="96"/>
      <w:r w:rsidR="001B2C2D" w:rsidRPr="00CA3D96">
        <w:rPr>
          <w:rStyle w:val="SubtleEmphasis"/>
          <w:i w:val="0"/>
          <w:iCs w:val="0"/>
          <w:color w:val="auto"/>
        </w:rPr>
        <w:t xml:space="preserve"> R package</w:t>
      </w:r>
      <w:commentRangeEnd w:id="96"/>
      <w:r w:rsidR="00231474">
        <w:rPr>
          <w:rStyle w:val="CommentReference"/>
        </w:rPr>
        <w:commentReference w:id="96"/>
      </w:r>
      <w:r w:rsidR="00C66BD8">
        <w:rPr>
          <w:rStyle w:val="SubtleEmphasis"/>
          <w:i w:val="0"/>
          <w:iCs w:val="0"/>
          <w:color w:val="auto"/>
        </w:rPr>
        <w:t xml:space="preserve"> Version 1.0.1</w:t>
      </w:r>
      <w:r w:rsidR="0077466B" w:rsidRPr="00CA3D96">
        <w:rPr>
          <w:rStyle w:val="SubtleEmphasis"/>
          <w:i w:val="0"/>
          <w:iCs w:val="0"/>
          <w:color w:val="auto"/>
        </w:rPr>
        <w:t xml:space="preserve"> </w:t>
      </w:r>
      <w:r w:rsidR="0077466B" w:rsidRPr="00CA3D96">
        <w:rPr>
          <w:rStyle w:val="SubtleEmphasis"/>
          <w:i w:val="0"/>
          <w:iCs w:val="0"/>
          <w:color w:val="auto"/>
        </w:rPr>
        <w:fldChar w:fldCharType="begin" w:fldLock="1"/>
      </w:r>
      <w:r w:rsidR="00CB6880" w:rsidRPr="00CA3D96">
        <w:rPr>
          <w:rStyle w:val="SubtleEmphasis"/>
          <w:i w:val="0"/>
          <w:iCs w:val="0"/>
          <w:color w:val="auto"/>
        </w:rPr>
        <w:instrText>ADDIN CSL_CITATION {"citationItems":[{"id":"ITEM-1","itemData":{"author":[{"dropping-particle":"","family":"Orme","given":"C D L","non-dropping-particle":"","parse-names":false,"suffix":""}],"container-title":"Http://Caper.R-Forge.R-Project.Org/.","id":"ITEM-1","issued":{"date-parts":[["2012"]]},"page":"1-36","title":"The caper package: comparative analyses in phylogenetics and evolution in R. See http://caper.r-forge.r-project.org/.","type":"article-journal"},"uris":["http://www.mendeley.com/documents/?uuid=47ff0ad7-d609-46a9-97d8-c137944c04a1"]}],"mendeley":{"formattedCitation":"(Orme 2012)","plainTextFormattedCitation":"(Orme 2012)","previouslyFormattedCitation":"(Orme 2012)"},"properties":{"noteIndex":0},"schema":"https://github.com/citation-style-language/schema/raw/master/csl-citation.json"}</w:instrText>
      </w:r>
      <w:r w:rsidR="0077466B" w:rsidRPr="00CA3D96">
        <w:rPr>
          <w:rStyle w:val="SubtleEmphasis"/>
          <w:i w:val="0"/>
          <w:iCs w:val="0"/>
          <w:color w:val="auto"/>
        </w:rPr>
        <w:fldChar w:fldCharType="separate"/>
      </w:r>
      <w:r w:rsidR="0077466B" w:rsidRPr="00CA3D96">
        <w:rPr>
          <w:rStyle w:val="SubtleEmphasis"/>
          <w:i w:val="0"/>
          <w:iCs w:val="0"/>
          <w:noProof/>
          <w:color w:val="auto"/>
        </w:rPr>
        <w:t>(Orme 2012)</w:t>
      </w:r>
      <w:r w:rsidR="0077466B" w:rsidRPr="00CA3D96">
        <w:rPr>
          <w:rStyle w:val="SubtleEmphasis"/>
          <w:i w:val="0"/>
          <w:iCs w:val="0"/>
          <w:color w:val="auto"/>
        </w:rPr>
        <w:fldChar w:fldCharType="end"/>
      </w:r>
      <w:r w:rsidR="001B2C2D" w:rsidRPr="00CA3D96">
        <w:rPr>
          <w:rStyle w:val="SubtleEmphasis"/>
          <w:i w:val="0"/>
          <w:iCs w:val="0"/>
          <w:color w:val="auto"/>
        </w:rPr>
        <w:t>,</w:t>
      </w:r>
      <w:r w:rsidRPr="00CA3D96">
        <w:rPr>
          <w:rStyle w:val="SubtleEmphasis"/>
          <w:i w:val="0"/>
          <w:iCs w:val="0"/>
          <w:color w:val="auto"/>
        </w:rPr>
        <w:t xml:space="preserve"> to assess the effects </w:t>
      </w:r>
      <w:r w:rsidR="007A5F02" w:rsidRPr="00CA3D96">
        <w:rPr>
          <w:rStyle w:val="SubtleEmphasis"/>
          <w:i w:val="0"/>
          <w:iCs w:val="0"/>
          <w:color w:val="auto"/>
        </w:rPr>
        <w:t>of</w:t>
      </w:r>
      <w:r w:rsidRPr="00CA3D96">
        <w:rPr>
          <w:rStyle w:val="SubtleEmphasis"/>
          <w:i w:val="0"/>
          <w:iCs w:val="0"/>
          <w:color w:val="auto"/>
        </w:rPr>
        <w:t xml:space="preserve"> </w:t>
      </w:r>
      <w:r w:rsidR="0037225B">
        <w:rPr>
          <w:rStyle w:val="SubtleEmphasis"/>
          <w:i w:val="0"/>
          <w:iCs w:val="0"/>
          <w:color w:val="auto"/>
        </w:rPr>
        <w:t>ecological characteristics</w:t>
      </w:r>
      <w:r w:rsidR="0037225B" w:rsidRPr="00CA3D96">
        <w:rPr>
          <w:rStyle w:val="SubtleEmphasis"/>
          <w:i w:val="0"/>
          <w:iCs w:val="0"/>
          <w:color w:val="auto"/>
        </w:rPr>
        <w:t xml:space="preserve"> </w:t>
      </w:r>
      <w:r w:rsidRPr="00CA3D96">
        <w:rPr>
          <w:rStyle w:val="SubtleEmphasis"/>
          <w:i w:val="0"/>
          <w:iCs w:val="0"/>
          <w:color w:val="auto"/>
        </w:rPr>
        <w:t xml:space="preserve">on species </w:t>
      </w:r>
      <w:r w:rsidR="000B4891">
        <w:rPr>
          <w:rStyle w:val="SubtleEmphasis"/>
          <w:i w:val="0"/>
          <w:iCs w:val="0"/>
          <w:color w:val="auto"/>
        </w:rPr>
        <w:t xml:space="preserve">estimated </w:t>
      </w:r>
      <w:r w:rsidR="007A5F02" w:rsidRPr="00CA3D96">
        <w:rPr>
          <w:rStyle w:val="SubtleEmphasis"/>
          <w:i w:val="0"/>
          <w:iCs w:val="0"/>
          <w:color w:val="auto"/>
        </w:rPr>
        <w:t xml:space="preserve">sensitivity </w:t>
      </w:r>
      <w:r w:rsidR="007A5F02" w:rsidRPr="00CA3D96">
        <w:rPr>
          <w:rStyle w:val="SubtleEmphasis"/>
          <w:i w:val="0"/>
          <w:iCs w:val="0"/>
          <w:color w:val="auto"/>
        </w:rPr>
        <w:lastRenderedPageBreak/>
        <w:t>to climate change</w:t>
      </w:r>
      <w:r w:rsidR="00555F23">
        <w:rPr>
          <w:rStyle w:val="SubtleEmphasis"/>
          <w:i w:val="0"/>
          <w:iCs w:val="0"/>
          <w:color w:val="auto"/>
        </w:rPr>
        <w:t>, while</w:t>
      </w:r>
      <w:r w:rsidRPr="00CA3D96">
        <w:rPr>
          <w:rStyle w:val="SubtleEmphasis"/>
          <w:i w:val="0"/>
          <w:iCs w:val="0"/>
          <w:color w:val="auto"/>
        </w:rPr>
        <w:t xml:space="preserve"> control</w:t>
      </w:r>
      <w:r w:rsidR="00555F23">
        <w:rPr>
          <w:rStyle w:val="SubtleEmphasis"/>
          <w:i w:val="0"/>
          <w:iCs w:val="0"/>
          <w:color w:val="auto"/>
        </w:rPr>
        <w:t>ling</w:t>
      </w:r>
      <w:r w:rsidRPr="00CA3D96">
        <w:rPr>
          <w:rStyle w:val="SubtleEmphasis"/>
          <w:i w:val="0"/>
          <w:iCs w:val="0"/>
          <w:color w:val="auto"/>
        </w:rPr>
        <w:t xml:space="preserve"> for phylogenetic relationships among species. </w:t>
      </w:r>
      <w:commentRangeStart w:id="97"/>
      <w:r w:rsidR="00CD72EE" w:rsidRPr="00CA3D96">
        <w:rPr>
          <w:rStyle w:val="SubtleEmphasis"/>
          <w:i w:val="0"/>
          <w:iCs w:val="0"/>
          <w:color w:val="auto"/>
        </w:rPr>
        <w:t xml:space="preserve">We combined the </w:t>
      </w:r>
      <w:r w:rsidR="00C85E5D">
        <w:rPr>
          <w:rStyle w:val="SubtleEmphasis"/>
          <w:i w:val="0"/>
          <w:iCs w:val="0"/>
          <w:color w:val="auto"/>
        </w:rPr>
        <w:t>ecological characteristics</w:t>
      </w:r>
      <w:r w:rsidR="00CD72EE" w:rsidRPr="00CA3D96">
        <w:rPr>
          <w:rStyle w:val="SubtleEmphasis"/>
          <w:i w:val="0"/>
          <w:iCs w:val="0"/>
          <w:color w:val="auto"/>
        </w:rPr>
        <w:t xml:space="preserve"> and the phylogenies</w:t>
      </w:r>
      <w:commentRangeEnd w:id="97"/>
      <w:r w:rsidR="00C85E5D">
        <w:rPr>
          <w:rStyle w:val="CommentReference"/>
        </w:rPr>
        <w:commentReference w:id="97"/>
      </w:r>
      <w:r w:rsidR="005D3760">
        <w:rPr>
          <w:rStyle w:val="SubtleEmphasis"/>
          <w:i w:val="0"/>
          <w:iCs w:val="0"/>
          <w:color w:val="auto"/>
        </w:rPr>
        <w:t xml:space="preserve"> using</w:t>
      </w:r>
      <w:r w:rsidR="00BD4409">
        <w:rPr>
          <w:rStyle w:val="SubtleEmphasis"/>
          <w:i w:val="0"/>
          <w:iCs w:val="0"/>
          <w:color w:val="auto"/>
        </w:rPr>
        <w:t xml:space="preserve"> the</w:t>
      </w:r>
      <w:r w:rsidR="008E181F">
        <w:rPr>
          <w:rStyle w:val="SubtleEmphasis"/>
          <w:i w:val="0"/>
          <w:iCs w:val="0"/>
          <w:color w:val="auto"/>
        </w:rPr>
        <w:t xml:space="preserve"> ‘</w:t>
      </w:r>
      <w:proofErr w:type="spellStart"/>
      <w:r w:rsidR="008E181F">
        <w:rPr>
          <w:rStyle w:val="SubtleEmphasis"/>
          <w:i w:val="0"/>
          <w:iCs w:val="0"/>
          <w:color w:val="auto"/>
        </w:rPr>
        <w:t>comparative.data</w:t>
      </w:r>
      <w:proofErr w:type="spellEnd"/>
      <w:r w:rsidR="008E181F">
        <w:rPr>
          <w:rStyle w:val="SubtleEmphasis"/>
          <w:i w:val="0"/>
          <w:iCs w:val="0"/>
          <w:color w:val="auto"/>
        </w:rPr>
        <w:t>’</w:t>
      </w:r>
      <w:r w:rsidR="00922366">
        <w:rPr>
          <w:rStyle w:val="SubtleEmphasis"/>
          <w:i w:val="0"/>
          <w:iCs w:val="0"/>
          <w:color w:val="auto"/>
        </w:rPr>
        <w:t xml:space="preserve"> function</w:t>
      </w:r>
      <w:r w:rsidR="00BD4409">
        <w:rPr>
          <w:rStyle w:val="SubtleEmphasis"/>
          <w:i w:val="0"/>
          <w:iCs w:val="0"/>
          <w:color w:val="auto"/>
        </w:rPr>
        <w:t xml:space="preserve"> from the ‘caper’ package</w:t>
      </w:r>
      <w:r w:rsidR="00EB5B06" w:rsidRPr="00CA3D96">
        <w:rPr>
          <w:rStyle w:val="SubtleEmphasis"/>
          <w:i w:val="0"/>
          <w:iCs w:val="0"/>
          <w:color w:val="auto"/>
        </w:rPr>
        <w:t>,</w:t>
      </w:r>
      <w:r w:rsidR="00CD72EE" w:rsidRPr="00CA3D96">
        <w:rPr>
          <w:rStyle w:val="SubtleEmphasis"/>
          <w:i w:val="0"/>
          <w:iCs w:val="0"/>
          <w:color w:val="auto"/>
        </w:rPr>
        <w:t xml:space="preserve"> and </w:t>
      </w:r>
      <w:r w:rsidR="00DE4651">
        <w:rPr>
          <w:rStyle w:val="SubtleEmphasis"/>
          <w:i w:val="0"/>
          <w:iCs w:val="0"/>
          <w:color w:val="auto"/>
        </w:rPr>
        <w:t>then</w:t>
      </w:r>
      <w:r w:rsidR="00DE4651" w:rsidRPr="00CA3D96">
        <w:rPr>
          <w:rStyle w:val="SubtleEmphasis"/>
          <w:i w:val="0"/>
          <w:iCs w:val="0"/>
          <w:color w:val="auto"/>
        </w:rPr>
        <w:t xml:space="preserve"> </w:t>
      </w:r>
      <w:r w:rsidRPr="00CA3D96">
        <w:rPr>
          <w:rStyle w:val="SubtleEmphasis"/>
          <w:i w:val="0"/>
          <w:iCs w:val="0"/>
          <w:color w:val="auto"/>
        </w:rPr>
        <w:t xml:space="preserve">built </w:t>
      </w:r>
      <w:r w:rsidR="00DE4651">
        <w:rPr>
          <w:rStyle w:val="SubtleEmphasis"/>
          <w:i w:val="0"/>
          <w:iCs w:val="0"/>
          <w:color w:val="auto"/>
        </w:rPr>
        <w:t>c</w:t>
      </w:r>
      <w:r w:rsidRPr="00CA3D96">
        <w:rPr>
          <w:rStyle w:val="SubtleEmphasis"/>
          <w:i w:val="0"/>
          <w:iCs w:val="0"/>
          <w:color w:val="auto"/>
        </w:rPr>
        <w:t>lass-specific models</w:t>
      </w:r>
      <w:r w:rsidR="00775832" w:rsidRPr="00CA3D96">
        <w:rPr>
          <w:rStyle w:val="SubtleEmphasis"/>
          <w:i w:val="0"/>
          <w:iCs w:val="0"/>
          <w:color w:val="auto"/>
        </w:rPr>
        <w:t xml:space="preserve"> </w:t>
      </w:r>
      <w:r w:rsidR="00941C0F">
        <w:rPr>
          <w:rStyle w:val="SubtleEmphasis"/>
          <w:i w:val="0"/>
          <w:iCs w:val="0"/>
          <w:color w:val="auto"/>
        </w:rPr>
        <w:t>to explain climate-change sensitivity with</w:t>
      </w:r>
      <w:r w:rsidR="00941C0F" w:rsidRPr="00CA3D96">
        <w:rPr>
          <w:rStyle w:val="SubtleEmphasis"/>
          <w:i w:val="0"/>
          <w:iCs w:val="0"/>
          <w:color w:val="auto"/>
        </w:rPr>
        <w:t xml:space="preserve"> </w:t>
      </w:r>
      <w:r w:rsidR="00941C0F">
        <w:rPr>
          <w:rStyle w:val="SubtleEmphasis"/>
          <w:i w:val="0"/>
          <w:iCs w:val="0"/>
          <w:color w:val="auto"/>
        </w:rPr>
        <w:t xml:space="preserve">the </w:t>
      </w:r>
      <w:r w:rsidR="00271F27">
        <w:rPr>
          <w:rStyle w:val="SubtleEmphasis"/>
          <w:i w:val="0"/>
          <w:iCs w:val="0"/>
          <w:color w:val="auto"/>
        </w:rPr>
        <w:t>ecological characteristics</w:t>
      </w:r>
      <w:r w:rsidR="001B2C2D" w:rsidRPr="00CA3D96">
        <w:rPr>
          <w:rStyle w:val="SubtleEmphasis"/>
          <w:i w:val="0"/>
          <w:iCs w:val="0"/>
          <w:color w:val="auto"/>
        </w:rPr>
        <w:t xml:space="preserve"> (Figure 1</w:t>
      </w:r>
      <w:r w:rsidR="00EB5B06" w:rsidRPr="00CA3D96">
        <w:rPr>
          <w:rStyle w:val="SubtleEmphasis"/>
          <w:i w:val="0"/>
          <w:iCs w:val="0"/>
          <w:color w:val="auto"/>
        </w:rPr>
        <w:t>c</w:t>
      </w:r>
      <w:r w:rsidR="001B2C2D" w:rsidRPr="00CA3D96">
        <w:rPr>
          <w:rStyle w:val="SubtleEmphasis"/>
          <w:i w:val="0"/>
          <w:iCs w:val="0"/>
          <w:color w:val="auto"/>
        </w:rPr>
        <w:t>).</w:t>
      </w:r>
      <w:r w:rsidR="00775832" w:rsidRPr="00CA3D96">
        <w:rPr>
          <w:rStyle w:val="SubtleEmphasis"/>
          <w:i w:val="0"/>
          <w:iCs w:val="0"/>
          <w:color w:val="auto"/>
        </w:rPr>
        <w:t xml:space="preserve"> Before fitting the models, we checked for multicollinearity </w:t>
      </w:r>
      <w:r w:rsidR="002152C8" w:rsidRPr="00CA3D96">
        <w:rPr>
          <w:rStyle w:val="SubtleEmphasis"/>
          <w:i w:val="0"/>
          <w:iCs w:val="0"/>
          <w:color w:val="auto"/>
        </w:rPr>
        <w:t>among the predictors</w:t>
      </w:r>
      <w:r w:rsidR="00EB5B06" w:rsidRPr="00CA3D96">
        <w:rPr>
          <w:rStyle w:val="SubtleEmphasis"/>
          <w:i w:val="0"/>
          <w:iCs w:val="0"/>
          <w:color w:val="auto"/>
        </w:rPr>
        <w:t xml:space="preserve"> using GVIF</w:t>
      </w:r>
      <w:r w:rsidR="00E31773">
        <w:rPr>
          <w:rStyle w:val="SubtleEmphasis"/>
          <w:i w:val="0"/>
          <w:iCs w:val="0"/>
          <w:color w:val="auto"/>
        </w:rPr>
        <w:t xml:space="preserve"> scores</w:t>
      </w:r>
      <w:r w:rsidR="002152C8" w:rsidRPr="00CA3D96">
        <w:rPr>
          <w:rStyle w:val="SubtleEmphasis"/>
          <w:i w:val="0"/>
          <w:iCs w:val="0"/>
          <w:color w:val="auto"/>
        </w:rPr>
        <w:t xml:space="preserve">. Across all </w:t>
      </w:r>
      <w:r w:rsidR="00DE259D">
        <w:rPr>
          <w:rStyle w:val="SubtleEmphasis"/>
          <w:i w:val="0"/>
          <w:iCs w:val="0"/>
          <w:color w:val="auto"/>
        </w:rPr>
        <w:t>c</w:t>
      </w:r>
      <w:r w:rsidR="002152C8" w:rsidRPr="00CA3D96">
        <w:rPr>
          <w:rStyle w:val="SubtleEmphasis"/>
          <w:i w:val="0"/>
          <w:iCs w:val="0"/>
          <w:color w:val="auto"/>
        </w:rPr>
        <w:t xml:space="preserve">lasses, the models included </w:t>
      </w:r>
      <w:r w:rsidR="00A4252A" w:rsidRPr="00CA3D96">
        <w:rPr>
          <w:rStyle w:val="SubtleEmphasis"/>
          <w:i w:val="0"/>
          <w:iCs w:val="0"/>
          <w:color w:val="auto"/>
        </w:rPr>
        <w:t xml:space="preserve">all </w:t>
      </w:r>
      <w:r w:rsidR="00BF055C">
        <w:rPr>
          <w:rStyle w:val="SubtleEmphasis"/>
          <w:i w:val="0"/>
          <w:iCs w:val="0"/>
          <w:color w:val="auto"/>
        </w:rPr>
        <w:t>the</w:t>
      </w:r>
      <w:r w:rsidR="00A4252A" w:rsidRPr="00CA3D96">
        <w:rPr>
          <w:rStyle w:val="SubtleEmphasis"/>
          <w:i w:val="0"/>
          <w:iCs w:val="0"/>
          <w:color w:val="auto"/>
        </w:rPr>
        <w:t xml:space="preserve"> main effects of</w:t>
      </w:r>
      <w:r w:rsidR="002152C8" w:rsidRPr="00CA3D96">
        <w:rPr>
          <w:rStyle w:val="SubtleEmphasis"/>
          <w:i w:val="0"/>
          <w:iCs w:val="0"/>
          <w:color w:val="auto"/>
        </w:rPr>
        <w:t xml:space="preserve"> the </w:t>
      </w:r>
      <w:r w:rsidR="00FA599B">
        <w:rPr>
          <w:rStyle w:val="SubtleEmphasis"/>
          <w:i w:val="0"/>
          <w:iCs w:val="0"/>
          <w:color w:val="auto"/>
        </w:rPr>
        <w:t>ecological characteristics</w:t>
      </w:r>
      <w:r w:rsidR="002152C8" w:rsidRPr="00CA3D96">
        <w:rPr>
          <w:rStyle w:val="SubtleEmphasis"/>
          <w:i w:val="0"/>
          <w:iCs w:val="0"/>
          <w:color w:val="auto"/>
        </w:rPr>
        <w:t xml:space="preserve">, except for amphibians, </w:t>
      </w:r>
      <w:r w:rsidR="00DE259D">
        <w:rPr>
          <w:rStyle w:val="SubtleEmphasis"/>
          <w:i w:val="0"/>
          <w:iCs w:val="0"/>
          <w:color w:val="auto"/>
        </w:rPr>
        <w:t xml:space="preserve">for which </w:t>
      </w:r>
      <w:r w:rsidR="002152C8" w:rsidRPr="00CA3D96">
        <w:rPr>
          <w:rStyle w:val="SubtleEmphasis"/>
          <w:i w:val="0"/>
          <w:iCs w:val="0"/>
          <w:color w:val="auto"/>
        </w:rPr>
        <w:t>we dropped diet breadth</w:t>
      </w:r>
      <w:r w:rsidR="00BF055C">
        <w:rPr>
          <w:rStyle w:val="SubtleEmphasis"/>
          <w:i w:val="0"/>
          <w:iCs w:val="0"/>
          <w:color w:val="auto"/>
        </w:rPr>
        <w:t xml:space="preserve"> (</w:t>
      </w:r>
      <w:r w:rsidR="00582184">
        <w:rPr>
          <w:rStyle w:val="SubtleEmphasis"/>
          <w:i w:val="0"/>
          <w:iCs w:val="0"/>
          <w:color w:val="auto"/>
        </w:rPr>
        <w:t>which was</w:t>
      </w:r>
      <w:r w:rsidR="002152C8" w:rsidRPr="00CA3D96">
        <w:rPr>
          <w:rStyle w:val="SubtleEmphasis"/>
          <w:i w:val="0"/>
          <w:iCs w:val="0"/>
          <w:color w:val="auto"/>
        </w:rPr>
        <w:t xml:space="preserve"> </w:t>
      </w:r>
      <w:r w:rsidR="00582184">
        <w:rPr>
          <w:rStyle w:val="SubtleEmphasis"/>
          <w:i w:val="0"/>
          <w:iCs w:val="0"/>
          <w:color w:val="auto"/>
        </w:rPr>
        <w:t xml:space="preserve">strongly </w:t>
      </w:r>
      <w:r w:rsidR="002152C8" w:rsidRPr="00CA3D96">
        <w:rPr>
          <w:rStyle w:val="SubtleEmphasis"/>
          <w:i w:val="0"/>
          <w:iCs w:val="0"/>
          <w:color w:val="auto"/>
        </w:rPr>
        <w:t>collinear with diet</w:t>
      </w:r>
      <w:r w:rsidR="005A7003">
        <w:rPr>
          <w:rStyle w:val="SubtleEmphasis"/>
          <w:i w:val="0"/>
          <w:iCs w:val="0"/>
          <w:color w:val="auto"/>
        </w:rPr>
        <w:t>;</w:t>
      </w:r>
      <w:r w:rsidR="00BF055C">
        <w:rPr>
          <w:rStyle w:val="SubtleEmphasis"/>
          <w:i w:val="0"/>
          <w:iCs w:val="0"/>
          <w:color w:val="auto"/>
        </w:rPr>
        <w:t xml:space="preserve"> </w:t>
      </w:r>
      <w:r w:rsidR="008A3540" w:rsidRPr="00CA3D96">
        <w:rPr>
          <w:rStyle w:val="SubtleEmphasis"/>
          <w:i w:val="0"/>
          <w:iCs w:val="0"/>
          <w:color w:val="auto"/>
        </w:rPr>
        <w:t>T</w:t>
      </w:r>
      <w:r w:rsidR="002152C8" w:rsidRPr="00CA3D96">
        <w:rPr>
          <w:rStyle w:val="SubtleEmphasis"/>
          <w:i w:val="0"/>
          <w:iCs w:val="0"/>
          <w:color w:val="auto"/>
        </w:rPr>
        <w:t>able</w:t>
      </w:r>
      <w:r w:rsidR="005F3435" w:rsidRPr="00986746">
        <w:rPr>
          <w:rStyle w:val="SubtleEmphasis"/>
          <w:i w:val="0"/>
          <w:iCs w:val="0"/>
          <w:color w:val="auto"/>
        </w:rPr>
        <w:t>s</w:t>
      </w:r>
      <w:r w:rsidR="002152C8" w:rsidRPr="00986746">
        <w:rPr>
          <w:rStyle w:val="SubtleEmphasis"/>
          <w:i w:val="0"/>
          <w:iCs w:val="0"/>
          <w:color w:val="auto"/>
        </w:rPr>
        <w:t xml:space="preserve"> </w:t>
      </w:r>
      <w:r w:rsidR="00A3360E" w:rsidRPr="00986746">
        <w:rPr>
          <w:rStyle w:val="SubtleEmphasis"/>
          <w:i w:val="0"/>
          <w:iCs w:val="0"/>
          <w:color w:val="auto"/>
        </w:rPr>
        <w:t>S</w:t>
      </w:r>
      <w:r w:rsidR="00A3360E">
        <w:rPr>
          <w:rStyle w:val="SubtleEmphasis"/>
          <w:i w:val="0"/>
          <w:iCs w:val="0"/>
          <w:color w:val="auto"/>
        </w:rPr>
        <w:t>9</w:t>
      </w:r>
      <w:r w:rsidR="005F3435" w:rsidRPr="00986746">
        <w:rPr>
          <w:rStyle w:val="SubtleEmphasis"/>
          <w:i w:val="0"/>
          <w:iCs w:val="0"/>
          <w:color w:val="auto"/>
        </w:rPr>
        <w:t>-</w:t>
      </w:r>
      <w:r w:rsidR="00A3360E" w:rsidRPr="00986746">
        <w:rPr>
          <w:rStyle w:val="SubtleEmphasis"/>
          <w:i w:val="0"/>
          <w:iCs w:val="0"/>
          <w:color w:val="auto"/>
        </w:rPr>
        <w:t>1</w:t>
      </w:r>
      <w:r w:rsidR="00A3360E">
        <w:rPr>
          <w:rStyle w:val="SubtleEmphasis"/>
          <w:i w:val="0"/>
          <w:iCs w:val="0"/>
          <w:color w:val="auto"/>
        </w:rPr>
        <w:t>3</w:t>
      </w:r>
      <w:r w:rsidR="002152C8" w:rsidRPr="00CA3D96">
        <w:rPr>
          <w:rStyle w:val="SubtleEmphasis"/>
          <w:i w:val="0"/>
          <w:iCs w:val="0"/>
          <w:color w:val="auto"/>
        </w:rPr>
        <w:t xml:space="preserve">). </w:t>
      </w:r>
      <w:commentRangeStart w:id="98"/>
      <w:r w:rsidR="002152C8" w:rsidRPr="00CA3D96">
        <w:rPr>
          <w:rStyle w:val="SubtleEmphasis"/>
          <w:i w:val="0"/>
          <w:iCs w:val="0"/>
          <w:color w:val="auto"/>
        </w:rPr>
        <w:t xml:space="preserve">For the continuous predictors, we fitted </w:t>
      </w:r>
      <w:r w:rsidR="00641A83" w:rsidRPr="00CA3D96">
        <w:rPr>
          <w:rStyle w:val="SubtleEmphasis"/>
          <w:i w:val="0"/>
          <w:iCs w:val="0"/>
          <w:color w:val="auto"/>
        </w:rPr>
        <w:t>third</w:t>
      </w:r>
      <w:r w:rsidR="00B65E4B">
        <w:rPr>
          <w:rStyle w:val="SubtleEmphasis"/>
          <w:i w:val="0"/>
          <w:iCs w:val="0"/>
          <w:color w:val="auto"/>
        </w:rPr>
        <w:t>-</w:t>
      </w:r>
      <w:r w:rsidR="00641A83" w:rsidRPr="00CA3D96">
        <w:rPr>
          <w:rStyle w:val="SubtleEmphasis"/>
          <w:i w:val="0"/>
          <w:iCs w:val="0"/>
          <w:color w:val="auto"/>
        </w:rPr>
        <w:t>order polynomials</w:t>
      </w:r>
      <w:r w:rsidR="00453219" w:rsidRPr="00CA3D96">
        <w:rPr>
          <w:rStyle w:val="SubtleEmphasis"/>
          <w:i w:val="0"/>
          <w:iCs w:val="0"/>
          <w:color w:val="auto"/>
        </w:rPr>
        <w:t xml:space="preserve"> to allow for non-linearity of the responses</w:t>
      </w:r>
      <w:commentRangeEnd w:id="98"/>
      <w:r w:rsidR="00C92CA0">
        <w:rPr>
          <w:rStyle w:val="CommentReference"/>
        </w:rPr>
        <w:commentReference w:id="98"/>
      </w:r>
      <w:r w:rsidR="00A3360E">
        <w:rPr>
          <w:rStyle w:val="SubtleEmphasis"/>
          <w:i w:val="0"/>
          <w:iCs w:val="0"/>
          <w:color w:val="auto"/>
        </w:rPr>
        <w:t xml:space="preserve"> (</w:t>
      </w:r>
      <w:r w:rsidR="00732BA4">
        <w:rPr>
          <w:rStyle w:val="SubtleEmphasis"/>
          <w:i w:val="0"/>
          <w:iCs w:val="0"/>
          <w:color w:val="auto"/>
        </w:rPr>
        <w:t xml:space="preserve">we included third order polynomials for the climate-change sensitivity models but not for the land-use models because </w:t>
      </w:r>
      <w:r w:rsidR="00B37172">
        <w:rPr>
          <w:rStyle w:val="SubtleEmphasis"/>
          <w:i w:val="0"/>
          <w:iCs w:val="0"/>
          <w:color w:val="auto"/>
        </w:rPr>
        <w:t>the PGL</w:t>
      </w:r>
      <w:r w:rsidR="00C43E65">
        <w:rPr>
          <w:rStyle w:val="SubtleEmphasis"/>
          <w:i w:val="0"/>
          <w:iCs w:val="0"/>
          <w:color w:val="auto"/>
        </w:rPr>
        <w:t>S</w:t>
      </w:r>
      <w:r w:rsidR="00B37172">
        <w:rPr>
          <w:rStyle w:val="SubtleEmphasis"/>
          <w:i w:val="0"/>
          <w:iCs w:val="0"/>
          <w:color w:val="auto"/>
        </w:rPr>
        <w:t xml:space="preserve"> model </w:t>
      </w:r>
      <w:r w:rsidR="00C6401C">
        <w:rPr>
          <w:rStyle w:val="SubtleEmphasis"/>
          <w:i w:val="0"/>
          <w:iCs w:val="0"/>
          <w:color w:val="auto"/>
        </w:rPr>
        <w:t xml:space="preserve">had a simpler </w:t>
      </w:r>
      <w:r w:rsidR="00B37172">
        <w:rPr>
          <w:rStyle w:val="SubtleEmphasis"/>
          <w:i w:val="0"/>
          <w:iCs w:val="0"/>
          <w:color w:val="auto"/>
        </w:rPr>
        <w:t xml:space="preserve">structure </w:t>
      </w:r>
      <w:r w:rsidR="00C43E65">
        <w:rPr>
          <w:rStyle w:val="SubtleEmphasis"/>
          <w:i w:val="0"/>
          <w:iCs w:val="0"/>
          <w:color w:val="auto"/>
        </w:rPr>
        <w:t>than the land-use models</w:t>
      </w:r>
      <w:r w:rsidR="00B37172">
        <w:rPr>
          <w:rStyle w:val="SubtleEmphasis"/>
          <w:i w:val="0"/>
          <w:iCs w:val="0"/>
          <w:color w:val="auto"/>
        </w:rPr>
        <w:t>,</w:t>
      </w:r>
      <w:r w:rsidR="00C43E65">
        <w:rPr>
          <w:rStyle w:val="SubtleEmphasis"/>
          <w:i w:val="0"/>
          <w:iCs w:val="0"/>
          <w:color w:val="auto"/>
        </w:rPr>
        <w:t xml:space="preserve"> </w:t>
      </w:r>
      <w:r w:rsidR="00F3730D">
        <w:rPr>
          <w:rStyle w:val="SubtleEmphasis"/>
          <w:i w:val="0"/>
          <w:iCs w:val="0"/>
          <w:color w:val="auto"/>
        </w:rPr>
        <w:t xml:space="preserve">and </w:t>
      </w:r>
      <w:r w:rsidR="00C43E65">
        <w:rPr>
          <w:rStyle w:val="SubtleEmphasis"/>
          <w:i w:val="0"/>
          <w:iCs w:val="0"/>
          <w:color w:val="auto"/>
        </w:rPr>
        <w:t>were less computationally intensive</w:t>
      </w:r>
      <w:r w:rsidR="006D7CC2">
        <w:rPr>
          <w:rStyle w:val="SubtleEmphasis"/>
          <w:i w:val="0"/>
          <w:iCs w:val="0"/>
          <w:color w:val="auto"/>
        </w:rPr>
        <w:t>,</w:t>
      </w:r>
      <w:r w:rsidR="00532A73">
        <w:rPr>
          <w:rStyle w:val="SubtleEmphasis"/>
          <w:i w:val="0"/>
          <w:iCs w:val="0"/>
          <w:color w:val="auto"/>
        </w:rPr>
        <w:t xml:space="preserve"> and </w:t>
      </w:r>
      <w:r w:rsidR="006D7CC2">
        <w:rPr>
          <w:rStyle w:val="SubtleEmphasis"/>
          <w:i w:val="0"/>
          <w:iCs w:val="0"/>
          <w:color w:val="auto"/>
        </w:rPr>
        <w:t xml:space="preserve">because </w:t>
      </w:r>
      <w:r w:rsidR="00841F74">
        <w:rPr>
          <w:rStyle w:val="SubtleEmphasis"/>
          <w:i w:val="0"/>
          <w:iCs w:val="0"/>
          <w:color w:val="auto"/>
        </w:rPr>
        <w:t xml:space="preserve">the number of estimated parameters was </w:t>
      </w:r>
      <w:r w:rsidR="009B5A0E">
        <w:rPr>
          <w:rStyle w:val="SubtleEmphasis"/>
          <w:i w:val="0"/>
          <w:iCs w:val="0"/>
          <w:color w:val="auto"/>
        </w:rPr>
        <w:t xml:space="preserve">already </w:t>
      </w:r>
      <w:r w:rsidR="00266D29">
        <w:rPr>
          <w:rStyle w:val="SubtleEmphasis"/>
          <w:i w:val="0"/>
          <w:iCs w:val="0"/>
          <w:color w:val="auto"/>
        </w:rPr>
        <w:t xml:space="preserve">high for the land-use models without </w:t>
      </w:r>
      <w:r w:rsidR="00532A73">
        <w:rPr>
          <w:rStyle w:val="SubtleEmphasis"/>
          <w:i w:val="0"/>
          <w:iCs w:val="0"/>
          <w:color w:val="auto"/>
        </w:rPr>
        <w:t xml:space="preserve">allowing for </w:t>
      </w:r>
      <w:r w:rsidR="00266D29">
        <w:rPr>
          <w:rStyle w:val="SubtleEmphasis"/>
          <w:i w:val="0"/>
          <w:iCs w:val="0"/>
          <w:color w:val="auto"/>
        </w:rPr>
        <w:t>third-order polynomials</w:t>
      </w:r>
      <w:r w:rsidR="00A3360E">
        <w:rPr>
          <w:rStyle w:val="SubtleEmphasis"/>
          <w:i w:val="0"/>
          <w:iCs w:val="0"/>
          <w:color w:val="auto"/>
        </w:rPr>
        <w:t>).</w:t>
      </w:r>
      <w:r w:rsidR="00641A83" w:rsidRPr="00CA3D96">
        <w:rPr>
          <w:rStyle w:val="SubtleEmphasis"/>
          <w:i w:val="0"/>
          <w:iCs w:val="0"/>
          <w:color w:val="auto"/>
        </w:rPr>
        <w:t xml:space="preserve"> </w:t>
      </w:r>
      <w:r w:rsidR="00C85F00">
        <w:rPr>
          <w:rStyle w:val="SubtleEmphasis"/>
          <w:i w:val="0"/>
          <w:iCs w:val="0"/>
          <w:color w:val="auto"/>
        </w:rPr>
        <w:t>As such, t</w:t>
      </w:r>
      <w:r w:rsidR="00641A83" w:rsidRPr="00CA3D96">
        <w:rPr>
          <w:rStyle w:val="SubtleEmphasis"/>
          <w:i w:val="0"/>
          <w:iCs w:val="0"/>
          <w:color w:val="auto"/>
        </w:rPr>
        <w:t xml:space="preserve">he </w:t>
      </w:r>
      <w:r w:rsidR="006C70DB" w:rsidRPr="00CA3D96">
        <w:rPr>
          <w:rStyle w:val="SubtleEmphasis"/>
          <w:i w:val="0"/>
          <w:iCs w:val="0"/>
          <w:color w:val="auto"/>
        </w:rPr>
        <w:t xml:space="preserve">general form of the </w:t>
      </w:r>
      <w:r w:rsidR="00C85F00">
        <w:rPr>
          <w:rStyle w:val="SubtleEmphasis"/>
          <w:i w:val="0"/>
          <w:iCs w:val="0"/>
          <w:color w:val="auto"/>
        </w:rPr>
        <w:t xml:space="preserve">PGLS </w:t>
      </w:r>
      <w:r w:rsidR="006C70DB" w:rsidRPr="00CA3D96">
        <w:rPr>
          <w:rStyle w:val="SubtleEmphasis"/>
          <w:i w:val="0"/>
          <w:iCs w:val="0"/>
          <w:color w:val="auto"/>
        </w:rPr>
        <w:t>models</w:t>
      </w:r>
      <w:r w:rsidR="00641A83" w:rsidRPr="00CA3D96">
        <w:rPr>
          <w:rStyle w:val="SubtleEmphasis"/>
          <w:i w:val="0"/>
          <w:iCs w:val="0"/>
          <w:color w:val="auto"/>
        </w:rPr>
        <w:t xml:space="preserve"> </w:t>
      </w:r>
      <w:r w:rsidR="006C70DB" w:rsidRPr="00CA3D96">
        <w:rPr>
          <w:rStyle w:val="SubtleEmphasis"/>
          <w:i w:val="0"/>
          <w:iCs w:val="0"/>
          <w:color w:val="auto"/>
        </w:rPr>
        <w:t>was</w:t>
      </w:r>
      <w:r w:rsidR="00641A83" w:rsidRPr="00CA3D96">
        <w:rPr>
          <w:rStyle w:val="SubtleEmphasis"/>
          <w:i w:val="0"/>
          <w:iCs w:val="0"/>
          <w:color w:val="auto"/>
        </w:rPr>
        <w:t xml:space="preserve">: </w:t>
      </w:r>
    </w:p>
    <w:p w14:paraId="37FA97F2" w14:textId="4521C49A" w:rsidR="00DC6AC4" w:rsidRPr="00FE6AFC" w:rsidRDefault="00624386" w:rsidP="00104A0F">
      <w:pPr>
        <w:shd w:val="clear" w:color="auto" w:fill="E7E6E6" w:themeFill="background2"/>
        <w:rPr>
          <w:rStyle w:val="SubtleEmphasis"/>
          <w:rFonts w:cstheme="minorHAnsi"/>
          <w:i w:val="0"/>
          <w:iCs w:val="0"/>
          <w:color w:val="auto"/>
        </w:rPr>
      </w:pPr>
      <m:oMath>
        <m:sSub>
          <m:sSubPr>
            <m:ctrlPr>
              <w:rPr>
                <w:rStyle w:val="SubtleEmphasis"/>
                <w:rFonts w:ascii="Cambria Math" w:hAnsi="Cambria Math" w:cstheme="minorHAnsi"/>
                <w:i w:val="0"/>
                <w:iCs w:val="0"/>
                <w:color w:val="auto"/>
              </w:rPr>
            </m:ctrlPr>
          </m:sSubPr>
          <m:e>
            <m:r>
              <m:rPr>
                <m:sty m:val="p"/>
              </m:rPr>
              <w:rPr>
                <w:rStyle w:val="SubtleEmphasis"/>
                <w:rFonts w:ascii="Cambria Math" w:hAnsi="Cambria Math" w:cstheme="minorHAnsi"/>
                <w:color w:val="auto"/>
              </w:rPr>
              <m:t>log</m:t>
            </m:r>
          </m:e>
          <m:sub>
            <m:r>
              <m:rPr>
                <m:sty m:val="p"/>
              </m:rPr>
              <w:rPr>
                <w:rStyle w:val="SubtleEmphasis"/>
                <w:rFonts w:ascii="Cambria Math" w:hAnsi="Cambria Math" w:cstheme="minorHAnsi"/>
                <w:color w:val="auto"/>
              </w:rPr>
              <m:t>10</m:t>
            </m:r>
          </m:sub>
        </m:sSub>
        <m:d>
          <m:dPr>
            <m:ctrlPr>
              <w:rPr>
                <w:rStyle w:val="SubtleEmphasis"/>
                <w:rFonts w:ascii="Cambria Math" w:hAnsi="Cambria Math" w:cstheme="minorHAnsi"/>
                <w:i w:val="0"/>
                <w:iCs w:val="0"/>
                <w:color w:val="auto"/>
              </w:rPr>
            </m:ctrlPr>
          </m:dPr>
          <m:e>
            <m:r>
              <m:rPr>
                <m:nor/>
              </m:rPr>
              <w:rPr>
                <w:rStyle w:val="SubtleEmphasis"/>
                <w:rFonts w:ascii="Cambria Math" w:hAnsi="Cambria Math" w:cstheme="minorHAnsi"/>
                <w:i w:val="0"/>
                <w:iCs w:val="0"/>
                <w:color w:val="auto"/>
              </w:rPr>
              <m:t>climate-change sensitivity</m:t>
            </m:r>
          </m:e>
        </m:d>
        <m:r>
          <m:rPr>
            <m:sty m:val="p"/>
          </m:rPr>
          <w:rPr>
            <w:rStyle w:val="SubtleEmphasis"/>
            <w:rFonts w:ascii="Cambria Math" w:hAnsi="Cambria Math" w:cstheme="minorHAnsi"/>
            <w:color w:val="auto"/>
          </w:rPr>
          <m:t xml:space="preserve"> ~ poly</m:t>
        </m:r>
        <m:d>
          <m:dPr>
            <m:ctrlPr>
              <w:rPr>
                <w:rStyle w:val="SubtleEmphasis"/>
                <w:rFonts w:ascii="Cambria Math" w:hAnsi="Cambria Math" w:cstheme="minorHAnsi"/>
                <w:i w:val="0"/>
                <w:iCs w:val="0"/>
                <w:color w:val="auto"/>
              </w:rPr>
            </m:ctrlPr>
          </m:dPr>
          <m:e>
            <m:sSub>
              <m:sSubPr>
                <m:ctrlPr>
                  <w:rPr>
                    <w:rStyle w:val="SubtleEmphasis"/>
                    <w:rFonts w:ascii="Cambria Math" w:hAnsi="Cambria Math" w:cstheme="minorHAnsi"/>
                    <w:i w:val="0"/>
                    <w:iCs w:val="0"/>
                    <w:color w:val="auto"/>
                  </w:rPr>
                </m:ctrlPr>
              </m:sSubPr>
              <m:e>
                <m:r>
                  <m:rPr>
                    <m:sty m:val="p"/>
                  </m:rPr>
                  <w:rPr>
                    <w:rStyle w:val="SubtleEmphasis"/>
                    <w:rFonts w:ascii="Cambria Math" w:hAnsi="Cambria Math" w:cstheme="minorHAnsi"/>
                    <w:color w:val="auto"/>
                  </w:rPr>
                  <m:t>log</m:t>
                </m:r>
              </m:e>
              <m:sub>
                <m:r>
                  <m:rPr>
                    <m:sty m:val="p"/>
                  </m:rPr>
                  <w:rPr>
                    <w:rStyle w:val="SubtleEmphasis"/>
                    <w:rFonts w:ascii="Cambria Math" w:hAnsi="Cambria Math" w:cstheme="minorHAnsi"/>
                    <w:color w:val="auto"/>
                  </w:rPr>
                  <m:t>10</m:t>
                </m:r>
              </m:sub>
            </m:sSub>
            <m:d>
              <m:dPr>
                <m:ctrlPr>
                  <w:rPr>
                    <w:rStyle w:val="SubtleEmphasis"/>
                    <w:rFonts w:ascii="Cambria Math" w:hAnsi="Cambria Math" w:cstheme="minorHAnsi"/>
                    <w:i w:val="0"/>
                    <w:iCs w:val="0"/>
                    <w:color w:val="auto"/>
                  </w:rPr>
                </m:ctrlPr>
              </m:dPr>
              <m:e>
                <m:r>
                  <m:rPr>
                    <m:sty m:val="p"/>
                  </m:rPr>
                  <w:rPr>
                    <w:rStyle w:val="SubtleEmphasis"/>
                    <w:rFonts w:ascii="Cambria Math" w:hAnsi="Cambria Math" w:cstheme="minorHAnsi"/>
                    <w:color w:val="auto"/>
                  </w:rPr>
                  <m:t>continuous ecological characteristics</m:t>
                </m:r>
              </m:e>
            </m:d>
            <m:r>
              <m:rPr>
                <m:sty m:val="p"/>
              </m:rPr>
              <w:rPr>
                <w:rStyle w:val="SubtleEmphasis"/>
                <w:rFonts w:ascii="Cambria Math" w:hAnsi="Cambria Math" w:cstheme="minorHAnsi"/>
                <w:color w:val="auto"/>
              </w:rPr>
              <m:t>,3</m:t>
            </m:r>
          </m:e>
        </m:d>
        <m:r>
          <m:rPr>
            <m:sty m:val="p"/>
          </m:rPr>
          <w:rPr>
            <w:rStyle w:val="SubtleEmphasis"/>
            <w:rFonts w:ascii="Cambria Math" w:hAnsi="Cambria Math" w:cstheme="minorHAnsi"/>
            <w:color w:val="auto"/>
          </w:rPr>
          <m:t>+ categorical ecological characteristics+phylogenetic random effects</m:t>
        </m:r>
      </m:oMath>
      <w:r w:rsidR="00EB5B06" w:rsidRPr="00FE6AFC">
        <w:rPr>
          <w:rStyle w:val="SubtleEmphasis"/>
          <w:rFonts w:eastAsiaTheme="minorEastAsia" w:cstheme="minorHAnsi"/>
          <w:i w:val="0"/>
          <w:iCs w:val="0"/>
          <w:color w:val="auto"/>
        </w:rPr>
        <w:t>.</w:t>
      </w:r>
    </w:p>
    <w:p w14:paraId="36A4C670" w14:textId="77777777" w:rsidR="00CA73D5" w:rsidRDefault="00CA73D5" w:rsidP="004B2AD9">
      <w:pPr>
        <w:jc w:val="both"/>
        <w:rPr>
          <w:rStyle w:val="SubtleEmphasis"/>
          <w:b/>
          <w:bCs/>
          <w:color w:val="auto"/>
        </w:rPr>
      </w:pPr>
    </w:p>
    <w:p w14:paraId="322E0857" w14:textId="1190D1AA" w:rsidR="004B2AD9" w:rsidRPr="00CA3D96" w:rsidRDefault="003B0E66" w:rsidP="004B2AD9">
      <w:pPr>
        <w:jc w:val="both"/>
        <w:rPr>
          <w:rStyle w:val="SubtleEmphasis"/>
          <w:b/>
          <w:bCs/>
          <w:color w:val="auto"/>
        </w:rPr>
      </w:pPr>
      <w:r>
        <w:rPr>
          <w:rStyle w:val="SubtleEmphasis"/>
          <w:b/>
          <w:bCs/>
          <w:color w:val="auto"/>
        </w:rPr>
        <w:t>Models</w:t>
      </w:r>
      <w:r w:rsidR="0004319D">
        <w:rPr>
          <w:rStyle w:val="SubtleEmphasis"/>
          <w:b/>
          <w:bCs/>
          <w:color w:val="auto"/>
        </w:rPr>
        <w:t>’</w:t>
      </w:r>
      <w:r>
        <w:rPr>
          <w:rStyle w:val="SubtleEmphasis"/>
          <w:b/>
          <w:bCs/>
          <w:color w:val="auto"/>
        </w:rPr>
        <w:t xml:space="preserve"> robustness</w:t>
      </w:r>
    </w:p>
    <w:p w14:paraId="32DF0E22" w14:textId="18669886" w:rsidR="004B2AD9" w:rsidRPr="00CA3D96" w:rsidRDefault="004B2AD9" w:rsidP="00A4252A">
      <w:pPr>
        <w:jc w:val="both"/>
        <w:rPr>
          <w:rStyle w:val="SubtleEmphasis"/>
          <w:i w:val="0"/>
          <w:iCs w:val="0"/>
          <w:color w:val="auto"/>
        </w:rPr>
      </w:pPr>
      <w:r w:rsidRPr="00CA3D96">
        <w:rPr>
          <w:rStyle w:val="SubtleEmphasis"/>
          <w:i w:val="0"/>
          <w:iCs w:val="0"/>
          <w:color w:val="auto"/>
        </w:rPr>
        <w:t xml:space="preserve">To check whether our results were robust to the exclusion of species whose range area was </w:t>
      </w:r>
      <w:r w:rsidR="00EB5B06" w:rsidRPr="00CA3D96">
        <w:rPr>
          <w:rStyle w:val="SubtleEmphasis"/>
          <w:rFonts w:cstheme="minorHAnsi"/>
          <w:i w:val="0"/>
          <w:iCs w:val="0"/>
          <w:color w:val="auto"/>
        </w:rPr>
        <w:t>≤</w:t>
      </w:r>
      <w:r w:rsidR="00881774">
        <w:rPr>
          <w:rStyle w:val="SubtleEmphasis"/>
          <w:rFonts w:cstheme="minorHAnsi"/>
          <w:i w:val="0"/>
          <w:iCs w:val="0"/>
          <w:color w:val="auto"/>
        </w:rPr>
        <w:t xml:space="preserve"> </w:t>
      </w:r>
      <w:r w:rsidRPr="00CA3D96">
        <w:rPr>
          <w:rStyle w:val="SubtleEmphasis"/>
          <w:i w:val="0"/>
          <w:iCs w:val="0"/>
          <w:color w:val="auto"/>
        </w:rPr>
        <w:t>100km</w:t>
      </w:r>
      <w:r w:rsidRPr="00CA3D96">
        <w:rPr>
          <w:rStyle w:val="SubtleEmphasis"/>
          <w:i w:val="0"/>
          <w:iCs w:val="0"/>
          <w:color w:val="auto"/>
          <w:vertAlign w:val="superscript"/>
        </w:rPr>
        <w:t>2</w:t>
      </w:r>
      <w:r w:rsidRPr="00CA3D96">
        <w:rPr>
          <w:rStyle w:val="SubtleEmphasis"/>
          <w:i w:val="0"/>
          <w:iCs w:val="0"/>
          <w:color w:val="auto"/>
        </w:rPr>
        <w:t>, we repeated the models on all species</w:t>
      </w:r>
      <w:r w:rsidR="00054782">
        <w:rPr>
          <w:rStyle w:val="SubtleEmphasis"/>
          <w:i w:val="0"/>
          <w:iCs w:val="0"/>
          <w:color w:val="auto"/>
        </w:rPr>
        <w:t xml:space="preserve"> (</w:t>
      </w:r>
      <w:r w:rsidR="003245BB" w:rsidRPr="00CA3D96">
        <w:rPr>
          <w:rStyle w:val="SubtleEmphasis"/>
          <w:i w:val="0"/>
          <w:iCs w:val="0"/>
          <w:color w:val="auto"/>
        </w:rPr>
        <w:t>including th</w:t>
      </w:r>
      <w:r w:rsidR="00054782">
        <w:rPr>
          <w:rStyle w:val="SubtleEmphasis"/>
          <w:i w:val="0"/>
          <w:iCs w:val="0"/>
          <w:color w:val="auto"/>
        </w:rPr>
        <w:t>o</w:t>
      </w:r>
      <w:r w:rsidR="003245BB" w:rsidRPr="00CA3D96">
        <w:rPr>
          <w:rStyle w:val="SubtleEmphasis"/>
          <w:i w:val="0"/>
          <w:iCs w:val="0"/>
          <w:color w:val="auto"/>
        </w:rPr>
        <w:t xml:space="preserve">se with range area </w:t>
      </w:r>
      <w:r w:rsidR="00EB5B06" w:rsidRPr="00CA3D96">
        <w:rPr>
          <w:rStyle w:val="SubtleEmphasis"/>
          <w:rFonts w:cstheme="minorHAnsi"/>
          <w:i w:val="0"/>
          <w:iCs w:val="0"/>
          <w:color w:val="auto"/>
        </w:rPr>
        <w:t>≤</w:t>
      </w:r>
      <w:r w:rsidR="00881774">
        <w:rPr>
          <w:rStyle w:val="SubtleEmphasis"/>
          <w:rFonts w:cstheme="minorHAnsi"/>
          <w:i w:val="0"/>
          <w:iCs w:val="0"/>
          <w:color w:val="auto"/>
        </w:rPr>
        <w:t xml:space="preserve"> </w:t>
      </w:r>
      <w:r w:rsidR="003245BB" w:rsidRPr="00CA3D96">
        <w:rPr>
          <w:rStyle w:val="SubtleEmphasis"/>
          <w:i w:val="0"/>
          <w:iCs w:val="0"/>
          <w:color w:val="auto"/>
        </w:rPr>
        <w:t>100km</w:t>
      </w:r>
      <w:r w:rsidR="003245BB" w:rsidRPr="00CA3D96">
        <w:rPr>
          <w:rStyle w:val="SubtleEmphasis"/>
          <w:i w:val="0"/>
          <w:iCs w:val="0"/>
          <w:color w:val="auto"/>
          <w:vertAlign w:val="superscript"/>
        </w:rPr>
        <w:t>2</w:t>
      </w:r>
      <w:r w:rsidR="00054782">
        <w:rPr>
          <w:rStyle w:val="SubtleEmphasis"/>
          <w:i w:val="0"/>
          <w:iCs w:val="0"/>
          <w:color w:val="auto"/>
        </w:rPr>
        <w:t xml:space="preserve">: </w:t>
      </w:r>
      <w:r w:rsidRPr="00CA3D96">
        <w:rPr>
          <w:rStyle w:val="SubtleEmphasis"/>
          <w:i w:val="0"/>
          <w:iCs w:val="0"/>
          <w:color w:val="auto"/>
        </w:rPr>
        <w:t>n=</w:t>
      </w:r>
      <w:r w:rsidR="009C3AC8" w:rsidRPr="00CA3D96">
        <w:rPr>
          <w:rStyle w:val="SubtleEmphasis"/>
          <w:i w:val="0"/>
          <w:iCs w:val="0"/>
          <w:color w:val="auto"/>
        </w:rPr>
        <w:t xml:space="preserve">5,208 </w:t>
      </w:r>
      <w:r w:rsidR="00CD72EE" w:rsidRPr="00CA3D96">
        <w:rPr>
          <w:rStyle w:val="SubtleEmphasis"/>
          <w:i w:val="0"/>
          <w:iCs w:val="0"/>
          <w:color w:val="auto"/>
        </w:rPr>
        <w:t>for amphibians; n=</w:t>
      </w:r>
      <w:r w:rsidR="00F77442" w:rsidRPr="00CA3D96">
        <w:rPr>
          <w:rStyle w:val="SubtleEmphasis"/>
          <w:i w:val="0"/>
          <w:iCs w:val="0"/>
          <w:color w:val="auto"/>
        </w:rPr>
        <w:t>10,340</w:t>
      </w:r>
      <w:r w:rsidRPr="00CA3D96">
        <w:rPr>
          <w:rStyle w:val="SubtleEmphasis"/>
          <w:i w:val="0"/>
          <w:iCs w:val="0"/>
          <w:color w:val="auto"/>
        </w:rPr>
        <w:t xml:space="preserve"> for birds;</w:t>
      </w:r>
      <w:r w:rsidR="00CD72EE" w:rsidRPr="00CA3D96">
        <w:rPr>
          <w:rStyle w:val="SubtleEmphasis"/>
          <w:i w:val="0"/>
          <w:iCs w:val="0"/>
          <w:color w:val="auto"/>
        </w:rPr>
        <w:t xml:space="preserve"> n=</w:t>
      </w:r>
      <w:r w:rsidR="00960585" w:rsidRPr="00CA3D96">
        <w:rPr>
          <w:rStyle w:val="SubtleEmphasis"/>
          <w:i w:val="0"/>
          <w:iCs w:val="0"/>
          <w:color w:val="auto"/>
        </w:rPr>
        <w:t xml:space="preserve">4,844 </w:t>
      </w:r>
      <w:r w:rsidR="00CD72EE" w:rsidRPr="00CA3D96">
        <w:rPr>
          <w:rStyle w:val="SubtleEmphasis"/>
          <w:i w:val="0"/>
          <w:iCs w:val="0"/>
          <w:color w:val="auto"/>
        </w:rPr>
        <w:t>for mammals; n=</w:t>
      </w:r>
      <w:r w:rsidR="009C3AC8" w:rsidRPr="00CA3D96">
        <w:rPr>
          <w:rStyle w:val="SubtleEmphasis"/>
          <w:i w:val="0"/>
          <w:iCs w:val="0"/>
          <w:color w:val="auto"/>
        </w:rPr>
        <w:t>7,951</w:t>
      </w:r>
      <w:r w:rsidR="00CD72EE" w:rsidRPr="00CA3D96">
        <w:rPr>
          <w:rStyle w:val="SubtleEmphasis"/>
          <w:i w:val="0"/>
          <w:iCs w:val="0"/>
          <w:color w:val="auto"/>
        </w:rPr>
        <w:t xml:space="preserve"> for reptiles</w:t>
      </w:r>
      <w:r w:rsidRPr="00CA3D96">
        <w:rPr>
          <w:rStyle w:val="SubtleEmphasis"/>
          <w:i w:val="0"/>
          <w:iCs w:val="0"/>
          <w:color w:val="auto"/>
        </w:rPr>
        <w:t>).</w:t>
      </w:r>
      <w:r w:rsidR="00960585" w:rsidRPr="00CA3D96">
        <w:rPr>
          <w:rStyle w:val="SubtleEmphasis"/>
          <w:i w:val="0"/>
          <w:iCs w:val="0"/>
          <w:color w:val="auto"/>
        </w:rPr>
        <w:t xml:space="preserve"> </w:t>
      </w:r>
    </w:p>
    <w:p w14:paraId="27E3BA50" w14:textId="1327A4C7" w:rsidR="00D90B54" w:rsidRDefault="00B83D18" w:rsidP="00B72215">
      <w:pPr>
        <w:jc w:val="both"/>
        <w:rPr>
          <w:rStyle w:val="SubtleEmphasis"/>
          <w:i w:val="0"/>
          <w:iCs w:val="0"/>
          <w:color w:val="auto"/>
        </w:rPr>
      </w:pPr>
      <w:r w:rsidRPr="00CA3D96">
        <w:rPr>
          <w:rStyle w:val="SubtleEmphasis"/>
          <w:i w:val="0"/>
          <w:iCs w:val="0"/>
          <w:color w:val="auto"/>
        </w:rPr>
        <w:t xml:space="preserve">Finally, to assess the degree to which our results were robust to trait imputation uncertainty, we fitted the models again for the subset of species for which we had </w:t>
      </w:r>
      <w:r w:rsidR="00081F19">
        <w:rPr>
          <w:rStyle w:val="SubtleEmphasis"/>
          <w:i w:val="0"/>
          <w:iCs w:val="0"/>
          <w:color w:val="auto"/>
        </w:rPr>
        <w:t>empirical</w:t>
      </w:r>
      <w:r w:rsidR="00C92CA0">
        <w:rPr>
          <w:rStyle w:val="SubtleEmphasis"/>
          <w:i w:val="0"/>
          <w:iCs w:val="0"/>
          <w:color w:val="auto"/>
        </w:rPr>
        <w:t xml:space="preserve"> </w:t>
      </w:r>
      <w:r w:rsidR="00C92CA0" w:rsidRPr="00C92CA0">
        <w:t>(i.e., non-imputed)</w:t>
      </w:r>
      <w:r w:rsidR="00081F19">
        <w:rPr>
          <w:rStyle w:val="SubtleEmphasis"/>
          <w:i w:val="0"/>
          <w:iCs w:val="0"/>
          <w:color w:val="auto"/>
        </w:rPr>
        <w:t xml:space="preserve"> trait estimates</w:t>
      </w:r>
      <w:r w:rsidRPr="00CA3D96">
        <w:rPr>
          <w:rStyle w:val="SubtleEmphasis"/>
          <w:i w:val="0"/>
          <w:iCs w:val="0"/>
          <w:color w:val="auto"/>
        </w:rPr>
        <w:t>.</w:t>
      </w:r>
      <w:r w:rsidR="00054782">
        <w:rPr>
          <w:rStyle w:val="SubtleEmphasis"/>
          <w:i w:val="0"/>
          <w:iCs w:val="0"/>
          <w:color w:val="auto"/>
        </w:rPr>
        <w:t xml:space="preserve"> </w:t>
      </w:r>
      <w:r w:rsidR="00635623">
        <w:rPr>
          <w:rStyle w:val="SubtleEmphasis"/>
          <w:i w:val="0"/>
          <w:iCs w:val="0"/>
          <w:color w:val="auto"/>
        </w:rPr>
        <w:t>D</w:t>
      </w:r>
      <w:r w:rsidR="00054782">
        <w:rPr>
          <w:rStyle w:val="SubtleEmphasis"/>
          <w:i w:val="0"/>
          <w:iCs w:val="0"/>
          <w:color w:val="auto"/>
        </w:rPr>
        <w:t xml:space="preserve">iet was excluded for amphibians and reptiles on the basis of </w:t>
      </w:r>
      <w:r w:rsidR="00881774">
        <w:rPr>
          <w:rStyle w:val="SubtleEmphasis"/>
          <w:i w:val="0"/>
          <w:iCs w:val="0"/>
          <w:color w:val="auto"/>
        </w:rPr>
        <w:t>high collinearity (</w:t>
      </w:r>
      <w:commentRangeStart w:id="99"/>
      <w:r w:rsidR="00881774">
        <w:rPr>
          <w:rStyle w:val="SubtleEmphasis"/>
          <w:i w:val="0"/>
          <w:iCs w:val="0"/>
          <w:color w:val="auto"/>
        </w:rPr>
        <w:t>GVIF &gt; 5</w:t>
      </w:r>
      <w:commentRangeEnd w:id="99"/>
      <w:r w:rsidR="00881774">
        <w:rPr>
          <w:rStyle w:val="CommentReference"/>
        </w:rPr>
        <w:commentReference w:id="99"/>
      </w:r>
      <w:r w:rsidR="00881774">
        <w:rPr>
          <w:rStyle w:val="SubtleEmphasis"/>
          <w:i w:val="0"/>
          <w:iCs w:val="0"/>
          <w:color w:val="auto"/>
        </w:rPr>
        <w:t>)</w:t>
      </w:r>
      <w:r w:rsidR="00054782">
        <w:rPr>
          <w:rStyle w:val="SubtleEmphasis"/>
          <w:i w:val="0"/>
          <w:iCs w:val="0"/>
          <w:color w:val="auto"/>
        </w:rPr>
        <w:t>.</w:t>
      </w:r>
      <w:r w:rsidR="004045DF">
        <w:rPr>
          <w:rStyle w:val="SubtleEmphasis"/>
          <w:i w:val="0"/>
          <w:iCs w:val="0"/>
          <w:color w:val="auto"/>
        </w:rPr>
        <w:t xml:space="preserve"> We fitted </w:t>
      </w:r>
      <w:r w:rsidR="00B65E4B">
        <w:rPr>
          <w:rStyle w:val="SubtleEmphasis"/>
          <w:i w:val="0"/>
          <w:iCs w:val="0"/>
          <w:color w:val="auto"/>
        </w:rPr>
        <w:t xml:space="preserve">first-order polynomials </w:t>
      </w:r>
      <w:r w:rsidR="00986113">
        <w:rPr>
          <w:rStyle w:val="SubtleEmphasis"/>
          <w:i w:val="0"/>
          <w:iCs w:val="0"/>
          <w:color w:val="auto"/>
        </w:rPr>
        <w:t xml:space="preserve">here </w:t>
      </w:r>
      <w:r w:rsidR="00B65E4B">
        <w:rPr>
          <w:rStyle w:val="SubtleEmphasis"/>
          <w:i w:val="0"/>
          <w:iCs w:val="0"/>
          <w:color w:val="auto"/>
        </w:rPr>
        <w:t xml:space="preserve">because of the </w:t>
      </w:r>
      <w:r w:rsidR="00881774">
        <w:rPr>
          <w:rStyle w:val="SubtleEmphasis"/>
          <w:i w:val="0"/>
          <w:iCs w:val="0"/>
          <w:color w:val="auto"/>
        </w:rPr>
        <w:t>substantially reduced sample size compared to the main models</w:t>
      </w:r>
      <w:r w:rsidR="00B65E4B">
        <w:rPr>
          <w:rStyle w:val="SubtleEmphasis"/>
          <w:i w:val="0"/>
          <w:iCs w:val="0"/>
          <w:color w:val="auto"/>
        </w:rPr>
        <w:t>.</w:t>
      </w:r>
    </w:p>
    <w:p w14:paraId="0A1C905A" w14:textId="77777777" w:rsidR="00D410A2" w:rsidRDefault="00D410A2">
      <w:pPr>
        <w:rPr>
          <w:rStyle w:val="SubtleEmphasis"/>
          <w:b/>
          <w:bCs/>
          <w:i w:val="0"/>
          <w:iCs w:val="0"/>
          <w:color w:val="auto"/>
          <w:sz w:val="32"/>
          <w:szCs w:val="32"/>
        </w:rPr>
      </w:pPr>
    </w:p>
    <w:p w14:paraId="3DA0FC4E" w14:textId="54F65B62" w:rsidR="00836F0F" w:rsidRPr="00CA3D96" w:rsidRDefault="003648F8" w:rsidP="00CB5DCB">
      <w:pPr>
        <w:spacing w:line="276" w:lineRule="auto"/>
        <w:rPr>
          <w:rStyle w:val="SubtleEmphasis"/>
          <w:b/>
          <w:bCs/>
          <w:i w:val="0"/>
          <w:iCs w:val="0"/>
          <w:color w:val="auto"/>
          <w:sz w:val="32"/>
          <w:szCs w:val="32"/>
        </w:rPr>
      </w:pPr>
      <w:r w:rsidRPr="00CA3D96">
        <w:rPr>
          <w:rStyle w:val="SubtleEmphasis"/>
          <w:b/>
          <w:bCs/>
          <w:i w:val="0"/>
          <w:iCs w:val="0"/>
          <w:color w:val="auto"/>
          <w:sz w:val="32"/>
          <w:szCs w:val="32"/>
        </w:rPr>
        <w:t>Results</w:t>
      </w:r>
    </w:p>
    <w:p w14:paraId="004A286F" w14:textId="7EA17DBE" w:rsidR="004B2AD9" w:rsidRPr="00986746" w:rsidRDefault="003D54A7" w:rsidP="00CB5DCB">
      <w:pPr>
        <w:spacing w:line="276" w:lineRule="auto"/>
        <w:rPr>
          <w:rStyle w:val="SubtleEmphasis"/>
          <w:b/>
          <w:bCs/>
          <w:i w:val="0"/>
          <w:iCs w:val="0"/>
          <w:color w:val="auto"/>
          <w:sz w:val="32"/>
          <w:szCs w:val="32"/>
        </w:rPr>
      </w:pPr>
      <w:r>
        <w:rPr>
          <w:rStyle w:val="SubtleEmphasis"/>
          <w:b/>
          <w:bCs/>
          <w:i w:val="0"/>
          <w:iCs w:val="0"/>
          <w:color w:val="auto"/>
          <w:sz w:val="28"/>
          <w:szCs w:val="28"/>
        </w:rPr>
        <w:t>Land</w:t>
      </w:r>
      <w:r w:rsidR="004B2AD9" w:rsidRPr="00CA3D96">
        <w:rPr>
          <w:rStyle w:val="SubtleEmphasis"/>
          <w:b/>
          <w:bCs/>
          <w:i w:val="0"/>
          <w:iCs w:val="0"/>
          <w:color w:val="auto"/>
          <w:sz w:val="28"/>
          <w:szCs w:val="28"/>
        </w:rPr>
        <w:t xml:space="preserve">-use </w:t>
      </w:r>
      <w:r>
        <w:rPr>
          <w:rStyle w:val="SubtleEmphasis"/>
          <w:b/>
          <w:bCs/>
          <w:i w:val="0"/>
          <w:iCs w:val="0"/>
          <w:color w:val="auto"/>
          <w:sz w:val="28"/>
          <w:szCs w:val="28"/>
        </w:rPr>
        <w:t>responses</w:t>
      </w:r>
    </w:p>
    <w:p w14:paraId="7DF0DCEE" w14:textId="32099188" w:rsidR="0021708D" w:rsidRDefault="0096030E" w:rsidP="00CB5DCB">
      <w:pPr>
        <w:spacing w:line="276" w:lineRule="auto"/>
        <w:jc w:val="both"/>
        <w:rPr>
          <w:rStyle w:val="SubtleEmphasis"/>
          <w:i w:val="0"/>
          <w:iCs w:val="0"/>
          <w:color w:val="auto"/>
        </w:rPr>
      </w:pPr>
      <w:r>
        <w:rPr>
          <w:rStyle w:val="SubtleEmphasis"/>
          <w:i w:val="0"/>
          <w:iCs w:val="0"/>
          <w:color w:val="auto"/>
        </w:rPr>
        <w:t xml:space="preserve">Land-use, land-use intensity, </w:t>
      </w:r>
      <w:r w:rsidR="00C92CA0">
        <w:rPr>
          <w:rStyle w:val="SubtleEmphasis"/>
          <w:i w:val="0"/>
          <w:iCs w:val="0"/>
          <w:color w:val="auto"/>
        </w:rPr>
        <w:t>species’ ecological characteristics</w:t>
      </w:r>
      <w:r>
        <w:rPr>
          <w:rStyle w:val="SubtleEmphasis"/>
          <w:i w:val="0"/>
          <w:iCs w:val="0"/>
          <w:color w:val="auto"/>
        </w:rPr>
        <w:t xml:space="preserve"> and their interactions had significant effects on species occurrence probability. </w:t>
      </w:r>
      <w:r w:rsidR="004260BF">
        <w:rPr>
          <w:rStyle w:val="SubtleEmphasis"/>
          <w:i w:val="0"/>
          <w:iCs w:val="0"/>
          <w:color w:val="auto"/>
        </w:rPr>
        <w:t xml:space="preserve">Significant </w:t>
      </w:r>
      <w:r w:rsidR="0067394A">
        <w:rPr>
          <w:rStyle w:val="SubtleEmphasis"/>
          <w:i w:val="0"/>
          <w:iCs w:val="0"/>
          <w:color w:val="auto"/>
        </w:rPr>
        <w:t xml:space="preserve">interactive effects between land use and </w:t>
      </w:r>
      <w:r w:rsidR="004260BF">
        <w:rPr>
          <w:rStyle w:val="SubtleEmphasis"/>
          <w:i w:val="0"/>
          <w:iCs w:val="0"/>
          <w:color w:val="auto"/>
        </w:rPr>
        <w:t xml:space="preserve">ecological characteristics </w:t>
      </w:r>
      <w:r w:rsidR="00724862">
        <w:rPr>
          <w:rStyle w:val="SubtleEmphasis"/>
          <w:i w:val="0"/>
          <w:iCs w:val="0"/>
          <w:color w:val="auto"/>
        </w:rPr>
        <w:t>(</w:t>
      </w:r>
      <w:r w:rsidR="00F11135">
        <w:rPr>
          <w:rStyle w:val="SubtleEmphasis"/>
          <w:i w:val="0"/>
          <w:iCs w:val="0"/>
          <w:color w:val="auto"/>
        </w:rPr>
        <w:t>and</w:t>
      </w:r>
      <w:r w:rsidR="00724862">
        <w:rPr>
          <w:rStyle w:val="SubtleEmphasis"/>
          <w:i w:val="0"/>
          <w:iCs w:val="0"/>
          <w:color w:val="auto"/>
        </w:rPr>
        <w:t xml:space="preserve"> </w:t>
      </w:r>
      <w:r w:rsidR="0067394A">
        <w:rPr>
          <w:rStyle w:val="SubtleEmphasis"/>
          <w:i w:val="0"/>
          <w:iCs w:val="0"/>
          <w:color w:val="auto"/>
        </w:rPr>
        <w:t>between land-use intensity and</w:t>
      </w:r>
      <w:r w:rsidR="00724862">
        <w:rPr>
          <w:rStyle w:val="SubtleEmphasis"/>
          <w:i w:val="0"/>
          <w:iCs w:val="0"/>
          <w:color w:val="auto"/>
        </w:rPr>
        <w:t xml:space="preserve"> </w:t>
      </w:r>
      <w:r w:rsidR="004260BF">
        <w:rPr>
          <w:rStyle w:val="SubtleEmphasis"/>
          <w:i w:val="0"/>
          <w:iCs w:val="0"/>
          <w:color w:val="auto"/>
        </w:rPr>
        <w:t>ecological characteristics</w:t>
      </w:r>
      <w:r w:rsidR="00724862">
        <w:rPr>
          <w:rStyle w:val="SubtleEmphasis"/>
          <w:i w:val="0"/>
          <w:iCs w:val="0"/>
          <w:color w:val="auto"/>
        </w:rPr>
        <w:t>)</w:t>
      </w:r>
      <w:r w:rsidR="0067394A">
        <w:rPr>
          <w:rStyle w:val="SubtleEmphasis"/>
          <w:i w:val="0"/>
          <w:iCs w:val="0"/>
          <w:color w:val="auto"/>
        </w:rPr>
        <w:t xml:space="preserve"> </w:t>
      </w:r>
      <w:r w:rsidR="004260BF">
        <w:rPr>
          <w:rStyle w:val="SubtleEmphasis"/>
          <w:i w:val="0"/>
          <w:iCs w:val="0"/>
          <w:color w:val="auto"/>
        </w:rPr>
        <w:t>reflected</w:t>
      </w:r>
      <w:r w:rsidR="0067394A">
        <w:rPr>
          <w:rStyle w:val="SubtleEmphasis"/>
          <w:i w:val="0"/>
          <w:iCs w:val="0"/>
          <w:color w:val="auto"/>
        </w:rPr>
        <w:t xml:space="preserve"> </w:t>
      </w:r>
      <w:r w:rsidR="004260BF">
        <w:rPr>
          <w:rStyle w:val="SubtleEmphasis"/>
          <w:i w:val="0"/>
          <w:iCs w:val="0"/>
          <w:color w:val="auto"/>
        </w:rPr>
        <w:t>differences in</w:t>
      </w:r>
      <w:r w:rsidR="0067394A">
        <w:rPr>
          <w:rStyle w:val="SubtleEmphasis"/>
          <w:i w:val="0"/>
          <w:iCs w:val="0"/>
          <w:color w:val="auto"/>
        </w:rPr>
        <w:t xml:space="preserve"> </w:t>
      </w:r>
      <w:r w:rsidR="006B4E47">
        <w:rPr>
          <w:rStyle w:val="SubtleEmphasis"/>
          <w:i w:val="0"/>
          <w:iCs w:val="0"/>
          <w:color w:val="auto"/>
        </w:rPr>
        <w:t xml:space="preserve">the </w:t>
      </w:r>
      <w:r w:rsidR="0067394A">
        <w:rPr>
          <w:rStyle w:val="SubtleEmphasis"/>
          <w:i w:val="0"/>
          <w:iCs w:val="0"/>
          <w:color w:val="auto"/>
        </w:rPr>
        <w:t xml:space="preserve">ability </w:t>
      </w:r>
      <w:r w:rsidR="006B4E47">
        <w:rPr>
          <w:rStyle w:val="SubtleEmphasis"/>
          <w:i w:val="0"/>
          <w:iCs w:val="0"/>
          <w:color w:val="auto"/>
        </w:rPr>
        <w:t xml:space="preserve">of species with different </w:t>
      </w:r>
      <w:r w:rsidR="00311005">
        <w:rPr>
          <w:rStyle w:val="SubtleEmphasis"/>
          <w:i w:val="0"/>
          <w:iCs w:val="0"/>
          <w:color w:val="auto"/>
        </w:rPr>
        <w:t>ecological characteristics</w:t>
      </w:r>
      <w:r w:rsidR="006B4E47">
        <w:rPr>
          <w:rStyle w:val="SubtleEmphasis"/>
          <w:i w:val="0"/>
          <w:iCs w:val="0"/>
          <w:color w:val="auto"/>
        </w:rPr>
        <w:t xml:space="preserve"> </w:t>
      </w:r>
      <w:r w:rsidR="0067394A">
        <w:rPr>
          <w:rStyle w:val="SubtleEmphasis"/>
          <w:i w:val="0"/>
          <w:iCs w:val="0"/>
          <w:color w:val="auto"/>
        </w:rPr>
        <w:t xml:space="preserve">to cope </w:t>
      </w:r>
      <w:r w:rsidR="00781DB6" w:rsidRPr="00AC03A2">
        <w:rPr>
          <w:rStyle w:val="SubtleEmphasis"/>
          <w:color w:val="auto"/>
        </w:rPr>
        <w:t>within</w:t>
      </w:r>
      <w:r w:rsidR="0067394A">
        <w:rPr>
          <w:rStyle w:val="SubtleEmphasis"/>
          <w:i w:val="0"/>
          <w:iCs w:val="0"/>
          <w:color w:val="auto"/>
        </w:rPr>
        <w:t xml:space="preserve"> the </w:t>
      </w:r>
      <w:r w:rsidR="00AC03A2">
        <w:rPr>
          <w:rStyle w:val="SubtleEmphasis"/>
          <w:i w:val="0"/>
          <w:iCs w:val="0"/>
          <w:color w:val="auto"/>
        </w:rPr>
        <w:t>disturbed</w:t>
      </w:r>
      <w:r w:rsidR="0067394A">
        <w:rPr>
          <w:rStyle w:val="SubtleEmphasis"/>
          <w:i w:val="0"/>
          <w:iCs w:val="0"/>
          <w:color w:val="auto"/>
        </w:rPr>
        <w:t xml:space="preserve"> land-use types (</w:t>
      </w:r>
      <w:r w:rsidR="00781DB6">
        <w:rPr>
          <w:rStyle w:val="SubtleEmphasis"/>
          <w:i w:val="0"/>
          <w:iCs w:val="0"/>
          <w:color w:val="auto"/>
        </w:rPr>
        <w:t>Table</w:t>
      </w:r>
      <w:r w:rsidR="0067394A">
        <w:rPr>
          <w:rStyle w:val="SubtleEmphasis"/>
          <w:i w:val="0"/>
          <w:iCs w:val="0"/>
          <w:color w:val="auto"/>
        </w:rPr>
        <w:t xml:space="preserve"> </w:t>
      </w:r>
      <w:r w:rsidR="00781DB6">
        <w:rPr>
          <w:rStyle w:val="SubtleEmphasis"/>
          <w:i w:val="0"/>
          <w:iCs w:val="0"/>
          <w:color w:val="auto"/>
        </w:rPr>
        <w:t>1a</w:t>
      </w:r>
      <w:r w:rsidR="0067394A">
        <w:rPr>
          <w:rStyle w:val="SubtleEmphasis"/>
          <w:i w:val="0"/>
          <w:iCs w:val="0"/>
          <w:color w:val="auto"/>
        </w:rPr>
        <w:t xml:space="preserve">). </w:t>
      </w:r>
      <w:r w:rsidR="00CB7470">
        <w:rPr>
          <w:rStyle w:val="SubtleEmphasis"/>
          <w:i w:val="0"/>
          <w:iCs w:val="0"/>
          <w:color w:val="auto"/>
        </w:rPr>
        <w:t xml:space="preserve">Across all </w:t>
      </w:r>
      <w:r w:rsidR="005015B0">
        <w:rPr>
          <w:rStyle w:val="SubtleEmphasis"/>
          <w:i w:val="0"/>
          <w:iCs w:val="0"/>
          <w:color w:val="auto"/>
        </w:rPr>
        <w:t>c</w:t>
      </w:r>
      <w:r w:rsidR="00CB7470">
        <w:rPr>
          <w:rStyle w:val="SubtleEmphasis"/>
          <w:i w:val="0"/>
          <w:iCs w:val="0"/>
          <w:color w:val="auto"/>
        </w:rPr>
        <w:t xml:space="preserve">lasses, </w:t>
      </w:r>
      <w:r w:rsidR="005015B0">
        <w:rPr>
          <w:rStyle w:val="SubtleEmphasis"/>
          <w:i w:val="0"/>
          <w:iCs w:val="0"/>
          <w:color w:val="auto"/>
        </w:rPr>
        <w:t xml:space="preserve">species with </w:t>
      </w:r>
      <w:r w:rsidR="00846DE2">
        <w:rPr>
          <w:rStyle w:val="SubtleEmphasis"/>
          <w:i w:val="0"/>
          <w:iCs w:val="0"/>
          <w:color w:val="auto"/>
        </w:rPr>
        <w:t xml:space="preserve">narrower </w:t>
      </w:r>
      <w:r w:rsidR="0078658D">
        <w:rPr>
          <w:rStyle w:val="SubtleEmphasis"/>
          <w:i w:val="0"/>
          <w:iCs w:val="0"/>
          <w:color w:val="auto"/>
        </w:rPr>
        <w:t>geographical</w:t>
      </w:r>
      <w:r w:rsidR="00846DE2">
        <w:rPr>
          <w:rStyle w:val="SubtleEmphasis"/>
          <w:i w:val="0"/>
          <w:iCs w:val="0"/>
          <w:color w:val="auto"/>
        </w:rPr>
        <w:t xml:space="preserve"> range</w:t>
      </w:r>
      <w:r w:rsidR="0021708D">
        <w:rPr>
          <w:rStyle w:val="SubtleEmphasis"/>
          <w:i w:val="0"/>
          <w:iCs w:val="0"/>
          <w:color w:val="auto"/>
        </w:rPr>
        <w:t xml:space="preserve"> area</w:t>
      </w:r>
      <w:r w:rsidR="00846DE2">
        <w:rPr>
          <w:rStyle w:val="SubtleEmphasis"/>
          <w:i w:val="0"/>
          <w:iCs w:val="0"/>
          <w:color w:val="auto"/>
        </w:rPr>
        <w:t>s, smaller habitat breadth</w:t>
      </w:r>
      <w:r w:rsidR="00F76D4B">
        <w:rPr>
          <w:rStyle w:val="SubtleEmphasis"/>
          <w:i w:val="0"/>
          <w:iCs w:val="0"/>
          <w:color w:val="auto"/>
        </w:rPr>
        <w:t xml:space="preserve"> and </w:t>
      </w:r>
      <w:r w:rsidR="006E6181">
        <w:rPr>
          <w:rStyle w:val="SubtleEmphasis"/>
          <w:i w:val="0"/>
          <w:iCs w:val="0"/>
          <w:color w:val="auto"/>
        </w:rPr>
        <w:t>inability to exploit</w:t>
      </w:r>
      <w:r w:rsidR="00E1210E">
        <w:rPr>
          <w:rStyle w:val="SubtleEmphasis"/>
          <w:i w:val="0"/>
          <w:iCs w:val="0"/>
          <w:color w:val="auto"/>
        </w:rPr>
        <w:t xml:space="preserve"> </w:t>
      </w:r>
      <w:r w:rsidR="006E6181">
        <w:rPr>
          <w:rStyle w:val="SubtleEmphasis"/>
          <w:i w:val="0"/>
          <w:iCs w:val="0"/>
          <w:color w:val="auto"/>
        </w:rPr>
        <w:t>a</w:t>
      </w:r>
      <w:r w:rsidR="00E1210E">
        <w:rPr>
          <w:rStyle w:val="SubtleEmphasis"/>
          <w:i w:val="0"/>
          <w:iCs w:val="0"/>
          <w:color w:val="auto"/>
        </w:rPr>
        <w:t>rtificial habitats</w:t>
      </w:r>
      <w:r w:rsidR="00CB4F56">
        <w:rPr>
          <w:rStyle w:val="SubtleEmphasis"/>
          <w:i w:val="0"/>
          <w:iCs w:val="0"/>
          <w:color w:val="auto"/>
        </w:rPr>
        <w:t xml:space="preserve"> </w:t>
      </w:r>
      <w:r w:rsidR="005015B0">
        <w:rPr>
          <w:rStyle w:val="SubtleEmphasis"/>
          <w:i w:val="0"/>
          <w:iCs w:val="0"/>
          <w:color w:val="auto"/>
        </w:rPr>
        <w:t xml:space="preserve">showed greater </w:t>
      </w:r>
      <w:r w:rsidR="006E6181">
        <w:rPr>
          <w:rStyle w:val="SubtleEmphasis"/>
          <w:i w:val="0"/>
          <w:iCs w:val="0"/>
          <w:color w:val="auto"/>
        </w:rPr>
        <w:t>decreases</w:t>
      </w:r>
      <w:r w:rsidR="00846DE2">
        <w:rPr>
          <w:rStyle w:val="SubtleEmphasis"/>
          <w:i w:val="0"/>
          <w:iCs w:val="0"/>
          <w:color w:val="auto"/>
        </w:rPr>
        <w:t xml:space="preserve"> in occurrence probability within </w:t>
      </w:r>
      <w:r w:rsidR="002910E6">
        <w:rPr>
          <w:rStyle w:val="SubtleEmphasis"/>
          <w:i w:val="0"/>
          <w:iCs w:val="0"/>
          <w:color w:val="auto"/>
        </w:rPr>
        <w:t xml:space="preserve">disturbed </w:t>
      </w:r>
      <w:r w:rsidR="00846DE2">
        <w:rPr>
          <w:rStyle w:val="SubtleEmphasis"/>
          <w:i w:val="0"/>
          <w:iCs w:val="0"/>
          <w:color w:val="auto"/>
        </w:rPr>
        <w:t>land uses</w:t>
      </w:r>
      <w:r w:rsidR="005774BB">
        <w:rPr>
          <w:rStyle w:val="SubtleEmphasis"/>
          <w:i w:val="0"/>
          <w:iCs w:val="0"/>
          <w:color w:val="auto"/>
        </w:rPr>
        <w:t xml:space="preserve">, </w:t>
      </w:r>
      <w:r w:rsidR="005015B0">
        <w:rPr>
          <w:rStyle w:val="SubtleEmphasis"/>
          <w:i w:val="0"/>
          <w:iCs w:val="0"/>
          <w:color w:val="auto"/>
        </w:rPr>
        <w:t>than species with</w:t>
      </w:r>
      <w:r w:rsidR="005774BB">
        <w:rPr>
          <w:rStyle w:val="SubtleEmphasis"/>
          <w:i w:val="0"/>
          <w:iCs w:val="0"/>
          <w:color w:val="auto"/>
        </w:rPr>
        <w:t xml:space="preserve"> </w:t>
      </w:r>
      <w:r w:rsidR="0021708D">
        <w:rPr>
          <w:rStyle w:val="SubtleEmphasis"/>
          <w:i w:val="0"/>
          <w:iCs w:val="0"/>
          <w:color w:val="auto"/>
        </w:rPr>
        <w:t xml:space="preserve">larger range areas, larger habitat breadth and ability to exploit artificial habitats </w:t>
      </w:r>
      <w:r w:rsidR="00CB4F56">
        <w:rPr>
          <w:rStyle w:val="SubtleEmphasis"/>
          <w:i w:val="0"/>
          <w:iCs w:val="0"/>
          <w:color w:val="auto"/>
        </w:rPr>
        <w:t>(</w:t>
      </w:r>
      <w:r w:rsidR="00AC28B9">
        <w:rPr>
          <w:rStyle w:val="SubtleEmphasis"/>
          <w:i w:val="0"/>
          <w:iCs w:val="0"/>
          <w:color w:val="auto"/>
        </w:rPr>
        <w:t>the only</w:t>
      </w:r>
      <w:r w:rsidR="00446ADC">
        <w:rPr>
          <w:rStyle w:val="SubtleEmphasis"/>
          <w:i w:val="0"/>
          <w:iCs w:val="0"/>
          <w:color w:val="auto"/>
        </w:rPr>
        <w:t xml:space="preserve"> exceptions</w:t>
      </w:r>
      <w:r w:rsidR="00AC28B9">
        <w:rPr>
          <w:rStyle w:val="SubtleEmphasis"/>
          <w:i w:val="0"/>
          <w:iCs w:val="0"/>
          <w:color w:val="auto"/>
        </w:rPr>
        <w:t xml:space="preserve"> were </w:t>
      </w:r>
      <w:r w:rsidR="006E6181">
        <w:rPr>
          <w:rStyle w:val="SubtleEmphasis"/>
          <w:i w:val="0"/>
          <w:iCs w:val="0"/>
          <w:color w:val="auto"/>
        </w:rPr>
        <w:t>opposite</w:t>
      </w:r>
      <w:r w:rsidR="00AC28B9">
        <w:rPr>
          <w:rStyle w:val="SubtleEmphasis"/>
          <w:i w:val="0"/>
          <w:iCs w:val="0"/>
          <w:color w:val="auto"/>
        </w:rPr>
        <w:t xml:space="preserve"> effects found for mammals and reptiles for habitat breadth in two of the land</w:t>
      </w:r>
      <w:r w:rsidR="0078658D">
        <w:rPr>
          <w:rStyle w:val="SubtleEmphasis"/>
          <w:i w:val="0"/>
          <w:iCs w:val="0"/>
          <w:color w:val="auto"/>
        </w:rPr>
        <w:t>-</w:t>
      </w:r>
      <w:r w:rsidR="00AC28B9">
        <w:rPr>
          <w:rStyle w:val="SubtleEmphasis"/>
          <w:i w:val="0"/>
          <w:iCs w:val="0"/>
          <w:color w:val="auto"/>
        </w:rPr>
        <w:t>use</w:t>
      </w:r>
      <w:r w:rsidR="0078658D">
        <w:rPr>
          <w:rStyle w:val="SubtleEmphasis"/>
          <w:i w:val="0"/>
          <w:iCs w:val="0"/>
          <w:color w:val="auto"/>
        </w:rPr>
        <w:t xml:space="preserve"> type</w:t>
      </w:r>
      <w:r w:rsidR="00AC28B9">
        <w:rPr>
          <w:rStyle w:val="SubtleEmphasis"/>
          <w:i w:val="0"/>
          <w:iCs w:val="0"/>
          <w:color w:val="auto"/>
        </w:rPr>
        <w:t>s</w:t>
      </w:r>
      <w:r w:rsidR="00CB4F56">
        <w:rPr>
          <w:rStyle w:val="SubtleEmphasis"/>
          <w:i w:val="0"/>
          <w:iCs w:val="0"/>
          <w:color w:val="auto"/>
        </w:rPr>
        <w:t>)</w:t>
      </w:r>
      <w:r w:rsidR="007A2BB3">
        <w:rPr>
          <w:rStyle w:val="SubtleEmphasis"/>
          <w:i w:val="0"/>
          <w:iCs w:val="0"/>
          <w:color w:val="auto"/>
        </w:rPr>
        <w:t xml:space="preserve">. </w:t>
      </w:r>
      <w:r w:rsidR="004260BF">
        <w:rPr>
          <w:rStyle w:val="SubtleEmphasis"/>
          <w:i w:val="0"/>
          <w:iCs w:val="0"/>
          <w:color w:val="auto"/>
        </w:rPr>
        <w:t>T</w:t>
      </w:r>
      <w:r w:rsidR="007A2BB3">
        <w:rPr>
          <w:rStyle w:val="SubtleEmphasis"/>
          <w:i w:val="0"/>
          <w:iCs w:val="0"/>
          <w:color w:val="auto"/>
        </w:rPr>
        <w:t xml:space="preserve">he effects of </w:t>
      </w:r>
      <w:r w:rsidR="004260BF">
        <w:rPr>
          <w:rStyle w:val="SubtleEmphasis"/>
          <w:i w:val="0"/>
          <w:iCs w:val="0"/>
          <w:color w:val="auto"/>
        </w:rPr>
        <w:t xml:space="preserve">the </w:t>
      </w:r>
      <w:r w:rsidR="007A2BB3">
        <w:rPr>
          <w:rStyle w:val="SubtleEmphasis"/>
          <w:i w:val="0"/>
          <w:iCs w:val="0"/>
          <w:color w:val="auto"/>
        </w:rPr>
        <w:t xml:space="preserve">other </w:t>
      </w:r>
      <w:r w:rsidR="004260BF">
        <w:rPr>
          <w:rStyle w:val="SubtleEmphasis"/>
          <w:i w:val="0"/>
          <w:iCs w:val="0"/>
          <w:color w:val="auto"/>
        </w:rPr>
        <w:t>ecological characteristics differed in direction depending on</w:t>
      </w:r>
      <w:r w:rsidR="004643F6">
        <w:rPr>
          <w:rStyle w:val="SubtleEmphasis"/>
          <w:i w:val="0"/>
          <w:iCs w:val="0"/>
          <w:color w:val="auto"/>
        </w:rPr>
        <w:t xml:space="preserve"> </w:t>
      </w:r>
      <w:r w:rsidR="0032549C">
        <w:rPr>
          <w:rStyle w:val="SubtleEmphasis"/>
          <w:i w:val="0"/>
          <w:iCs w:val="0"/>
          <w:color w:val="auto"/>
        </w:rPr>
        <w:t>c</w:t>
      </w:r>
      <w:r w:rsidR="004643F6">
        <w:rPr>
          <w:rStyle w:val="SubtleEmphasis"/>
          <w:i w:val="0"/>
          <w:iCs w:val="0"/>
          <w:color w:val="auto"/>
        </w:rPr>
        <w:t>lass</w:t>
      </w:r>
      <w:r w:rsidR="004260BF">
        <w:rPr>
          <w:rStyle w:val="SubtleEmphasis"/>
          <w:i w:val="0"/>
          <w:iCs w:val="0"/>
          <w:color w:val="auto"/>
        </w:rPr>
        <w:t xml:space="preserve"> and</w:t>
      </w:r>
      <w:r w:rsidR="00F147B5">
        <w:rPr>
          <w:rStyle w:val="SubtleEmphasis"/>
          <w:i w:val="0"/>
          <w:iCs w:val="0"/>
          <w:color w:val="auto"/>
        </w:rPr>
        <w:t xml:space="preserve"> land use</w:t>
      </w:r>
      <w:r w:rsidR="007674C6">
        <w:rPr>
          <w:rStyle w:val="SubtleEmphasis"/>
          <w:i w:val="0"/>
          <w:iCs w:val="0"/>
          <w:color w:val="auto"/>
        </w:rPr>
        <w:t>, impeding</w:t>
      </w:r>
      <w:r w:rsidR="00D02487">
        <w:rPr>
          <w:rStyle w:val="SubtleEmphasis"/>
          <w:i w:val="0"/>
          <w:iCs w:val="0"/>
          <w:color w:val="auto"/>
        </w:rPr>
        <w:t xml:space="preserve"> any</w:t>
      </w:r>
      <w:r w:rsidR="007674C6">
        <w:rPr>
          <w:rStyle w:val="SubtleEmphasis"/>
          <w:i w:val="0"/>
          <w:iCs w:val="0"/>
          <w:color w:val="auto"/>
        </w:rPr>
        <w:t xml:space="preserve"> </w:t>
      </w:r>
      <w:r w:rsidR="003F76DC">
        <w:rPr>
          <w:rStyle w:val="SubtleEmphasis"/>
          <w:i w:val="0"/>
          <w:iCs w:val="0"/>
          <w:color w:val="auto"/>
        </w:rPr>
        <w:t>generalisation</w:t>
      </w:r>
      <w:r w:rsidR="00E47D44">
        <w:rPr>
          <w:rStyle w:val="SubtleEmphasis"/>
          <w:i w:val="0"/>
          <w:iCs w:val="0"/>
          <w:color w:val="auto"/>
        </w:rPr>
        <w:t xml:space="preserve"> (Table 1a)</w:t>
      </w:r>
      <w:r w:rsidR="00724626">
        <w:rPr>
          <w:rStyle w:val="SubtleEmphasis"/>
          <w:i w:val="0"/>
          <w:iCs w:val="0"/>
          <w:color w:val="auto"/>
        </w:rPr>
        <w:t xml:space="preserve">. </w:t>
      </w:r>
      <w:r w:rsidR="00CB046F">
        <w:rPr>
          <w:rStyle w:val="SubtleEmphasis"/>
          <w:i w:val="0"/>
          <w:iCs w:val="0"/>
          <w:color w:val="auto"/>
        </w:rPr>
        <w:t xml:space="preserve">For instance, </w:t>
      </w:r>
      <w:r w:rsidR="00EA6BEE">
        <w:rPr>
          <w:rStyle w:val="SubtleEmphasis"/>
          <w:i w:val="0"/>
          <w:iCs w:val="0"/>
          <w:color w:val="auto"/>
        </w:rPr>
        <w:t xml:space="preserve">we found that </w:t>
      </w:r>
      <w:r w:rsidR="00632CF3">
        <w:rPr>
          <w:rStyle w:val="SubtleEmphasis"/>
          <w:i w:val="0"/>
          <w:iCs w:val="0"/>
          <w:color w:val="auto"/>
        </w:rPr>
        <w:t>being smaller and longer-lived was</w:t>
      </w:r>
      <w:r w:rsidR="0021708D">
        <w:rPr>
          <w:rStyle w:val="SubtleEmphasis"/>
          <w:i w:val="0"/>
          <w:iCs w:val="0"/>
          <w:color w:val="auto"/>
        </w:rPr>
        <w:t xml:space="preserve"> associated with </w:t>
      </w:r>
      <w:r w:rsidR="00632CF3">
        <w:rPr>
          <w:rStyle w:val="SubtleEmphasis"/>
          <w:i w:val="0"/>
          <w:iCs w:val="0"/>
          <w:color w:val="auto"/>
        </w:rPr>
        <w:t>de</w:t>
      </w:r>
      <w:r w:rsidR="0021708D">
        <w:rPr>
          <w:rStyle w:val="SubtleEmphasis"/>
          <w:i w:val="0"/>
          <w:iCs w:val="0"/>
          <w:color w:val="auto"/>
        </w:rPr>
        <w:t xml:space="preserve">creases in occurrence probability </w:t>
      </w:r>
      <w:r w:rsidR="00D02487">
        <w:rPr>
          <w:rStyle w:val="SubtleEmphasis"/>
          <w:i w:val="0"/>
          <w:iCs w:val="0"/>
          <w:color w:val="auto"/>
        </w:rPr>
        <w:t>for</w:t>
      </w:r>
      <w:r w:rsidR="0021708D">
        <w:rPr>
          <w:rStyle w:val="SubtleEmphasis"/>
          <w:i w:val="0"/>
          <w:iCs w:val="0"/>
          <w:color w:val="auto"/>
        </w:rPr>
        <w:t xml:space="preserve"> </w:t>
      </w:r>
      <w:r w:rsidR="00152B71">
        <w:rPr>
          <w:rStyle w:val="SubtleEmphasis"/>
          <w:i w:val="0"/>
          <w:iCs w:val="0"/>
          <w:color w:val="auto"/>
        </w:rPr>
        <w:t xml:space="preserve">birds found in agricultural areas, </w:t>
      </w:r>
      <w:r w:rsidR="00001351">
        <w:rPr>
          <w:rStyle w:val="SubtleEmphasis"/>
          <w:i w:val="0"/>
          <w:iCs w:val="0"/>
          <w:color w:val="auto"/>
        </w:rPr>
        <w:t>but</w:t>
      </w:r>
      <w:r w:rsidR="00152B71">
        <w:rPr>
          <w:rStyle w:val="SubtleEmphasis"/>
          <w:i w:val="0"/>
          <w:iCs w:val="0"/>
          <w:color w:val="auto"/>
        </w:rPr>
        <w:t xml:space="preserve"> </w:t>
      </w:r>
      <w:r w:rsidR="00C76028">
        <w:rPr>
          <w:rStyle w:val="SubtleEmphasis"/>
          <w:i w:val="0"/>
          <w:iCs w:val="0"/>
          <w:color w:val="auto"/>
        </w:rPr>
        <w:t xml:space="preserve">with increases in </w:t>
      </w:r>
      <w:r w:rsidR="00C76028">
        <w:rPr>
          <w:rStyle w:val="SubtleEmphasis"/>
          <w:i w:val="0"/>
          <w:iCs w:val="0"/>
          <w:color w:val="auto"/>
        </w:rPr>
        <w:lastRenderedPageBreak/>
        <w:t>occurrence probability</w:t>
      </w:r>
      <w:r w:rsidR="001A4BF0">
        <w:rPr>
          <w:rStyle w:val="SubtleEmphasis"/>
          <w:i w:val="0"/>
          <w:iCs w:val="0"/>
          <w:color w:val="auto"/>
        </w:rPr>
        <w:t xml:space="preserve"> for urban birds</w:t>
      </w:r>
      <w:r w:rsidR="00E6709C">
        <w:rPr>
          <w:rStyle w:val="SubtleEmphasis"/>
          <w:i w:val="0"/>
          <w:iCs w:val="0"/>
          <w:color w:val="auto"/>
        </w:rPr>
        <w:t xml:space="preserve">; </w:t>
      </w:r>
      <w:r w:rsidR="005C2562">
        <w:rPr>
          <w:rStyle w:val="SubtleEmphasis"/>
          <w:i w:val="0"/>
          <w:iCs w:val="0"/>
          <w:color w:val="auto"/>
        </w:rPr>
        <w:t xml:space="preserve">and </w:t>
      </w:r>
      <w:r w:rsidR="00E6709C">
        <w:rPr>
          <w:rStyle w:val="SubtleEmphasis"/>
          <w:i w:val="0"/>
          <w:iCs w:val="0"/>
          <w:color w:val="auto"/>
        </w:rPr>
        <w:t>that  longer</w:t>
      </w:r>
      <w:r w:rsidR="00FE7D9D">
        <w:rPr>
          <w:rStyle w:val="SubtleEmphasis"/>
          <w:i w:val="0"/>
          <w:iCs w:val="0"/>
          <w:color w:val="auto"/>
        </w:rPr>
        <w:t xml:space="preserve">-lived species tended to be more negatively affected for mammals and reptiles, </w:t>
      </w:r>
      <w:r w:rsidR="00E6709C">
        <w:rPr>
          <w:rStyle w:val="SubtleEmphasis"/>
          <w:i w:val="0"/>
          <w:iCs w:val="0"/>
          <w:color w:val="auto"/>
        </w:rPr>
        <w:t xml:space="preserve">whereas </w:t>
      </w:r>
      <w:r w:rsidR="00FE7D9D">
        <w:rPr>
          <w:rStyle w:val="SubtleEmphasis"/>
          <w:i w:val="0"/>
          <w:iCs w:val="0"/>
          <w:color w:val="auto"/>
        </w:rPr>
        <w:t>we fou</w:t>
      </w:r>
      <w:r w:rsidR="00417E6B">
        <w:rPr>
          <w:rStyle w:val="SubtleEmphasis"/>
          <w:i w:val="0"/>
          <w:iCs w:val="0"/>
          <w:color w:val="auto"/>
        </w:rPr>
        <w:t xml:space="preserve">nd evidence of opposite </w:t>
      </w:r>
      <w:r w:rsidR="001012CA">
        <w:rPr>
          <w:rStyle w:val="SubtleEmphasis"/>
          <w:i w:val="0"/>
          <w:iCs w:val="0"/>
          <w:color w:val="auto"/>
        </w:rPr>
        <w:t>trends</w:t>
      </w:r>
      <w:r w:rsidR="00417E6B">
        <w:rPr>
          <w:rStyle w:val="SubtleEmphasis"/>
          <w:i w:val="0"/>
          <w:iCs w:val="0"/>
          <w:color w:val="auto"/>
        </w:rPr>
        <w:t xml:space="preserve"> for amphibians.</w:t>
      </w:r>
    </w:p>
    <w:p w14:paraId="639A1BAC" w14:textId="58AECD29" w:rsidR="00CB5DCB" w:rsidRDefault="003F76DC" w:rsidP="00CC14D1">
      <w:pPr>
        <w:spacing w:line="276" w:lineRule="auto"/>
        <w:jc w:val="both"/>
        <w:rPr>
          <w:b/>
          <w:bCs/>
          <w:noProof/>
        </w:rPr>
      </w:pPr>
      <w:r>
        <w:rPr>
          <w:rStyle w:val="SubtleEmphasis"/>
          <w:i w:val="0"/>
          <w:iCs w:val="0"/>
          <w:color w:val="auto"/>
        </w:rPr>
        <w:t xml:space="preserve">We would like to highlight that </w:t>
      </w:r>
      <w:r w:rsidR="00D02487">
        <w:rPr>
          <w:rStyle w:val="SubtleEmphasis"/>
          <w:i w:val="0"/>
          <w:iCs w:val="0"/>
          <w:color w:val="auto"/>
        </w:rPr>
        <w:t xml:space="preserve">the </w:t>
      </w:r>
      <w:r w:rsidR="00D02487" w:rsidRPr="00867A49">
        <w:rPr>
          <w:rStyle w:val="SubtleEmphasis"/>
          <w:color w:val="auto"/>
        </w:rPr>
        <w:t>within</w:t>
      </w:r>
      <w:r w:rsidR="00867A49" w:rsidRPr="00867A49">
        <w:rPr>
          <w:rStyle w:val="SubtleEmphasis"/>
          <w:color w:val="auto"/>
        </w:rPr>
        <w:t xml:space="preserve"> land-use </w:t>
      </w:r>
      <w:r w:rsidR="00D02487" w:rsidRPr="00867A49">
        <w:rPr>
          <w:rStyle w:val="SubtleEmphasis"/>
          <w:color w:val="auto"/>
        </w:rPr>
        <w:t>type</w:t>
      </w:r>
      <w:r w:rsidR="00D02487">
        <w:rPr>
          <w:rStyle w:val="SubtleEmphasis"/>
          <w:i w:val="0"/>
          <w:iCs w:val="0"/>
          <w:color w:val="auto"/>
        </w:rPr>
        <w:t xml:space="preserve"> effects summarised in Table 1</w:t>
      </w:r>
      <w:r w:rsidR="00C73325">
        <w:rPr>
          <w:rStyle w:val="SubtleEmphasis"/>
          <w:i w:val="0"/>
          <w:iCs w:val="0"/>
          <w:color w:val="auto"/>
        </w:rPr>
        <w:t>a</w:t>
      </w:r>
      <w:r w:rsidR="00D02487">
        <w:rPr>
          <w:rStyle w:val="SubtleEmphasis"/>
          <w:i w:val="0"/>
          <w:iCs w:val="0"/>
          <w:color w:val="auto"/>
        </w:rPr>
        <w:t xml:space="preserve"> do not </w:t>
      </w:r>
      <w:r w:rsidR="005C7BDF">
        <w:rPr>
          <w:rStyle w:val="SubtleEmphasis"/>
          <w:i w:val="0"/>
          <w:iCs w:val="0"/>
          <w:color w:val="auto"/>
        </w:rPr>
        <w:t>necessarily</w:t>
      </w:r>
      <w:r w:rsidR="00D02487">
        <w:rPr>
          <w:rStyle w:val="SubtleEmphasis"/>
          <w:i w:val="0"/>
          <w:iCs w:val="0"/>
          <w:color w:val="auto"/>
        </w:rPr>
        <w:t xml:space="preserve"> reflect </w:t>
      </w:r>
      <w:r w:rsidR="005C7BDF">
        <w:rPr>
          <w:rStyle w:val="SubtleEmphasis"/>
          <w:i w:val="0"/>
          <w:iCs w:val="0"/>
          <w:color w:val="auto"/>
        </w:rPr>
        <w:t xml:space="preserve">occurrence patterns </w:t>
      </w:r>
      <w:r w:rsidR="005C7BDF" w:rsidRPr="00867A49">
        <w:rPr>
          <w:rStyle w:val="SubtleEmphasis"/>
          <w:color w:val="auto"/>
        </w:rPr>
        <w:t>among</w:t>
      </w:r>
      <w:r w:rsidR="005C7BDF">
        <w:rPr>
          <w:rStyle w:val="SubtleEmphasis"/>
          <w:i w:val="0"/>
          <w:iCs w:val="0"/>
          <w:color w:val="auto"/>
        </w:rPr>
        <w:t xml:space="preserve"> land-use types.</w:t>
      </w:r>
      <w:r w:rsidR="00A43A1B">
        <w:rPr>
          <w:rStyle w:val="SubtleEmphasis"/>
          <w:i w:val="0"/>
          <w:iCs w:val="0"/>
          <w:color w:val="auto"/>
        </w:rPr>
        <w:t xml:space="preserve"> For example,</w:t>
      </w:r>
      <w:r w:rsidR="00674C88">
        <w:rPr>
          <w:rStyle w:val="SubtleEmphasis"/>
          <w:i w:val="0"/>
          <w:iCs w:val="0"/>
          <w:color w:val="auto"/>
        </w:rPr>
        <w:t xml:space="preserve"> in all </w:t>
      </w:r>
      <w:r w:rsidR="009958A8">
        <w:rPr>
          <w:rStyle w:val="SubtleEmphasis"/>
          <w:i w:val="0"/>
          <w:iCs w:val="0"/>
          <w:color w:val="auto"/>
        </w:rPr>
        <w:t>c</w:t>
      </w:r>
      <w:r w:rsidR="00C160A3">
        <w:rPr>
          <w:rStyle w:val="SubtleEmphasis"/>
          <w:i w:val="0"/>
          <w:iCs w:val="0"/>
          <w:color w:val="auto"/>
        </w:rPr>
        <w:t>lasses</w:t>
      </w:r>
      <w:r w:rsidR="00674C88">
        <w:rPr>
          <w:rStyle w:val="SubtleEmphasis"/>
          <w:i w:val="0"/>
          <w:iCs w:val="0"/>
          <w:color w:val="auto"/>
        </w:rPr>
        <w:t>,</w:t>
      </w:r>
      <w:r w:rsidR="00A43A1B">
        <w:rPr>
          <w:rStyle w:val="SubtleEmphasis"/>
          <w:i w:val="0"/>
          <w:iCs w:val="0"/>
          <w:color w:val="auto"/>
        </w:rPr>
        <w:t xml:space="preserve"> </w:t>
      </w:r>
      <w:r w:rsidR="00A43A1B" w:rsidRPr="00CB380B">
        <w:rPr>
          <w:rStyle w:val="SubtleEmphasis"/>
          <w:color w:val="auto"/>
        </w:rPr>
        <w:t>among land-use type effects</w:t>
      </w:r>
      <w:r w:rsidR="00A43A1B">
        <w:rPr>
          <w:rStyle w:val="SubtleEmphasis"/>
          <w:i w:val="0"/>
          <w:iCs w:val="0"/>
          <w:color w:val="auto"/>
        </w:rPr>
        <w:t xml:space="preserve"> derived from partial models showed that occurrence probability in disturbed land uses was strongly negatively affected for natural habitat specialists, compared with primary vegetation levels </w:t>
      </w:r>
      <w:r w:rsidR="00A43A1B" w:rsidRPr="00B36D58">
        <w:rPr>
          <w:rStyle w:val="SubtleEmphasis"/>
          <w:i w:val="0"/>
          <w:iCs w:val="0"/>
          <w:color w:val="auto"/>
        </w:rPr>
        <w:t xml:space="preserve">(Figure </w:t>
      </w:r>
      <w:r w:rsidR="00195202" w:rsidRPr="00B36D58">
        <w:rPr>
          <w:rStyle w:val="SubtleEmphasis"/>
          <w:i w:val="0"/>
          <w:iCs w:val="0"/>
          <w:color w:val="auto"/>
        </w:rPr>
        <w:t>S</w:t>
      </w:r>
      <w:r w:rsidR="00B36D58" w:rsidRPr="00B36D58">
        <w:rPr>
          <w:rStyle w:val="SubtleEmphasis"/>
          <w:i w:val="0"/>
          <w:iCs w:val="0"/>
          <w:color w:val="auto"/>
        </w:rPr>
        <w:t>1</w:t>
      </w:r>
      <w:r w:rsidR="0070613C">
        <w:rPr>
          <w:rStyle w:val="SubtleEmphasis"/>
          <w:i w:val="0"/>
          <w:iCs w:val="0"/>
          <w:color w:val="auto"/>
        </w:rPr>
        <w:t>0</w:t>
      </w:r>
      <w:r w:rsidR="00A43A1B" w:rsidRPr="00B36D58">
        <w:rPr>
          <w:rStyle w:val="SubtleEmphasis"/>
          <w:i w:val="0"/>
          <w:iCs w:val="0"/>
          <w:color w:val="auto"/>
        </w:rPr>
        <w:t xml:space="preserve">). </w:t>
      </w:r>
      <w:r w:rsidR="00C160A3">
        <w:rPr>
          <w:rStyle w:val="SubtleEmphasis"/>
          <w:i w:val="0"/>
          <w:iCs w:val="0"/>
          <w:color w:val="auto"/>
        </w:rPr>
        <w:t>On the other hand,</w:t>
      </w:r>
      <w:r w:rsidR="00597074">
        <w:rPr>
          <w:rStyle w:val="SubtleEmphasis"/>
          <w:i w:val="0"/>
          <w:iCs w:val="0"/>
          <w:color w:val="auto"/>
        </w:rPr>
        <w:t xml:space="preserve"> </w:t>
      </w:r>
      <w:r w:rsidR="00C160A3">
        <w:rPr>
          <w:rStyle w:val="SubtleEmphasis"/>
          <w:i w:val="0"/>
          <w:iCs w:val="0"/>
          <w:color w:val="auto"/>
        </w:rPr>
        <w:t xml:space="preserve">in most </w:t>
      </w:r>
      <w:r w:rsidR="00244FF1">
        <w:rPr>
          <w:rStyle w:val="SubtleEmphasis"/>
          <w:i w:val="0"/>
          <w:iCs w:val="0"/>
          <w:color w:val="auto"/>
        </w:rPr>
        <w:t>c</w:t>
      </w:r>
      <w:r w:rsidR="00C160A3">
        <w:rPr>
          <w:rStyle w:val="SubtleEmphasis"/>
          <w:i w:val="0"/>
          <w:iCs w:val="0"/>
          <w:color w:val="auto"/>
        </w:rPr>
        <w:t>lasses and</w:t>
      </w:r>
      <w:r w:rsidR="00B855C3">
        <w:rPr>
          <w:rStyle w:val="SubtleEmphasis"/>
          <w:i w:val="0"/>
          <w:iCs w:val="0"/>
          <w:color w:val="auto"/>
        </w:rPr>
        <w:t xml:space="preserve"> disturbed </w:t>
      </w:r>
      <w:r w:rsidR="00C160A3">
        <w:rPr>
          <w:rStyle w:val="SubtleEmphasis"/>
          <w:i w:val="0"/>
          <w:iCs w:val="0"/>
          <w:color w:val="auto"/>
        </w:rPr>
        <w:t>land</w:t>
      </w:r>
      <w:r w:rsidR="00E02480">
        <w:rPr>
          <w:rStyle w:val="SubtleEmphasis"/>
          <w:i w:val="0"/>
          <w:iCs w:val="0"/>
          <w:color w:val="auto"/>
        </w:rPr>
        <w:t xml:space="preserve"> </w:t>
      </w:r>
      <w:r w:rsidR="00C160A3">
        <w:rPr>
          <w:rStyle w:val="SubtleEmphasis"/>
          <w:i w:val="0"/>
          <w:iCs w:val="0"/>
          <w:color w:val="auto"/>
        </w:rPr>
        <w:t>uses</w:t>
      </w:r>
      <w:commentRangeStart w:id="100"/>
      <w:r w:rsidR="00A43A1B">
        <w:rPr>
          <w:rStyle w:val="SubtleEmphasis"/>
          <w:i w:val="0"/>
          <w:iCs w:val="0"/>
          <w:color w:val="auto"/>
        </w:rPr>
        <w:t xml:space="preserve">, artificial habitat users </w:t>
      </w:r>
      <w:r w:rsidR="006305FD">
        <w:rPr>
          <w:rStyle w:val="SubtleEmphasis"/>
          <w:i w:val="0"/>
          <w:iCs w:val="0"/>
          <w:color w:val="auto"/>
        </w:rPr>
        <w:t>either increased or</w:t>
      </w:r>
      <w:r w:rsidR="00A43A1B">
        <w:rPr>
          <w:rStyle w:val="SubtleEmphasis"/>
          <w:i w:val="0"/>
          <w:iCs w:val="0"/>
          <w:color w:val="auto"/>
        </w:rPr>
        <w:t xml:space="preserve"> showed </w:t>
      </w:r>
      <w:r w:rsidR="006305FD">
        <w:rPr>
          <w:rStyle w:val="SubtleEmphasis"/>
          <w:i w:val="0"/>
          <w:iCs w:val="0"/>
          <w:color w:val="auto"/>
        </w:rPr>
        <w:t>no significant difference</w:t>
      </w:r>
      <w:r w:rsidR="00B855C3">
        <w:rPr>
          <w:rStyle w:val="SubtleEmphasis"/>
          <w:i w:val="0"/>
          <w:iCs w:val="0"/>
          <w:color w:val="auto"/>
        </w:rPr>
        <w:t xml:space="preserve"> in </w:t>
      </w:r>
      <w:r w:rsidR="00A43A1B">
        <w:rPr>
          <w:rStyle w:val="SubtleEmphasis"/>
          <w:i w:val="0"/>
          <w:iCs w:val="0"/>
          <w:color w:val="auto"/>
        </w:rPr>
        <w:t>occurrence probability</w:t>
      </w:r>
      <w:r w:rsidR="006305FD">
        <w:rPr>
          <w:rStyle w:val="SubtleEmphasis"/>
          <w:i w:val="0"/>
          <w:iCs w:val="0"/>
          <w:color w:val="auto"/>
        </w:rPr>
        <w:t>.</w:t>
      </w:r>
      <w:r w:rsidR="00C160A3">
        <w:rPr>
          <w:rStyle w:val="SubtleEmphasis"/>
          <w:i w:val="0"/>
          <w:iCs w:val="0"/>
          <w:color w:val="auto"/>
        </w:rPr>
        <w:t xml:space="preserve"> </w:t>
      </w:r>
      <w:r w:rsidR="00AD25DB">
        <w:rPr>
          <w:rStyle w:val="SubtleEmphasis"/>
          <w:i w:val="0"/>
          <w:iCs w:val="0"/>
          <w:color w:val="auto"/>
        </w:rPr>
        <w:t>One exception was</w:t>
      </w:r>
      <w:r w:rsidR="00045F4E">
        <w:rPr>
          <w:rStyle w:val="SubtleEmphasis"/>
          <w:i w:val="0"/>
          <w:iCs w:val="0"/>
          <w:color w:val="auto"/>
        </w:rPr>
        <w:t xml:space="preserve"> for reptiles, where the effect of habitat specialisation was mostly non-significant </w:t>
      </w:r>
      <w:r w:rsidR="00045F4E" w:rsidRPr="00B30D2B">
        <w:rPr>
          <w:rStyle w:val="SubtleEmphasis"/>
          <w:iCs w:val="0"/>
          <w:color w:val="auto"/>
        </w:rPr>
        <w:t>within</w:t>
      </w:r>
      <w:r w:rsidR="00045F4E">
        <w:rPr>
          <w:rStyle w:val="SubtleEmphasis"/>
          <w:i w:val="0"/>
          <w:iCs w:val="0"/>
          <w:color w:val="auto"/>
        </w:rPr>
        <w:t xml:space="preserve"> land-use types</w:t>
      </w:r>
      <w:r w:rsidR="00ED0CFC">
        <w:rPr>
          <w:rStyle w:val="SubtleEmphasis"/>
          <w:i w:val="0"/>
          <w:iCs w:val="0"/>
          <w:color w:val="auto"/>
        </w:rPr>
        <w:t xml:space="preserve"> (Table 1</w:t>
      </w:r>
      <w:r w:rsidR="00AA2C79">
        <w:rPr>
          <w:rStyle w:val="SubtleEmphasis"/>
          <w:i w:val="0"/>
          <w:iCs w:val="0"/>
          <w:color w:val="auto"/>
        </w:rPr>
        <w:t>a</w:t>
      </w:r>
      <w:r w:rsidR="00ED0CFC">
        <w:rPr>
          <w:rStyle w:val="SubtleEmphasis"/>
          <w:i w:val="0"/>
          <w:iCs w:val="0"/>
          <w:color w:val="auto"/>
        </w:rPr>
        <w:t>)</w:t>
      </w:r>
      <w:r w:rsidR="008B49F8">
        <w:rPr>
          <w:rStyle w:val="SubtleEmphasis"/>
          <w:i w:val="0"/>
          <w:iCs w:val="0"/>
          <w:color w:val="auto"/>
        </w:rPr>
        <w:t>, with both natural habitat specialists and artificial habitat users</w:t>
      </w:r>
      <w:r w:rsidR="004626E0">
        <w:rPr>
          <w:rStyle w:val="SubtleEmphasis"/>
          <w:i w:val="0"/>
          <w:iCs w:val="0"/>
          <w:color w:val="auto"/>
        </w:rPr>
        <w:t xml:space="preserve"> </w:t>
      </w:r>
      <w:r w:rsidR="00A43A1B">
        <w:rPr>
          <w:rStyle w:val="SubtleEmphasis"/>
          <w:i w:val="0"/>
          <w:iCs w:val="0"/>
          <w:color w:val="auto"/>
        </w:rPr>
        <w:t>show</w:t>
      </w:r>
      <w:r w:rsidR="008B49F8">
        <w:rPr>
          <w:rStyle w:val="SubtleEmphasis"/>
          <w:i w:val="0"/>
          <w:iCs w:val="0"/>
          <w:color w:val="auto"/>
        </w:rPr>
        <w:t>ing</w:t>
      </w:r>
      <w:r w:rsidR="00A43A1B">
        <w:rPr>
          <w:rStyle w:val="SubtleEmphasis"/>
          <w:i w:val="0"/>
          <w:iCs w:val="0"/>
          <w:color w:val="auto"/>
        </w:rPr>
        <w:t xml:space="preserve"> important declines in some disturbed land uses (</w:t>
      </w:r>
      <w:r w:rsidR="001256D0">
        <w:rPr>
          <w:rStyle w:val="SubtleEmphasis"/>
          <w:i w:val="0"/>
          <w:iCs w:val="0"/>
          <w:color w:val="auto"/>
        </w:rPr>
        <w:t>e.g.</w:t>
      </w:r>
      <w:r w:rsidR="00A43A1B">
        <w:rPr>
          <w:rStyle w:val="SubtleEmphasis"/>
          <w:i w:val="0"/>
          <w:iCs w:val="0"/>
          <w:color w:val="auto"/>
        </w:rPr>
        <w:t xml:space="preserve">, </w:t>
      </w:r>
      <w:r w:rsidR="00DB29F3">
        <w:rPr>
          <w:rStyle w:val="SubtleEmphasis"/>
          <w:i w:val="0"/>
          <w:iCs w:val="0"/>
          <w:color w:val="auto"/>
        </w:rPr>
        <w:t xml:space="preserve">intensely-used </w:t>
      </w:r>
      <w:r w:rsidR="00A43A1B">
        <w:rPr>
          <w:rStyle w:val="SubtleEmphasis"/>
          <w:i w:val="0"/>
          <w:iCs w:val="0"/>
          <w:color w:val="auto"/>
        </w:rPr>
        <w:t xml:space="preserve">agricultural </w:t>
      </w:r>
      <w:r w:rsidR="00DB29F3">
        <w:rPr>
          <w:rStyle w:val="SubtleEmphasis"/>
          <w:i w:val="0"/>
          <w:iCs w:val="0"/>
          <w:color w:val="auto"/>
        </w:rPr>
        <w:t>areas</w:t>
      </w:r>
      <w:r w:rsidR="00A43A1B">
        <w:rPr>
          <w:rStyle w:val="SubtleEmphasis"/>
          <w:i w:val="0"/>
          <w:iCs w:val="0"/>
          <w:color w:val="auto"/>
        </w:rPr>
        <w:t xml:space="preserve">, Figure </w:t>
      </w:r>
      <w:r w:rsidR="00AC3B1A">
        <w:rPr>
          <w:rStyle w:val="SubtleEmphasis"/>
          <w:i w:val="0"/>
          <w:iCs w:val="0"/>
          <w:color w:val="auto"/>
        </w:rPr>
        <w:t>S</w:t>
      </w:r>
      <w:r w:rsidR="00653B7A">
        <w:rPr>
          <w:rStyle w:val="SubtleEmphasis"/>
          <w:i w:val="0"/>
          <w:iCs w:val="0"/>
          <w:color w:val="auto"/>
        </w:rPr>
        <w:t>1</w:t>
      </w:r>
      <w:r w:rsidR="0070613C">
        <w:rPr>
          <w:rStyle w:val="SubtleEmphasis"/>
          <w:i w:val="0"/>
          <w:iCs w:val="0"/>
          <w:color w:val="auto"/>
        </w:rPr>
        <w:t>0</w:t>
      </w:r>
      <w:r w:rsidR="00805490">
        <w:rPr>
          <w:rStyle w:val="SubtleEmphasis"/>
          <w:i w:val="0"/>
          <w:iCs w:val="0"/>
          <w:color w:val="auto"/>
        </w:rPr>
        <w:t>d</w:t>
      </w:r>
      <w:r w:rsidR="00A43A1B">
        <w:rPr>
          <w:rStyle w:val="SubtleEmphasis"/>
          <w:i w:val="0"/>
          <w:iCs w:val="0"/>
          <w:color w:val="auto"/>
        </w:rPr>
        <w:t>)</w:t>
      </w:r>
      <w:commentRangeEnd w:id="100"/>
      <w:r w:rsidR="0099762A">
        <w:rPr>
          <w:rStyle w:val="CommentReference"/>
        </w:rPr>
        <w:commentReference w:id="100"/>
      </w:r>
      <w:r w:rsidR="00A43A1B">
        <w:rPr>
          <w:rStyle w:val="SubtleEmphasis"/>
          <w:i w:val="0"/>
          <w:iCs w:val="0"/>
          <w:color w:val="auto"/>
        </w:rPr>
        <w:t xml:space="preserve">. </w:t>
      </w:r>
      <w:r w:rsidR="00FA2B68">
        <w:rPr>
          <w:rStyle w:val="SubtleEmphasis"/>
          <w:i w:val="0"/>
          <w:iCs w:val="0"/>
          <w:color w:val="auto"/>
        </w:rPr>
        <w:t>Similarly, the</w:t>
      </w:r>
      <w:r w:rsidR="00A43A1B">
        <w:rPr>
          <w:rStyle w:val="SubtleEmphasis"/>
          <w:i w:val="0"/>
          <w:iCs w:val="0"/>
          <w:color w:val="auto"/>
        </w:rPr>
        <w:t xml:space="preserve"> occurrence probability of both nocturnal and non-nocturnal species was negatively impacted in disturbed land uses compared with primary vegetation (</w:t>
      </w:r>
      <w:r w:rsidR="00A43A1B" w:rsidRPr="00DD0673">
        <w:rPr>
          <w:rStyle w:val="SubtleEmphasis"/>
          <w:i w:val="0"/>
          <w:iCs w:val="0"/>
          <w:color w:val="auto"/>
        </w:rPr>
        <w:t>Figure S</w:t>
      </w:r>
      <w:r w:rsidR="00DD0673" w:rsidRPr="00DD0673">
        <w:rPr>
          <w:rStyle w:val="SubtleEmphasis"/>
          <w:i w:val="0"/>
          <w:iCs w:val="0"/>
          <w:color w:val="auto"/>
        </w:rPr>
        <w:t>1</w:t>
      </w:r>
      <w:r w:rsidR="00CB5DCB">
        <w:rPr>
          <w:rStyle w:val="SubtleEmphasis"/>
          <w:i w:val="0"/>
          <w:iCs w:val="0"/>
          <w:color w:val="auto"/>
        </w:rPr>
        <w:t>1</w:t>
      </w:r>
      <w:r w:rsidR="00A43A1B">
        <w:rPr>
          <w:rStyle w:val="SubtleEmphasis"/>
          <w:i w:val="0"/>
          <w:iCs w:val="0"/>
          <w:color w:val="auto"/>
        </w:rPr>
        <w:t>)</w:t>
      </w:r>
      <w:r w:rsidR="007F7B74">
        <w:rPr>
          <w:rStyle w:val="SubtleEmphasis"/>
          <w:i w:val="0"/>
          <w:iCs w:val="0"/>
          <w:color w:val="auto"/>
        </w:rPr>
        <w:t>, such that land-use responses were not distinguishable between nocturnal and non-</w:t>
      </w:r>
      <w:commentRangeStart w:id="101"/>
      <w:r w:rsidR="007F7B74">
        <w:rPr>
          <w:rStyle w:val="SubtleEmphasis"/>
          <w:i w:val="0"/>
          <w:iCs w:val="0"/>
          <w:color w:val="auto"/>
        </w:rPr>
        <w:t xml:space="preserve">nocturnal </w:t>
      </w:r>
      <w:commentRangeEnd w:id="101"/>
      <w:r w:rsidR="003E4E36">
        <w:rPr>
          <w:rStyle w:val="CommentReference"/>
        </w:rPr>
        <w:commentReference w:id="101"/>
      </w:r>
      <w:r w:rsidR="007F7B74">
        <w:rPr>
          <w:rStyle w:val="SubtleEmphasis"/>
          <w:i w:val="0"/>
          <w:iCs w:val="0"/>
          <w:color w:val="auto"/>
        </w:rPr>
        <w:t>species</w:t>
      </w:r>
      <w:r w:rsidR="001A5636">
        <w:rPr>
          <w:rStyle w:val="SubtleEmphasis"/>
          <w:i w:val="0"/>
          <w:iCs w:val="0"/>
          <w:color w:val="auto"/>
        </w:rPr>
        <w:t xml:space="preserve"> for all </w:t>
      </w:r>
      <w:r w:rsidR="009A59DA">
        <w:rPr>
          <w:rStyle w:val="SubtleEmphasis"/>
          <w:i w:val="0"/>
          <w:iCs w:val="0"/>
          <w:color w:val="auto"/>
        </w:rPr>
        <w:t>c</w:t>
      </w:r>
      <w:r w:rsidR="001A5636">
        <w:rPr>
          <w:rStyle w:val="SubtleEmphasis"/>
          <w:i w:val="0"/>
          <w:iCs w:val="0"/>
          <w:color w:val="auto"/>
        </w:rPr>
        <w:t>lasses and land-use types</w:t>
      </w:r>
      <w:r w:rsidR="00A43A1B">
        <w:rPr>
          <w:rStyle w:val="SubtleEmphasis"/>
          <w:i w:val="0"/>
          <w:iCs w:val="0"/>
          <w:color w:val="auto"/>
        </w:rPr>
        <w:t>.</w:t>
      </w:r>
      <w:r w:rsidR="00F909BB">
        <w:rPr>
          <w:rStyle w:val="SubtleEmphasis"/>
          <w:i w:val="0"/>
          <w:iCs w:val="0"/>
          <w:color w:val="auto"/>
        </w:rPr>
        <w:t xml:space="preserve"> </w:t>
      </w:r>
    </w:p>
    <w:p w14:paraId="409045E4" w14:textId="3AA0116B" w:rsidR="00EF207D" w:rsidRPr="00D147FC" w:rsidRDefault="00EF207D" w:rsidP="007E77BD">
      <w:pPr>
        <w:jc w:val="both"/>
        <w:rPr>
          <w:rStyle w:val="SubtleEmphasis"/>
          <w:i w:val="0"/>
          <w:iCs w:val="0"/>
          <w:color w:val="auto"/>
        </w:rPr>
      </w:pPr>
      <w:r w:rsidRPr="00D147FC">
        <w:rPr>
          <w:b/>
          <w:bCs/>
          <w:noProof/>
        </w:rPr>
        <w:t xml:space="preserve">Table </w:t>
      </w:r>
      <w:r w:rsidR="00634042" w:rsidRPr="00D147FC">
        <w:rPr>
          <w:b/>
          <w:bCs/>
          <w:noProof/>
        </w:rPr>
        <w:t>1</w:t>
      </w:r>
      <w:r w:rsidRPr="00D147FC">
        <w:rPr>
          <w:b/>
          <w:bCs/>
          <w:noProof/>
        </w:rPr>
        <w:t xml:space="preserve">. Summary of the effects of the </w:t>
      </w:r>
      <w:r w:rsidR="00C35391">
        <w:rPr>
          <w:b/>
          <w:bCs/>
          <w:noProof/>
        </w:rPr>
        <w:t>ecological characteristics</w:t>
      </w:r>
      <w:r w:rsidRPr="00D147FC">
        <w:rPr>
          <w:b/>
          <w:bCs/>
          <w:noProof/>
        </w:rPr>
        <w:t xml:space="preserve"> (except </w:t>
      </w:r>
      <w:r w:rsidR="00C35391">
        <w:rPr>
          <w:b/>
          <w:bCs/>
          <w:noProof/>
        </w:rPr>
        <w:t xml:space="preserve">for </w:t>
      </w:r>
      <w:r w:rsidRPr="00D147FC">
        <w:rPr>
          <w:b/>
          <w:bCs/>
          <w:noProof/>
        </w:rPr>
        <w:t>primary diet) on (a) species responses</w:t>
      </w:r>
      <w:r w:rsidR="00AB0F20">
        <w:rPr>
          <w:b/>
          <w:bCs/>
          <w:noProof/>
        </w:rPr>
        <w:t>’</w:t>
      </w:r>
      <w:r w:rsidRPr="00D147FC">
        <w:rPr>
          <w:b/>
          <w:bCs/>
          <w:noProof/>
        </w:rPr>
        <w:t xml:space="preserve"> to disturbed land uses (</w:t>
      </w:r>
      <w:r w:rsidRPr="00D147FC">
        <w:rPr>
          <w:b/>
          <w:bCs/>
          <w:i/>
          <w:iCs/>
          <w:noProof/>
        </w:rPr>
        <w:t>within land-use type effects</w:t>
      </w:r>
      <w:r w:rsidRPr="00D147FC">
        <w:rPr>
          <w:b/>
          <w:bCs/>
          <w:noProof/>
        </w:rPr>
        <w:t xml:space="preserve">) </w:t>
      </w:r>
      <w:r w:rsidRPr="006E0D1F">
        <w:rPr>
          <w:b/>
          <w:bCs/>
        </w:rPr>
        <w:t>and</w:t>
      </w:r>
      <w:r w:rsidRPr="00D147FC">
        <w:rPr>
          <w:b/>
          <w:bCs/>
          <w:noProof/>
        </w:rPr>
        <w:t xml:space="preserve"> </w:t>
      </w:r>
      <w:r w:rsidR="00EA62AF">
        <w:rPr>
          <w:b/>
          <w:bCs/>
          <w:noProof/>
        </w:rPr>
        <w:t xml:space="preserve">on </w:t>
      </w:r>
      <w:r w:rsidRPr="00D147FC">
        <w:rPr>
          <w:b/>
          <w:bCs/>
          <w:noProof/>
        </w:rPr>
        <w:t>(b) species</w:t>
      </w:r>
      <w:r w:rsidR="00AB0F20">
        <w:rPr>
          <w:b/>
          <w:bCs/>
          <w:noProof/>
        </w:rPr>
        <w:t>’</w:t>
      </w:r>
      <w:r w:rsidRPr="00D147FC">
        <w:rPr>
          <w:b/>
          <w:bCs/>
          <w:noProof/>
        </w:rPr>
        <w:t xml:space="preserve"> </w:t>
      </w:r>
      <w:r w:rsidR="00AB0F20">
        <w:rPr>
          <w:b/>
          <w:bCs/>
          <w:noProof/>
        </w:rPr>
        <w:t xml:space="preserve">estimated </w:t>
      </w:r>
      <w:r w:rsidRPr="00D147FC">
        <w:rPr>
          <w:b/>
          <w:bCs/>
          <w:noProof/>
        </w:rPr>
        <w:t>climate-change sensitivity</w:t>
      </w:r>
      <w:r w:rsidR="00E11D5A">
        <w:rPr>
          <w:b/>
          <w:bCs/>
          <w:noProof/>
        </w:rPr>
        <w:t xml:space="preserve">, </w:t>
      </w:r>
      <w:r w:rsidR="00A71735">
        <w:rPr>
          <w:b/>
          <w:bCs/>
          <w:noProof/>
        </w:rPr>
        <w:t>for</w:t>
      </w:r>
      <w:r w:rsidR="00E11D5A">
        <w:rPr>
          <w:b/>
          <w:bCs/>
          <w:noProof/>
        </w:rPr>
        <w:t xml:space="preserve"> each </w:t>
      </w:r>
      <w:r w:rsidR="00AB0F20">
        <w:rPr>
          <w:b/>
          <w:bCs/>
          <w:noProof/>
        </w:rPr>
        <w:t>c</w:t>
      </w:r>
      <w:r w:rsidR="00E11D5A">
        <w:rPr>
          <w:b/>
          <w:bCs/>
          <w:noProof/>
        </w:rPr>
        <w:t>lass</w:t>
      </w:r>
      <w:r w:rsidR="00A71735">
        <w:rPr>
          <w:b/>
          <w:bCs/>
          <w:noProof/>
        </w:rPr>
        <w:t xml:space="preserve"> of terrestrial vertebrates</w:t>
      </w:r>
      <w:r w:rsidRPr="00D147FC">
        <w:rPr>
          <w:b/>
          <w:bCs/>
          <w:noProof/>
        </w:rPr>
        <w:t xml:space="preserve">. </w:t>
      </w:r>
      <w:r w:rsidRPr="00D147FC">
        <w:rPr>
          <w:noProof/>
        </w:rPr>
        <w:t xml:space="preserve">The symbol </w:t>
      </w:r>
      <w:r w:rsidRPr="00414681">
        <w:rPr>
          <w:b/>
          <w:color w:val="FF0000"/>
        </w:rPr>
        <w:t>–</w:t>
      </w:r>
      <w:r w:rsidRPr="00D147FC">
        <w:rPr>
          <w:noProof/>
        </w:rPr>
        <w:t xml:space="preserve"> </w:t>
      </w:r>
      <w:r w:rsidR="00AF0B66">
        <w:rPr>
          <w:noProof/>
        </w:rPr>
        <w:t>indicates</w:t>
      </w:r>
      <w:r w:rsidRPr="00D147FC">
        <w:rPr>
          <w:noProof/>
        </w:rPr>
        <w:t xml:space="preserve"> where a </w:t>
      </w:r>
      <w:r w:rsidR="00AF0B66">
        <w:rPr>
          <w:noProof/>
        </w:rPr>
        <w:t xml:space="preserve">characteristic has </w:t>
      </w:r>
      <w:r w:rsidRPr="00D147FC">
        <w:rPr>
          <w:noProof/>
        </w:rPr>
        <w:t xml:space="preserve">a </w:t>
      </w:r>
      <w:commentRangeStart w:id="102"/>
      <w:r w:rsidR="007E77BD">
        <w:rPr>
          <w:noProof/>
        </w:rPr>
        <w:t xml:space="preserve">significant </w:t>
      </w:r>
      <w:commentRangeEnd w:id="102"/>
      <w:r w:rsidR="007E77BD">
        <w:rPr>
          <w:rStyle w:val="CommentReference"/>
        </w:rPr>
        <w:commentReference w:id="102"/>
      </w:r>
      <w:r w:rsidRPr="00D147FC">
        <w:rPr>
          <w:noProof/>
        </w:rPr>
        <w:t>negative effect on occurrence probability within a disturbed land</w:t>
      </w:r>
      <w:r w:rsidR="00357335">
        <w:rPr>
          <w:noProof/>
        </w:rPr>
        <w:t>-</w:t>
      </w:r>
      <w:r w:rsidRPr="00D147FC">
        <w:rPr>
          <w:noProof/>
        </w:rPr>
        <w:t>use</w:t>
      </w:r>
      <w:r w:rsidR="00357335">
        <w:rPr>
          <w:noProof/>
        </w:rPr>
        <w:t xml:space="preserve"> type</w:t>
      </w:r>
      <w:r w:rsidR="001D24C8">
        <w:rPr>
          <w:noProof/>
        </w:rPr>
        <w:t xml:space="preserve"> (within any of the land-use intensities)</w:t>
      </w:r>
      <w:r w:rsidRPr="00D147FC">
        <w:rPr>
          <w:noProof/>
        </w:rPr>
        <w:t xml:space="preserve">, or where the </w:t>
      </w:r>
      <w:r w:rsidR="00AF0B66">
        <w:rPr>
          <w:noProof/>
        </w:rPr>
        <w:t xml:space="preserve">characteristic </w:t>
      </w:r>
      <w:r w:rsidR="00AB0F20">
        <w:rPr>
          <w:noProof/>
        </w:rPr>
        <w:t>is significantly associated with a greater</w:t>
      </w:r>
      <w:r w:rsidRPr="00D147FC">
        <w:rPr>
          <w:noProof/>
        </w:rPr>
        <w:t xml:space="preserve"> sensitiv</w:t>
      </w:r>
      <w:r w:rsidR="00AB0F20">
        <w:rPr>
          <w:noProof/>
        </w:rPr>
        <w:t>ity</w:t>
      </w:r>
      <w:r w:rsidRPr="00D147FC">
        <w:rPr>
          <w:noProof/>
        </w:rPr>
        <w:t xml:space="preserve"> to climate change.</w:t>
      </w:r>
      <w:r w:rsidR="00FE4CDA" w:rsidRPr="00D147FC">
        <w:rPr>
          <w:noProof/>
        </w:rPr>
        <w:t xml:space="preserve"> A </w:t>
      </w:r>
      <w:r w:rsidR="00FE4CDA" w:rsidRPr="00414681">
        <w:rPr>
          <w:b/>
          <w:color w:val="538135" w:themeColor="accent6" w:themeShade="BF"/>
        </w:rPr>
        <w:t>+</w:t>
      </w:r>
      <w:r w:rsidRPr="00D147FC">
        <w:rPr>
          <w:noProof/>
        </w:rPr>
        <w:t xml:space="preserve"> </w:t>
      </w:r>
      <w:r w:rsidR="00FE4CDA" w:rsidRPr="00D147FC">
        <w:rPr>
          <w:noProof/>
        </w:rPr>
        <w:t xml:space="preserve">indicates </w:t>
      </w:r>
      <w:r w:rsidR="000A0D25" w:rsidRPr="00D147FC">
        <w:rPr>
          <w:noProof/>
        </w:rPr>
        <w:t xml:space="preserve">a </w:t>
      </w:r>
      <w:commentRangeStart w:id="103"/>
      <w:r w:rsidR="00D564D4">
        <w:rPr>
          <w:noProof/>
        </w:rPr>
        <w:t xml:space="preserve">significantly </w:t>
      </w:r>
      <w:commentRangeEnd w:id="103"/>
      <w:r w:rsidR="00D564D4">
        <w:rPr>
          <w:rStyle w:val="CommentReference"/>
        </w:rPr>
        <w:commentReference w:id="103"/>
      </w:r>
      <w:r w:rsidR="000A0D25" w:rsidRPr="00D147FC">
        <w:rPr>
          <w:noProof/>
        </w:rPr>
        <w:t xml:space="preserve">positive effect of a </w:t>
      </w:r>
      <w:r w:rsidR="00D564D4">
        <w:rPr>
          <w:noProof/>
        </w:rPr>
        <w:t xml:space="preserve">characteristic </w:t>
      </w:r>
      <w:r w:rsidR="000A0D25" w:rsidRPr="00D147FC">
        <w:rPr>
          <w:noProof/>
        </w:rPr>
        <w:t>on occurrence probabi</w:t>
      </w:r>
      <w:r w:rsidR="00E471FB" w:rsidRPr="00D147FC">
        <w:rPr>
          <w:noProof/>
        </w:rPr>
        <w:t>l</w:t>
      </w:r>
      <w:r w:rsidR="000A0D25" w:rsidRPr="00D147FC">
        <w:rPr>
          <w:noProof/>
        </w:rPr>
        <w:t>ity in a land-use type</w:t>
      </w:r>
      <w:r w:rsidR="00C524AA">
        <w:rPr>
          <w:noProof/>
        </w:rPr>
        <w:t xml:space="preserve"> (within any of the land-use intensities)</w:t>
      </w:r>
      <w:r w:rsidR="00AF0B66">
        <w:rPr>
          <w:noProof/>
        </w:rPr>
        <w:t>,</w:t>
      </w:r>
      <w:r w:rsidR="00E471FB" w:rsidRPr="00D147FC">
        <w:rPr>
          <w:noProof/>
        </w:rPr>
        <w:t xml:space="preserve"> </w:t>
      </w:r>
      <w:r w:rsidR="00AF0B66">
        <w:rPr>
          <w:noProof/>
        </w:rPr>
        <w:t xml:space="preserve">or </w:t>
      </w:r>
      <w:r w:rsidR="00850A37">
        <w:rPr>
          <w:noProof/>
        </w:rPr>
        <w:t xml:space="preserve">a </w:t>
      </w:r>
      <w:r w:rsidR="00E471FB" w:rsidRPr="00D147FC">
        <w:rPr>
          <w:noProof/>
        </w:rPr>
        <w:t>significant</w:t>
      </w:r>
      <w:r w:rsidR="00850A37">
        <w:rPr>
          <w:noProof/>
        </w:rPr>
        <w:t xml:space="preserve"> association with</w:t>
      </w:r>
      <w:r w:rsidR="00E471FB" w:rsidRPr="00D147FC">
        <w:rPr>
          <w:noProof/>
        </w:rPr>
        <w:t xml:space="preserve"> lower sensitivity to climate change.</w:t>
      </w:r>
      <w:r w:rsidR="000A0D25" w:rsidRPr="00D147FC">
        <w:rPr>
          <w:noProof/>
        </w:rPr>
        <w:t xml:space="preserve"> </w:t>
      </w:r>
      <w:r w:rsidRPr="00D147FC">
        <w:rPr>
          <w:noProof/>
        </w:rPr>
        <w:t xml:space="preserve">For the land-use effects, we report </w:t>
      </w:r>
      <w:r w:rsidRPr="00E45ADE">
        <w:rPr>
          <w:i/>
          <w:iCs/>
          <w:noProof/>
        </w:rPr>
        <w:t>within</w:t>
      </w:r>
      <w:r w:rsidRPr="00D147FC">
        <w:rPr>
          <w:noProof/>
        </w:rPr>
        <w:t xml:space="preserve"> land-use type effects here, </w:t>
      </w:r>
      <w:r w:rsidR="00EC62F6">
        <w:rPr>
          <w:noProof/>
        </w:rPr>
        <w:t>which for a given disturbed land</w:t>
      </w:r>
      <w:r w:rsidR="00C95A99">
        <w:rPr>
          <w:noProof/>
        </w:rPr>
        <w:t>-</w:t>
      </w:r>
      <w:r w:rsidR="00EC62F6">
        <w:rPr>
          <w:noProof/>
        </w:rPr>
        <w:t xml:space="preserve">use </w:t>
      </w:r>
      <w:r w:rsidR="00C95A99">
        <w:rPr>
          <w:noProof/>
        </w:rPr>
        <w:t xml:space="preserve">type </w:t>
      </w:r>
      <w:r w:rsidR="00EC62F6">
        <w:rPr>
          <w:noProof/>
        </w:rPr>
        <w:t>denote</w:t>
      </w:r>
      <w:r w:rsidRPr="00D147FC">
        <w:rPr>
          <w:noProof/>
        </w:rPr>
        <w:t xml:space="preserve"> whether there </w:t>
      </w:r>
      <w:r w:rsidR="00A31FE4">
        <w:rPr>
          <w:noProof/>
        </w:rPr>
        <w:t>were</w:t>
      </w:r>
      <w:r w:rsidRPr="00D147FC">
        <w:rPr>
          <w:noProof/>
        </w:rPr>
        <w:t xml:space="preserve"> signif</w:t>
      </w:r>
      <w:r w:rsidR="00EB434E" w:rsidRPr="00D147FC">
        <w:rPr>
          <w:noProof/>
        </w:rPr>
        <w:t>i</w:t>
      </w:r>
      <w:r w:rsidRPr="00D147FC">
        <w:rPr>
          <w:noProof/>
        </w:rPr>
        <w:t xml:space="preserve">cant differences in occurrence probability </w:t>
      </w:r>
      <w:r w:rsidR="00D75D1B">
        <w:rPr>
          <w:noProof/>
        </w:rPr>
        <w:t>among species with</w:t>
      </w:r>
      <w:r w:rsidR="00D75D1B" w:rsidRPr="00D147FC">
        <w:rPr>
          <w:noProof/>
        </w:rPr>
        <w:t xml:space="preserve"> </w:t>
      </w:r>
      <w:r w:rsidRPr="00D147FC">
        <w:rPr>
          <w:noProof/>
        </w:rPr>
        <w:t>different trait values (see Figure 2)</w:t>
      </w:r>
      <w:r w:rsidR="000A0D25" w:rsidRPr="00D147FC">
        <w:rPr>
          <w:noProof/>
        </w:rPr>
        <w:t>. These effects were derived from the inter</w:t>
      </w:r>
      <w:r w:rsidR="00EB434E" w:rsidRPr="00D147FC">
        <w:rPr>
          <w:noProof/>
        </w:rPr>
        <w:t>a</w:t>
      </w:r>
      <w:r w:rsidR="000A0D25" w:rsidRPr="00D147FC">
        <w:rPr>
          <w:noProof/>
        </w:rPr>
        <w:t>ctive terms of the full</w:t>
      </w:r>
      <w:r w:rsidR="00774C26">
        <w:rPr>
          <w:noProof/>
        </w:rPr>
        <w:t>, all-predictor</w:t>
      </w:r>
      <w:r w:rsidR="000A0D25" w:rsidRPr="00D147FC">
        <w:rPr>
          <w:noProof/>
        </w:rPr>
        <w:t xml:space="preserve"> models</w:t>
      </w:r>
      <w:r w:rsidR="001D24C8">
        <w:rPr>
          <w:noProof/>
        </w:rPr>
        <w:t>.</w:t>
      </w:r>
    </w:p>
    <w:p w14:paraId="5E2A5968" w14:textId="03CC4556" w:rsidR="008E1730" w:rsidRDefault="00E11D5A" w:rsidP="00A43A1B">
      <w:pPr>
        <w:jc w:val="both"/>
        <w:rPr>
          <w:rStyle w:val="SubtleEmphasis"/>
          <w:i w:val="0"/>
          <w:iCs w:val="0"/>
          <w:color w:val="auto"/>
        </w:rPr>
      </w:pPr>
      <w:r>
        <w:rPr>
          <w:noProof/>
        </w:rPr>
        <w:drawing>
          <wp:inline distT="0" distB="0" distL="0" distR="0" wp14:anchorId="4E8CA638" wp14:editId="1AA7D4E4">
            <wp:extent cx="6358780" cy="2530549"/>
            <wp:effectExtent l="0" t="0" r="4445" b="317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0"/>
                    <a:stretch>
                      <a:fillRect/>
                    </a:stretch>
                  </pic:blipFill>
                  <pic:spPr>
                    <a:xfrm>
                      <a:off x="0" y="0"/>
                      <a:ext cx="6391310" cy="2543495"/>
                    </a:xfrm>
                    <a:prstGeom prst="rect">
                      <a:avLst/>
                    </a:prstGeom>
                  </pic:spPr>
                </pic:pic>
              </a:graphicData>
            </a:graphic>
          </wp:inline>
        </w:drawing>
      </w:r>
    </w:p>
    <w:p w14:paraId="50B69B24" w14:textId="77777777" w:rsidR="00BB2409" w:rsidRDefault="00BB2409" w:rsidP="00A43A1B">
      <w:pPr>
        <w:jc w:val="both"/>
        <w:rPr>
          <w:rStyle w:val="SubtleEmphasis"/>
          <w:i w:val="0"/>
          <w:iCs w:val="0"/>
          <w:color w:val="auto"/>
        </w:rPr>
      </w:pPr>
    </w:p>
    <w:p w14:paraId="5C570B75" w14:textId="6A11B7B6" w:rsidR="00DE2E6C" w:rsidRDefault="00E7298A" w:rsidP="00CB5DCB">
      <w:pPr>
        <w:spacing w:line="276" w:lineRule="auto"/>
        <w:jc w:val="both"/>
        <w:rPr>
          <w:rStyle w:val="SubtleEmphasis"/>
          <w:i w:val="0"/>
          <w:iCs w:val="0"/>
          <w:color w:val="auto"/>
        </w:rPr>
      </w:pPr>
      <w:r>
        <w:rPr>
          <w:rStyle w:val="SubtleEmphasis"/>
          <w:i w:val="0"/>
          <w:iCs w:val="0"/>
          <w:color w:val="auto"/>
        </w:rPr>
        <w:t xml:space="preserve">In all classes, </w:t>
      </w:r>
      <w:r w:rsidR="00AE68BA">
        <w:rPr>
          <w:rStyle w:val="SubtleEmphasis"/>
          <w:i w:val="0"/>
          <w:iCs w:val="0"/>
          <w:color w:val="auto"/>
        </w:rPr>
        <w:t>diet</w:t>
      </w:r>
      <w:r w:rsidR="00A43A1B">
        <w:rPr>
          <w:rStyle w:val="SubtleEmphasis"/>
          <w:i w:val="0"/>
          <w:iCs w:val="0"/>
          <w:color w:val="auto"/>
        </w:rPr>
        <w:t xml:space="preserve"> </w:t>
      </w:r>
      <w:r w:rsidR="00173176">
        <w:rPr>
          <w:rStyle w:val="SubtleEmphasis"/>
          <w:i w:val="0"/>
          <w:iCs w:val="0"/>
          <w:color w:val="auto"/>
        </w:rPr>
        <w:t xml:space="preserve">had significant effects on occurrence </w:t>
      </w:r>
      <w:r w:rsidR="00257950">
        <w:rPr>
          <w:rStyle w:val="SubtleEmphasis"/>
          <w:i w:val="0"/>
          <w:iCs w:val="0"/>
          <w:color w:val="auto"/>
        </w:rPr>
        <w:t>probability</w:t>
      </w:r>
      <w:r w:rsidR="00173176">
        <w:rPr>
          <w:rStyle w:val="SubtleEmphasis"/>
          <w:i w:val="0"/>
          <w:iCs w:val="0"/>
          <w:color w:val="auto"/>
        </w:rPr>
        <w:t xml:space="preserve"> </w:t>
      </w:r>
      <w:r w:rsidR="00B72A79">
        <w:rPr>
          <w:rStyle w:val="SubtleEmphasis"/>
          <w:i w:val="0"/>
          <w:iCs w:val="0"/>
          <w:color w:val="auto"/>
        </w:rPr>
        <w:t>in disturbed</w:t>
      </w:r>
      <w:r w:rsidR="00173176">
        <w:rPr>
          <w:rStyle w:val="SubtleEmphasis"/>
          <w:i w:val="0"/>
          <w:iCs w:val="0"/>
          <w:color w:val="auto"/>
        </w:rPr>
        <w:t xml:space="preserve"> land uses</w:t>
      </w:r>
      <w:r w:rsidR="00A43A1B">
        <w:rPr>
          <w:rStyle w:val="SubtleEmphasis"/>
          <w:i w:val="0"/>
          <w:iCs w:val="0"/>
          <w:color w:val="auto"/>
        </w:rPr>
        <w:t xml:space="preserve"> (Figure </w:t>
      </w:r>
      <w:r w:rsidR="00173176">
        <w:rPr>
          <w:rStyle w:val="SubtleEmphasis"/>
          <w:i w:val="0"/>
          <w:iCs w:val="0"/>
          <w:color w:val="auto"/>
        </w:rPr>
        <w:t>3</w:t>
      </w:r>
      <w:r w:rsidR="00A43A1B">
        <w:rPr>
          <w:rStyle w:val="SubtleEmphasis"/>
          <w:i w:val="0"/>
          <w:iCs w:val="0"/>
          <w:color w:val="auto"/>
        </w:rPr>
        <w:t>)</w:t>
      </w:r>
      <w:r w:rsidR="002A0A5F">
        <w:rPr>
          <w:rStyle w:val="SubtleEmphasis"/>
          <w:i w:val="0"/>
          <w:iCs w:val="0"/>
          <w:color w:val="auto"/>
        </w:rPr>
        <w:t>.</w:t>
      </w:r>
      <w:r w:rsidR="00A43A1B">
        <w:rPr>
          <w:rStyle w:val="SubtleEmphasis"/>
          <w:i w:val="0"/>
          <w:iCs w:val="0"/>
          <w:color w:val="auto"/>
        </w:rPr>
        <w:t xml:space="preserve"> </w:t>
      </w:r>
      <w:commentRangeStart w:id="104"/>
      <w:commentRangeEnd w:id="104"/>
      <w:r w:rsidR="002C2772">
        <w:rPr>
          <w:rStyle w:val="CommentReference"/>
        </w:rPr>
        <w:commentReference w:id="104"/>
      </w:r>
      <w:del w:id="105" w:author="Newbold, Tim" w:date="2022-05-13T14:47:00Z">
        <w:r w:rsidR="004F2A37" w:rsidDel="002C2772">
          <w:rPr>
            <w:rStyle w:val="SubtleEmphasis"/>
            <w:i w:val="0"/>
            <w:iCs w:val="0"/>
            <w:color w:val="auto"/>
          </w:rPr>
          <w:delText xml:space="preserve"> </w:delText>
        </w:r>
      </w:del>
      <w:r w:rsidR="00815E0F">
        <w:rPr>
          <w:rStyle w:val="SubtleEmphasis"/>
          <w:i w:val="0"/>
          <w:iCs w:val="0"/>
          <w:color w:val="auto"/>
        </w:rPr>
        <w:t>Changes in occurrence probability</w:t>
      </w:r>
      <w:r w:rsidR="00C53B87">
        <w:rPr>
          <w:rStyle w:val="SubtleEmphasis"/>
          <w:i w:val="0"/>
          <w:iCs w:val="0"/>
          <w:color w:val="auto"/>
        </w:rPr>
        <w:t xml:space="preserve"> in disturbed land uses</w:t>
      </w:r>
      <w:r w:rsidR="00815E0F">
        <w:rPr>
          <w:rStyle w:val="SubtleEmphasis"/>
          <w:i w:val="0"/>
          <w:iCs w:val="0"/>
          <w:color w:val="auto"/>
        </w:rPr>
        <w:t xml:space="preserve"> differed among </w:t>
      </w:r>
      <w:r w:rsidR="005375FF">
        <w:rPr>
          <w:rStyle w:val="SubtleEmphasis"/>
          <w:i w:val="0"/>
          <w:iCs w:val="0"/>
          <w:color w:val="auto"/>
        </w:rPr>
        <w:t>c</w:t>
      </w:r>
      <w:r w:rsidR="00815E0F">
        <w:rPr>
          <w:rStyle w:val="SubtleEmphasis"/>
          <w:i w:val="0"/>
          <w:iCs w:val="0"/>
          <w:color w:val="auto"/>
        </w:rPr>
        <w:t xml:space="preserve">lasses and dietary groups. </w:t>
      </w:r>
      <w:r w:rsidR="0037252C">
        <w:rPr>
          <w:rStyle w:val="SubtleEmphasis"/>
          <w:i w:val="0"/>
          <w:iCs w:val="0"/>
          <w:color w:val="auto"/>
        </w:rPr>
        <w:t xml:space="preserve">Overall, invertebrate eaters tended to be negatively affected </w:t>
      </w:r>
      <w:r w:rsidR="00C32340">
        <w:rPr>
          <w:rStyle w:val="SubtleEmphasis"/>
          <w:i w:val="0"/>
          <w:iCs w:val="0"/>
          <w:color w:val="auto"/>
        </w:rPr>
        <w:t>in disturbed land uses</w:t>
      </w:r>
      <w:r w:rsidR="00FC55A8">
        <w:rPr>
          <w:rStyle w:val="SubtleEmphasis"/>
          <w:i w:val="0"/>
          <w:iCs w:val="0"/>
          <w:color w:val="auto"/>
        </w:rPr>
        <w:t xml:space="preserve"> (</w:t>
      </w:r>
      <w:r w:rsidR="0033327D">
        <w:rPr>
          <w:rStyle w:val="SubtleEmphasis"/>
          <w:i w:val="0"/>
          <w:iCs w:val="0"/>
          <w:color w:val="auto"/>
        </w:rPr>
        <w:t xml:space="preserve">e.g., -66% average </w:t>
      </w:r>
      <w:r w:rsidR="0033327D">
        <w:rPr>
          <w:rStyle w:val="SubtleEmphasis"/>
          <w:i w:val="0"/>
          <w:iCs w:val="0"/>
          <w:color w:val="auto"/>
        </w:rPr>
        <w:lastRenderedPageBreak/>
        <w:t>declines in occurrence probability</w:t>
      </w:r>
      <w:r w:rsidR="00F40532">
        <w:rPr>
          <w:rStyle w:val="SubtleEmphasis"/>
          <w:i w:val="0"/>
          <w:iCs w:val="0"/>
          <w:color w:val="auto"/>
        </w:rPr>
        <w:t xml:space="preserve"> for amphibians in </w:t>
      </w:r>
      <w:r w:rsidR="00F4253A">
        <w:rPr>
          <w:rStyle w:val="SubtleEmphasis"/>
          <w:i w:val="0"/>
          <w:iCs w:val="0"/>
          <w:color w:val="auto"/>
        </w:rPr>
        <w:t>intensely used</w:t>
      </w:r>
      <w:r w:rsidR="00F40532">
        <w:rPr>
          <w:rStyle w:val="SubtleEmphasis"/>
          <w:i w:val="0"/>
          <w:iCs w:val="0"/>
          <w:color w:val="auto"/>
        </w:rPr>
        <w:t xml:space="preserve"> agricultural areas</w:t>
      </w:r>
      <w:r w:rsidR="000722B8">
        <w:rPr>
          <w:rStyle w:val="SubtleEmphasis"/>
          <w:i w:val="0"/>
          <w:iCs w:val="0"/>
          <w:color w:val="auto"/>
        </w:rPr>
        <w:t xml:space="preserve">, compared with </w:t>
      </w:r>
      <w:r w:rsidR="002A2256">
        <w:rPr>
          <w:rStyle w:val="SubtleEmphasis"/>
          <w:i w:val="0"/>
          <w:iCs w:val="0"/>
          <w:color w:val="auto"/>
        </w:rPr>
        <w:t xml:space="preserve">minimally-used </w:t>
      </w:r>
      <w:commentRangeStart w:id="106"/>
      <w:r w:rsidR="000722B8">
        <w:rPr>
          <w:rStyle w:val="SubtleEmphasis"/>
          <w:i w:val="0"/>
          <w:iCs w:val="0"/>
          <w:color w:val="auto"/>
        </w:rPr>
        <w:t>primary vegetation</w:t>
      </w:r>
      <w:commentRangeEnd w:id="106"/>
      <w:r w:rsidR="00391AA0">
        <w:rPr>
          <w:rStyle w:val="CommentReference"/>
        </w:rPr>
        <w:commentReference w:id="106"/>
      </w:r>
      <w:r w:rsidR="00FC55A8">
        <w:rPr>
          <w:rStyle w:val="SubtleEmphasis"/>
          <w:i w:val="0"/>
          <w:iCs w:val="0"/>
          <w:color w:val="auto"/>
        </w:rPr>
        <w:t>)</w:t>
      </w:r>
      <w:r w:rsidR="00F4253A">
        <w:rPr>
          <w:rStyle w:val="SubtleEmphasis"/>
          <w:i w:val="0"/>
          <w:iCs w:val="0"/>
          <w:color w:val="auto"/>
        </w:rPr>
        <w:t>. O</w:t>
      </w:r>
      <w:r w:rsidR="00931D5A">
        <w:rPr>
          <w:rStyle w:val="SubtleEmphasis"/>
          <w:i w:val="0"/>
          <w:iCs w:val="0"/>
          <w:color w:val="auto"/>
        </w:rPr>
        <w:t>mnivores were both negatively and positively impacted</w:t>
      </w:r>
      <w:r w:rsidR="00F4253A">
        <w:rPr>
          <w:rStyle w:val="SubtleEmphasis"/>
          <w:i w:val="0"/>
          <w:iCs w:val="0"/>
          <w:color w:val="auto"/>
        </w:rPr>
        <w:t>, showing both important decreases (</w:t>
      </w:r>
      <w:r w:rsidR="00BE18FF">
        <w:rPr>
          <w:rStyle w:val="SubtleEmphasis"/>
          <w:i w:val="0"/>
          <w:iCs w:val="0"/>
          <w:color w:val="auto"/>
        </w:rPr>
        <w:t xml:space="preserve">e.g., </w:t>
      </w:r>
      <w:r w:rsidR="00AB2C8A">
        <w:rPr>
          <w:rStyle w:val="SubtleEmphasis"/>
          <w:i w:val="0"/>
          <w:iCs w:val="0"/>
          <w:color w:val="auto"/>
        </w:rPr>
        <w:t xml:space="preserve">-81% for reptiles in </w:t>
      </w:r>
      <w:r w:rsidR="005D5E5A">
        <w:rPr>
          <w:rStyle w:val="SubtleEmphasis"/>
          <w:i w:val="0"/>
          <w:iCs w:val="0"/>
          <w:color w:val="auto"/>
        </w:rPr>
        <w:t>intensely used</w:t>
      </w:r>
      <w:r w:rsidR="00AB2C8A">
        <w:rPr>
          <w:rStyle w:val="SubtleEmphasis"/>
          <w:i w:val="0"/>
          <w:iCs w:val="0"/>
          <w:color w:val="auto"/>
        </w:rPr>
        <w:t xml:space="preserve"> plantation forest</w:t>
      </w:r>
      <w:r w:rsidR="00F4253A">
        <w:rPr>
          <w:rStyle w:val="SubtleEmphasis"/>
          <w:i w:val="0"/>
          <w:iCs w:val="0"/>
          <w:color w:val="auto"/>
        </w:rPr>
        <w:t>) as well as</w:t>
      </w:r>
      <w:r w:rsidR="00BA64DA">
        <w:rPr>
          <w:rStyle w:val="SubtleEmphasis"/>
          <w:i w:val="0"/>
          <w:iCs w:val="0"/>
          <w:color w:val="auto"/>
        </w:rPr>
        <w:t xml:space="preserve"> strong</w:t>
      </w:r>
      <w:r w:rsidR="00F4253A">
        <w:rPr>
          <w:rStyle w:val="SubtleEmphasis"/>
          <w:i w:val="0"/>
          <w:iCs w:val="0"/>
          <w:color w:val="auto"/>
        </w:rPr>
        <w:t xml:space="preserve"> increase</w:t>
      </w:r>
      <w:r w:rsidR="00BA64DA">
        <w:rPr>
          <w:rStyle w:val="SubtleEmphasis"/>
          <w:i w:val="0"/>
          <w:iCs w:val="0"/>
          <w:color w:val="auto"/>
        </w:rPr>
        <w:t>s</w:t>
      </w:r>
      <w:r w:rsidR="00F4253A">
        <w:rPr>
          <w:rStyle w:val="SubtleEmphasis"/>
          <w:i w:val="0"/>
          <w:iCs w:val="0"/>
          <w:color w:val="auto"/>
        </w:rPr>
        <w:t xml:space="preserve"> (</w:t>
      </w:r>
      <w:r w:rsidR="00330E84">
        <w:rPr>
          <w:rStyle w:val="SubtleEmphasis"/>
          <w:i w:val="0"/>
          <w:iCs w:val="0"/>
          <w:color w:val="auto"/>
        </w:rPr>
        <w:t>e.g., +43%</w:t>
      </w:r>
      <w:r w:rsidR="00CC5FBB">
        <w:rPr>
          <w:rStyle w:val="SubtleEmphasis"/>
          <w:i w:val="0"/>
          <w:iCs w:val="0"/>
          <w:color w:val="auto"/>
        </w:rPr>
        <w:t xml:space="preserve"> for lightly used urban areas in birds</w:t>
      </w:r>
      <w:r w:rsidR="00F4253A">
        <w:rPr>
          <w:rStyle w:val="SubtleEmphasis"/>
          <w:i w:val="0"/>
          <w:iCs w:val="0"/>
          <w:color w:val="auto"/>
        </w:rPr>
        <w:t>)</w:t>
      </w:r>
      <w:r w:rsidR="00D4678B">
        <w:rPr>
          <w:rStyle w:val="SubtleEmphasis"/>
          <w:i w:val="0"/>
          <w:iCs w:val="0"/>
          <w:color w:val="auto"/>
        </w:rPr>
        <w:t>.</w:t>
      </w:r>
      <w:r w:rsidR="003C6A84">
        <w:rPr>
          <w:rStyle w:val="SubtleEmphasis"/>
          <w:i w:val="0"/>
          <w:iCs w:val="0"/>
          <w:color w:val="auto"/>
        </w:rPr>
        <w:t xml:space="preserve"> </w:t>
      </w:r>
      <w:r w:rsidR="00BF4104">
        <w:rPr>
          <w:rStyle w:val="SubtleEmphasis"/>
          <w:i w:val="0"/>
          <w:iCs w:val="0"/>
          <w:color w:val="auto"/>
        </w:rPr>
        <w:t>Overall, f</w:t>
      </w:r>
      <w:r w:rsidR="003C6A84">
        <w:rPr>
          <w:rStyle w:val="SubtleEmphasis"/>
          <w:i w:val="0"/>
          <w:iCs w:val="0"/>
          <w:color w:val="auto"/>
        </w:rPr>
        <w:t xml:space="preserve">ruit/nectar eaters showed important declines </w:t>
      </w:r>
      <w:r w:rsidR="00CA535B">
        <w:rPr>
          <w:rStyle w:val="SubtleEmphasis"/>
          <w:i w:val="0"/>
          <w:iCs w:val="0"/>
          <w:color w:val="auto"/>
        </w:rPr>
        <w:t xml:space="preserve">in occurrence probability for mammals and birds, as opposed to plants/seeds eaters, whose occurrence probability </w:t>
      </w:r>
      <w:r w:rsidR="00E17793">
        <w:rPr>
          <w:rStyle w:val="SubtleEmphasis"/>
          <w:i w:val="0"/>
          <w:iCs w:val="0"/>
          <w:color w:val="auto"/>
        </w:rPr>
        <w:t>tended to be</w:t>
      </w:r>
      <w:r w:rsidR="00BE18FF">
        <w:rPr>
          <w:rStyle w:val="SubtleEmphasis"/>
          <w:i w:val="0"/>
          <w:iCs w:val="0"/>
          <w:color w:val="auto"/>
        </w:rPr>
        <w:t xml:space="preserve"> strongly</w:t>
      </w:r>
      <w:r w:rsidR="00E17793">
        <w:rPr>
          <w:rStyle w:val="SubtleEmphasis"/>
          <w:i w:val="0"/>
          <w:iCs w:val="0"/>
          <w:color w:val="auto"/>
        </w:rPr>
        <w:t xml:space="preserve"> positively affected</w:t>
      </w:r>
      <w:r w:rsidR="00451000">
        <w:rPr>
          <w:rStyle w:val="SubtleEmphasis"/>
          <w:i w:val="0"/>
          <w:iCs w:val="0"/>
          <w:color w:val="auto"/>
        </w:rPr>
        <w:t xml:space="preserve"> for birds,</w:t>
      </w:r>
      <w:r w:rsidR="00B7633C">
        <w:rPr>
          <w:rStyle w:val="SubtleEmphasis"/>
          <w:i w:val="0"/>
          <w:iCs w:val="0"/>
          <w:color w:val="auto"/>
        </w:rPr>
        <w:t xml:space="preserve"> </w:t>
      </w:r>
      <w:commentRangeStart w:id="107"/>
      <w:r w:rsidR="00B7633C">
        <w:rPr>
          <w:rStyle w:val="SubtleEmphasis"/>
          <w:i w:val="0"/>
          <w:iCs w:val="0"/>
          <w:color w:val="auto"/>
        </w:rPr>
        <w:t xml:space="preserve">and </w:t>
      </w:r>
      <w:r w:rsidR="00070239">
        <w:rPr>
          <w:rStyle w:val="SubtleEmphasis"/>
          <w:i w:val="0"/>
          <w:iCs w:val="0"/>
          <w:color w:val="auto"/>
        </w:rPr>
        <w:t xml:space="preserve">dependent on </w:t>
      </w:r>
      <w:r w:rsidR="002A2256">
        <w:rPr>
          <w:rStyle w:val="SubtleEmphasis"/>
          <w:i w:val="0"/>
          <w:iCs w:val="0"/>
          <w:color w:val="auto"/>
        </w:rPr>
        <w:t>land-</w:t>
      </w:r>
      <w:r w:rsidR="00070239">
        <w:rPr>
          <w:rStyle w:val="SubtleEmphasis"/>
          <w:i w:val="0"/>
          <w:iCs w:val="0"/>
          <w:color w:val="auto"/>
        </w:rPr>
        <w:t>use intensity for mammals</w:t>
      </w:r>
      <w:r w:rsidR="00FD44E1">
        <w:rPr>
          <w:rStyle w:val="SubtleEmphasis"/>
          <w:i w:val="0"/>
          <w:iCs w:val="0"/>
          <w:color w:val="auto"/>
        </w:rPr>
        <w:t xml:space="preserve"> (</w:t>
      </w:r>
      <w:r w:rsidR="00605FF2">
        <w:rPr>
          <w:rStyle w:val="SubtleEmphasis"/>
          <w:i w:val="0"/>
          <w:iCs w:val="0"/>
          <w:color w:val="auto"/>
        </w:rPr>
        <w:t xml:space="preserve">with increases in minimally-used land-types, but not </w:t>
      </w:r>
      <w:r w:rsidR="00982D43">
        <w:rPr>
          <w:rStyle w:val="SubtleEmphasis"/>
          <w:i w:val="0"/>
          <w:iCs w:val="0"/>
          <w:color w:val="auto"/>
        </w:rPr>
        <w:t>in more intensely-used land-types</w:t>
      </w:r>
      <w:r w:rsidR="00FD44E1">
        <w:rPr>
          <w:rStyle w:val="SubtleEmphasis"/>
          <w:i w:val="0"/>
          <w:iCs w:val="0"/>
          <w:color w:val="auto"/>
        </w:rPr>
        <w:t>)</w:t>
      </w:r>
      <w:commentRangeEnd w:id="107"/>
      <w:r w:rsidR="001B58AE">
        <w:rPr>
          <w:rStyle w:val="CommentReference"/>
        </w:rPr>
        <w:commentReference w:id="107"/>
      </w:r>
      <w:r w:rsidR="00CA535B">
        <w:rPr>
          <w:rStyle w:val="SubtleEmphasis"/>
          <w:i w:val="0"/>
          <w:iCs w:val="0"/>
          <w:color w:val="auto"/>
        </w:rPr>
        <w:t>.</w:t>
      </w:r>
      <w:r w:rsidR="001365CD">
        <w:rPr>
          <w:rStyle w:val="SubtleEmphasis"/>
          <w:i w:val="0"/>
          <w:iCs w:val="0"/>
          <w:color w:val="auto"/>
        </w:rPr>
        <w:t xml:space="preserve"> </w:t>
      </w:r>
      <w:r w:rsidR="00661B52">
        <w:rPr>
          <w:rStyle w:val="SubtleEmphasis"/>
          <w:i w:val="0"/>
          <w:iCs w:val="0"/>
          <w:color w:val="auto"/>
        </w:rPr>
        <w:t>Finally, w</w:t>
      </w:r>
      <w:r w:rsidR="001365CD">
        <w:rPr>
          <w:rStyle w:val="SubtleEmphasis"/>
          <w:i w:val="0"/>
          <w:iCs w:val="0"/>
          <w:color w:val="auto"/>
        </w:rPr>
        <w:t>e also detected</w:t>
      </w:r>
      <w:r w:rsidR="00450F0F">
        <w:rPr>
          <w:rStyle w:val="SubtleEmphasis"/>
          <w:i w:val="0"/>
          <w:iCs w:val="0"/>
          <w:color w:val="auto"/>
        </w:rPr>
        <w:t xml:space="preserve"> significant changes in occurrence probability for vertebrate eaters, with</w:t>
      </w:r>
      <w:r w:rsidR="001365CD">
        <w:rPr>
          <w:rStyle w:val="SubtleEmphasis"/>
          <w:i w:val="0"/>
          <w:iCs w:val="0"/>
          <w:color w:val="auto"/>
        </w:rPr>
        <w:t xml:space="preserve"> </w:t>
      </w:r>
      <w:r w:rsidR="0026435C">
        <w:rPr>
          <w:rStyle w:val="SubtleEmphasis"/>
          <w:i w:val="0"/>
          <w:iCs w:val="0"/>
          <w:color w:val="auto"/>
        </w:rPr>
        <w:t xml:space="preserve">some </w:t>
      </w:r>
      <w:r w:rsidR="001365CD">
        <w:rPr>
          <w:rStyle w:val="SubtleEmphasis"/>
          <w:i w:val="0"/>
          <w:iCs w:val="0"/>
          <w:color w:val="auto"/>
        </w:rPr>
        <w:t xml:space="preserve">declines </w:t>
      </w:r>
      <w:r w:rsidR="0026435C">
        <w:rPr>
          <w:rStyle w:val="SubtleEmphasis"/>
          <w:i w:val="0"/>
          <w:iCs w:val="0"/>
          <w:color w:val="auto"/>
        </w:rPr>
        <w:t>for mammals in agricultural areas (-</w:t>
      </w:r>
      <w:r w:rsidR="00782070">
        <w:rPr>
          <w:rStyle w:val="SubtleEmphasis"/>
          <w:i w:val="0"/>
          <w:iCs w:val="0"/>
          <w:color w:val="auto"/>
        </w:rPr>
        <w:t>75</w:t>
      </w:r>
      <w:r w:rsidR="0026435C">
        <w:rPr>
          <w:rStyle w:val="SubtleEmphasis"/>
          <w:i w:val="0"/>
          <w:iCs w:val="0"/>
          <w:color w:val="auto"/>
        </w:rPr>
        <w:t>% on average</w:t>
      </w:r>
      <w:r w:rsidR="00782070">
        <w:rPr>
          <w:rStyle w:val="SubtleEmphasis"/>
          <w:i w:val="0"/>
          <w:iCs w:val="0"/>
          <w:color w:val="auto"/>
        </w:rPr>
        <w:t xml:space="preserve"> </w:t>
      </w:r>
      <w:r w:rsidR="000C2CBC">
        <w:rPr>
          <w:rStyle w:val="SubtleEmphasis"/>
          <w:i w:val="0"/>
          <w:iCs w:val="0"/>
          <w:color w:val="auto"/>
        </w:rPr>
        <w:t>in intense uses</w:t>
      </w:r>
      <w:r w:rsidR="0026435C">
        <w:rPr>
          <w:rStyle w:val="SubtleEmphasis"/>
          <w:i w:val="0"/>
          <w:iCs w:val="0"/>
          <w:color w:val="auto"/>
        </w:rPr>
        <w:t>)</w:t>
      </w:r>
      <w:r w:rsidR="00450F0F">
        <w:rPr>
          <w:rStyle w:val="SubtleEmphasis"/>
          <w:i w:val="0"/>
          <w:iCs w:val="0"/>
          <w:color w:val="auto"/>
        </w:rPr>
        <w:t>, but also some increases (e.g.,</w:t>
      </w:r>
      <w:r w:rsidR="00687654">
        <w:rPr>
          <w:rStyle w:val="SubtleEmphasis"/>
          <w:i w:val="0"/>
          <w:iCs w:val="0"/>
          <w:color w:val="auto"/>
        </w:rPr>
        <w:t xml:space="preserve"> +43% on average for birds in </w:t>
      </w:r>
      <w:r w:rsidR="005D5E5A">
        <w:rPr>
          <w:rStyle w:val="SubtleEmphasis"/>
          <w:i w:val="0"/>
          <w:iCs w:val="0"/>
          <w:color w:val="auto"/>
        </w:rPr>
        <w:t>lightly used</w:t>
      </w:r>
      <w:r w:rsidR="00687654">
        <w:rPr>
          <w:rStyle w:val="SubtleEmphasis"/>
          <w:i w:val="0"/>
          <w:iCs w:val="0"/>
          <w:color w:val="auto"/>
        </w:rPr>
        <w:t xml:space="preserve"> agricultural areas</w:t>
      </w:r>
      <w:r w:rsidR="00450F0F">
        <w:rPr>
          <w:rStyle w:val="SubtleEmphasis"/>
          <w:i w:val="0"/>
          <w:iCs w:val="0"/>
          <w:color w:val="auto"/>
        </w:rPr>
        <w:t>)</w:t>
      </w:r>
      <w:r w:rsidR="001365CD">
        <w:rPr>
          <w:rStyle w:val="SubtleEmphasis"/>
          <w:i w:val="0"/>
          <w:iCs w:val="0"/>
          <w:color w:val="auto"/>
        </w:rPr>
        <w:t>.</w:t>
      </w:r>
    </w:p>
    <w:p w14:paraId="09DAB841" w14:textId="1F8EC843" w:rsidR="004D1549" w:rsidRDefault="009F0618" w:rsidP="00A43A1B">
      <w:pPr>
        <w:jc w:val="both"/>
        <w:rPr>
          <w:rStyle w:val="SubtleEmphasis"/>
          <w:i w:val="0"/>
          <w:iCs w:val="0"/>
          <w:color w:val="auto"/>
        </w:rPr>
      </w:pPr>
      <w:r>
        <w:rPr>
          <w:noProof/>
        </w:rPr>
        <w:lastRenderedPageBreak/>
        <w:drawing>
          <wp:inline distT="0" distB="0" distL="0" distR="0" wp14:anchorId="43A57A7F" wp14:editId="519B09B3">
            <wp:extent cx="5731510" cy="6875780"/>
            <wp:effectExtent l="0" t="0" r="2540" b="1270"/>
            <wp:docPr id="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low confidence"/>
                    <pic:cNvPicPr/>
                  </pic:nvPicPr>
                  <pic:blipFill>
                    <a:blip r:embed="rId21"/>
                    <a:stretch>
                      <a:fillRect/>
                    </a:stretch>
                  </pic:blipFill>
                  <pic:spPr>
                    <a:xfrm>
                      <a:off x="0" y="0"/>
                      <a:ext cx="5731510" cy="6875780"/>
                    </a:xfrm>
                    <a:prstGeom prst="rect">
                      <a:avLst/>
                    </a:prstGeom>
                  </pic:spPr>
                </pic:pic>
              </a:graphicData>
            </a:graphic>
          </wp:inline>
        </w:drawing>
      </w:r>
    </w:p>
    <w:p w14:paraId="50788A62" w14:textId="56AD355D" w:rsidR="005E5BEF" w:rsidRPr="008E1730" w:rsidRDefault="002D65E3" w:rsidP="00A43A1B">
      <w:pPr>
        <w:jc w:val="both"/>
        <w:rPr>
          <w:rStyle w:val="SubtleEmphasis"/>
          <w:b/>
          <w:bCs/>
          <w:i w:val="0"/>
          <w:iCs w:val="0"/>
          <w:color w:val="auto"/>
          <w:u w:val="single"/>
        </w:rPr>
      </w:pPr>
      <w:commentRangeStart w:id="108"/>
      <w:commentRangeEnd w:id="108"/>
      <w:r>
        <w:rPr>
          <w:rStyle w:val="CommentReference"/>
        </w:rPr>
        <w:commentReference w:id="108"/>
      </w:r>
    </w:p>
    <w:p w14:paraId="205EF5F0" w14:textId="18B60FAF" w:rsidR="004D1549" w:rsidRPr="004D1549" w:rsidRDefault="005E5BEF" w:rsidP="001A403D">
      <w:pPr>
        <w:jc w:val="both"/>
        <w:rPr>
          <w:rStyle w:val="SubtleEmphasis"/>
          <w:b/>
          <w:bCs/>
          <w:i w:val="0"/>
          <w:iCs w:val="0"/>
          <w:color w:val="auto"/>
        </w:rPr>
      </w:pPr>
      <w:commentRangeStart w:id="109"/>
      <w:r w:rsidRPr="002A0A5F">
        <w:rPr>
          <w:rStyle w:val="SubtleEmphasis"/>
          <w:b/>
          <w:bCs/>
          <w:i w:val="0"/>
          <w:iCs w:val="0"/>
          <w:color w:val="auto"/>
        </w:rPr>
        <w:t xml:space="preserve">Figure 3.  </w:t>
      </w:r>
      <w:r w:rsidR="00DE0E02">
        <w:rPr>
          <w:rStyle w:val="SubtleEmphasis"/>
          <w:b/>
          <w:bCs/>
          <w:i w:val="0"/>
          <w:iCs w:val="0"/>
          <w:color w:val="auto"/>
        </w:rPr>
        <w:t>Predicted occurrence probability</w:t>
      </w:r>
      <w:r w:rsidRPr="002A0A5F">
        <w:rPr>
          <w:rStyle w:val="SubtleEmphasis"/>
          <w:b/>
          <w:bCs/>
          <w:i w:val="0"/>
          <w:iCs w:val="0"/>
          <w:color w:val="auto"/>
        </w:rPr>
        <w:t xml:space="preserve"> </w:t>
      </w:r>
      <w:r w:rsidR="00CB01F7">
        <w:rPr>
          <w:rStyle w:val="SubtleEmphasis"/>
          <w:b/>
          <w:bCs/>
          <w:i w:val="0"/>
          <w:iCs w:val="0"/>
          <w:color w:val="auto"/>
        </w:rPr>
        <w:t xml:space="preserve">as a function </w:t>
      </w:r>
      <w:r w:rsidRPr="002A0A5F">
        <w:rPr>
          <w:rStyle w:val="SubtleEmphasis"/>
          <w:b/>
          <w:bCs/>
          <w:i w:val="0"/>
          <w:iCs w:val="0"/>
          <w:color w:val="auto"/>
        </w:rPr>
        <w:t>of land use, land-use intensity, diet</w:t>
      </w:r>
      <w:r w:rsidR="00A57D53" w:rsidRPr="002A0A5F">
        <w:rPr>
          <w:rStyle w:val="SubtleEmphasis"/>
          <w:b/>
          <w:bCs/>
          <w:i w:val="0"/>
          <w:iCs w:val="0"/>
          <w:color w:val="auto"/>
        </w:rPr>
        <w:t xml:space="preserve"> and their </w:t>
      </w:r>
      <w:r w:rsidR="002A0A5F" w:rsidRPr="002A0A5F">
        <w:rPr>
          <w:rStyle w:val="SubtleEmphasis"/>
          <w:b/>
          <w:bCs/>
          <w:i w:val="0"/>
          <w:iCs w:val="0"/>
          <w:color w:val="auto"/>
        </w:rPr>
        <w:t>interactions</w:t>
      </w:r>
      <w:r w:rsidR="00A71735">
        <w:rPr>
          <w:rStyle w:val="SubtleEmphasis"/>
          <w:b/>
          <w:bCs/>
          <w:i w:val="0"/>
          <w:iCs w:val="0"/>
          <w:color w:val="auto"/>
        </w:rPr>
        <w:t>,</w:t>
      </w:r>
      <w:r w:rsidR="00CB01F7">
        <w:rPr>
          <w:rStyle w:val="SubtleEmphasis"/>
          <w:b/>
          <w:bCs/>
          <w:i w:val="0"/>
          <w:iCs w:val="0"/>
          <w:color w:val="auto"/>
        </w:rPr>
        <w:t xml:space="preserve"> </w:t>
      </w:r>
      <w:r w:rsidR="00A71735">
        <w:rPr>
          <w:rStyle w:val="SubtleEmphasis"/>
          <w:b/>
          <w:bCs/>
          <w:i w:val="0"/>
          <w:iCs w:val="0"/>
          <w:color w:val="auto"/>
        </w:rPr>
        <w:t>for</w:t>
      </w:r>
      <w:r w:rsidR="00CB01F7">
        <w:rPr>
          <w:rStyle w:val="SubtleEmphasis"/>
          <w:b/>
          <w:bCs/>
          <w:i w:val="0"/>
          <w:iCs w:val="0"/>
          <w:color w:val="auto"/>
        </w:rPr>
        <w:t xml:space="preserve"> </w:t>
      </w:r>
      <w:r w:rsidR="00A443A5">
        <w:rPr>
          <w:rStyle w:val="SubtleEmphasis"/>
          <w:b/>
          <w:bCs/>
          <w:i w:val="0"/>
          <w:iCs w:val="0"/>
          <w:color w:val="auto"/>
        </w:rPr>
        <w:t>each</w:t>
      </w:r>
      <w:r w:rsidR="00CB01F7">
        <w:rPr>
          <w:rStyle w:val="SubtleEmphasis"/>
          <w:b/>
          <w:bCs/>
          <w:i w:val="0"/>
          <w:iCs w:val="0"/>
          <w:color w:val="auto"/>
        </w:rPr>
        <w:t xml:space="preserve"> </w:t>
      </w:r>
      <w:r w:rsidR="002D65E3">
        <w:rPr>
          <w:rStyle w:val="SubtleEmphasis"/>
          <w:b/>
          <w:bCs/>
          <w:i w:val="0"/>
          <w:iCs w:val="0"/>
          <w:color w:val="auto"/>
        </w:rPr>
        <w:t>c</w:t>
      </w:r>
      <w:r w:rsidR="00CB01F7">
        <w:rPr>
          <w:rStyle w:val="SubtleEmphasis"/>
          <w:b/>
          <w:bCs/>
          <w:i w:val="0"/>
          <w:iCs w:val="0"/>
          <w:color w:val="auto"/>
        </w:rPr>
        <w:t>lass</w:t>
      </w:r>
      <w:r w:rsidR="00A71735">
        <w:rPr>
          <w:rStyle w:val="SubtleEmphasis"/>
          <w:b/>
          <w:bCs/>
          <w:i w:val="0"/>
          <w:iCs w:val="0"/>
          <w:color w:val="auto"/>
        </w:rPr>
        <w:t xml:space="preserve"> of terrestrial </w:t>
      </w:r>
      <w:r w:rsidR="00A71735" w:rsidRPr="00387A0B">
        <w:rPr>
          <w:rStyle w:val="SubtleEmphasis"/>
          <w:b/>
          <w:bCs/>
          <w:i w:val="0"/>
          <w:iCs w:val="0"/>
          <w:color w:val="auto"/>
        </w:rPr>
        <w:t>vertebrates</w:t>
      </w:r>
      <w:ins w:id="110" w:author="Adrienne Etard" w:date="2022-05-13T23:08:00Z">
        <w:r w:rsidR="00446928" w:rsidRPr="00387A0B">
          <w:rPr>
            <w:rStyle w:val="SubtleEmphasis"/>
            <w:i w:val="0"/>
            <w:iCs w:val="0"/>
            <w:color w:val="auto"/>
          </w:rPr>
          <w:t xml:space="preserve"> (</w:t>
        </w:r>
      </w:ins>
      <w:ins w:id="111" w:author="Adrienne Etard" w:date="2022-05-13T23:12:00Z">
        <w:del w:id="112" w:author="Etard, Adrienne [2]" w:date="2022-05-17T15:20:00Z">
          <w:r w:rsidR="00387A0B" w:rsidRPr="00387A0B" w:rsidDel="00A65DE1">
            <w:rPr>
              <w:rStyle w:val="SubtleEmphasis"/>
              <w:i w:val="0"/>
              <w:iCs w:val="0"/>
              <w:color w:val="auto"/>
            </w:rPr>
            <w:delText xml:space="preserve">predicted </w:delText>
          </w:r>
        </w:del>
      </w:ins>
      <w:ins w:id="113" w:author="Adrienne Etard" w:date="2022-05-13T23:14:00Z">
        <w:r w:rsidR="00625CF2">
          <w:rPr>
            <w:rStyle w:val="SubtleEmphasis"/>
            <w:i w:val="0"/>
            <w:iCs w:val="0"/>
            <w:color w:val="auto"/>
          </w:rPr>
          <w:t>me</w:t>
        </w:r>
        <w:r w:rsidR="00FA1DEF">
          <w:rPr>
            <w:rStyle w:val="SubtleEmphasis"/>
            <w:i w:val="0"/>
            <w:iCs w:val="0"/>
            <w:color w:val="auto"/>
          </w:rPr>
          <w:t>di</w:t>
        </w:r>
        <w:r w:rsidR="00625CF2">
          <w:rPr>
            <w:rStyle w:val="SubtleEmphasis"/>
            <w:i w:val="0"/>
            <w:iCs w:val="0"/>
            <w:color w:val="auto"/>
          </w:rPr>
          <w:t xml:space="preserve">an </w:t>
        </w:r>
      </w:ins>
      <w:ins w:id="114" w:author="Adrienne Etard" w:date="2022-05-13T23:12:00Z">
        <w:del w:id="115" w:author="Etard, Adrienne [2]" w:date="2022-05-17T15:20:00Z">
          <w:r w:rsidR="00387A0B" w:rsidRPr="00387A0B" w:rsidDel="00A65DE1">
            <w:rPr>
              <w:rStyle w:val="SubtleEmphasis"/>
              <w:i w:val="0"/>
              <w:iCs w:val="0"/>
              <w:color w:val="auto"/>
            </w:rPr>
            <w:delText xml:space="preserve">occurrence probability </w:delText>
          </w:r>
        </w:del>
      </w:ins>
      <w:ins w:id="116" w:author="Adrienne Etard" w:date="2022-05-13T23:11:00Z">
        <w:r w:rsidR="00DE1094" w:rsidRPr="00387A0B">
          <w:rPr>
            <w:rStyle w:val="SubtleEmphasis"/>
            <w:i w:val="0"/>
            <w:iCs w:val="0"/>
            <w:color w:val="auto"/>
          </w:rPr>
          <w:t xml:space="preserve">+/- 95% </w:t>
        </w:r>
      </w:ins>
      <w:ins w:id="117" w:author="Adrienne Etard" w:date="2022-05-13T23:12:00Z">
        <w:r w:rsidR="00DE1094" w:rsidRPr="00387A0B">
          <w:rPr>
            <w:rStyle w:val="SubtleEmphasis"/>
            <w:i w:val="0"/>
            <w:iCs w:val="0"/>
            <w:color w:val="auto"/>
          </w:rPr>
          <w:t>confidence interval</w:t>
        </w:r>
        <w:r w:rsidR="00387A0B" w:rsidRPr="00387A0B">
          <w:rPr>
            <w:rStyle w:val="SubtleEmphasis"/>
            <w:i w:val="0"/>
            <w:iCs w:val="0"/>
            <w:color w:val="auto"/>
          </w:rPr>
          <w:t>;</w:t>
        </w:r>
      </w:ins>
      <w:r w:rsidR="00387A0B" w:rsidRPr="00387A0B">
        <w:rPr>
          <w:rStyle w:val="SubtleEmphasis"/>
          <w:i w:val="0"/>
          <w:iCs w:val="0"/>
          <w:color w:val="auto"/>
        </w:rPr>
        <w:t xml:space="preserve"> the</w:t>
      </w:r>
      <w:r w:rsidR="00387A0B">
        <w:rPr>
          <w:rStyle w:val="SubtleEmphasis"/>
          <w:i w:val="0"/>
          <w:iCs w:val="0"/>
          <w:color w:val="auto"/>
        </w:rPr>
        <w:t xml:space="preserve"> predictions are rescaled with reference to minimally-used primary vegetation</w:t>
      </w:r>
      <w:r w:rsidR="00446928" w:rsidRPr="00387A0B">
        <w:rPr>
          <w:rStyle w:val="SubtleEmphasis"/>
          <w:i w:val="0"/>
          <w:iCs w:val="0"/>
          <w:color w:val="auto"/>
        </w:rPr>
        <w:t>)</w:t>
      </w:r>
      <w:r w:rsidR="00A57D53" w:rsidRPr="00387A0B">
        <w:rPr>
          <w:rStyle w:val="SubtleEmphasis"/>
          <w:i w:val="0"/>
          <w:iCs w:val="0"/>
          <w:color w:val="auto"/>
        </w:rPr>
        <w:t>.</w:t>
      </w:r>
      <w:r w:rsidR="00DE0E02">
        <w:rPr>
          <w:rStyle w:val="SubtleEmphasis"/>
          <w:b/>
          <w:bCs/>
          <w:i w:val="0"/>
          <w:iCs w:val="0"/>
          <w:color w:val="auto"/>
        </w:rPr>
        <w:t xml:space="preserve"> </w:t>
      </w:r>
      <w:r w:rsidR="00CB01F7">
        <w:rPr>
          <w:rStyle w:val="SubtleEmphasis"/>
          <w:i w:val="0"/>
          <w:iCs w:val="0"/>
          <w:color w:val="auto"/>
        </w:rPr>
        <w:t xml:space="preserve">The predictions were obtained from the partial models fitted </w:t>
      </w:r>
      <w:r w:rsidR="00A71735">
        <w:rPr>
          <w:rStyle w:val="SubtleEmphasis"/>
          <w:i w:val="0"/>
          <w:iCs w:val="0"/>
          <w:color w:val="auto"/>
        </w:rPr>
        <w:t>for</w:t>
      </w:r>
      <w:r w:rsidR="00CB01F7">
        <w:rPr>
          <w:rStyle w:val="SubtleEmphasis"/>
          <w:i w:val="0"/>
          <w:iCs w:val="0"/>
          <w:color w:val="auto"/>
        </w:rPr>
        <w:t xml:space="preserve"> each </w:t>
      </w:r>
      <w:r w:rsidR="002D65E3">
        <w:rPr>
          <w:rStyle w:val="SubtleEmphasis"/>
          <w:i w:val="0"/>
          <w:iCs w:val="0"/>
          <w:color w:val="auto"/>
        </w:rPr>
        <w:t>c</w:t>
      </w:r>
      <w:r w:rsidR="00CB01F7">
        <w:rPr>
          <w:rStyle w:val="SubtleEmphasis"/>
          <w:i w:val="0"/>
          <w:iCs w:val="0"/>
          <w:color w:val="auto"/>
        </w:rPr>
        <w:t>lass</w:t>
      </w:r>
      <w:r w:rsidR="00CB01F7" w:rsidDel="00A71735">
        <w:rPr>
          <w:rStyle w:val="SubtleEmphasis"/>
          <w:i w:val="0"/>
          <w:iCs w:val="0"/>
          <w:color w:val="auto"/>
        </w:rPr>
        <w:t xml:space="preserve"> </w:t>
      </w:r>
      <w:r w:rsidR="00A71735">
        <w:rPr>
          <w:rStyle w:val="SubtleEmphasis"/>
          <w:i w:val="0"/>
          <w:iCs w:val="0"/>
          <w:color w:val="auto"/>
        </w:rPr>
        <w:t xml:space="preserve">considering only </w:t>
      </w:r>
      <w:r w:rsidR="00CB01F7">
        <w:rPr>
          <w:rStyle w:val="SubtleEmphasis"/>
          <w:i w:val="0"/>
          <w:iCs w:val="0"/>
          <w:color w:val="auto"/>
        </w:rPr>
        <w:t>diet</w:t>
      </w:r>
      <w:r w:rsidR="00A71735">
        <w:rPr>
          <w:rStyle w:val="SubtleEmphasis"/>
          <w:i w:val="0"/>
          <w:iCs w:val="0"/>
          <w:color w:val="auto"/>
        </w:rPr>
        <w:t xml:space="preserve"> </w:t>
      </w:r>
      <w:r w:rsidR="00515627">
        <w:rPr>
          <w:rStyle w:val="SubtleEmphasis"/>
          <w:i w:val="0"/>
          <w:iCs w:val="0"/>
          <w:color w:val="auto"/>
        </w:rPr>
        <w:t>from among the ecological characteristics</w:t>
      </w:r>
      <w:r w:rsidR="00CB01F7">
        <w:rPr>
          <w:rStyle w:val="SubtleEmphasis"/>
          <w:i w:val="0"/>
          <w:iCs w:val="0"/>
          <w:color w:val="auto"/>
        </w:rPr>
        <w:t>.</w:t>
      </w:r>
      <w:r w:rsidR="003C724E">
        <w:rPr>
          <w:rStyle w:val="SubtleEmphasis"/>
          <w:i w:val="0"/>
          <w:iCs w:val="0"/>
          <w:color w:val="auto"/>
        </w:rPr>
        <w:t xml:space="preserve"> Empty plots are drawn where there were no data for a diet category </w:t>
      </w:r>
      <w:r w:rsidR="00AE58A3">
        <w:rPr>
          <w:rStyle w:val="SubtleEmphasis"/>
          <w:i w:val="0"/>
          <w:iCs w:val="0"/>
          <w:color w:val="auto"/>
        </w:rPr>
        <w:t>for</w:t>
      </w:r>
      <w:r w:rsidR="003C724E">
        <w:rPr>
          <w:rStyle w:val="SubtleEmphasis"/>
          <w:i w:val="0"/>
          <w:iCs w:val="0"/>
          <w:color w:val="auto"/>
        </w:rPr>
        <w:t xml:space="preserve"> </w:t>
      </w:r>
      <w:r w:rsidR="00AE58A3">
        <w:rPr>
          <w:rStyle w:val="SubtleEmphasis"/>
          <w:i w:val="0"/>
          <w:iCs w:val="0"/>
          <w:color w:val="auto"/>
        </w:rPr>
        <w:t xml:space="preserve">a </w:t>
      </w:r>
      <w:r w:rsidR="003C724E">
        <w:rPr>
          <w:rStyle w:val="SubtleEmphasis"/>
          <w:i w:val="0"/>
          <w:iCs w:val="0"/>
          <w:color w:val="auto"/>
        </w:rPr>
        <w:t xml:space="preserve">given </w:t>
      </w:r>
      <w:r w:rsidR="00DD32E6">
        <w:rPr>
          <w:rStyle w:val="SubtleEmphasis"/>
          <w:i w:val="0"/>
          <w:iCs w:val="0"/>
          <w:color w:val="auto"/>
        </w:rPr>
        <w:t>c</w:t>
      </w:r>
      <w:r w:rsidR="003C724E">
        <w:rPr>
          <w:rStyle w:val="SubtleEmphasis"/>
          <w:i w:val="0"/>
          <w:iCs w:val="0"/>
          <w:color w:val="auto"/>
        </w:rPr>
        <w:t>lass</w:t>
      </w:r>
      <w:commentRangeStart w:id="118"/>
      <w:commentRangeEnd w:id="118"/>
      <w:r w:rsidR="00DD32E6">
        <w:rPr>
          <w:rStyle w:val="CommentReference"/>
        </w:rPr>
        <w:commentReference w:id="118"/>
      </w:r>
      <w:r w:rsidR="00D57B7F">
        <w:rPr>
          <w:rStyle w:val="SubtleEmphasis"/>
          <w:i w:val="0"/>
          <w:iCs w:val="0"/>
          <w:color w:val="auto"/>
        </w:rPr>
        <w:t xml:space="preserve">. Effects could not be estimated for urban reptiles, as well as for </w:t>
      </w:r>
      <w:r w:rsidR="00785FD2">
        <w:rPr>
          <w:rStyle w:val="SubtleEmphasis"/>
          <w:i w:val="0"/>
          <w:iCs w:val="0"/>
          <w:color w:val="auto"/>
        </w:rPr>
        <w:t xml:space="preserve">urban </w:t>
      </w:r>
      <w:r w:rsidR="00D57B7F">
        <w:rPr>
          <w:rStyle w:val="SubtleEmphasis"/>
          <w:i w:val="0"/>
          <w:iCs w:val="0"/>
          <w:color w:val="auto"/>
        </w:rPr>
        <w:t>vertebrate</w:t>
      </w:r>
      <w:r w:rsidR="00D85CCC">
        <w:rPr>
          <w:rStyle w:val="SubtleEmphasis"/>
          <w:i w:val="0"/>
          <w:iCs w:val="0"/>
          <w:color w:val="auto"/>
        </w:rPr>
        <w:t>, fruit/nectar</w:t>
      </w:r>
      <w:r w:rsidR="00D57B7F">
        <w:rPr>
          <w:rStyle w:val="SubtleEmphasis"/>
          <w:i w:val="0"/>
          <w:iCs w:val="0"/>
          <w:color w:val="auto"/>
        </w:rPr>
        <w:t xml:space="preserve"> </w:t>
      </w:r>
      <w:r w:rsidR="0069693C">
        <w:rPr>
          <w:rStyle w:val="SubtleEmphasis"/>
          <w:i w:val="0"/>
          <w:iCs w:val="0"/>
          <w:color w:val="auto"/>
        </w:rPr>
        <w:t>and plant/seed eaters for mammals</w:t>
      </w:r>
      <w:r w:rsidR="00D85CCC">
        <w:rPr>
          <w:rStyle w:val="SubtleEmphasis"/>
          <w:i w:val="0"/>
          <w:iCs w:val="0"/>
          <w:color w:val="auto"/>
        </w:rPr>
        <w:t xml:space="preserve"> because there were no sampled </w:t>
      </w:r>
      <w:r w:rsidR="00D85CCC">
        <w:rPr>
          <w:rStyle w:val="SubtleEmphasis"/>
          <w:i w:val="0"/>
          <w:iCs w:val="0"/>
          <w:color w:val="auto"/>
        </w:rPr>
        <w:lastRenderedPageBreak/>
        <w:t>species</w:t>
      </w:r>
      <w:r w:rsidR="00B9032C">
        <w:rPr>
          <w:rStyle w:val="SubtleEmphasis"/>
          <w:i w:val="0"/>
          <w:iCs w:val="0"/>
          <w:color w:val="auto"/>
        </w:rPr>
        <w:t>.</w:t>
      </w:r>
      <w:r w:rsidR="004D1549">
        <w:rPr>
          <w:rStyle w:val="SubtleEmphasis"/>
          <w:i w:val="0"/>
          <w:iCs w:val="0"/>
          <w:color w:val="auto"/>
        </w:rPr>
        <w:t xml:space="preserve"> </w:t>
      </w:r>
      <w:r w:rsidR="00A443A5" w:rsidRPr="00390255">
        <w:rPr>
          <w:rStyle w:val="SubtleEmphasis"/>
          <w:i w:val="0"/>
          <w:iCs w:val="0"/>
          <w:color w:val="auto"/>
        </w:rPr>
        <w:t>Primary: primary vegetation; Secondary: secondary vegetation; plantation: plantation forest; agricultural: cropland and pasture.</w:t>
      </w:r>
      <w:commentRangeEnd w:id="109"/>
      <w:r w:rsidR="0082727A">
        <w:rPr>
          <w:rStyle w:val="CommentReference"/>
        </w:rPr>
        <w:commentReference w:id="109"/>
      </w:r>
    </w:p>
    <w:p w14:paraId="442963DC" w14:textId="77777777" w:rsidR="00FC107D" w:rsidRDefault="00FC107D" w:rsidP="001A403D">
      <w:pPr>
        <w:jc w:val="both"/>
        <w:rPr>
          <w:rStyle w:val="SubtleEmphasis"/>
          <w:b/>
          <w:bCs/>
          <w:color w:val="auto"/>
        </w:rPr>
      </w:pPr>
    </w:p>
    <w:p w14:paraId="3F76AA39" w14:textId="5D00B44E" w:rsidR="001A403D" w:rsidRPr="009747D8" w:rsidRDefault="001A403D" w:rsidP="00FC107D">
      <w:pPr>
        <w:spacing w:line="276" w:lineRule="auto"/>
        <w:jc w:val="both"/>
        <w:rPr>
          <w:rStyle w:val="SubtleEmphasis"/>
          <w:b/>
          <w:bCs/>
          <w:color w:val="auto"/>
        </w:rPr>
      </w:pPr>
      <w:r w:rsidRPr="009747D8">
        <w:rPr>
          <w:rStyle w:val="SubtleEmphasis"/>
          <w:b/>
          <w:bCs/>
          <w:color w:val="auto"/>
        </w:rPr>
        <w:t>Explanatory power</w:t>
      </w:r>
      <w:r>
        <w:rPr>
          <w:rStyle w:val="SubtleEmphasis"/>
          <w:b/>
          <w:bCs/>
          <w:color w:val="auto"/>
        </w:rPr>
        <w:t xml:space="preserve"> for the full</w:t>
      </w:r>
      <w:r w:rsidR="00687654">
        <w:rPr>
          <w:rStyle w:val="SubtleEmphasis"/>
          <w:b/>
          <w:bCs/>
          <w:color w:val="auto"/>
        </w:rPr>
        <w:t xml:space="preserve">, all-predictor </w:t>
      </w:r>
      <w:r>
        <w:rPr>
          <w:rStyle w:val="SubtleEmphasis"/>
          <w:b/>
          <w:bCs/>
          <w:color w:val="auto"/>
        </w:rPr>
        <w:t xml:space="preserve">models and variance explained by </w:t>
      </w:r>
      <w:r w:rsidR="002A601B">
        <w:rPr>
          <w:rStyle w:val="SubtleEmphasis"/>
          <w:b/>
          <w:bCs/>
          <w:color w:val="auto"/>
        </w:rPr>
        <w:t>each</w:t>
      </w:r>
      <w:r>
        <w:rPr>
          <w:rStyle w:val="SubtleEmphasis"/>
          <w:b/>
          <w:bCs/>
          <w:color w:val="auto"/>
        </w:rPr>
        <w:t xml:space="preserve"> </w:t>
      </w:r>
      <w:r w:rsidR="003C0ACC">
        <w:rPr>
          <w:rStyle w:val="SubtleEmphasis"/>
          <w:b/>
          <w:bCs/>
          <w:color w:val="auto"/>
        </w:rPr>
        <w:t>characteristic</w:t>
      </w:r>
      <w:r w:rsidRPr="009747D8">
        <w:rPr>
          <w:rStyle w:val="SubtleEmphasis"/>
          <w:b/>
          <w:bCs/>
          <w:color w:val="auto"/>
        </w:rPr>
        <w:t>.</w:t>
      </w:r>
    </w:p>
    <w:p w14:paraId="466D1370" w14:textId="71C09BCE" w:rsidR="001A403D" w:rsidRDefault="001A403D" w:rsidP="00FC107D">
      <w:pPr>
        <w:spacing w:line="276" w:lineRule="auto"/>
        <w:jc w:val="both"/>
        <w:rPr>
          <w:rStyle w:val="SubtleEmphasis"/>
          <w:i w:val="0"/>
          <w:iCs w:val="0"/>
          <w:color w:val="auto"/>
        </w:rPr>
      </w:pPr>
      <w:r w:rsidRPr="00CA3D96">
        <w:rPr>
          <w:rStyle w:val="SubtleEmphasis"/>
          <w:i w:val="0"/>
          <w:iCs w:val="0"/>
          <w:color w:val="auto"/>
        </w:rPr>
        <w:t xml:space="preserve">Overall, </w:t>
      </w:r>
      <w:r w:rsidR="00DD32E6">
        <w:rPr>
          <w:rStyle w:val="SubtleEmphasis"/>
          <w:i w:val="0"/>
          <w:iCs w:val="0"/>
          <w:color w:val="auto"/>
        </w:rPr>
        <w:t xml:space="preserve">land use, land-use intensity and the ecological characteristics </w:t>
      </w:r>
      <w:r w:rsidRPr="00CA3D96">
        <w:rPr>
          <w:rStyle w:val="SubtleEmphasis"/>
          <w:i w:val="0"/>
          <w:iCs w:val="0"/>
          <w:color w:val="auto"/>
        </w:rPr>
        <w:t xml:space="preserve">explained a small amount of the </w:t>
      </w:r>
      <w:r w:rsidR="001C080F">
        <w:rPr>
          <w:rStyle w:val="SubtleEmphasis"/>
          <w:i w:val="0"/>
          <w:iCs w:val="0"/>
          <w:color w:val="auto"/>
        </w:rPr>
        <w:t>total</w:t>
      </w:r>
      <w:r>
        <w:rPr>
          <w:rStyle w:val="SubtleEmphasis"/>
          <w:i w:val="0"/>
          <w:iCs w:val="0"/>
          <w:color w:val="auto"/>
        </w:rPr>
        <w:t xml:space="preserve"> variation</w:t>
      </w:r>
      <w:r w:rsidRPr="00CA3D96">
        <w:rPr>
          <w:rStyle w:val="SubtleEmphasis"/>
          <w:i w:val="0"/>
          <w:iCs w:val="0"/>
          <w:color w:val="auto"/>
        </w:rPr>
        <w:t xml:space="preserve"> </w:t>
      </w:r>
      <w:r w:rsidR="00DD32E6">
        <w:rPr>
          <w:rStyle w:val="SubtleEmphasis"/>
          <w:i w:val="0"/>
          <w:iCs w:val="0"/>
          <w:color w:val="auto"/>
        </w:rPr>
        <w:t xml:space="preserve">in species’ occurrence probability </w:t>
      </w:r>
      <w:r w:rsidRPr="00CA3D96">
        <w:rPr>
          <w:rStyle w:val="SubtleEmphasis"/>
          <w:i w:val="0"/>
          <w:iCs w:val="0"/>
          <w:color w:val="auto"/>
        </w:rPr>
        <w:t>(marginal R</w:t>
      </w:r>
      <w:r w:rsidRPr="00CA3D96">
        <w:rPr>
          <w:rStyle w:val="SubtleEmphasis"/>
          <w:i w:val="0"/>
          <w:iCs w:val="0"/>
          <w:color w:val="auto"/>
          <w:vertAlign w:val="superscript"/>
        </w:rPr>
        <w:t>2</w:t>
      </w:r>
      <w:r w:rsidRPr="00CA3D96">
        <w:rPr>
          <w:rStyle w:val="SubtleEmphasis"/>
          <w:i w:val="0"/>
          <w:iCs w:val="0"/>
          <w:color w:val="auto"/>
        </w:rPr>
        <w:t xml:space="preserve">: 0.15 for amphibians; 0.054 for birds; 0.15 for mammals; 0.13 for reptiles), </w:t>
      </w:r>
      <w:r w:rsidR="00DD32E6">
        <w:rPr>
          <w:rStyle w:val="SubtleEmphasis"/>
          <w:i w:val="0"/>
          <w:iCs w:val="0"/>
          <w:color w:val="auto"/>
        </w:rPr>
        <w:t>in part because the</w:t>
      </w:r>
      <w:r w:rsidRPr="00CA3D96">
        <w:rPr>
          <w:rStyle w:val="SubtleEmphasis"/>
          <w:i w:val="0"/>
          <w:iCs w:val="0"/>
          <w:color w:val="auto"/>
        </w:rPr>
        <w:t xml:space="preserve"> random effects</w:t>
      </w:r>
      <w:r w:rsidR="00DD32E6">
        <w:rPr>
          <w:rStyle w:val="SubtleEmphasis"/>
          <w:i w:val="0"/>
          <w:iCs w:val="0"/>
          <w:color w:val="auto"/>
        </w:rPr>
        <w:t xml:space="preserve"> explained a substantial proportion</w:t>
      </w:r>
      <w:r w:rsidRPr="00CA3D96">
        <w:rPr>
          <w:rStyle w:val="SubtleEmphasis"/>
          <w:i w:val="0"/>
          <w:iCs w:val="0"/>
          <w:color w:val="auto"/>
        </w:rPr>
        <w:t xml:space="preserve"> (conditional R</w:t>
      </w:r>
      <w:r w:rsidRPr="00CA3D96">
        <w:rPr>
          <w:rStyle w:val="SubtleEmphasis"/>
          <w:i w:val="0"/>
          <w:iCs w:val="0"/>
          <w:color w:val="auto"/>
          <w:vertAlign w:val="superscript"/>
        </w:rPr>
        <w:t>2</w:t>
      </w:r>
      <w:r w:rsidRPr="00CA3D96">
        <w:rPr>
          <w:rStyle w:val="SubtleEmphasis"/>
          <w:i w:val="0"/>
          <w:iCs w:val="0"/>
          <w:color w:val="auto"/>
        </w:rPr>
        <w:t xml:space="preserve">: 0.59 for amphibians; 0.61 for birds; 0.72 for mammals; 0.57 for reptiles). </w:t>
      </w:r>
      <w:r w:rsidR="007F1B3A">
        <w:rPr>
          <w:rStyle w:val="SubtleEmphasis"/>
          <w:i w:val="0"/>
          <w:iCs w:val="0"/>
          <w:color w:val="auto"/>
        </w:rPr>
        <w:t xml:space="preserve">The </w:t>
      </w:r>
      <w:r w:rsidR="007F1B3A">
        <w:t xml:space="preserve">relative importance of traits </w:t>
      </w:r>
      <w:r w:rsidRPr="00CA3D96">
        <w:rPr>
          <w:rStyle w:val="SubtleEmphasis"/>
          <w:i w:val="0"/>
          <w:iCs w:val="0"/>
          <w:color w:val="auto"/>
        </w:rPr>
        <w:t xml:space="preserve">explaining the most </w:t>
      </w:r>
      <w:r>
        <w:rPr>
          <w:rStyle w:val="SubtleEmphasis"/>
          <w:i w:val="0"/>
          <w:iCs w:val="0"/>
          <w:color w:val="auto"/>
        </w:rPr>
        <w:t>variation</w:t>
      </w:r>
      <w:r w:rsidRPr="00CA3D96">
        <w:rPr>
          <w:rStyle w:val="SubtleEmphasis"/>
          <w:i w:val="0"/>
          <w:iCs w:val="0"/>
          <w:color w:val="auto"/>
        </w:rPr>
        <w:t xml:space="preserve"> differed among classes</w:t>
      </w:r>
      <w:r>
        <w:rPr>
          <w:rStyle w:val="SubtleEmphasis"/>
          <w:i w:val="0"/>
          <w:iCs w:val="0"/>
          <w:color w:val="auto"/>
        </w:rPr>
        <w:t>, with interactions between land use and habitat breadth explaining the most variation in amphibians and birds, but interactions between land use and body mass explaining the most variation for mammals, and interactions between land use and lifespan explaining the most variation for reptiles</w:t>
      </w:r>
      <w:r w:rsidRPr="00CA3D96">
        <w:rPr>
          <w:rStyle w:val="SubtleEmphasis"/>
          <w:i w:val="0"/>
          <w:iCs w:val="0"/>
          <w:color w:val="auto"/>
        </w:rPr>
        <w:t xml:space="preserve"> (Figure</w:t>
      </w:r>
      <w:r>
        <w:rPr>
          <w:rStyle w:val="SubtleEmphasis"/>
          <w:i w:val="0"/>
          <w:iCs w:val="0"/>
          <w:color w:val="auto"/>
        </w:rPr>
        <w:t xml:space="preserve"> </w:t>
      </w:r>
      <w:r w:rsidR="008B0B4F">
        <w:rPr>
          <w:rStyle w:val="SubtleEmphasis"/>
          <w:i w:val="0"/>
          <w:iCs w:val="0"/>
          <w:color w:val="auto"/>
        </w:rPr>
        <w:t>4</w:t>
      </w:r>
      <w:r w:rsidR="00FD2795">
        <w:rPr>
          <w:rStyle w:val="SubtleEmphasis"/>
          <w:i w:val="0"/>
          <w:iCs w:val="0"/>
          <w:color w:val="auto"/>
        </w:rPr>
        <w:t>a</w:t>
      </w:r>
      <w:r w:rsidRPr="00CA3D96">
        <w:rPr>
          <w:rStyle w:val="SubtleEmphasis"/>
          <w:i w:val="0"/>
          <w:iCs w:val="0"/>
          <w:color w:val="auto"/>
        </w:rPr>
        <w:t>).</w:t>
      </w:r>
      <w:r>
        <w:rPr>
          <w:rStyle w:val="SubtleEmphasis"/>
          <w:i w:val="0"/>
          <w:iCs w:val="0"/>
          <w:color w:val="auto"/>
        </w:rPr>
        <w:t xml:space="preserve"> </w:t>
      </w:r>
    </w:p>
    <w:p w14:paraId="5C855709" w14:textId="440CB319" w:rsidR="00FD2795" w:rsidRDefault="00D07119" w:rsidP="001A403D">
      <w:pPr>
        <w:jc w:val="both"/>
        <w:rPr>
          <w:rStyle w:val="SubtleEmphasis"/>
          <w:i w:val="0"/>
          <w:iCs w:val="0"/>
          <w:color w:val="auto"/>
        </w:rPr>
      </w:pPr>
      <w:r>
        <w:rPr>
          <w:noProof/>
        </w:rPr>
        <w:drawing>
          <wp:inline distT="0" distB="0" distL="0" distR="0" wp14:anchorId="29E3B9C0" wp14:editId="1A51B7AE">
            <wp:extent cx="6589621" cy="5958840"/>
            <wp:effectExtent l="0" t="0" r="1905" b="3810"/>
            <wp:docPr id="6" name="Picture 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pic:cNvPicPr/>
                  </pic:nvPicPr>
                  <pic:blipFill>
                    <a:blip r:embed="rId22"/>
                    <a:stretch>
                      <a:fillRect/>
                    </a:stretch>
                  </pic:blipFill>
                  <pic:spPr>
                    <a:xfrm>
                      <a:off x="0" y="0"/>
                      <a:ext cx="6596297" cy="5964877"/>
                    </a:xfrm>
                    <a:prstGeom prst="rect">
                      <a:avLst/>
                    </a:prstGeom>
                  </pic:spPr>
                </pic:pic>
              </a:graphicData>
            </a:graphic>
          </wp:inline>
        </w:drawing>
      </w:r>
    </w:p>
    <w:p w14:paraId="240F50D6" w14:textId="6FD8578F" w:rsidR="00FD2795" w:rsidRPr="008845BB" w:rsidRDefault="00FD2795" w:rsidP="00775601">
      <w:pPr>
        <w:spacing w:before="240"/>
        <w:jc w:val="both"/>
        <w:rPr>
          <w:rStyle w:val="SubtleEmphasis"/>
          <w:i w:val="0"/>
          <w:iCs w:val="0"/>
          <w:color w:val="auto"/>
          <w:sz w:val="20"/>
          <w:szCs w:val="20"/>
        </w:rPr>
      </w:pPr>
      <w:r w:rsidRPr="008845BB">
        <w:rPr>
          <w:rStyle w:val="SubtleEmphasis"/>
          <w:b/>
          <w:bCs/>
          <w:i w:val="0"/>
          <w:iCs w:val="0"/>
          <w:color w:val="auto"/>
          <w:sz w:val="20"/>
          <w:szCs w:val="20"/>
        </w:rPr>
        <w:lastRenderedPageBreak/>
        <w:t xml:space="preserve">Figure </w:t>
      </w:r>
      <w:r w:rsidR="00C03699" w:rsidRPr="008845BB">
        <w:rPr>
          <w:rStyle w:val="SubtleEmphasis"/>
          <w:b/>
          <w:bCs/>
          <w:i w:val="0"/>
          <w:iCs w:val="0"/>
          <w:color w:val="auto"/>
          <w:sz w:val="20"/>
          <w:szCs w:val="20"/>
        </w:rPr>
        <w:t>4</w:t>
      </w:r>
      <w:r w:rsidRPr="008845BB">
        <w:rPr>
          <w:rStyle w:val="SubtleEmphasis"/>
          <w:b/>
          <w:bCs/>
          <w:i w:val="0"/>
          <w:iCs w:val="0"/>
          <w:color w:val="auto"/>
          <w:sz w:val="20"/>
          <w:szCs w:val="20"/>
        </w:rPr>
        <w:t xml:space="preserve">. </w:t>
      </w:r>
      <w:r w:rsidR="00973CF3" w:rsidRPr="008845BB">
        <w:rPr>
          <w:rStyle w:val="SubtleEmphasis"/>
          <w:b/>
          <w:bCs/>
          <w:i w:val="0"/>
          <w:iCs w:val="0"/>
          <w:color w:val="auto"/>
          <w:sz w:val="20"/>
          <w:szCs w:val="20"/>
        </w:rPr>
        <w:t>P</w:t>
      </w:r>
      <w:r w:rsidR="00A21E00" w:rsidRPr="008845BB">
        <w:rPr>
          <w:rStyle w:val="SubtleEmphasis"/>
          <w:b/>
          <w:bCs/>
          <w:i w:val="0"/>
          <w:iCs w:val="0"/>
          <w:color w:val="auto"/>
          <w:sz w:val="20"/>
          <w:szCs w:val="20"/>
        </w:rPr>
        <w:t>roportion</w:t>
      </w:r>
      <w:r w:rsidRPr="008845BB">
        <w:rPr>
          <w:rStyle w:val="SubtleEmphasis"/>
          <w:b/>
          <w:bCs/>
          <w:i w:val="0"/>
          <w:iCs w:val="0"/>
          <w:color w:val="auto"/>
          <w:sz w:val="20"/>
          <w:szCs w:val="20"/>
        </w:rPr>
        <w:t xml:space="preserve"> </w:t>
      </w:r>
      <w:r w:rsidR="00973CF3" w:rsidRPr="008845BB">
        <w:rPr>
          <w:rStyle w:val="SubtleEmphasis"/>
          <w:b/>
          <w:bCs/>
          <w:i w:val="0"/>
          <w:iCs w:val="0"/>
          <w:color w:val="auto"/>
          <w:sz w:val="20"/>
          <w:szCs w:val="20"/>
        </w:rPr>
        <w:t xml:space="preserve">of </w:t>
      </w:r>
      <w:r w:rsidR="00BB1903" w:rsidRPr="008845BB">
        <w:rPr>
          <w:rStyle w:val="SubtleEmphasis"/>
          <w:b/>
          <w:bCs/>
          <w:i w:val="0"/>
          <w:iCs w:val="0"/>
          <w:color w:val="auto"/>
          <w:sz w:val="20"/>
          <w:szCs w:val="20"/>
        </w:rPr>
        <w:t xml:space="preserve">the explained </w:t>
      </w:r>
      <w:r w:rsidR="00973CF3" w:rsidRPr="008845BB">
        <w:rPr>
          <w:rStyle w:val="SubtleEmphasis"/>
          <w:b/>
          <w:bCs/>
          <w:i w:val="0"/>
          <w:iCs w:val="0"/>
          <w:color w:val="auto"/>
          <w:sz w:val="20"/>
          <w:szCs w:val="20"/>
        </w:rPr>
        <w:t xml:space="preserve">variance </w:t>
      </w:r>
      <w:r w:rsidR="00BB1903" w:rsidRPr="008845BB">
        <w:rPr>
          <w:rStyle w:val="SubtleEmphasis"/>
          <w:b/>
          <w:bCs/>
          <w:i w:val="0"/>
          <w:iCs w:val="0"/>
          <w:color w:val="auto"/>
          <w:sz w:val="20"/>
          <w:szCs w:val="20"/>
        </w:rPr>
        <w:t>attributable to</w:t>
      </w:r>
      <w:r w:rsidRPr="008845BB">
        <w:rPr>
          <w:rStyle w:val="SubtleEmphasis"/>
          <w:b/>
          <w:bCs/>
          <w:i w:val="0"/>
          <w:iCs w:val="0"/>
          <w:color w:val="auto"/>
          <w:sz w:val="20"/>
          <w:szCs w:val="20"/>
        </w:rPr>
        <w:t xml:space="preserve"> </w:t>
      </w:r>
      <w:r w:rsidR="00973CF3" w:rsidRPr="008845BB">
        <w:rPr>
          <w:rStyle w:val="SubtleEmphasis"/>
          <w:b/>
          <w:bCs/>
          <w:i w:val="0"/>
          <w:iCs w:val="0"/>
          <w:color w:val="auto"/>
          <w:sz w:val="20"/>
          <w:szCs w:val="20"/>
        </w:rPr>
        <w:t xml:space="preserve">each of </w:t>
      </w:r>
      <w:r w:rsidRPr="008845BB">
        <w:rPr>
          <w:rStyle w:val="SubtleEmphasis"/>
          <w:b/>
          <w:bCs/>
          <w:i w:val="0"/>
          <w:iCs w:val="0"/>
          <w:color w:val="auto"/>
          <w:sz w:val="20"/>
          <w:szCs w:val="20"/>
        </w:rPr>
        <w:t xml:space="preserve">the main effects </w:t>
      </w:r>
      <w:r w:rsidR="00973CF3" w:rsidRPr="008845BB">
        <w:rPr>
          <w:rStyle w:val="SubtleEmphasis"/>
          <w:b/>
          <w:bCs/>
          <w:i w:val="0"/>
          <w:iCs w:val="0"/>
          <w:color w:val="auto"/>
          <w:sz w:val="20"/>
          <w:szCs w:val="20"/>
        </w:rPr>
        <w:t xml:space="preserve">for </w:t>
      </w:r>
      <w:r w:rsidRPr="008845BB">
        <w:rPr>
          <w:rStyle w:val="SubtleEmphasis"/>
          <w:b/>
          <w:bCs/>
          <w:i w:val="0"/>
          <w:iCs w:val="0"/>
          <w:color w:val="auto"/>
          <w:sz w:val="20"/>
          <w:szCs w:val="20"/>
        </w:rPr>
        <w:t xml:space="preserve">(a) </w:t>
      </w:r>
      <w:r w:rsidRPr="008845BB">
        <w:rPr>
          <w:rStyle w:val="SubtleEmphasis"/>
          <w:i w:val="0"/>
          <w:iCs w:val="0"/>
          <w:color w:val="auto"/>
          <w:sz w:val="20"/>
          <w:szCs w:val="20"/>
        </w:rPr>
        <w:t xml:space="preserve">the mixed-effects models </w:t>
      </w:r>
      <w:r w:rsidR="00DD32E6">
        <w:rPr>
          <w:rStyle w:val="SubtleEmphasis"/>
          <w:i w:val="0"/>
          <w:iCs w:val="0"/>
          <w:color w:val="auto"/>
          <w:sz w:val="20"/>
          <w:szCs w:val="20"/>
        </w:rPr>
        <w:t>fitting</w:t>
      </w:r>
      <w:r w:rsidRPr="008845BB">
        <w:rPr>
          <w:rStyle w:val="SubtleEmphasis"/>
          <w:i w:val="0"/>
          <w:iCs w:val="0"/>
          <w:color w:val="auto"/>
          <w:sz w:val="20"/>
          <w:szCs w:val="20"/>
        </w:rPr>
        <w:t xml:space="preserve"> the effects of land use, land-use intensity, and </w:t>
      </w:r>
      <w:r w:rsidR="00973CF3" w:rsidRPr="008845BB">
        <w:rPr>
          <w:rStyle w:val="SubtleEmphasis"/>
          <w:i w:val="0"/>
          <w:iCs w:val="0"/>
          <w:color w:val="auto"/>
          <w:sz w:val="20"/>
          <w:szCs w:val="20"/>
        </w:rPr>
        <w:t>ecological characteristics</w:t>
      </w:r>
      <w:r w:rsidRPr="008845BB">
        <w:rPr>
          <w:rStyle w:val="SubtleEmphasis"/>
          <w:i w:val="0"/>
          <w:iCs w:val="0"/>
          <w:color w:val="auto"/>
          <w:sz w:val="20"/>
          <w:szCs w:val="20"/>
        </w:rPr>
        <w:t xml:space="preserve"> on species occurrence probability</w:t>
      </w:r>
      <w:r w:rsidR="00F356C8">
        <w:rPr>
          <w:rStyle w:val="SubtleEmphasis"/>
          <w:i w:val="0"/>
          <w:iCs w:val="0"/>
          <w:color w:val="auto"/>
          <w:sz w:val="20"/>
          <w:szCs w:val="20"/>
        </w:rPr>
        <w:t xml:space="preserve"> (after factoring out residual variation)</w:t>
      </w:r>
      <w:r w:rsidRPr="008845BB">
        <w:rPr>
          <w:rStyle w:val="SubtleEmphasis"/>
          <w:i w:val="0"/>
          <w:iCs w:val="0"/>
          <w:color w:val="auto"/>
          <w:sz w:val="20"/>
          <w:szCs w:val="20"/>
        </w:rPr>
        <w:t>;</w:t>
      </w:r>
      <w:r w:rsidRPr="008845BB">
        <w:rPr>
          <w:rStyle w:val="SubtleEmphasis"/>
          <w:b/>
          <w:bCs/>
          <w:i w:val="0"/>
          <w:iCs w:val="0"/>
          <w:color w:val="auto"/>
          <w:sz w:val="20"/>
          <w:szCs w:val="20"/>
        </w:rPr>
        <w:t xml:space="preserve"> (b) </w:t>
      </w:r>
      <w:r w:rsidRPr="008845BB">
        <w:rPr>
          <w:rStyle w:val="SubtleEmphasis"/>
          <w:i w:val="0"/>
          <w:iCs w:val="0"/>
          <w:color w:val="auto"/>
          <w:sz w:val="20"/>
          <w:szCs w:val="20"/>
        </w:rPr>
        <w:t>for the phylogenetic least</w:t>
      </w:r>
      <w:r w:rsidR="00973CF3" w:rsidRPr="008845BB">
        <w:rPr>
          <w:rStyle w:val="SubtleEmphasis"/>
          <w:i w:val="0"/>
          <w:iCs w:val="0"/>
          <w:color w:val="auto"/>
          <w:sz w:val="20"/>
          <w:szCs w:val="20"/>
        </w:rPr>
        <w:t>-</w:t>
      </w:r>
      <w:r w:rsidRPr="008845BB">
        <w:rPr>
          <w:rStyle w:val="SubtleEmphasis"/>
          <w:i w:val="0"/>
          <w:iCs w:val="0"/>
          <w:color w:val="auto"/>
          <w:sz w:val="20"/>
          <w:szCs w:val="20"/>
        </w:rPr>
        <w:t>square</w:t>
      </w:r>
      <w:r w:rsidR="00973CF3" w:rsidRPr="008845BB">
        <w:rPr>
          <w:rStyle w:val="SubtleEmphasis"/>
          <w:i w:val="0"/>
          <w:iCs w:val="0"/>
          <w:color w:val="auto"/>
          <w:sz w:val="20"/>
          <w:szCs w:val="20"/>
        </w:rPr>
        <w:t>s</w:t>
      </w:r>
      <w:r w:rsidRPr="008845BB">
        <w:rPr>
          <w:rStyle w:val="SubtleEmphasis"/>
          <w:i w:val="0"/>
          <w:iCs w:val="0"/>
          <w:color w:val="auto"/>
          <w:sz w:val="20"/>
          <w:szCs w:val="20"/>
        </w:rPr>
        <w:t xml:space="preserve"> regressions investigating whether the </w:t>
      </w:r>
      <w:r w:rsidR="00973CF3" w:rsidRPr="008845BB">
        <w:rPr>
          <w:rStyle w:val="SubtleEmphasis"/>
          <w:i w:val="0"/>
          <w:iCs w:val="0"/>
          <w:color w:val="auto"/>
          <w:sz w:val="20"/>
          <w:szCs w:val="20"/>
        </w:rPr>
        <w:t>ecological characteristics</w:t>
      </w:r>
      <w:r w:rsidRPr="008845BB">
        <w:rPr>
          <w:rStyle w:val="SubtleEmphasis"/>
          <w:i w:val="0"/>
          <w:iCs w:val="0"/>
          <w:color w:val="auto"/>
          <w:sz w:val="20"/>
          <w:szCs w:val="20"/>
        </w:rPr>
        <w:t xml:space="preserve"> explained climate-change sensitivity</w:t>
      </w:r>
      <w:r w:rsidR="00F356C8">
        <w:rPr>
          <w:rStyle w:val="SubtleEmphasis"/>
          <w:i w:val="0"/>
          <w:iCs w:val="0"/>
          <w:color w:val="auto"/>
          <w:sz w:val="20"/>
          <w:szCs w:val="20"/>
        </w:rPr>
        <w:t xml:space="preserve"> (after factoring out residual variation)</w:t>
      </w:r>
      <w:r w:rsidR="00D427D8" w:rsidRPr="008845BB">
        <w:rPr>
          <w:rStyle w:val="SubtleEmphasis"/>
          <w:i w:val="0"/>
          <w:iCs w:val="0"/>
          <w:color w:val="auto"/>
          <w:sz w:val="20"/>
          <w:szCs w:val="20"/>
        </w:rPr>
        <w:t xml:space="preserve">; </w:t>
      </w:r>
      <w:r w:rsidR="00BC50DE">
        <w:rPr>
          <w:rStyle w:val="SubtleEmphasis"/>
          <w:i w:val="0"/>
          <w:iCs w:val="0"/>
          <w:color w:val="auto"/>
          <w:sz w:val="20"/>
          <w:szCs w:val="20"/>
        </w:rPr>
        <w:t xml:space="preserve">and </w:t>
      </w:r>
      <w:r w:rsidR="00D427D8" w:rsidRPr="008845BB">
        <w:rPr>
          <w:rStyle w:val="SubtleEmphasis"/>
          <w:b/>
          <w:bCs/>
          <w:i w:val="0"/>
          <w:iCs w:val="0"/>
          <w:color w:val="auto"/>
          <w:sz w:val="20"/>
          <w:szCs w:val="20"/>
        </w:rPr>
        <w:t xml:space="preserve">(c) </w:t>
      </w:r>
      <w:r w:rsidR="00D427D8" w:rsidRPr="008845BB">
        <w:rPr>
          <w:rStyle w:val="SubtleEmphasis"/>
          <w:i w:val="0"/>
          <w:iCs w:val="0"/>
          <w:color w:val="auto"/>
          <w:sz w:val="20"/>
          <w:szCs w:val="20"/>
        </w:rPr>
        <w:t>for</w:t>
      </w:r>
      <w:r w:rsidR="00D427D8" w:rsidRPr="008845BB">
        <w:rPr>
          <w:rStyle w:val="SubtleEmphasis"/>
          <w:b/>
          <w:bCs/>
          <w:i w:val="0"/>
          <w:iCs w:val="0"/>
          <w:color w:val="auto"/>
          <w:sz w:val="20"/>
          <w:szCs w:val="20"/>
        </w:rPr>
        <w:t xml:space="preserve"> </w:t>
      </w:r>
      <w:r w:rsidR="00D427D8" w:rsidRPr="008845BB">
        <w:rPr>
          <w:rStyle w:val="SubtleEmphasis"/>
          <w:i w:val="0"/>
          <w:iCs w:val="0"/>
          <w:color w:val="auto"/>
          <w:sz w:val="20"/>
          <w:szCs w:val="20"/>
        </w:rPr>
        <w:t>the phylogenetic least-squares regressions investigating whether the ecological characteristics explained climate-change sensitivity</w:t>
      </w:r>
      <w:r w:rsidR="00F356C8">
        <w:rPr>
          <w:rStyle w:val="SubtleEmphasis"/>
          <w:i w:val="0"/>
          <w:iCs w:val="0"/>
          <w:color w:val="auto"/>
          <w:sz w:val="20"/>
          <w:szCs w:val="20"/>
        </w:rPr>
        <w:t xml:space="preserve"> (</w:t>
      </w:r>
      <w:r w:rsidR="00D427D8" w:rsidRPr="008845BB">
        <w:rPr>
          <w:rStyle w:val="SubtleEmphasis"/>
          <w:i w:val="0"/>
          <w:iCs w:val="0"/>
          <w:color w:val="auto"/>
          <w:sz w:val="20"/>
          <w:szCs w:val="20"/>
        </w:rPr>
        <w:t>after factoring out the variance explained by geographical ra</w:t>
      </w:r>
      <w:r w:rsidR="00FD5AF9">
        <w:rPr>
          <w:rStyle w:val="SubtleEmphasis"/>
          <w:i w:val="0"/>
          <w:iCs w:val="0"/>
          <w:color w:val="auto"/>
          <w:sz w:val="20"/>
          <w:szCs w:val="20"/>
        </w:rPr>
        <w:t>n</w:t>
      </w:r>
      <w:r w:rsidR="00D427D8" w:rsidRPr="008845BB">
        <w:rPr>
          <w:rStyle w:val="SubtleEmphasis"/>
          <w:i w:val="0"/>
          <w:iCs w:val="0"/>
          <w:color w:val="auto"/>
          <w:sz w:val="20"/>
          <w:szCs w:val="20"/>
        </w:rPr>
        <w:t>ge area</w:t>
      </w:r>
      <w:r w:rsidR="00F356C8">
        <w:rPr>
          <w:rStyle w:val="SubtleEmphasis"/>
          <w:i w:val="0"/>
          <w:iCs w:val="0"/>
          <w:color w:val="auto"/>
          <w:sz w:val="20"/>
          <w:szCs w:val="20"/>
        </w:rPr>
        <w:t xml:space="preserve"> and the residual variation)</w:t>
      </w:r>
      <w:r w:rsidR="00D427D8" w:rsidRPr="008845BB">
        <w:rPr>
          <w:rStyle w:val="SubtleEmphasis"/>
          <w:i w:val="0"/>
          <w:iCs w:val="0"/>
          <w:color w:val="auto"/>
          <w:sz w:val="20"/>
          <w:szCs w:val="20"/>
        </w:rPr>
        <w:t xml:space="preserve">. </w:t>
      </w:r>
      <w:r w:rsidR="00C836A5">
        <w:rPr>
          <w:rStyle w:val="SubtleEmphasis"/>
          <w:i w:val="0"/>
          <w:iCs w:val="0"/>
          <w:color w:val="auto"/>
          <w:sz w:val="20"/>
          <w:szCs w:val="20"/>
        </w:rPr>
        <w:t xml:space="preserve">For visualisation purposes, </w:t>
      </w:r>
      <w:commentRangeStart w:id="119"/>
      <w:r w:rsidR="00C836A5">
        <w:rPr>
          <w:rStyle w:val="SubtleEmphasis"/>
          <w:i w:val="0"/>
          <w:iCs w:val="0"/>
          <w:color w:val="auto"/>
          <w:sz w:val="20"/>
          <w:szCs w:val="20"/>
        </w:rPr>
        <w:t>t</w:t>
      </w:r>
      <w:r w:rsidR="00C836A5" w:rsidRPr="008845BB">
        <w:rPr>
          <w:rStyle w:val="SubtleEmphasis"/>
          <w:i w:val="0"/>
          <w:iCs w:val="0"/>
          <w:color w:val="auto"/>
          <w:sz w:val="20"/>
          <w:szCs w:val="20"/>
        </w:rPr>
        <w:t xml:space="preserve">he </w:t>
      </w:r>
      <w:r w:rsidR="00A81616" w:rsidRPr="008845BB">
        <w:rPr>
          <w:rStyle w:val="SubtleEmphasis"/>
          <w:i w:val="0"/>
          <w:iCs w:val="0"/>
          <w:color w:val="auto"/>
          <w:sz w:val="20"/>
          <w:szCs w:val="20"/>
        </w:rPr>
        <w:t>dashed vertical lines mark 10%</w:t>
      </w:r>
      <w:r w:rsidR="00C72AF6" w:rsidRPr="008845BB">
        <w:rPr>
          <w:rStyle w:val="SubtleEmphasis"/>
          <w:i w:val="0"/>
          <w:iCs w:val="0"/>
          <w:color w:val="auto"/>
          <w:sz w:val="20"/>
          <w:szCs w:val="20"/>
        </w:rPr>
        <w:t xml:space="preserve"> explained variance</w:t>
      </w:r>
      <w:commentRangeEnd w:id="119"/>
      <w:r w:rsidR="00FD5AF9">
        <w:rPr>
          <w:rStyle w:val="CommentReference"/>
        </w:rPr>
        <w:commentReference w:id="119"/>
      </w:r>
      <w:r w:rsidR="00FD4BEF" w:rsidRPr="008845BB">
        <w:rPr>
          <w:rStyle w:val="SubtleEmphasis"/>
          <w:i w:val="0"/>
          <w:iCs w:val="0"/>
          <w:color w:val="auto"/>
          <w:sz w:val="20"/>
          <w:szCs w:val="20"/>
        </w:rPr>
        <w:t xml:space="preserve">. We individually show all the effects that explain more than </w:t>
      </w:r>
      <w:r w:rsidR="00226127" w:rsidRPr="008845BB">
        <w:rPr>
          <w:rStyle w:val="SubtleEmphasis"/>
          <w:i w:val="0"/>
          <w:iCs w:val="0"/>
          <w:color w:val="auto"/>
          <w:sz w:val="20"/>
          <w:szCs w:val="20"/>
        </w:rPr>
        <w:t>5</w:t>
      </w:r>
      <w:r w:rsidR="000D7DB6" w:rsidRPr="008845BB">
        <w:rPr>
          <w:rStyle w:val="SubtleEmphasis"/>
          <w:i w:val="0"/>
          <w:iCs w:val="0"/>
          <w:color w:val="auto"/>
          <w:sz w:val="20"/>
          <w:szCs w:val="20"/>
        </w:rPr>
        <w:t xml:space="preserve">% of the overall variation. Effects that </w:t>
      </w:r>
      <w:r w:rsidR="00D10E37" w:rsidRPr="008845BB">
        <w:rPr>
          <w:rStyle w:val="SubtleEmphasis"/>
          <w:i w:val="0"/>
          <w:iCs w:val="0"/>
          <w:color w:val="auto"/>
          <w:sz w:val="20"/>
          <w:szCs w:val="20"/>
        </w:rPr>
        <w:t xml:space="preserve">individually </w:t>
      </w:r>
      <w:r w:rsidR="000D7DB6" w:rsidRPr="008845BB">
        <w:rPr>
          <w:rStyle w:val="SubtleEmphasis"/>
          <w:i w:val="0"/>
          <w:iCs w:val="0"/>
          <w:color w:val="auto"/>
          <w:sz w:val="20"/>
          <w:szCs w:val="20"/>
        </w:rPr>
        <w:t xml:space="preserve">explain less than </w:t>
      </w:r>
      <w:r w:rsidR="00D10E37" w:rsidRPr="008845BB">
        <w:rPr>
          <w:rStyle w:val="SubtleEmphasis"/>
          <w:i w:val="0"/>
          <w:iCs w:val="0"/>
          <w:color w:val="auto"/>
          <w:sz w:val="20"/>
          <w:szCs w:val="20"/>
        </w:rPr>
        <w:t xml:space="preserve">5% </w:t>
      </w:r>
      <w:r w:rsidR="000D7DB6" w:rsidRPr="008845BB">
        <w:rPr>
          <w:rStyle w:val="SubtleEmphasis"/>
          <w:i w:val="0"/>
          <w:iCs w:val="0"/>
          <w:color w:val="auto"/>
          <w:sz w:val="20"/>
          <w:szCs w:val="20"/>
        </w:rPr>
        <w:t>of the overall variation are grouped together</w:t>
      </w:r>
      <w:r w:rsidR="00B21AA0" w:rsidRPr="008845BB">
        <w:rPr>
          <w:rStyle w:val="SubtleEmphasis"/>
          <w:i w:val="0"/>
          <w:iCs w:val="0"/>
          <w:color w:val="auto"/>
          <w:sz w:val="20"/>
          <w:szCs w:val="20"/>
        </w:rPr>
        <w:t xml:space="preserve"> as</w:t>
      </w:r>
      <w:r w:rsidR="000D7DB6" w:rsidRPr="008845BB">
        <w:rPr>
          <w:rStyle w:val="SubtleEmphasis"/>
          <w:i w:val="0"/>
          <w:iCs w:val="0"/>
          <w:color w:val="auto"/>
          <w:sz w:val="20"/>
          <w:szCs w:val="20"/>
        </w:rPr>
        <w:t xml:space="preserve"> “Other effects”.</w:t>
      </w:r>
    </w:p>
    <w:p w14:paraId="04A047B6" w14:textId="17438101" w:rsidR="004436DB" w:rsidRDefault="00E66893" w:rsidP="001132BC">
      <w:pPr>
        <w:spacing w:line="276" w:lineRule="auto"/>
        <w:jc w:val="both"/>
        <w:rPr>
          <w:rStyle w:val="SubtleEmphasis"/>
          <w:i w:val="0"/>
          <w:iCs w:val="0"/>
          <w:color w:val="auto"/>
        </w:rPr>
      </w:pPr>
      <w:r>
        <w:rPr>
          <w:rStyle w:val="SubtleEmphasis"/>
          <w:i w:val="0"/>
          <w:iCs w:val="0"/>
          <w:color w:val="auto"/>
        </w:rPr>
        <w:t>M</w:t>
      </w:r>
      <w:r w:rsidR="001A403D">
        <w:rPr>
          <w:rStyle w:val="SubtleEmphasis"/>
          <w:i w:val="0"/>
          <w:iCs w:val="0"/>
          <w:color w:val="auto"/>
        </w:rPr>
        <w:t>odel diagnostics showed evidence of deviations from distributional assumptions (diagnostic plots</w:t>
      </w:r>
      <w:r w:rsidR="00C525D0">
        <w:rPr>
          <w:rStyle w:val="SubtleEmphasis"/>
          <w:i w:val="0"/>
          <w:iCs w:val="0"/>
          <w:color w:val="auto"/>
        </w:rPr>
        <w:t xml:space="preserve"> for the full models are shown in </w:t>
      </w:r>
      <w:r w:rsidR="001A403D">
        <w:rPr>
          <w:rStyle w:val="SubtleEmphasis"/>
          <w:i w:val="0"/>
          <w:iCs w:val="0"/>
          <w:color w:val="auto"/>
        </w:rPr>
        <w:t>Figure</w:t>
      </w:r>
      <w:r w:rsidR="00C525D0">
        <w:rPr>
          <w:rStyle w:val="SubtleEmphasis"/>
          <w:i w:val="0"/>
          <w:iCs w:val="0"/>
          <w:color w:val="auto"/>
        </w:rPr>
        <w:t>s</w:t>
      </w:r>
      <w:r w:rsidR="001A403D">
        <w:rPr>
          <w:rStyle w:val="SubtleEmphasis"/>
          <w:i w:val="0"/>
          <w:iCs w:val="0"/>
          <w:color w:val="auto"/>
        </w:rPr>
        <w:t xml:space="preserve"> S1</w:t>
      </w:r>
      <w:r w:rsidR="00FC107D">
        <w:rPr>
          <w:rStyle w:val="SubtleEmphasis"/>
          <w:i w:val="0"/>
          <w:iCs w:val="0"/>
          <w:color w:val="auto"/>
        </w:rPr>
        <w:t>2</w:t>
      </w:r>
      <w:r w:rsidR="001A403D">
        <w:rPr>
          <w:rStyle w:val="SubtleEmphasis"/>
          <w:i w:val="0"/>
          <w:iCs w:val="0"/>
          <w:color w:val="auto"/>
        </w:rPr>
        <w:t>-1</w:t>
      </w:r>
      <w:r w:rsidR="00FC107D">
        <w:rPr>
          <w:rStyle w:val="SubtleEmphasis"/>
          <w:i w:val="0"/>
          <w:iCs w:val="0"/>
          <w:color w:val="auto"/>
        </w:rPr>
        <w:t>5</w:t>
      </w:r>
      <w:r w:rsidR="001A403D">
        <w:rPr>
          <w:rStyle w:val="SubtleEmphasis"/>
          <w:i w:val="0"/>
          <w:iCs w:val="0"/>
          <w:color w:val="auto"/>
        </w:rPr>
        <w:t>). However, when estimated from a Bayesian framework, the models’ estimates were mostly congruent (</w:t>
      </w:r>
      <w:del w:id="120" w:author="Adrienne Etard" w:date="2022-05-14T00:54:00Z">
        <w:r w:rsidR="001A403D" w:rsidDel="004D13CF">
          <w:rPr>
            <w:rStyle w:val="SubtleEmphasis"/>
            <w:i w:val="0"/>
            <w:iCs w:val="0"/>
            <w:color w:val="auto"/>
          </w:rPr>
          <w:delText>Figure</w:delText>
        </w:r>
        <w:r w:rsidR="00075316" w:rsidDel="004D13CF">
          <w:rPr>
            <w:rStyle w:val="SubtleEmphasis"/>
            <w:i w:val="0"/>
            <w:iCs w:val="0"/>
            <w:color w:val="auto"/>
          </w:rPr>
          <w:delText>s</w:delText>
        </w:r>
        <w:r w:rsidR="001A403D" w:rsidDel="004D13CF">
          <w:rPr>
            <w:rStyle w:val="SubtleEmphasis"/>
            <w:i w:val="0"/>
            <w:iCs w:val="0"/>
            <w:color w:val="auto"/>
          </w:rPr>
          <w:delText xml:space="preserve"> S1</w:delText>
        </w:r>
        <w:r w:rsidR="00FC107D" w:rsidDel="004D13CF">
          <w:rPr>
            <w:rStyle w:val="SubtleEmphasis"/>
            <w:i w:val="0"/>
            <w:iCs w:val="0"/>
            <w:color w:val="auto"/>
          </w:rPr>
          <w:delText>6</w:delText>
        </w:r>
        <w:r w:rsidR="00BF2C7E" w:rsidDel="004D13CF">
          <w:rPr>
            <w:rStyle w:val="SubtleEmphasis"/>
            <w:i w:val="0"/>
            <w:iCs w:val="0"/>
            <w:color w:val="auto"/>
          </w:rPr>
          <w:delText>,</w:delText>
        </w:r>
        <w:r w:rsidR="00FC107D" w:rsidDel="004D13CF">
          <w:rPr>
            <w:rStyle w:val="SubtleEmphasis"/>
            <w:i w:val="0"/>
            <w:iCs w:val="0"/>
            <w:color w:val="auto"/>
          </w:rPr>
          <w:delText xml:space="preserve"> S</w:delText>
        </w:r>
        <w:r w:rsidR="001A403D" w:rsidDel="004D13CF">
          <w:rPr>
            <w:rStyle w:val="SubtleEmphasis"/>
            <w:i w:val="0"/>
            <w:iCs w:val="0"/>
            <w:color w:val="auto"/>
          </w:rPr>
          <w:delText>1</w:delText>
        </w:r>
        <w:r w:rsidR="00FC107D" w:rsidDel="004D13CF">
          <w:rPr>
            <w:rStyle w:val="SubtleEmphasis"/>
            <w:i w:val="0"/>
            <w:iCs w:val="0"/>
            <w:color w:val="auto"/>
          </w:rPr>
          <w:delText>7</w:delText>
        </w:r>
      </w:del>
      <w:ins w:id="121" w:author="Adrienne Etard" w:date="2022-05-14T00:54:00Z">
        <w:r w:rsidR="004D13CF">
          <w:rPr>
            <w:rStyle w:val="SubtleEmphasis"/>
            <w:i w:val="0"/>
            <w:iCs w:val="0"/>
            <w:color w:val="auto"/>
          </w:rPr>
          <w:t>results not shown</w:t>
        </w:r>
      </w:ins>
      <w:r w:rsidR="001A403D">
        <w:rPr>
          <w:rStyle w:val="SubtleEmphasis"/>
          <w:i w:val="0"/>
          <w:iCs w:val="0"/>
          <w:color w:val="auto"/>
        </w:rPr>
        <w:t xml:space="preserve">), showing that the frequentist approach we used with </w:t>
      </w:r>
      <w:r w:rsidR="00BF2C7E">
        <w:rPr>
          <w:rStyle w:val="SubtleEmphasis"/>
          <w:i w:val="0"/>
          <w:iCs w:val="0"/>
          <w:color w:val="auto"/>
        </w:rPr>
        <w:t>‘</w:t>
      </w:r>
      <w:r w:rsidR="001A403D">
        <w:rPr>
          <w:rStyle w:val="SubtleEmphasis"/>
          <w:i w:val="0"/>
          <w:iCs w:val="0"/>
          <w:color w:val="auto"/>
        </w:rPr>
        <w:t>lme4</w:t>
      </w:r>
      <w:r w:rsidR="00BF2C7E">
        <w:rPr>
          <w:rStyle w:val="SubtleEmphasis"/>
          <w:i w:val="0"/>
          <w:iCs w:val="0"/>
          <w:color w:val="auto"/>
        </w:rPr>
        <w:t>’</w:t>
      </w:r>
      <w:r w:rsidR="001A403D">
        <w:rPr>
          <w:rStyle w:val="SubtleEmphasis"/>
          <w:i w:val="0"/>
          <w:iCs w:val="0"/>
          <w:color w:val="auto"/>
        </w:rPr>
        <w:t xml:space="preserve"> was robust despite the deviations from distributional assumptions. The phylogenetic signals in the models’ residuals were low and not significant (</w:t>
      </w:r>
      <w:proofErr w:type="spellStart"/>
      <w:r w:rsidR="001A403D">
        <w:rPr>
          <w:rStyle w:val="SubtleEmphasis"/>
          <w:i w:val="0"/>
          <w:iCs w:val="0"/>
          <w:color w:val="auto"/>
        </w:rPr>
        <w:t>Pagel’s</w:t>
      </w:r>
      <w:proofErr w:type="spellEnd"/>
      <w:r w:rsidR="001A403D">
        <w:rPr>
          <w:rStyle w:val="SubtleEmphasis"/>
          <w:i w:val="0"/>
          <w:iCs w:val="0"/>
          <w:color w:val="auto"/>
        </w:rPr>
        <w:t xml:space="preserve"> </w:t>
      </w:r>
      <w:r w:rsidR="001A403D">
        <w:rPr>
          <w:rStyle w:val="SubtleEmphasis"/>
          <w:rFonts w:cstheme="minorHAnsi"/>
          <w:i w:val="0"/>
          <w:iCs w:val="0"/>
          <w:color w:val="auto"/>
        </w:rPr>
        <w:t>λ</w:t>
      </w:r>
      <w:r w:rsidR="001A403D">
        <w:rPr>
          <w:rStyle w:val="SubtleEmphasis"/>
          <w:i w:val="0"/>
          <w:iCs w:val="0"/>
          <w:color w:val="auto"/>
        </w:rPr>
        <w:t xml:space="preserve"> &lt;</w:t>
      </w:r>
      <w:r w:rsidR="00C22A86">
        <w:rPr>
          <w:rStyle w:val="SubtleEmphasis"/>
          <w:i w:val="0"/>
          <w:iCs w:val="0"/>
          <w:color w:val="auto"/>
        </w:rPr>
        <w:t xml:space="preserve"> </w:t>
      </w:r>
      <w:r w:rsidR="001A403D">
        <w:rPr>
          <w:rStyle w:val="SubtleEmphasis"/>
          <w:i w:val="0"/>
          <w:iCs w:val="0"/>
          <w:color w:val="auto"/>
        </w:rPr>
        <w:t>0.01 for amphibians and reptiles, p</w:t>
      </w:r>
      <w:r w:rsidR="00C22A86">
        <w:rPr>
          <w:rStyle w:val="SubtleEmphasis"/>
          <w:i w:val="0"/>
          <w:iCs w:val="0"/>
          <w:color w:val="auto"/>
        </w:rPr>
        <w:t xml:space="preserve"> </w:t>
      </w:r>
      <w:r w:rsidR="001A403D">
        <w:rPr>
          <w:rStyle w:val="SubtleEmphasis"/>
          <w:rFonts w:cstheme="minorHAnsi"/>
          <w:i w:val="0"/>
          <w:iCs w:val="0"/>
          <w:color w:val="auto"/>
        </w:rPr>
        <w:t>≈</w:t>
      </w:r>
      <w:r w:rsidR="00C22A86">
        <w:rPr>
          <w:rStyle w:val="SubtleEmphasis"/>
          <w:rFonts w:cstheme="minorHAnsi"/>
          <w:i w:val="0"/>
          <w:iCs w:val="0"/>
          <w:color w:val="auto"/>
        </w:rPr>
        <w:t xml:space="preserve"> </w:t>
      </w:r>
      <w:r w:rsidR="001A403D">
        <w:rPr>
          <w:rStyle w:val="SubtleEmphasis"/>
          <w:i w:val="0"/>
          <w:iCs w:val="0"/>
          <w:color w:val="auto"/>
        </w:rPr>
        <w:t xml:space="preserve">1; </w:t>
      </w:r>
      <w:r w:rsidR="001A403D">
        <w:rPr>
          <w:rStyle w:val="SubtleEmphasis"/>
          <w:rFonts w:cstheme="minorHAnsi"/>
          <w:i w:val="0"/>
          <w:iCs w:val="0"/>
          <w:color w:val="auto"/>
        </w:rPr>
        <w:t>λ</w:t>
      </w:r>
      <w:r w:rsidR="00C22A86">
        <w:rPr>
          <w:rStyle w:val="SubtleEmphasis"/>
          <w:rFonts w:cstheme="minorHAnsi"/>
          <w:i w:val="0"/>
          <w:iCs w:val="0"/>
          <w:color w:val="auto"/>
        </w:rPr>
        <w:t xml:space="preserve"> </w:t>
      </w:r>
      <w:r w:rsidR="001A403D">
        <w:rPr>
          <w:rStyle w:val="SubtleEmphasis"/>
          <w:i w:val="0"/>
          <w:iCs w:val="0"/>
          <w:color w:val="auto"/>
        </w:rPr>
        <w:t>=</w:t>
      </w:r>
      <w:r w:rsidR="00C22A86">
        <w:rPr>
          <w:rStyle w:val="SubtleEmphasis"/>
          <w:i w:val="0"/>
          <w:iCs w:val="0"/>
          <w:color w:val="auto"/>
        </w:rPr>
        <w:t xml:space="preserve"> </w:t>
      </w:r>
      <w:r w:rsidR="001A403D">
        <w:rPr>
          <w:rStyle w:val="SubtleEmphasis"/>
          <w:i w:val="0"/>
          <w:iCs w:val="0"/>
          <w:color w:val="auto"/>
        </w:rPr>
        <w:t>0.13 for mammals, p</w:t>
      </w:r>
      <w:r w:rsidR="00C22A86">
        <w:rPr>
          <w:rStyle w:val="SubtleEmphasis"/>
          <w:i w:val="0"/>
          <w:iCs w:val="0"/>
          <w:color w:val="auto"/>
        </w:rPr>
        <w:t xml:space="preserve"> </w:t>
      </w:r>
      <w:r w:rsidR="001A403D">
        <w:rPr>
          <w:rStyle w:val="SubtleEmphasis"/>
          <w:i w:val="0"/>
          <w:iCs w:val="0"/>
          <w:color w:val="auto"/>
        </w:rPr>
        <w:t>=</w:t>
      </w:r>
      <w:r w:rsidR="00C22A86">
        <w:rPr>
          <w:rStyle w:val="SubtleEmphasis"/>
          <w:i w:val="0"/>
          <w:iCs w:val="0"/>
          <w:color w:val="auto"/>
        </w:rPr>
        <w:t xml:space="preserve"> </w:t>
      </w:r>
      <w:r w:rsidR="001A403D">
        <w:rPr>
          <w:rStyle w:val="SubtleEmphasis"/>
          <w:i w:val="0"/>
          <w:iCs w:val="0"/>
          <w:color w:val="auto"/>
        </w:rPr>
        <w:t xml:space="preserve">0.09; </w:t>
      </w:r>
      <w:r w:rsidR="001A403D">
        <w:rPr>
          <w:rStyle w:val="SubtleEmphasis"/>
          <w:rFonts w:cstheme="minorHAnsi"/>
          <w:i w:val="0"/>
          <w:iCs w:val="0"/>
          <w:color w:val="auto"/>
        </w:rPr>
        <w:t>λ</w:t>
      </w:r>
      <w:r w:rsidR="00C22A86">
        <w:rPr>
          <w:rStyle w:val="SubtleEmphasis"/>
          <w:rFonts w:cstheme="minorHAnsi"/>
          <w:i w:val="0"/>
          <w:iCs w:val="0"/>
          <w:color w:val="auto"/>
        </w:rPr>
        <w:t xml:space="preserve"> </w:t>
      </w:r>
      <w:r w:rsidR="001A403D">
        <w:rPr>
          <w:rStyle w:val="SubtleEmphasis"/>
          <w:rFonts w:cstheme="minorHAnsi"/>
          <w:i w:val="0"/>
          <w:iCs w:val="0"/>
          <w:color w:val="auto"/>
        </w:rPr>
        <w:t>=</w:t>
      </w:r>
      <w:r w:rsidR="00C22A86">
        <w:rPr>
          <w:rStyle w:val="SubtleEmphasis"/>
          <w:rFonts w:cstheme="minorHAnsi"/>
          <w:i w:val="0"/>
          <w:iCs w:val="0"/>
          <w:color w:val="auto"/>
        </w:rPr>
        <w:t xml:space="preserve"> </w:t>
      </w:r>
      <w:r w:rsidR="001A403D">
        <w:rPr>
          <w:rStyle w:val="SubtleEmphasis"/>
          <w:rFonts w:cstheme="minorHAnsi"/>
          <w:i w:val="0"/>
          <w:iCs w:val="0"/>
          <w:color w:val="auto"/>
        </w:rPr>
        <w:t>0.01 for birds, p</w:t>
      </w:r>
      <w:r w:rsidR="00C22A86">
        <w:rPr>
          <w:rStyle w:val="SubtleEmphasis"/>
          <w:rFonts w:cstheme="minorHAnsi"/>
          <w:i w:val="0"/>
          <w:iCs w:val="0"/>
          <w:color w:val="auto"/>
        </w:rPr>
        <w:t xml:space="preserve"> </w:t>
      </w:r>
      <w:r w:rsidR="001A403D">
        <w:rPr>
          <w:rStyle w:val="SubtleEmphasis"/>
          <w:rFonts w:cstheme="minorHAnsi"/>
          <w:i w:val="0"/>
          <w:iCs w:val="0"/>
          <w:color w:val="auto"/>
        </w:rPr>
        <w:t>=</w:t>
      </w:r>
      <w:r w:rsidR="00C22A86">
        <w:rPr>
          <w:rStyle w:val="SubtleEmphasis"/>
          <w:rFonts w:cstheme="minorHAnsi"/>
          <w:i w:val="0"/>
          <w:iCs w:val="0"/>
          <w:color w:val="auto"/>
        </w:rPr>
        <w:t xml:space="preserve"> </w:t>
      </w:r>
      <w:r w:rsidR="001A403D">
        <w:rPr>
          <w:rStyle w:val="SubtleEmphasis"/>
          <w:rFonts w:cstheme="minorHAnsi"/>
          <w:i w:val="0"/>
          <w:iCs w:val="0"/>
          <w:color w:val="auto"/>
        </w:rPr>
        <w:t>0.56</w:t>
      </w:r>
      <w:r w:rsidR="001A403D">
        <w:rPr>
          <w:rStyle w:val="SubtleEmphasis"/>
          <w:i w:val="0"/>
          <w:iCs w:val="0"/>
          <w:color w:val="auto"/>
        </w:rPr>
        <w:t>), despite not having included phylogenetic random effects.</w:t>
      </w:r>
    </w:p>
    <w:p w14:paraId="13EBC2A6" w14:textId="3FF1C558" w:rsidR="004436DB" w:rsidRPr="00CA3D96" w:rsidRDefault="004436DB" w:rsidP="001132BC">
      <w:pPr>
        <w:spacing w:line="276" w:lineRule="auto"/>
        <w:rPr>
          <w:rStyle w:val="SubtleEmphasis"/>
          <w:b/>
          <w:bCs/>
          <w:i w:val="0"/>
          <w:iCs w:val="0"/>
          <w:color w:val="auto"/>
          <w:sz w:val="28"/>
          <w:szCs w:val="28"/>
        </w:rPr>
      </w:pPr>
      <w:r w:rsidRPr="00CA3D96">
        <w:rPr>
          <w:rStyle w:val="SubtleEmphasis"/>
          <w:b/>
          <w:bCs/>
          <w:i w:val="0"/>
          <w:iCs w:val="0"/>
          <w:color w:val="auto"/>
          <w:sz w:val="28"/>
          <w:szCs w:val="28"/>
        </w:rPr>
        <w:t>Climate-change sensitivity</w:t>
      </w:r>
    </w:p>
    <w:p w14:paraId="0286C751" w14:textId="00A0BCE5" w:rsidR="00BD1227" w:rsidRDefault="004436DB" w:rsidP="001132BC">
      <w:pPr>
        <w:spacing w:line="276" w:lineRule="auto"/>
        <w:jc w:val="both"/>
        <w:rPr>
          <w:rStyle w:val="SubtleEmphasis"/>
          <w:i w:val="0"/>
          <w:iCs w:val="0"/>
          <w:color w:val="auto"/>
        </w:rPr>
      </w:pPr>
      <w:r w:rsidRPr="00CA3D96">
        <w:rPr>
          <w:rStyle w:val="SubtleEmphasis"/>
          <w:i w:val="0"/>
          <w:iCs w:val="0"/>
          <w:color w:val="auto"/>
        </w:rPr>
        <w:t xml:space="preserve">The </w:t>
      </w:r>
      <w:r w:rsidR="00EC196B">
        <w:rPr>
          <w:rStyle w:val="SubtleEmphasis"/>
          <w:i w:val="0"/>
          <w:iCs w:val="0"/>
          <w:color w:val="auto"/>
        </w:rPr>
        <w:t>ecological characteristics</w:t>
      </w:r>
      <w:r w:rsidRPr="00CA3D96">
        <w:rPr>
          <w:rStyle w:val="SubtleEmphasis"/>
          <w:i w:val="0"/>
          <w:iCs w:val="0"/>
          <w:color w:val="auto"/>
        </w:rPr>
        <w:t xml:space="preserve"> </w:t>
      </w:r>
      <w:r w:rsidR="00075316">
        <w:rPr>
          <w:rStyle w:val="SubtleEmphasis"/>
          <w:i w:val="0"/>
          <w:iCs w:val="0"/>
          <w:color w:val="auto"/>
        </w:rPr>
        <w:t>were</w:t>
      </w:r>
      <w:r w:rsidR="00075316" w:rsidRPr="00CA3D96">
        <w:rPr>
          <w:rStyle w:val="SubtleEmphasis"/>
          <w:i w:val="0"/>
          <w:iCs w:val="0"/>
          <w:color w:val="auto"/>
        </w:rPr>
        <w:t xml:space="preserve"> </w:t>
      </w:r>
      <w:r w:rsidRPr="00CA3D96">
        <w:rPr>
          <w:rStyle w:val="SubtleEmphasis"/>
          <w:i w:val="0"/>
          <w:iCs w:val="0"/>
          <w:color w:val="auto"/>
        </w:rPr>
        <w:t>significant</w:t>
      </w:r>
      <w:r w:rsidR="00075316">
        <w:rPr>
          <w:rStyle w:val="SubtleEmphasis"/>
          <w:i w:val="0"/>
          <w:iCs w:val="0"/>
          <w:color w:val="auto"/>
        </w:rPr>
        <w:t>ly</w:t>
      </w:r>
      <w:r w:rsidRPr="00CA3D96">
        <w:rPr>
          <w:rStyle w:val="SubtleEmphasis"/>
          <w:i w:val="0"/>
          <w:iCs w:val="0"/>
          <w:color w:val="auto"/>
        </w:rPr>
        <w:t xml:space="preserve"> </w:t>
      </w:r>
      <w:r w:rsidR="00075316">
        <w:rPr>
          <w:rStyle w:val="SubtleEmphasis"/>
          <w:i w:val="0"/>
          <w:iCs w:val="0"/>
          <w:color w:val="auto"/>
        </w:rPr>
        <w:t>associated with</w:t>
      </w:r>
      <w:r w:rsidRPr="00CA3D96">
        <w:rPr>
          <w:rStyle w:val="SubtleEmphasis"/>
          <w:i w:val="0"/>
          <w:iCs w:val="0"/>
          <w:color w:val="auto"/>
        </w:rPr>
        <w:t xml:space="preserve"> climate-change sensitivity in all </w:t>
      </w:r>
      <w:r w:rsidR="00D456C4">
        <w:rPr>
          <w:rStyle w:val="SubtleEmphasis"/>
          <w:i w:val="0"/>
          <w:iCs w:val="0"/>
          <w:color w:val="auto"/>
        </w:rPr>
        <w:t>c</w:t>
      </w:r>
      <w:r w:rsidRPr="00CA3D96">
        <w:rPr>
          <w:rStyle w:val="SubtleEmphasis"/>
          <w:i w:val="0"/>
          <w:iCs w:val="0"/>
          <w:color w:val="auto"/>
        </w:rPr>
        <w:t>lasses (Table</w:t>
      </w:r>
      <w:r>
        <w:rPr>
          <w:rStyle w:val="SubtleEmphasis"/>
          <w:i w:val="0"/>
          <w:iCs w:val="0"/>
          <w:color w:val="auto"/>
        </w:rPr>
        <w:t xml:space="preserve"> </w:t>
      </w:r>
      <w:r w:rsidRPr="00CA3D96">
        <w:rPr>
          <w:rStyle w:val="SubtleEmphasis"/>
          <w:i w:val="0"/>
          <w:iCs w:val="0"/>
          <w:color w:val="auto"/>
        </w:rPr>
        <w:t>1</w:t>
      </w:r>
      <w:r w:rsidR="00547BAD">
        <w:rPr>
          <w:rStyle w:val="SubtleEmphasis"/>
          <w:i w:val="0"/>
          <w:iCs w:val="0"/>
          <w:color w:val="auto"/>
        </w:rPr>
        <w:t>b</w:t>
      </w:r>
      <w:r>
        <w:rPr>
          <w:rStyle w:val="SubtleEmphasis"/>
          <w:i w:val="0"/>
          <w:iCs w:val="0"/>
          <w:color w:val="auto"/>
        </w:rPr>
        <w:t>,</w:t>
      </w:r>
      <w:r w:rsidR="00D64732">
        <w:rPr>
          <w:rStyle w:val="SubtleEmphasis"/>
          <w:i w:val="0"/>
          <w:iCs w:val="0"/>
          <w:color w:val="auto"/>
        </w:rPr>
        <w:t xml:space="preserve"> Table 2,</w:t>
      </w:r>
      <w:r w:rsidR="00DE2B25">
        <w:rPr>
          <w:rStyle w:val="SubtleEmphasis"/>
          <w:i w:val="0"/>
          <w:iCs w:val="0"/>
          <w:color w:val="auto"/>
        </w:rPr>
        <w:t xml:space="preserve"> </w:t>
      </w:r>
      <w:r w:rsidRPr="00CA3D96">
        <w:rPr>
          <w:rStyle w:val="SubtleEmphasis"/>
          <w:i w:val="0"/>
          <w:iCs w:val="0"/>
          <w:color w:val="auto"/>
        </w:rPr>
        <w:t>Figure</w:t>
      </w:r>
      <w:r w:rsidR="008A5128">
        <w:rPr>
          <w:rStyle w:val="SubtleEmphasis"/>
          <w:i w:val="0"/>
          <w:iCs w:val="0"/>
          <w:color w:val="auto"/>
        </w:rPr>
        <w:t>s</w:t>
      </w:r>
      <w:r w:rsidRPr="00CA3D96">
        <w:rPr>
          <w:rStyle w:val="SubtleEmphasis"/>
          <w:i w:val="0"/>
          <w:iCs w:val="0"/>
          <w:color w:val="auto"/>
        </w:rPr>
        <w:t xml:space="preserve"> </w:t>
      </w:r>
      <w:r w:rsidR="001132BC">
        <w:rPr>
          <w:rStyle w:val="SubtleEmphasis"/>
          <w:i w:val="0"/>
          <w:iCs w:val="0"/>
          <w:color w:val="auto"/>
        </w:rPr>
        <w:t>5</w:t>
      </w:r>
      <w:r w:rsidR="00D64732">
        <w:rPr>
          <w:rStyle w:val="SubtleEmphasis"/>
          <w:i w:val="0"/>
          <w:iCs w:val="0"/>
          <w:color w:val="auto"/>
        </w:rPr>
        <w:t xml:space="preserve"> &amp; </w:t>
      </w:r>
      <w:r w:rsidR="001132BC">
        <w:rPr>
          <w:rStyle w:val="SubtleEmphasis"/>
          <w:i w:val="0"/>
          <w:iCs w:val="0"/>
          <w:color w:val="auto"/>
        </w:rPr>
        <w:t>6</w:t>
      </w:r>
      <w:r w:rsidRPr="00CA3D96">
        <w:rPr>
          <w:rStyle w:val="SubtleEmphasis"/>
          <w:i w:val="0"/>
          <w:iCs w:val="0"/>
          <w:color w:val="auto"/>
        </w:rPr>
        <w:t xml:space="preserve">; </w:t>
      </w:r>
      <w:r w:rsidRPr="0047388B">
        <w:rPr>
          <w:rStyle w:val="SubtleEmphasis"/>
          <w:i w:val="0"/>
          <w:iCs w:val="0"/>
          <w:color w:val="auto"/>
        </w:rPr>
        <w:t xml:space="preserve">models’ coefficients shown in Tables </w:t>
      </w:r>
      <w:r w:rsidR="002C32FF" w:rsidRPr="0047388B">
        <w:rPr>
          <w:rStyle w:val="SubtleEmphasis"/>
          <w:i w:val="0"/>
          <w:iCs w:val="0"/>
          <w:color w:val="auto"/>
        </w:rPr>
        <w:t>S1</w:t>
      </w:r>
      <w:r w:rsidR="002C32FF">
        <w:rPr>
          <w:rStyle w:val="SubtleEmphasis"/>
          <w:i w:val="0"/>
          <w:iCs w:val="0"/>
          <w:color w:val="auto"/>
        </w:rPr>
        <w:t>4</w:t>
      </w:r>
      <w:r w:rsidRPr="0047388B">
        <w:rPr>
          <w:rStyle w:val="SubtleEmphasis"/>
          <w:i w:val="0"/>
          <w:iCs w:val="0"/>
          <w:color w:val="auto"/>
        </w:rPr>
        <w:t>-</w:t>
      </w:r>
      <w:r w:rsidR="002C32FF" w:rsidRPr="0047388B">
        <w:rPr>
          <w:rStyle w:val="SubtleEmphasis"/>
          <w:i w:val="0"/>
          <w:iCs w:val="0"/>
          <w:color w:val="auto"/>
        </w:rPr>
        <w:t>1</w:t>
      </w:r>
      <w:r w:rsidR="002C32FF">
        <w:rPr>
          <w:rStyle w:val="SubtleEmphasis"/>
          <w:i w:val="0"/>
          <w:iCs w:val="0"/>
          <w:color w:val="auto"/>
        </w:rPr>
        <w:t>7</w:t>
      </w:r>
      <w:r w:rsidRPr="00CA3D96">
        <w:rPr>
          <w:rStyle w:val="SubtleEmphasis"/>
          <w:i w:val="0"/>
          <w:iCs w:val="0"/>
          <w:color w:val="auto"/>
        </w:rPr>
        <w:t>).</w:t>
      </w:r>
      <w:r w:rsidR="00EF32EA">
        <w:rPr>
          <w:rStyle w:val="SubtleEmphasis"/>
          <w:i w:val="0"/>
          <w:iCs w:val="0"/>
          <w:color w:val="auto"/>
        </w:rPr>
        <w:t xml:space="preserve"> Overall, climate-change sensitivity was highest for </w:t>
      </w:r>
      <w:r w:rsidR="00872C1F">
        <w:rPr>
          <w:rStyle w:val="SubtleEmphasis"/>
          <w:i w:val="0"/>
          <w:iCs w:val="0"/>
          <w:color w:val="auto"/>
        </w:rPr>
        <w:t>amphibians</w:t>
      </w:r>
      <w:r w:rsidR="00EF32EA">
        <w:rPr>
          <w:rStyle w:val="SubtleEmphasis"/>
          <w:i w:val="0"/>
          <w:iCs w:val="0"/>
          <w:color w:val="auto"/>
        </w:rPr>
        <w:t xml:space="preserve">, then reptiles, </w:t>
      </w:r>
      <w:r w:rsidR="00872C1F">
        <w:rPr>
          <w:rStyle w:val="SubtleEmphasis"/>
          <w:i w:val="0"/>
          <w:iCs w:val="0"/>
          <w:color w:val="auto"/>
        </w:rPr>
        <w:t>then mammals and birds.</w:t>
      </w:r>
      <w:r w:rsidR="00676A85">
        <w:rPr>
          <w:rStyle w:val="SubtleEmphasis"/>
          <w:i w:val="0"/>
          <w:iCs w:val="0"/>
          <w:color w:val="auto"/>
        </w:rPr>
        <w:t xml:space="preserve"> </w:t>
      </w:r>
      <w:r w:rsidR="005B5524">
        <w:rPr>
          <w:rStyle w:val="SubtleEmphasis"/>
          <w:i w:val="0"/>
          <w:iCs w:val="0"/>
          <w:color w:val="auto"/>
        </w:rPr>
        <w:t xml:space="preserve">In all </w:t>
      </w:r>
      <w:r w:rsidR="00D456C4">
        <w:rPr>
          <w:rStyle w:val="SubtleEmphasis"/>
          <w:i w:val="0"/>
          <w:iCs w:val="0"/>
          <w:color w:val="auto"/>
        </w:rPr>
        <w:t>c</w:t>
      </w:r>
      <w:r w:rsidR="005B5524">
        <w:rPr>
          <w:rStyle w:val="SubtleEmphasis"/>
          <w:i w:val="0"/>
          <w:iCs w:val="0"/>
          <w:color w:val="auto"/>
        </w:rPr>
        <w:t xml:space="preserve">lasses, </w:t>
      </w:r>
      <w:r w:rsidR="003D7F71">
        <w:rPr>
          <w:rStyle w:val="SubtleEmphasis"/>
          <w:i w:val="0"/>
          <w:iCs w:val="0"/>
          <w:color w:val="auto"/>
        </w:rPr>
        <w:t xml:space="preserve">narrower </w:t>
      </w:r>
      <w:r w:rsidR="005B5524">
        <w:rPr>
          <w:rStyle w:val="SubtleEmphasis"/>
          <w:i w:val="0"/>
          <w:iCs w:val="0"/>
          <w:color w:val="auto"/>
        </w:rPr>
        <w:t xml:space="preserve">geographical range area, </w:t>
      </w:r>
      <w:r w:rsidR="003D7F71">
        <w:rPr>
          <w:rStyle w:val="SubtleEmphasis"/>
          <w:i w:val="0"/>
          <w:iCs w:val="0"/>
          <w:color w:val="auto"/>
        </w:rPr>
        <w:t xml:space="preserve">smaller </w:t>
      </w:r>
      <w:r w:rsidR="006C1AE8">
        <w:rPr>
          <w:rStyle w:val="SubtleEmphasis"/>
          <w:i w:val="0"/>
          <w:iCs w:val="0"/>
          <w:color w:val="auto"/>
        </w:rPr>
        <w:t xml:space="preserve">habitat breadth and </w:t>
      </w:r>
      <w:r w:rsidR="003D7F71">
        <w:rPr>
          <w:rStyle w:val="SubtleEmphasis"/>
          <w:i w:val="0"/>
          <w:iCs w:val="0"/>
          <w:color w:val="auto"/>
        </w:rPr>
        <w:t xml:space="preserve">being </w:t>
      </w:r>
      <w:r w:rsidR="006C1AE8">
        <w:rPr>
          <w:rStyle w:val="SubtleEmphasis"/>
          <w:i w:val="0"/>
          <w:iCs w:val="0"/>
          <w:color w:val="auto"/>
        </w:rPr>
        <w:t>specialis</w:t>
      </w:r>
      <w:r w:rsidR="003D7F71">
        <w:rPr>
          <w:rStyle w:val="SubtleEmphasis"/>
          <w:i w:val="0"/>
          <w:iCs w:val="0"/>
          <w:color w:val="auto"/>
        </w:rPr>
        <w:t xml:space="preserve">ed on natural habitats </w:t>
      </w:r>
      <w:r w:rsidR="006C1AE8">
        <w:rPr>
          <w:rStyle w:val="SubtleEmphasis"/>
          <w:i w:val="0"/>
          <w:iCs w:val="0"/>
          <w:color w:val="auto"/>
        </w:rPr>
        <w:t xml:space="preserve">were </w:t>
      </w:r>
      <w:r w:rsidR="00AF59FC">
        <w:rPr>
          <w:rStyle w:val="SubtleEmphasis"/>
          <w:i w:val="0"/>
          <w:iCs w:val="0"/>
          <w:color w:val="auto"/>
        </w:rPr>
        <w:t xml:space="preserve">consistently </w:t>
      </w:r>
      <w:r w:rsidR="006C1AE8">
        <w:rPr>
          <w:rStyle w:val="SubtleEmphasis"/>
          <w:i w:val="0"/>
          <w:iCs w:val="0"/>
          <w:color w:val="auto"/>
        </w:rPr>
        <w:t xml:space="preserve">associated with </w:t>
      </w:r>
      <w:r w:rsidR="003D7F71">
        <w:rPr>
          <w:rStyle w:val="SubtleEmphasis"/>
          <w:i w:val="0"/>
          <w:iCs w:val="0"/>
          <w:color w:val="auto"/>
        </w:rPr>
        <w:t>higher climate-change sensitivity.</w:t>
      </w:r>
      <w:r w:rsidR="00424B92">
        <w:rPr>
          <w:rStyle w:val="SubtleEmphasis"/>
          <w:i w:val="0"/>
          <w:iCs w:val="0"/>
          <w:color w:val="auto"/>
        </w:rPr>
        <w:t xml:space="preserve"> </w:t>
      </w:r>
      <w:r w:rsidR="001F50C7">
        <w:rPr>
          <w:rStyle w:val="SubtleEmphasis"/>
          <w:i w:val="0"/>
          <w:iCs w:val="0"/>
          <w:color w:val="auto"/>
        </w:rPr>
        <w:t>However, o</w:t>
      </w:r>
      <w:r w:rsidR="00F93D84">
        <w:rPr>
          <w:rStyle w:val="SubtleEmphasis"/>
          <w:i w:val="0"/>
          <w:iCs w:val="0"/>
          <w:color w:val="auto"/>
        </w:rPr>
        <w:t xml:space="preserve">ther </w:t>
      </w:r>
      <w:r w:rsidR="00771CCE">
        <w:rPr>
          <w:rStyle w:val="SubtleEmphasis"/>
          <w:i w:val="0"/>
          <w:iCs w:val="0"/>
          <w:color w:val="auto"/>
        </w:rPr>
        <w:t xml:space="preserve">characteristics </w:t>
      </w:r>
      <w:r w:rsidR="00F93D84">
        <w:rPr>
          <w:rStyle w:val="SubtleEmphasis"/>
          <w:i w:val="0"/>
          <w:iCs w:val="0"/>
          <w:color w:val="auto"/>
        </w:rPr>
        <w:t xml:space="preserve">did not have consistent </w:t>
      </w:r>
      <w:r w:rsidR="0096595B">
        <w:rPr>
          <w:rStyle w:val="SubtleEmphasis"/>
          <w:i w:val="0"/>
          <w:iCs w:val="0"/>
          <w:color w:val="auto"/>
        </w:rPr>
        <w:t>associations with</w:t>
      </w:r>
      <w:r w:rsidR="0004201D">
        <w:rPr>
          <w:rStyle w:val="SubtleEmphasis"/>
          <w:i w:val="0"/>
          <w:iCs w:val="0"/>
          <w:color w:val="auto"/>
        </w:rPr>
        <w:t xml:space="preserve"> climate-change sensitivity</w:t>
      </w:r>
      <w:r w:rsidR="00F93D84">
        <w:rPr>
          <w:rStyle w:val="SubtleEmphasis"/>
          <w:i w:val="0"/>
          <w:iCs w:val="0"/>
          <w:color w:val="auto"/>
        </w:rPr>
        <w:t xml:space="preserve"> across </w:t>
      </w:r>
      <w:r w:rsidR="00D456C4">
        <w:rPr>
          <w:rStyle w:val="SubtleEmphasis"/>
          <w:i w:val="0"/>
          <w:iCs w:val="0"/>
          <w:color w:val="auto"/>
        </w:rPr>
        <w:t>c</w:t>
      </w:r>
      <w:r w:rsidR="00F93D84">
        <w:rPr>
          <w:rStyle w:val="SubtleEmphasis"/>
          <w:i w:val="0"/>
          <w:iCs w:val="0"/>
          <w:color w:val="auto"/>
        </w:rPr>
        <w:t>lasses</w:t>
      </w:r>
      <w:r w:rsidR="00D456C4">
        <w:rPr>
          <w:rStyle w:val="SubtleEmphasis"/>
          <w:i w:val="0"/>
          <w:iCs w:val="0"/>
          <w:color w:val="auto"/>
        </w:rPr>
        <w:t>, in different cases varying in both significance and direction</w:t>
      </w:r>
      <w:r w:rsidR="00F93D84">
        <w:rPr>
          <w:rStyle w:val="SubtleEmphasis"/>
          <w:i w:val="0"/>
          <w:iCs w:val="0"/>
          <w:color w:val="auto"/>
        </w:rPr>
        <w:t>.</w:t>
      </w:r>
      <w:r w:rsidR="00BD1227">
        <w:rPr>
          <w:rStyle w:val="SubtleEmphasis"/>
          <w:i w:val="0"/>
          <w:iCs w:val="0"/>
          <w:color w:val="auto"/>
        </w:rPr>
        <w:t xml:space="preserve"> For instance, </w:t>
      </w:r>
      <w:r w:rsidR="00F705FB">
        <w:rPr>
          <w:rStyle w:val="SubtleEmphasis"/>
          <w:i w:val="0"/>
          <w:iCs w:val="0"/>
          <w:color w:val="auto"/>
        </w:rPr>
        <w:t xml:space="preserve">we found opposite </w:t>
      </w:r>
      <w:r w:rsidR="006974A8">
        <w:rPr>
          <w:rStyle w:val="SubtleEmphasis"/>
          <w:i w:val="0"/>
          <w:iCs w:val="0"/>
          <w:color w:val="auto"/>
        </w:rPr>
        <w:t xml:space="preserve">associations between </w:t>
      </w:r>
      <w:r w:rsidR="007331DC">
        <w:rPr>
          <w:rStyle w:val="SubtleEmphasis"/>
          <w:i w:val="0"/>
          <w:iCs w:val="0"/>
          <w:color w:val="auto"/>
        </w:rPr>
        <w:t>body mass</w:t>
      </w:r>
      <w:r w:rsidR="004745DC">
        <w:rPr>
          <w:rStyle w:val="SubtleEmphasis"/>
          <w:i w:val="0"/>
          <w:iCs w:val="0"/>
          <w:color w:val="auto"/>
        </w:rPr>
        <w:t xml:space="preserve"> </w:t>
      </w:r>
      <w:r w:rsidR="006974A8">
        <w:rPr>
          <w:rStyle w:val="SubtleEmphasis"/>
          <w:i w:val="0"/>
          <w:iCs w:val="0"/>
          <w:color w:val="auto"/>
        </w:rPr>
        <w:t xml:space="preserve">and </w:t>
      </w:r>
      <w:r w:rsidR="004745DC">
        <w:rPr>
          <w:rStyle w:val="SubtleEmphasis"/>
          <w:i w:val="0"/>
          <w:iCs w:val="0"/>
          <w:color w:val="auto"/>
        </w:rPr>
        <w:t xml:space="preserve">climate-change sensitivity </w:t>
      </w:r>
      <w:r w:rsidR="006974A8">
        <w:rPr>
          <w:rStyle w:val="SubtleEmphasis"/>
          <w:i w:val="0"/>
          <w:iCs w:val="0"/>
          <w:color w:val="auto"/>
        </w:rPr>
        <w:t xml:space="preserve">for </w:t>
      </w:r>
      <w:r w:rsidR="00E9028B">
        <w:rPr>
          <w:rStyle w:val="SubtleEmphasis"/>
          <w:i w:val="0"/>
          <w:iCs w:val="0"/>
          <w:color w:val="auto"/>
        </w:rPr>
        <w:t>mammals,</w:t>
      </w:r>
      <w:r w:rsidR="004745DC">
        <w:rPr>
          <w:rStyle w:val="SubtleEmphasis"/>
          <w:i w:val="0"/>
          <w:iCs w:val="0"/>
          <w:color w:val="auto"/>
        </w:rPr>
        <w:t xml:space="preserve"> amphibians and reptiles</w:t>
      </w:r>
      <w:r w:rsidR="00E9028B">
        <w:rPr>
          <w:rStyle w:val="SubtleEmphasis"/>
          <w:i w:val="0"/>
          <w:iCs w:val="0"/>
          <w:color w:val="auto"/>
        </w:rPr>
        <w:t xml:space="preserve"> on the one hand, and birds on the other hand</w:t>
      </w:r>
      <w:r w:rsidR="004745DC">
        <w:rPr>
          <w:rStyle w:val="SubtleEmphasis"/>
          <w:i w:val="0"/>
          <w:iCs w:val="0"/>
          <w:color w:val="auto"/>
        </w:rPr>
        <w:t>.</w:t>
      </w:r>
      <w:r w:rsidR="009379C8">
        <w:rPr>
          <w:rStyle w:val="SubtleEmphasis"/>
          <w:i w:val="0"/>
          <w:iCs w:val="0"/>
          <w:color w:val="auto"/>
        </w:rPr>
        <w:t xml:space="preserve"> </w:t>
      </w:r>
    </w:p>
    <w:p w14:paraId="40470CD2" w14:textId="646F5404" w:rsidR="00AC3924" w:rsidRPr="00CA3D96" w:rsidRDefault="009839B0" w:rsidP="00E54285">
      <w:pPr>
        <w:jc w:val="center"/>
        <w:rPr>
          <w:rStyle w:val="SubtleEmphasis"/>
          <w:i w:val="0"/>
          <w:iCs w:val="0"/>
          <w:color w:val="auto"/>
        </w:rPr>
      </w:pPr>
      <w:commentRangeStart w:id="122"/>
      <w:r>
        <w:rPr>
          <w:noProof/>
        </w:rPr>
        <w:lastRenderedPageBreak/>
        <w:drawing>
          <wp:inline distT="0" distB="0" distL="0" distR="0" wp14:anchorId="1DF6FDBD" wp14:editId="278D26A8">
            <wp:extent cx="5547650" cy="4153250"/>
            <wp:effectExtent l="0" t="0" r="0" b="0"/>
            <wp:docPr id="7" name="Picture 7"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diagram&#10;&#10;Description automatically generated"/>
                    <pic:cNvPicPr/>
                  </pic:nvPicPr>
                  <pic:blipFill rotWithShape="1">
                    <a:blip r:embed="rId23"/>
                    <a:srcRect b="584"/>
                    <a:stretch/>
                  </pic:blipFill>
                  <pic:spPr bwMode="auto">
                    <a:xfrm>
                      <a:off x="0" y="0"/>
                      <a:ext cx="5570072" cy="4170036"/>
                    </a:xfrm>
                    <a:prstGeom prst="rect">
                      <a:avLst/>
                    </a:prstGeom>
                    <a:ln>
                      <a:noFill/>
                    </a:ln>
                    <a:extLst>
                      <a:ext uri="{53640926-AAD7-44D8-BBD7-CCE9431645EC}">
                        <a14:shadowObscured xmlns:a14="http://schemas.microsoft.com/office/drawing/2010/main"/>
                      </a:ext>
                    </a:extLst>
                  </pic:spPr>
                </pic:pic>
              </a:graphicData>
            </a:graphic>
          </wp:inline>
        </w:drawing>
      </w:r>
      <w:commentRangeEnd w:id="122"/>
      <w:r w:rsidR="00F17195">
        <w:rPr>
          <w:rStyle w:val="CommentReference"/>
        </w:rPr>
        <w:commentReference w:id="122"/>
      </w:r>
    </w:p>
    <w:p w14:paraId="173E8077" w14:textId="3D8D8BB4" w:rsidR="009839B0" w:rsidRDefault="009839B0" w:rsidP="009839B0">
      <w:pPr>
        <w:jc w:val="both"/>
        <w:rPr>
          <w:rStyle w:val="SubtleEmphasis"/>
          <w:i w:val="0"/>
          <w:iCs w:val="0"/>
          <w:color w:val="auto"/>
        </w:rPr>
      </w:pPr>
      <w:commentRangeStart w:id="123"/>
      <w:r w:rsidRPr="009839B0">
        <w:rPr>
          <w:rStyle w:val="SubtleEmphasis"/>
          <w:b/>
          <w:bCs/>
          <w:i w:val="0"/>
          <w:iCs w:val="0"/>
          <w:color w:val="auto"/>
        </w:rPr>
        <w:t xml:space="preserve">Figure </w:t>
      </w:r>
      <w:r w:rsidR="00C03699">
        <w:rPr>
          <w:rStyle w:val="SubtleEmphasis"/>
          <w:b/>
          <w:bCs/>
          <w:i w:val="0"/>
          <w:iCs w:val="0"/>
          <w:color w:val="auto"/>
        </w:rPr>
        <w:t>5</w:t>
      </w:r>
      <w:r w:rsidRPr="009839B0">
        <w:rPr>
          <w:rStyle w:val="SubtleEmphasis"/>
          <w:b/>
          <w:bCs/>
          <w:i w:val="0"/>
          <w:iCs w:val="0"/>
          <w:color w:val="auto"/>
        </w:rPr>
        <w:t xml:space="preserve">. Effects of </w:t>
      </w:r>
      <w:r>
        <w:rPr>
          <w:rStyle w:val="SubtleEmphasis"/>
          <w:b/>
          <w:bCs/>
          <w:i w:val="0"/>
          <w:iCs w:val="0"/>
          <w:color w:val="auto"/>
        </w:rPr>
        <w:t xml:space="preserve">the </w:t>
      </w:r>
      <w:r w:rsidRPr="009839B0">
        <w:rPr>
          <w:rStyle w:val="SubtleEmphasis"/>
          <w:b/>
          <w:bCs/>
          <w:i w:val="0"/>
          <w:iCs w:val="0"/>
          <w:color w:val="auto"/>
        </w:rPr>
        <w:t>categorical traits on climate-change sensitivity, estimated from the PGLS models</w:t>
      </w:r>
      <w:r w:rsidR="00404D23">
        <w:rPr>
          <w:rStyle w:val="SubtleEmphasis"/>
          <w:b/>
          <w:bCs/>
          <w:i w:val="0"/>
          <w:iCs w:val="0"/>
          <w:color w:val="auto"/>
        </w:rPr>
        <w:t xml:space="preserve"> in each class</w:t>
      </w:r>
      <w:r w:rsidR="00FB2E6E">
        <w:rPr>
          <w:rStyle w:val="SubtleEmphasis"/>
          <w:b/>
          <w:bCs/>
          <w:i w:val="0"/>
          <w:iCs w:val="0"/>
          <w:color w:val="auto"/>
        </w:rPr>
        <w:t xml:space="preserve"> (mean effect +/- 95% confidence interval)</w:t>
      </w:r>
      <w:r w:rsidRPr="009839B0">
        <w:rPr>
          <w:rStyle w:val="SubtleEmphasis"/>
          <w:b/>
          <w:bCs/>
          <w:i w:val="0"/>
          <w:iCs w:val="0"/>
          <w:color w:val="auto"/>
        </w:rPr>
        <w:t>.</w:t>
      </w:r>
      <w:r w:rsidR="00EF0B62">
        <w:rPr>
          <w:rStyle w:val="SubtleEmphasis"/>
          <w:b/>
          <w:bCs/>
          <w:i w:val="0"/>
          <w:iCs w:val="0"/>
          <w:color w:val="auto"/>
        </w:rPr>
        <w:t xml:space="preserve"> </w:t>
      </w:r>
      <w:r w:rsidR="00EF0B62" w:rsidRPr="00C82E1F">
        <w:rPr>
          <w:rStyle w:val="SubtleEmphasis"/>
          <w:i w:val="0"/>
          <w:iCs w:val="0"/>
          <w:color w:val="auto"/>
        </w:rPr>
        <w:t xml:space="preserve">For artificial habitat use (a), the reference level is “artificial habitat user”; for diel activity, the reference level is “nocturnal”; </w:t>
      </w:r>
      <w:commentRangeStart w:id="124"/>
      <w:commentRangeStart w:id="125"/>
      <w:commentRangeStart w:id="126"/>
      <w:r w:rsidR="00EF0B62" w:rsidRPr="00C82E1F">
        <w:rPr>
          <w:rStyle w:val="SubtleEmphasis"/>
          <w:i w:val="0"/>
          <w:iCs w:val="0"/>
          <w:color w:val="auto"/>
        </w:rPr>
        <w:t xml:space="preserve">for diet, the reference level for mammals and birds is </w:t>
      </w:r>
      <w:r w:rsidR="00C82E1F" w:rsidRPr="00C82E1F">
        <w:rPr>
          <w:rStyle w:val="SubtleEmphasis"/>
          <w:i w:val="0"/>
          <w:iCs w:val="0"/>
          <w:color w:val="auto"/>
        </w:rPr>
        <w:t>“fruit/nectar eaters</w:t>
      </w:r>
      <w:r w:rsidR="00B200BF">
        <w:rPr>
          <w:rStyle w:val="SubtleEmphasis"/>
          <w:i w:val="0"/>
          <w:iCs w:val="0"/>
          <w:color w:val="auto"/>
        </w:rPr>
        <w:t>”</w:t>
      </w:r>
      <w:r w:rsidR="00C82E1F" w:rsidRPr="00C82E1F">
        <w:rPr>
          <w:rStyle w:val="SubtleEmphasis"/>
          <w:i w:val="0"/>
          <w:iCs w:val="0"/>
          <w:color w:val="auto"/>
        </w:rPr>
        <w:t xml:space="preserve">, </w:t>
      </w:r>
      <w:r w:rsidR="00B200BF">
        <w:rPr>
          <w:rStyle w:val="SubtleEmphasis"/>
          <w:i w:val="0"/>
          <w:iCs w:val="0"/>
          <w:color w:val="auto"/>
        </w:rPr>
        <w:t>but</w:t>
      </w:r>
      <w:r w:rsidR="00C82E1F" w:rsidRPr="00C82E1F">
        <w:rPr>
          <w:rStyle w:val="SubtleEmphasis"/>
          <w:i w:val="0"/>
          <w:iCs w:val="0"/>
          <w:color w:val="auto"/>
        </w:rPr>
        <w:t xml:space="preserve"> </w:t>
      </w:r>
      <w:r w:rsidR="00B200BF">
        <w:rPr>
          <w:rStyle w:val="SubtleEmphasis"/>
          <w:i w:val="0"/>
          <w:iCs w:val="0"/>
          <w:color w:val="auto"/>
        </w:rPr>
        <w:t>“</w:t>
      </w:r>
      <w:r w:rsidR="00C82E1F" w:rsidRPr="00C82E1F">
        <w:rPr>
          <w:rStyle w:val="SubtleEmphasis"/>
          <w:i w:val="0"/>
          <w:iCs w:val="0"/>
          <w:color w:val="auto"/>
        </w:rPr>
        <w:t>invertebrate eaters</w:t>
      </w:r>
      <w:r w:rsidR="00B200BF">
        <w:rPr>
          <w:rStyle w:val="SubtleEmphasis"/>
          <w:i w:val="0"/>
          <w:iCs w:val="0"/>
          <w:color w:val="auto"/>
        </w:rPr>
        <w:t>”</w:t>
      </w:r>
      <w:r w:rsidR="00C82E1F" w:rsidRPr="00C82E1F">
        <w:rPr>
          <w:rStyle w:val="SubtleEmphasis"/>
          <w:i w:val="0"/>
          <w:iCs w:val="0"/>
          <w:color w:val="auto"/>
        </w:rPr>
        <w:t xml:space="preserve"> for amphibians and reptiles</w:t>
      </w:r>
      <w:commentRangeEnd w:id="124"/>
      <w:r w:rsidR="00F17195">
        <w:rPr>
          <w:rStyle w:val="CommentReference"/>
        </w:rPr>
        <w:commentReference w:id="124"/>
      </w:r>
      <w:commentRangeEnd w:id="125"/>
      <w:r w:rsidR="00723CA7">
        <w:rPr>
          <w:rStyle w:val="CommentReference"/>
        </w:rPr>
        <w:commentReference w:id="125"/>
      </w:r>
      <w:r w:rsidR="00C82E1F" w:rsidRPr="00C82E1F">
        <w:rPr>
          <w:rStyle w:val="SubtleEmphasis"/>
          <w:i w:val="0"/>
          <w:iCs w:val="0"/>
          <w:color w:val="auto"/>
        </w:rPr>
        <w:t>.</w:t>
      </w:r>
      <w:commentRangeEnd w:id="126"/>
      <w:r w:rsidR="00A547D9">
        <w:rPr>
          <w:rStyle w:val="CommentReference"/>
        </w:rPr>
        <w:commentReference w:id="126"/>
      </w:r>
      <w:commentRangeEnd w:id="123"/>
      <w:r w:rsidR="00637E9F">
        <w:rPr>
          <w:rStyle w:val="CommentReference"/>
        </w:rPr>
        <w:commentReference w:id="123"/>
      </w:r>
    </w:p>
    <w:p w14:paraId="133DA745" w14:textId="77777777" w:rsidR="0012315D" w:rsidRDefault="0012315D" w:rsidP="009839B0">
      <w:pPr>
        <w:jc w:val="both"/>
        <w:rPr>
          <w:rStyle w:val="SubtleEmphasis"/>
          <w:i w:val="0"/>
          <w:iCs w:val="0"/>
          <w:color w:val="auto"/>
        </w:rPr>
      </w:pPr>
    </w:p>
    <w:p w14:paraId="500F2AC1" w14:textId="580D6C7C" w:rsidR="00AC3924" w:rsidRDefault="00C0340F" w:rsidP="00E54285">
      <w:pPr>
        <w:jc w:val="center"/>
        <w:rPr>
          <w:rStyle w:val="SubtleEmphasis"/>
          <w:i w:val="0"/>
          <w:iCs w:val="0"/>
          <w:color w:val="auto"/>
        </w:rPr>
      </w:pPr>
      <w:r>
        <w:rPr>
          <w:noProof/>
        </w:rPr>
        <w:drawing>
          <wp:inline distT="0" distB="0" distL="0" distR="0" wp14:anchorId="1607A56B" wp14:editId="3A5AE98D">
            <wp:extent cx="4381805" cy="3256984"/>
            <wp:effectExtent l="0" t="0" r="0" b="635"/>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24"/>
                    <a:stretch>
                      <a:fillRect/>
                    </a:stretch>
                  </pic:blipFill>
                  <pic:spPr>
                    <a:xfrm>
                      <a:off x="0" y="0"/>
                      <a:ext cx="4390330" cy="3263320"/>
                    </a:xfrm>
                    <a:prstGeom prst="rect">
                      <a:avLst/>
                    </a:prstGeom>
                  </pic:spPr>
                </pic:pic>
              </a:graphicData>
            </a:graphic>
          </wp:inline>
        </w:drawing>
      </w:r>
    </w:p>
    <w:p w14:paraId="402C2AE4" w14:textId="4F2F26D0" w:rsidR="00964C4F" w:rsidRPr="00E4521A" w:rsidRDefault="00C0340F" w:rsidP="004436DB">
      <w:pPr>
        <w:jc w:val="both"/>
        <w:rPr>
          <w:rStyle w:val="SubtleEmphasis"/>
          <w:b/>
          <w:bCs/>
          <w:i w:val="0"/>
          <w:iCs w:val="0"/>
          <w:color w:val="auto"/>
        </w:rPr>
      </w:pPr>
      <w:commentRangeStart w:id="127"/>
      <w:r w:rsidRPr="009839B0">
        <w:rPr>
          <w:rStyle w:val="SubtleEmphasis"/>
          <w:b/>
          <w:bCs/>
          <w:i w:val="0"/>
          <w:iCs w:val="0"/>
          <w:color w:val="auto"/>
        </w:rPr>
        <w:lastRenderedPageBreak/>
        <w:t xml:space="preserve">Figure </w:t>
      </w:r>
      <w:r w:rsidR="00C03699">
        <w:rPr>
          <w:rStyle w:val="SubtleEmphasis"/>
          <w:b/>
          <w:bCs/>
          <w:i w:val="0"/>
          <w:iCs w:val="0"/>
          <w:color w:val="auto"/>
        </w:rPr>
        <w:t>6</w:t>
      </w:r>
      <w:r w:rsidRPr="009839B0">
        <w:rPr>
          <w:rStyle w:val="SubtleEmphasis"/>
          <w:b/>
          <w:bCs/>
          <w:i w:val="0"/>
          <w:iCs w:val="0"/>
          <w:color w:val="auto"/>
        </w:rPr>
        <w:t xml:space="preserve">. Effects of </w:t>
      </w:r>
      <w:r>
        <w:rPr>
          <w:rStyle w:val="SubtleEmphasis"/>
          <w:b/>
          <w:bCs/>
          <w:i w:val="0"/>
          <w:iCs w:val="0"/>
          <w:color w:val="auto"/>
        </w:rPr>
        <w:t>the continuous</w:t>
      </w:r>
      <w:r w:rsidRPr="009839B0">
        <w:rPr>
          <w:rStyle w:val="SubtleEmphasis"/>
          <w:b/>
          <w:bCs/>
          <w:i w:val="0"/>
          <w:iCs w:val="0"/>
          <w:color w:val="auto"/>
        </w:rPr>
        <w:t xml:space="preserve"> </w:t>
      </w:r>
      <w:r w:rsidR="00707DE4">
        <w:rPr>
          <w:rStyle w:val="SubtleEmphasis"/>
          <w:b/>
          <w:bCs/>
          <w:i w:val="0"/>
          <w:iCs w:val="0"/>
          <w:color w:val="auto"/>
        </w:rPr>
        <w:t>ecological characteristics</w:t>
      </w:r>
      <w:r w:rsidRPr="009839B0">
        <w:rPr>
          <w:rStyle w:val="SubtleEmphasis"/>
          <w:b/>
          <w:bCs/>
          <w:i w:val="0"/>
          <w:iCs w:val="0"/>
          <w:color w:val="auto"/>
        </w:rPr>
        <w:t xml:space="preserve"> on climate-change sensitivity, estimated from the PGLS models</w:t>
      </w:r>
      <w:r w:rsidR="00404D23">
        <w:rPr>
          <w:rStyle w:val="SubtleEmphasis"/>
          <w:b/>
          <w:bCs/>
          <w:i w:val="0"/>
          <w:iCs w:val="0"/>
          <w:color w:val="auto"/>
        </w:rPr>
        <w:t xml:space="preserve"> in each class</w:t>
      </w:r>
      <w:r w:rsidRPr="009839B0">
        <w:rPr>
          <w:rStyle w:val="SubtleEmphasis"/>
          <w:b/>
          <w:bCs/>
          <w:i w:val="0"/>
          <w:iCs w:val="0"/>
          <w:color w:val="auto"/>
        </w:rPr>
        <w:t>.</w:t>
      </w:r>
      <w:r w:rsidR="000F5EA4">
        <w:rPr>
          <w:rStyle w:val="SubtleEmphasis"/>
          <w:b/>
          <w:bCs/>
          <w:i w:val="0"/>
          <w:iCs w:val="0"/>
          <w:color w:val="auto"/>
        </w:rPr>
        <w:t xml:space="preserve"> </w:t>
      </w:r>
      <w:r w:rsidR="000F5EA4" w:rsidRPr="00DA7E2A">
        <w:rPr>
          <w:rStyle w:val="SubtleEmphasis"/>
          <w:i w:val="0"/>
          <w:iCs w:val="0"/>
          <w:color w:val="auto"/>
        </w:rPr>
        <w:t>The lines repr</w:t>
      </w:r>
      <w:r w:rsidR="006F42A8" w:rsidRPr="00DA7E2A">
        <w:rPr>
          <w:rStyle w:val="SubtleEmphasis"/>
          <w:i w:val="0"/>
          <w:iCs w:val="0"/>
          <w:color w:val="auto"/>
        </w:rPr>
        <w:t>esent the estimated relationship</w:t>
      </w:r>
      <w:r w:rsidR="00DA7E2A">
        <w:rPr>
          <w:rStyle w:val="SubtleEmphasis"/>
          <w:i w:val="0"/>
          <w:iCs w:val="0"/>
          <w:color w:val="auto"/>
        </w:rPr>
        <w:t>s</w:t>
      </w:r>
      <w:r w:rsidR="006F42A8" w:rsidRPr="00DA7E2A">
        <w:rPr>
          <w:rStyle w:val="SubtleEmphasis"/>
          <w:i w:val="0"/>
          <w:iCs w:val="0"/>
          <w:color w:val="auto"/>
        </w:rPr>
        <w:t xml:space="preserve"> between climate-change sensitivity and </w:t>
      </w:r>
      <w:r w:rsidR="00B6095E" w:rsidRPr="00DA7E2A">
        <w:rPr>
          <w:rStyle w:val="SubtleEmphasis"/>
          <w:i w:val="0"/>
          <w:iCs w:val="0"/>
          <w:color w:val="auto"/>
        </w:rPr>
        <w:t xml:space="preserve">ecological </w:t>
      </w:r>
      <w:r w:rsidR="00DA7E2A" w:rsidRPr="00DA7E2A">
        <w:rPr>
          <w:rStyle w:val="SubtleEmphasis"/>
          <w:i w:val="0"/>
          <w:iCs w:val="0"/>
          <w:color w:val="auto"/>
        </w:rPr>
        <w:t>characteristic</w:t>
      </w:r>
      <w:r w:rsidR="00DA7E2A">
        <w:rPr>
          <w:rStyle w:val="SubtleEmphasis"/>
          <w:i w:val="0"/>
          <w:iCs w:val="0"/>
          <w:color w:val="auto"/>
        </w:rPr>
        <w:t xml:space="preserve">s; the </w:t>
      </w:r>
      <w:r w:rsidR="000710D4">
        <w:rPr>
          <w:rStyle w:val="SubtleEmphasis"/>
          <w:i w:val="0"/>
          <w:iCs w:val="0"/>
          <w:color w:val="auto"/>
        </w:rPr>
        <w:t>shaded areas are 95% confidence intervals</w:t>
      </w:r>
      <w:r w:rsidR="00B6095E" w:rsidRPr="00DA7E2A">
        <w:rPr>
          <w:rStyle w:val="SubtleEmphasis"/>
          <w:i w:val="0"/>
          <w:iCs w:val="0"/>
          <w:color w:val="auto"/>
        </w:rPr>
        <w:t>.</w:t>
      </w:r>
      <w:r>
        <w:rPr>
          <w:rStyle w:val="SubtleEmphasis"/>
          <w:b/>
          <w:bCs/>
          <w:i w:val="0"/>
          <w:iCs w:val="0"/>
          <w:color w:val="auto"/>
        </w:rPr>
        <w:t xml:space="preserve"> </w:t>
      </w:r>
      <w:r w:rsidRPr="00C0340F">
        <w:rPr>
          <w:rStyle w:val="SubtleEmphasis"/>
          <w:i w:val="0"/>
          <w:iCs w:val="0"/>
          <w:color w:val="auto"/>
        </w:rPr>
        <w:t>We plotted the estimated relationships only when they were found to be significant.</w:t>
      </w:r>
      <w:commentRangeEnd w:id="127"/>
      <w:r w:rsidR="0082727A">
        <w:rPr>
          <w:rStyle w:val="CommentReference"/>
        </w:rPr>
        <w:commentReference w:id="127"/>
      </w:r>
      <w:r>
        <w:rPr>
          <w:rStyle w:val="SubtleEmphasis"/>
          <w:b/>
          <w:bCs/>
          <w:i w:val="0"/>
          <w:iCs w:val="0"/>
          <w:color w:val="auto"/>
        </w:rPr>
        <w:t xml:space="preserve"> </w:t>
      </w:r>
    </w:p>
    <w:p w14:paraId="714C945F" w14:textId="12602CBB" w:rsidR="00C2338F" w:rsidRPr="001929A4" w:rsidRDefault="004436DB" w:rsidP="00C2338F">
      <w:pPr>
        <w:spacing w:before="240"/>
        <w:jc w:val="both"/>
        <w:rPr>
          <w:rStyle w:val="SubtleEmphasis"/>
          <w:i w:val="0"/>
          <w:iCs w:val="0"/>
          <w:color w:val="auto"/>
        </w:rPr>
      </w:pPr>
      <w:commentRangeStart w:id="128"/>
      <w:commentRangeStart w:id="129"/>
      <w:r w:rsidRPr="00CA3D96">
        <w:rPr>
          <w:rStyle w:val="SubtleEmphasis"/>
          <w:i w:val="0"/>
          <w:iCs w:val="0"/>
          <w:color w:val="auto"/>
        </w:rPr>
        <w:t>The models explained an important proportion of the overall variation</w:t>
      </w:r>
      <w:r w:rsidR="0082727A">
        <w:rPr>
          <w:rStyle w:val="SubtleEmphasis"/>
          <w:i w:val="0"/>
          <w:iCs w:val="0"/>
          <w:color w:val="auto"/>
        </w:rPr>
        <w:t xml:space="preserve"> in estimated climate-change sensitivity</w:t>
      </w:r>
      <w:r w:rsidRPr="00CA3D96">
        <w:rPr>
          <w:rStyle w:val="SubtleEmphasis"/>
          <w:i w:val="0"/>
          <w:iCs w:val="0"/>
          <w:color w:val="auto"/>
        </w:rPr>
        <w:t xml:space="preserve"> (adjusted</w:t>
      </w:r>
      <w:r w:rsidR="004B4E5A">
        <w:rPr>
          <w:rStyle w:val="SubtleEmphasis"/>
          <w:i w:val="0"/>
          <w:iCs w:val="0"/>
          <w:color w:val="auto"/>
        </w:rPr>
        <w:t xml:space="preserve"> </w:t>
      </w:r>
      <w:r w:rsidRPr="00CA3D96">
        <w:rPr>
          <w:rStyle w:val="SubtleEmphasis"/>
          <w:i w:val="0"/>
          <w:iCs w:val="0"/>
          <w:color w:val="auto"/>
        </w:rPr>
        <w:t>R</w:t>
      </w:r>
      <w:r w:rsidRPr="00CA3D96">
        <w:rPr>
          <w:rStyle w:val="SubtleEmphasis"/>
          <w:i w:val="0"/>
          <w:iCs w:val="0"/>
          <w:color w:val="auto"/>
          <w:vertAlign w:val="superscript"/>
        </w:rPr>
        <w:t>2</w:t>
      </w:r>
      <w:r w:rsidR="004B4E5A">
        <w:rPr>
          <w:rStyle w:val="SubtleEmphasis"/>
          <w:i w:val="0"/>
          <w:iCs w:val="0"/>
          <w:color w:val="auto"/>
        </w:rPr>
        <w:t xml:space="preserve"> =</w:t>
      </w:r>
      <w:r w:rsidR="00F2023A">
        <w:rPr>
          <w:rStyle w:val="SubtleEmphasis"/>
          <w:i w:val="0"/>
          <w:iCs w:val="0"/>
          <w:color w:val="auto"/>
        </w:rPr>
        <w:t xml:space="preserve"> </w:t>
      </w:r>
      <w:r w:rsidRPr="00CA3D96">
        <w:rPr>
          <w:rStyle w:val="SubtleEmphasis"/>
          <w:i w:val="0"/>
          <w:iCs w:val="0"/>
          <w:color w:val="auto"/>
        </w:rPr>
        <w:t xml:space="preserve">0.64 for amphibians; 0.62 for birds; 0.63 for mammals and reptiles). </w:t>
      </w:r>
      <w:r w:rsidR="004B4E5A">
        <w:rPr>
          <w:rStyle w:val="SubtleEmphasis"/>
          <w:i w:val="0"/>
          <w:iCs w:val="0"/>
          <w:color w:val="auto"/>
        </w:rPr>
        <w:t>G</w:t>
      </w:r>
      <w:r w:rsidR="001362DE">
        <w:rPr>
          <w:rStyle w:val="SubtleEmphasis"/>
          <w:i w:val="0"/>
          <w:iCs w:val="0"/>
          <w:color w:val="auto"/>
        </w:rPr>
        <w:t>eographical</w:t>
      </w:r>
      <w:r w:rsidRPr="00CA3D96">
        <w:rPr>
          <w:rStyle w:val="SubtleEmphasis"/>
          <w:i w:val="0"/>
          <w:iCs w:val="0"/>
          <w:color w:val="auto"/>
        </w:rPr>
        <w:t xml:space="preserve"> range area explain</w:t>
      </w:r>
      <w:r w:rsidR="004B4E5A">
        <w:rPr>
          <w:rStyle w:val="SubtleEmphasis"/>
          <w:i w:val="0"/>
          <w:iCs w:val="0"/>
          <w:color w:val="auto"/>
        </w:rPr>
        <w:t>s</w:t>
      </w:r>
      <w:r w:rsidRPr="00CA3D96">
        <w:rPr>
          <w:rStyle w:val="SubtleEmphasis"/>
          <w:i w:val="0"/>
          <w:iCs w:val="0"/>
          <w:color w:val="auto"/>
        </w:rPr>
        <w:t xml:space="preserve"> the </w:t>
      </w:r>
      <w:r w:rsidR="004B4E5A">
        <w:rPr>
          <w:rStyle w:val="SubtleEmphasis"/>
          <w:i w:val="0"/>
          <w:iCs w:val="0"/>
          <w:color w:val="auto"/>
        </w:rPr>
        <w:t xml:space="preserve">majority of this </w:t>
      </w:r>
      <w:r w:rsidRPr="00CA3D96">
        <w:rPr>
          <w:rStyle w:val="SubtleEmphasis"/>
          <w:i w:val="0"/>
          <w:iCs w:val="0"/>
          <w:color w:val="auto"/>
        </w:rPr>
        <w:t>variation in climate-change sensitivity (</w:t>
      </w:r>
      <w:r w:rsidR="00024FDD">
        <w:rPr>
          <w:rStyle w:val="SubtleEmphasis"/>
          <w:i w:val="0"/>
          <w:iCs w:val="0"/>
          <w:color w:val="auto"/>
        </w:rPr>
        <w:t xml:space="preserve">about </w:t>
      </w:r>
      <w:r w:rsidR="00034E3E">
        <w:rPr>
          <w:rStyle w:val="SubtleEmphasis"/>
          <w:i w:val="0"/>
          <w:iCs w:val="0"/>
          <w:color w:val="auto"/>
        </w:rPr>
        <w:t>6</w:t>
      </w:r>
      <w:r w:rsidR="00024FDD">
        <w:rPr>
          <w:rStyle w:val="SubtleEmphasis"/>
          <w:i w:val="0"/>
          <w:iCs w:val="0"/>
          <w:color w:val="auto"/>
        </w:rPr>
        <w:t>0</w:t>
      </w:r>
      <w:r w:rsidR="00DD4446">
        <w:rPr>
          <w:rStyle w:val="SubtleEmphasis"/>
          <w:i w:val="0"/>
          <w:iCs w:val="0"/>
          <w:color w:val="auto"/>
        </w:rPr>
        <w:t xml:space="preserve">% </w:t>
      </w:r>
      <w:r w:rsidR="00024FDD">
        <w:rPr>
          <w:rStyle w:val="SubtleEmphasis"/>
          <w:i w:val="0"/>
          <w:iCs w:val="0"/>
          <w:color w:val="auto"/>
        </w:rPr>
        <w:t>in all classes;</w:t>
      </w:r>
      <w:r w:rsidR="00A07545">
        <w:rPr>
          <w:rStyle w:val="SubtleEmphasis"/>
          <w:i w:val="0"/>
          <w:iCs w:val="0"/>
          <w:color w:val="auto"/>
        </w:rPr>
        <w:t xml:space="preserve"> </w:t>
      </w:r>
      <w:r w:rsidRPr="00CA3D96">
        <w:rPr>
          <w:rStyle w:val="SubtleEmphasis"/>
          <w:i w:val="0"/>
          <w:iCs w:val="0"/>
          <w:color w:val="auto"/>
        </w:rPr>
        <w:t xml:space="preserve">Figure </w:t>
      </w:r>
      <w:r w:rsidR="001362DE">
        <w:rPr>
          <w:rStyle w:val="SubtleEmphasis"/>
          <w:i w:val="0"/>
          <w:iCs w:val="0"/>
          <w:color w:val="auto"/>
        </w:rPr>
        <w:t>4b</w:t>
      </w:r>
      <w:r w:rsidRPr="00CA3D96">
        <w:rPr>
          <w:rStyle w:val="SubtleEmphasis"/>
          <w:i w:val="0"/>
          <w:iCs w:val="0"/>
          <w:color w:val="auto"/>
        </w:rPr>
        <w:t>),</w:t>
      </w:r>
      <w:r w:rsidR="004B4E5A">
        <w:rPr>
          <w:rStyle w:val="SubtleEmphasis"/>
          <w:i w:val="0"/>
          <w:iCs w:val="0"/>
          <w:color w:val="auto"/>
        </w:rPr>
        <w:t xml:space="preserve"> which largely reflects the design of the CENFA approach</w:t>
      </w:r>
      <w:r w:rsidRPr="00CA3D96">
        <w:rPr>
          <w:rStyle w:val="SubtleEmphasis"/>
          <w:i w:val="0"/>
          <w:iCs w:val="0"/>
          <w:color w:val="auto"/>
        </w:rPr>
        <w:t>.</w:t>
      </w:r>
      <w:commentRangeEnd w:id="128"/>
      <w:r w:rsidR="006D2AC6">
        <w:rPr>
          <w:rStyle w:val="CommentReference"/>
        </w:rPr>
        <w:commentReference w:id="128"/>
      </w:r>
      <w:commentRangeEnd w:id="129"/>
      <w:r w:rsidR="00151EF9">
        <w:rPr>
          <w:rStyle w:val="CommentReference"/>
        </w:rPr>
        <w:commentReference w:id="129"/>
      </w:r>
      <w:r w:rsidR="00C2338F">
        <w:rPr>
          <w:rStyle w:val="SubtleEmphasis"/>
          <w:i w:val="0"/>
          <w:iCs w:val="0"/>
          <w:color w:val="auto"/>
        </w:rPr>
        <w:t xml:space="preserve"> </w:t>
      </w:r>
      <w:r w:rsidR="00304C12">
        <w:rPr>
          <w:rStyle w:val="SubtleEmphasis"/>
          <w:i w:val="0"/>
          <w:iCs w:val="0"/>
          <w:color w:val="auto"/>
        </w:rPr>
        <w:t>When factoring out residual variation and variation explained by range area, t</w:t>
      </w:r>
      <w:r w:rsidR="00304C12" w:rsidRPr="001929A4">
        <w:rPr>
          <w:rStyle w:val="SubtleEmphasis"/>
          <w:i w:val="0"/>
          <w:iCs w:val="0"/>
          <w:color w:val="auto"/>
        </w:rPr>
        <w:t xml:space="preserve">he </w:t>
      </w:r>
      <w:r w:rsidR="00C2338F" w:rsidRPr="001929A4">
        <w:rPr>
          <w:rStyle w:val="SubtleEmphasis"/>
          <w:i w:val="0"/>
          <w:iCs w:val="0"/>
          <w:color w:val="auto"/>
        </w:rPr>
        <w:t xml:space="preserve">relative importance of the traits </w:t>
      </w:r>
      <w:r w:rsidR="006E545C">
        <w:rPr>
          <w:rStyle w:val="SubtleEmphasis"/>
          <w:i w:val="0"/>
          <w:iCs w:val="0"/>
          <w:color w:val="auto"/>
        </w:rPr>
        <w:t>as correlates of climate-change sensitivity varied among classes</w:t>
      </w:r>
      <w:r w:rsidR="001929A4">
        <w:rPr>
          <w:rStyle w:val="SubtleEmphasis"/>
          <w:i w:val="0"/>
          <w:iCs w:val="0"/>
          <w:color w:val="auto"/>
        </w:rPr>
        <w:t xml:space="preserve"> (Figure 4c)</w:t>
      </w:r>
      <w:r w:rsidR="00910B4E">
        <w:rPr>
          <w:rStyle w:val="SubtleEmphasis"/>
          <w:i w:val="0"/>
          <w:iCs w:val="0"/>
          <w:color w:val="auto"/>
        </w:rPr>
        <w:t>, with body mass explaining the most varia</w:t>
      </w:r>
      <w:r w:rsidR="003D72DD">
        <w:rPr>
          <w:rStyle w:val="SubtleEmphasis"/>
          <w:i w:val="0"/>
          <w:iCs w:val="0"/>
          <w:color w:val="auto"/>
        </w:rPr>
        <w:t>tion</w:t>
      </w:r>
      <w:r w:rsidR="00910B4E">
        <w:rPr>
          <w:rStyle w:val="SubtleEmphasis"/>
          <w:i w:val="0"/>
          <w:iCs w:val="0"/>
          <w:color w:val="auto"/>
        </w:rPr>
        <w:t xml:space="preserve"> for mammals and reptiles, and litter/clutch size explaining the most varia</w:t>
      </w:r>
      <w:r w:rsidR="003D72DD">
        <w:rPr>
          <w:rStyle w:val="SubtleEmphasis"/>
          <w:i w:val="0"/>
          <w:iCs w:val="0"/>
          <w:color w:val="auto"/>
        </w:rPr>
        <w:t>tion</w:t>
      </w:r>
      <w:r w:rsidR="00910B4E">
        <w:rPr>
          <w:rStyle w:val="SubtleEmphasis"/>
          <w:i w:val="0"/>
          <w:iCs w:val="0"/>
          <w:color w:val="auto"/>
        </w:rPr>
        <w:t xml:space="preserve"> for amphibians and birds</w:t>
      </w:r>
      <w:r w:rsidR="00C2338F" w:rsidRPr="001929A4">
        <w:rPr>
          <w:rStyle w:val="SubtleEmphasis"/>
          <w:i w:val="0"/>
          <w:iCs w:val="0"/>
          <w:color w:val="auto"/>
        </w:rPr>
        <w:t>.</w:t>
      </w:r>
    </w:p>
    <w:p w14:paraId="5699F147" w14:textId="484A61E5" w:rsidR="0078340C" w:rsidRDefault="0078340C" w:rsidP="00B0216A">
      <w:pPr>
        <w:spacing w:line="276" w:lineRule="auto"/>
        <w:jc w:val="both"/>
        <w:rPr>
          <w:rStyle w:val="SubtleEmphasis"/>
          <w:i w:val="0"/>
          <w:iCs w:val="0"/>
          <w:color w:val="auto"/>
        </w:rPr>
      </w:pPr>
      <w:r>
        <w:rPr>
          <w:rStyle w:val="SubtleEmphasis"/>
          <w:b/>
          <w:bCs/>
          <w:i w:val="0"/>
          <w:iCs w:val="0"/>
          <w:color w:val="auto"/>
          <w:sz w:val="28"/>
          <w:szCs w:val="28"/>
        </w:rPr>
        <w:t>Robustness of the PGLS models</w:t>
      </w:r>
    </w:p>
    <w:p w14:paraId="2C4E6F1C" w14:textId="3D8D943C" w:rsidR="0083513F" w:rsidRDefault="004436DB" w:rsidP="00B0216A">
      <w:pPr>
        <w:spacing w:line="276" w:lineRule="auto"/>
        <w:jc w:val="both"/>
        <w:rPr>
          <w:ins w:id="130" w:author="Adrienne Etard" w:date="2022-05-13T21:30:00Z"/>
          <w:rStyle w:val="SubtleEmphasis"/>
          <w:i w:val="0"/>
          <w:iCs w:val="0"/>
          <w:color w:val="auto"/>
        </w:rPr>
      </w:pPr>
      <w:r>
        <w:rPr>
          <w:rStyle w:val="SubtleEmphasis"/>
          <w:i w:val="0"/>
          <w:iCs w:val="0"/>
          <w:color w:val="auto"/>
        </w:rPr>
        <w:t>The PGLS</w:t>
      </w:r>
      <w:r w:rsidRPr="00CA3D96">
        <w:rPr>
          <w:rStyle w:val="SubtleEmphasis"/>
          <w:i w:val="0"/>
          <w:iCs w:val="0"/>
          <w:color w:val="auto"/>
        </w:rPr>
        <w:t xml:space="preserve"> models were robust to distributional assumptions (Figures </w:t>
      </w:r>
      <w:r w:rsidR="00FE5AA4">
        <w:rPr>
          <w:rStyle w:val="SubtleEmphasis"/>
          <w:i w:val="0"/>
          <w:iCs w:val="0"/>
          <w:color w:val="auto"/>
        </w:rPr>
        <w:t>S</w:t>
      </w:r>
      <w:r w:rsidR="003C7C0C">
        <w:rPr>
          <w:rStyle w:val="SubtleEmphasis"/>
          <w:i w:val="0"/>
          <w:iCs w:val="0"/>
          <w:color w:val="auto"/>
        </w:rPr>
        <w:t>18</w:t>
      </w:r>
      <w:r>
        <w:rPr>
          <w:rStyle w:val="SubtleEmphasis"/>
          <w:i w:val="0"/>
          <w:iCs w:val="0"/>
          <w:color w:val="auto"/>
        </w:rPr>
        <w:t>-</w:t>
      </w:r>
      <w:r w:rsidR="00D01DC7">
        <w:rPr>
          <w:rStyle w:val="SubtleEmphasis"/>
          <w:i w:val="0"/>
          <w:iCs w:val="0"/>
          <w:color w:val="auto"/>
        </w:rPr>
        <w:t>2</w:t>
      </w:r>
      <w:r w:rsidR="003C7C0C">
        <w:rPr>
          <w:rStyle w:val="SubtleEmphasis"/>
          <w:i w:val="0"/>
          <w:iCs w:val="0"/>
          <w:color w:val="auto"/>
        </w:rPr>
        <w:t>1</w:t>
      </w:r>
      <w:r w:rsidRPr="00CA3D96">
        <w:rPr>
          <w:rStyle w:val="SubtleEmphasis"/>
          <w:i w:val="0"/>
          <w:iCs w:val="0"/>
          <w:color w:val="auto"/>
        </w:rPr>
        <w:t xml:space="preserve">). </w:t>
      </w:r>
      <w:r w:rsidR="00FA3346">
        <w:rPr>
          <w:rStyle w:val="SubtleEmphasis"/>
          <w:i w:val="0"/>
          <w:iCs w:val="0"/>
          <w:color w:val="auto"/>
        </w:rPr>
        <w:t xml:space="preserve">When </w:t>
      </w:r>
      <w:r w:rsidR="005F158A">
        <w:rPr>
          <w:rStyle w:val="SubtleEmphasis"/>
          <w:i w:val="0"/>
          <w:iCs w:val="0"/>
          <w:color w:val="auto"/>
        </w:rPr>
        <w:t xml:space="preserve">fitting the </w:t>
      </w:r>
      <w:r w:rsidRPr="00CA3D96">
        <w:rPr>
          <w:rStyle w:val="SubtleEmphasis"/>
          <w:i w:val="0"/>
          <w:iCs w:val="0"/>
          <w:color w:val="auto"/>
        </w:rPr>
        <w:t xml:space="preserve">models </w:t>
      </w:r>
      <w:r w:rsidR="005F158A">
        <w:rPr>
          <w:rStyle w:val="SubtleEmphasis"/>
          <w:i w:val="0"/>
          <w:iCs w:val="0"/>
          <w:color w:val="auto"/>
        </w:rPr>
        <w:t>on</w:t>
      </w:r>
      <w:r w:rsidRPr="00CA3D96">
        <w:rPr>
          <w:rStyle w:val="SubtleEmphasis"/>
          <w:i w:val="0"/>
          <w:iCs w:val="0"/>
          <w:color w:val="auto"/>
        </w:rPr>
        <w:t xml:space="preserve"> all species (including those with range area </w:t>
      </w:r>
      <w:r w:rsidRPr="00CA3D96">
        <w:rPr>
          <w:rFonts w:cstheme="minorHAnsi"/>
          <w:color w:val="202124"/>
          <w:shd w:val="clear" w:color="auto" w:fill="FFFFFF"/>
        </w:rPr>
        <w:t>≤</w:t>
      </w:r>
      <w:r w:rsidR="0010243B">
        <w:rPr>
          <w:rFonts w:cstheme="minorHAnsi"/>
          <w:color w:val="202124"/>
          <w:shd w:val="clear" w:color="auto" w:fill="FFFFFF"/>
        </w:rPr>
        <w:t xml:space="preserve"> </w:t>
      </w:r>
      <w:r w:rsidRPr="00CA3D96">
        <w:rPr>
          <w:rStyle w:val="SubtleEmphasis"/>
          <w:i w:val="0"/>
          <w:iCs w:val="0"/>
          <w:color w:val="auto"/>
        </w:rPr>
        <w:t>100km</w:t>
      </w:r>
      <w:r w:rsidRPr="00CA3D96">
        <w:rPr>
          <w:rStyle w:val="SubtleEmphasis"/>
          <w:i w:val="0"/>
          <w:iCs w:val="0"/>
          <w:color w:val="auto"/>
          <w:vertAlign w:val="superscript"/>
        </w:rPr>
        <w:t>2</w:t>
      </w:r>
      <w:commentRangeStart w:id="131"/>
      <w:commentRangeEnd w:id="131"/>
      <w:r w:rsidR="005F158A">
        <w:rPr>
          <w:rStyle w:val="CommentReference"/>
        </w:rPr>
        <w:commentReference w:id="131"/>
      </w:r>
      <w:r w:rsidR="005F158A">
        <w:rPr>
          <w:rStyle w:val="SubtleEmphasis"/>
          <w:i w:val="0"/>
          <w:iCs w:val="0"/>
          <w:color w:val="auto"/>
        </w:rPr>
        <w:t>),</w:t>
      </w:r>
      <w:r w:rsidR="00272D08">
        <w:rPr>
          <w:rStyle w:val="SubtleEmphasis"/>
          <w:i w:val="0"/>
          <w:iCs w:val="0"/>
          <w:color w:val="auto"/>
        </w:rPr>
        <w:t xml:space="preserve"> we found</w:t>
      </w:r>
      <w:r w:rsidRPr="00CA3D96">
        <w:rPr>
          <w:rStyle w:val="SubtleEmphasis"/>
          <w:i w:val="0"/>
          <w:iCs w:val="0"/>
          <w:color w:val="auto"/>
        </w:rPr>
        <w:t xml:space="preserve"> that the relationship between </w:t>
      </w:r>
      <w:r w:rsidR="00D64732">
        <w:rPr>
          <w:rStyle w:val="SubtleEmphasis"/>
          <w:i w:val="0"/>
          <w:iCs w:val="0"/>
          <w:color w:val="auto"/>
        </w:rPr>
        <w:t xml:space="preserve">climate-change </w:t>
      </w:r>
      <w:r w:rsidRPr="00CA3D96">
        <w:rPr>
          <w:rStyle w:val="SubtleEmphasis"/>
          <w:i w:val="0"/>
          <w:iCs w:val="0"/>
          <w:color w:val="auto"/>
        </w:rPr>
        <w:t>sensitivity and</w:t>
      </w:r>
      <w:r w:rsidR="00D64732">
        <w:rPr>
          <w:rStyle w:val="SubtleEmphasis"/>
          <w:i w:val="0"/>
          <w:iCs w:val="0"/>
          <w:color w:val="auto"/>
        </w:rPr>
        <w:t xml:space="preserve"> geographical</w:t>
      </w:r>
      <w:r w:rsidRPr="00CA3D96">
        <w:rPr>
          <w:rStyle w:val="SubtleEmphasis"/>
          <w:i w:val="0"/>
          <w:iCs w:val="0"/>
          <w:color w:val="auto"/>
        </w:rPr>
        <w:t xml:space="preserve"> range area was reversed in all </w:t>
      </w:r>
      <w:r w:rsidR="007370FF">
        <w:rPr>
          <w:rStyle w:val="SubtleEmphasis"/>
          <w:i w:val="0"/>
          <w:iCs w:val="0"/>
          <w:color w:val="auto"/>
        </w:rPr>
        <w:t>c</w:t>
      </w:r>
      <w:r w:rsidRPr="00CA3D96">
        <w:rPr>
          <w:rStyle w:val="SubtleEmphasis"/>
          <w:i w:val="0"/>
          <w:iCs w:val="0"/>
          <w:color w:val="auto"/>
        </w:rPr>
        <w:t>lasses (with smaller-ranging species estimated to be less sensitive</w:t>
      </w:r>
      <w:r w:rsidR="00272D08" w:rsidRPr="00CA3D96">
        <w:rPr>
          <w:rStyle w:val="SubtleEmphasis"/>
          <w:i w:val="0"/>
          <w:iCs w:val="0"/>
          <w:color w:val="auto"/>
        </w:rPr>
        <w:t>)</w:t>
      </w:r>
      <w:r w:rsidR="00272D08">
        <w:rPr>
          <w:rStyle w:val="SubtleEmphasis"/>
          <w:i w:val="0"/>
          <w:iCs w:val="0"/>
          <w:color w:val="auto"/>
        </w:rPr>
        <w:t xml:space="preserve">. </w:t>
      </w:r>
      <w:r w:rsidR="007370FF">
        <w:rPr>
          <w:rStyle w:val="SubtleEmphasis"/>
          <w:i w:val="0"/>
          <w:iCs w:val="0"/>
          <w:color w:val="auto"/>
        </w:rPr>
        <w:t>T</w:t>
      </w:r>
      <w:r w:rsidR="00272D08">
        <w:rPr>
          <w:rStyle w:val="SubtleEmphasis"/>
          <w:i w:val="0"/>
          <w:iCs w:val="0"/>
          <w:color w:val="auto"/>
        </w:rPr>
        <w:t xml:space="preserve">his result is </w:t>
      </w:r>
      <w:r w:rsidRPr="00CA3D96">
        <w:rPr>
          <w:rStyle w:val="SubtleEmphasis"/>
          <w:i w:val="0"/>
          <w:iCs w:val="0"/>
          <w:color w:val="auto"/>
        </w:rPr>
        <w:t xml:space="preserve">likely </w:t>
      </w:r>
      <w:r w:rsidR="007370FF">
        <w:rPr>
          <w:rStyle w:val="SubtleEmphasis"/>
          <w:i w:val="0"/>
          <w:iCs w:val="0"/>
          <w:color w:val="auto"/>
        </w:rPr>
        <w:t xml:space="preserve">an </w:t>
      </w:r>
      <w:r w:rsidR="00272D08">
        <w:rPr>
          <w:rStyle w:val="SubtleEmphasis"/>
          <w:i w:val="0"/>
          <w:iCs w:val="0"/>
          <w:color w:val="auto"/>
        </w:rPr>
        <w:t xml:space="preserve">artefact </w:t>
      </w:r>
      <w:r w:rsidR="007370FF">
        <w:rPr>
          <w:rStyle w:val="SubtleEmphasis"/>
          <w:i w:val="0"/>
          <w:iCs w:val="0"/>
          <w:color w:val="auto"/>
        </w:rPr>
        <w:t>caused by</w:t>
      </w:r>
      <w:r w:rsidRPr="00CA3D96">
        <w:rPr>
          <w:rStyle w:val="SubtleEmphasis"/>
          <w:i w:val="0"/>
          <w:iCs w:val="0"/>
          <w:color w:val="auto"/>
        </w:rPr>
        <w:t xml:space="preserve"> the underestimation of </w:t>
      </w:r>
      <w:r w:rsidR="002D2B72">
        <w:rPr>
          <w:rStyle w:val="SubtleEmphasis"/>
          <w:i w:val="0"/>
          <w:iCs w:val="0"/>
          <w:color w:val="auto"/>
        </w:rPr>
        <w:t xml:space="preserve">climate-change </w:t>
      </w:r>
      <w:r w:rsidRPr="00CA3D96">
        <w:rPr>
          <w:rStyle w:val="SubtleEmphasis"/>
          <w:i w:val="0"/>
          <w:iCs w:val="0"/>
          <w:color w:val="auto"/>
        </w:rPr>
        <w:t xml:space="preserve">sensitivity for the </w:t>
      </w:r>
      <w:r w:rsidR="00406BB8">
        <w:rPr>
          <w:rStyle w:val="SubtleEmphasis"/>
          <w:i w:val="0"/>
          <w:iCs w:val="0"/>
          <w:color w:val="auto"/>
        </w:rPr>
        <w:t xml:space="preserve">most </w:t>
      </w:r>
      <w:r w:rsidRPr="00CA3D96">
        <w:rPr>
          <w:rStyle w:val="SubtleEmphasis"/>
          <w:i w:val="0"/>
          <w:iCs w:val="0"/>
          <w:color w:val="auto"/>
        </w:rPr>
        <w:t>narrow-ranging species</w:t>
      </w:r>
      <w:r w:rsidR="00B45BA2">
        <w:rPr>
          <w:rStyle w:val="SubtleEmphasis"/>
          <w:i w:val="0"/>
          <w:iCs w:val="0"/>
          <w:color w:val="auto"/>
        </w:rPr>
        <w:t xml:space="preserve">, </w:t>
      </w:r>
      <w:r w:rsidR="006C71EA">
        <w:rPr>
          <w:rStyle w:val="SubtleEmphasis"/>
          <w:i w:val="0"/>
          <w:iCs w:val="0"/>
          <w:color w:val="auto"/>
        </w:rPr>
        <w:t>which would</w:t>
      </w:r>
      <w:r w:rsidR="008F6BAD">
        <w:rPr>
          <w:rStyle w:val="SubtleEmphasis"/>
          <w:i w:val="0"/>
          <w:iCs w:val="0"/>
          <w:color w:val="auto"/>
        </w:rPr>
        <w:t xml:space="preserve"> </w:t>
      </w:r>
      <w:r w:rsidR="00B45BA2">
        <w:rPr>
          <w:rStyle w:val="SubtleEmphasis"/>
          <w:i w:val="0"/>
          <w:iCs w:val="0"/>
          <w:color w:val="auto"/>
        </w:rPr>
        <w:t>support the exclusion of such species from the analysis</w:t>
      </w:r>
      <w:r w:rsidR="00272D08" w:rsidRPr="00CA3D96">
        <w:rPr>
          <w:rStyle w:val="SubtleEmphasis"/>
          <w:i w:val="0"/>
          <w:iCs w:val="0"/>
          <w:color w:val="auto"/>
        </w:rPr>
        <w:t>.</w:t>
      </w:r>
      <w:r w:rsidRPr="00CA3D96">
        <w:rPr>
          <w:rStyle w:val="SubtleEmphasis"/>
          <w:i w:val="0"/>
          <w:iCs w:val="0"/>
          <w:color w:val="auto"/>
        </w:rPr>
        <w:t xml:space="preserve"> </w:t>
      </w:r>
      <w:r w:rsidR="002D2B72">
        <w:rPr>
          <w:rStyle w:val="SubtleEmphasis"/>
          <w:i w:val="0"/>
          <w:iCs w:val="0"/>
          <w:color w:val="auto"/>
        </w:rPr>
        <w:t>Other</w:t>
      </w:r>
      <w:r w:rsidR="002D2B72" w:rsidRPr="00CA3D96">
        <w:rPr>
          <w:rStyle w:val="SubtleEmphasis"/>
          <w:i w:val="0"/>
          <w:iCs w:val="0"/>
          <w:color w:val="auto"/>
        </w:rPr>
        <w:t xml:space="preserve"> </w:t>
      </w:r>
      <w:r w:rsidRPr="00CA3D96">
        <w:rPr>
          <w:rStyle w:val="SubtleEmphasis"/>
          <w:i w:val="0"/>
          <w:iCs w:val="0"/>
          <w:color w:val="auto"/>
        </w:rPr>
        <w:t xml:space="preserve">results were generally not sensitive to the exclusion of species whose range area was </w:t>
      </w:r>
      <w:commentRangeStart w:id="132"/>
      <w:r w:rsidR="00516DBC" w:rsidRPr="00516DBC">
        <w:rPr>
          <w:rStyle w:val="SubtleEmphasis"/>
          <w:i w:val="0"/>
          <w:iCs w:val="0"/>
          <w:color w:val="auto"/>
        </w:rPr>
        <w:t>≤</w:t>
      </w:r>
      <w:commentRangeEnd w:id="132"/>
      <w:r w:rsidR="00516DBC">
        <w:rPr>
          <w:rStyle w:val="CommentReference"/>
        </w:rPr>
        <w:commentReference w:id="132"/>
      </w:r>
      <w:r w:rsidR="00516DBC">
        <w:rPr>
          <w:rStyle w:val="SubtleEmphasis"/>
          <w:i w:val="0"/>
          <w:iCs w:val="0"/>
          <w:color w:val="auto"/>
        </w:rPr>
        <w:t xml:space="preserve"> </w:t>
      </w:r>
      <w:r w:rsidRPr="00CA3D96">
        <w:rPr>
          <w:rStyle w:val="SubtleEmphasis"/>
          <w:i w:val="0"/>
          <w:iCs w:val="0"/>
          <w:color w:val="auto"/>
        </w:rPr>
        <w:t>100 km</w:t>
      </w:r>
      <w:r w:rsidRPr="00CA3D96">
        <w:rPr>
          <w:rStyle w:val="SubtleEmphasis"/>
          <w:i w:val="0"/>
          <w:iCs w:val="0"/>
          <w:color w:val="auto"/>
          <w:vertAlign w:val="superscript"/>
        </w:rPr>
        <w:t>2</w:t>
      </w:r>
      <w:r w:rsidR="00B9414D">
        <w:rPr>
          <w:rStyle w:val="SubtleEmphasis"/>
          <w:i w:val="0"/>
          <w:iCs w:val="0"/>
          <w:color w:val="auto"/>
          <w:vertAlign w:val="superscript"/>
        </w:rPr>
        <w:t xml:space="preserve"> </w:t>
      </w:r>
      <w:r w:rsidR="00B9414D" w:rsidRPr="00CA3D96">
        <w:rPr>
          <w:rStyle w:val="SubtleEmphasis"/>
          <w:i w:val="0"/>
          <w:iCs w:val="0"/>
          <w:color w:val="auto"/>
        </w:rPr>
        <w:t xml:space="preserve">(Figure </w:t>
      </w:r>
      <w:r w:rsidR="00B9414D">
        <w:rPr>
          <w:rStyle w:val="SubtleEmphasis"/>
          <w:i w:val="0"/>
          <w:iCs w:val="0"/>
          <w:color w:val="auto"/>
        </w:rPr>
        <w:t>S22</w:t>
      </w:r>
      <w:r w:rsidR="00B9414D" w:rsidRPr="00CA3D96">
        <w:rPr>
          <w:rStyle w:val="SubtleEmphasis"/>
          <w:i w:val="0"/>
          <w:iCs w:val="0"/>
          <w:color w:val="auto"/>
        </w:rPr>
        <w:t>; models’ summaries shown in Tables S</w:t>
      </w:r>
      <w:r w:rsidR="00B9414D">
        <w:rPr>
          <w:rStyle w:val="SubtleEmphasis"/>
          <w:i w:val="0"/>
          <w:iCs w:val="0"/>
          <w:color w:val="auto"/>
        </w:rPr>
        <w:t>17-20</w:t>
      </w:r>
      <w:r w:rsidR="00B9414D" w:rsidRPr="00CA3D96">
        <w:rPr>
          <w:rStyle w:val="SubtleEmphasis"/>
          <w:i w:val="0"/>
          <w:iCs w:val="0"/>
          <w:color w:val="auto"/>
        </w:rPr>
        <w:t>)</w:t>
      </w:r>
      <w:r w:rsidRPr="00CA3D96">
        <w:rPr>
          <w:rStyle w:val="SubtleEmphasis"/>
          <w:i w:val="0"/>
          <w:iCs w:val="0"/>
          <w:color w:val="auto"/>
        </w:rPr>
        <w:t>.</w:t>
      </w:r>
    </w:p>
    <w:p w14:paraId="7F028DD5" w14:textId="77777777" w:rsidR="0078340C" w:rsidRDefault="0078340C" w:rsidP="0078340C">
      <w:pPr>
        <w:spacing w:line="276" w:lineRule="auto"/>
        <w:jc w:val="both"/>
        <w:rPr>
          <w:rStyle w:val="SubtleEmphasis"/>
          <w:i w:val="0"/>
          <w:iCs w:val="0"/>
          <w:color w:val="auto"/>
        </w:rPr>
      </w:pPr>
      <w:r w:rsidRPr="2C0AAA5A">
        <w:rPr>
          <w:rStyle w:val="SubtleEmphasis"/>
          <w:i w:val="0"/>
          <w:iCs w:val="0"/>
          <w:color w:val="auto"/>
        </w:rPr>
        <w:t xml:space="preserve">Running the models again using data subsets for which we had empirical, non-imputed values only for the </w:t>
      </w:r>
      <w:r>
        <w:rPr>
          <w:rStyle w:val="SubtleEmphasis"/>
          <w:i w:val="0"/>
          <w:iCs w:val="0"/>
          <w:color w:val="auto"/>
        </w:rPr>
        <w:t>ecological characteristics</w:t>
      </w:r>
      <w:r w:rsidRPr="2C0AAA5A">
        <w:rPr>
          <w:rStyle w:val="SubtleEmphasis"/>
          <w:i w:val="0"/>
          <w:iCs w:val="0"/>
          <w:color w:val="auto"/>
        </w:rPr>
        <w:t xml:space="preserve"> showed that our conclusions are likely robust to imputation uncertainty. Overall, across </w:t>
      </w:r>
      <w:r>
        <w:rPr>
          <w:rStyle w:val="SubtleEmphasis"/>
          <w:i w:val="0"/>
          <w:iCs w:val="0"/>
          <w:color w:val="auto"/>
        </w:rPr>
        <w:t>all c</w:t>
      </w:r>
      <w:r w:rsidRPr="2C0AAA5A">
        <w:rPr>
          <w:rStyle w:val="SubtleEmphasis"/>
          <w:i w:val="0"/>
          <w:iCs w:val="0"/>
          <w:color w:val="auto"/>
        </w:rPr>
        <w:t xml:space="preserve">lasses, </w:t>
      </w:r>
      <w:r>
        <w:rPr>
          <w:rStyle w:val="SubtleEmphasis"/>
          <w:i w:val="0"/>
          <w:iCs w:val="0"/>
          <w:color w:val="auto"/>
        </w:rPr>
        <w:t>the associations</w:t>
      </w:r>
      <w:r w:rsidRPr="2C0AAA5A">
        <w:rPr>
          <w:rStyle w:val="SubtleEmphasis"/>
          <w:i w:val="0"/>
          <w:iCs w:val="0"/>
          <w:color w:val="auto"/>
        </w:rPr>
        <w:t xml:space="preserve"> of geographical range area, habitat breadth and use of artificial habitats</w:t>
      </w:r>
      <w:r>
        <w:rPr>
          <w:rStyle w:val="SubtleEmphasis"/>
          <w:i w:val="0"/>
          <w:iCs w:val="0"/>
          <w:color w:val="auto"/>
        </w:rPr>
        <w:t xml:space="preserve"> with sensitivity to climate change and land use were consistent with the main models</w:t>
      </w:r>
      <w:r w:rsidRPr="2C0AAA5A">
        <w:rPr>
          <w:rStyle w:val="SubtleEmphasis"/>
          <w:i w:val="0"/>
          <w:iCs w:val="0"/>
          <w:color w:val="auto"/>
        </w:rPr>
        <w:t xml:space="preserve"> (Table</w:t>
      </w:r>
      <w:r>
        <w:rPr>
          <w:rStyle w:val="SubtleEmphasis"/>
          <w:i w:val="0"/>
          <w:iCs w:val="0"/>
          <w:color w:val="auto"/>
        </w:rPr>
        <w:t>s</w:t>
      </w:r>
      <w:r w:rsidRPr="2C0AAA5A">
        <w:rPr>
          <w:rStyle w:val="SubtleEmphasis"/>
          <w:i w:val="0"/>
          <w:iCs w:val="0"/>
          <w:color w:val="auto"/>
        </w:rPr>
        <w:t xml:space="preserve"> S2</w:t>
      </w:r>
      <w:r>
        <w:rPr>
          <w:rStyle w:val="SubtleEmphasis"/>
          <w:i w:val="0"/>
          <w:iCs w:val="0"/>
          <w:color w:val="auto"/>
        </w:rPr>
        <w:t>2-26; Figure S23</w:t>
      </w:r>
      <w:r w:rsidRPr="2C0AAA5A">
        <w:rPr>
          <w:rStyle w:val="SubtleEmphasis"/>
          <w:i w:val="0"/>
          <w:iCs w:val="0"/>
          <w:color w:val="auto"/>
        </w:rPr>
        <w:t>).</w:t>
      </w:r>
    </w:p>
    <w:p w14:paraId="52A3A1DA" w14:textId="50E1EF62" w:rsidR="00D7090C" w:rsidRPr="00CA3D96" w:rsidRDefault="00D7090C" w:rsidP="00D7090C">
      <w:pPr>
        <w:jc w:val="both"/>
        <w:rPr>
          <w:rStyle w:val="SubtleEmphasis"/>
          <w:b/>
          <w:bCs/>
          <w:i w:val="0"/>
          <w:iCs w:val="0"/>
          <w:color w:val="auto"/>
        </w:rPr>
      </w:pPr>
      <w:r w:rsidRPr="00CA3D96">
        <w:rPr>
          <w:rStyle w:val="SubtleEmphasis"/>
          <w:b/>
          <w:bCs/>
          <w:i w:val="0"/>
          <w:iCs w:val="0"/>
          <w:color w:val="auto"/>
        </w:rPr>
        <w:t xml:space="preserve">Table </w:t>
      </w:r>
      <w:r>
        <w:rPr>
          <w:rStyle w:val="SubtleEmphasis"/>
          <w:b/>
          <w:bCs/>
          <w:i w:val="0"/>
          <w:iCs w:val="0"/>
          <w:color w:val="auto"/>
        </w:rPr>
        <w:t>2</w:t>
      </w:r>
      <w:r w:rsidRPr="00CA3D96">
        <w:rPr>
          <w:rStyle w:val="SubtleEmphasis"/>
          <w:b/>
          <w:bCs/>
          <w:i w:val="0"/>
          <w:iCs w:val="0"/>
          <w:color w:val="auto"/>
        </w:rPr>
        <w:t>. ANOVA summaries for the PGLS models</w:t>
      </w:r>
      <w:r>
        <w:rPr>
          <w:rStyle w:val="SubtleEmphasis"/>
          <w:b/>
          <w:bCs/>
          <w:i w:val="0"/>
          <w:iCs w:val="0"/>
          <w:color w:val="auto"/>
        </w:rPr>
        <w:t xml:space="preserve"> investigating the effects of the species-level </w:t>
      </w:r>
      <w:r w:rsidR="00E5562C">
        <w:rPr>
          <w:rStyle w:val="SubtleEmphasis"/>
          <w:b/>
          <w:bCs/>
          <w:i w:val="0"/>
          <w:iCs w:val="0"/>
          <w:color w:val="auto"/>
        </w:rPr>
        <w:t xml:space="preserve">ecological characteristics </w:t>
      </w:r>
      <w:r>
        <w:rPr>
          <w:rStyle w:val="SubtleEmphasis"/>
          <w:b/>
          <w:bCs/>
          <w:i w:val="0"/>
          <w:iCs w:val="0"/>
          <w:color w:val="auto"/>
        </w:rPr>
        <w:t>on species climate-change sensitivity</w:t>
      </w:r>
      <w:r w:rsidRPr="00CA3D96">
        <w:rPr>
          <w:rStyle w:val="SubtleEmphasis"/>
          <w:b/>
          <w:bCs/>
          <w:i w:val="0"/>
          <w:iCs w:val="0"/>
          <w:color w:val="auto"/>
        </w:rPr>
        <w:t>.</w:t>
      </w:r>
    </w:p>
    <w:tbl>
      <w:tblPr>
        <w:tblW w:w="9475" w:type="dxa"/>
        <w:jc w:val="center"/>
        <w:tblLook w:val="04A0" w:firstRow="1" w:lastRow="0" w:firstColumn="1" w:lastColumn="0" w:noHBand="0" w:noVBand="1"/>
      </w:tblPr>
      <w:tblGrid>
        <w:gridCol w:w="1082"/>
        <w:gridCol w:w="3161"/>
        <w:gridCol w:w="673"/>
        <w:gridCol w:w="992"/>
        <w:gridCol w:w="993"/>
        <w:gridCol w:w="896"/>
        <w:gridCol w:w="992"/>
        <w:gridCol w:w="686"/>
      </w:tblGrid>
      <w:tr w:rsidR="00D7090C" w:rsidRPr="00CA3D96" w14:paraId="252DE759" w14:textId="77777777" w:rsidTr="00C31709">
        <w:trPr>
          <w:trHeight w:val="315"/>
          <w:jc w:val="center"/>
        </w:trPr>
        <w:tc>
          <w:tcPr>
            <w:tcW w:w="1082" w:type="dxa"/>
            <w:tcBorders>
              <w:top w:val="single" w:sz="8" w:space="0" w:color="auto"/>
              <w:left w:val="single" w:sz="8" w:space="0" w:color="auto"/>
              <w:bottom w:val="single" w:sz="8" w:space="0" w:color="auto"/>
              <w:right w:val="nil"/>
            </w:tcBorders>
            <w:shd w:val="clear" w:color="auto" w:fill="A6A6A6" w:themeFill="background1" w:themeFillShade="A6"/>
            <w:noWrap/>
            <w:vAlign w:val="center"/>
            <w:hideMark/>
          </w:tcPr>
          <w:p w14:paraId="6A851404" w14:textId="77777777" w:rsidR="00D7090C" w:rsidRPr="00CA3D96" w:rsidRDefault="00D7090C" w:rsidP="00BC4B9B">
            <w:pPr>
              <w:spacing w:after="0" w:line="240" w:lineRule="auto"/>
              <w:rPr>
                <w:rFonts w:ascii="Calibri" w:eastAsia="Times New Roman" w:hAnsi="Calibri" w:cs="Calibri"/>
                <w:b/>
                <w:bCs/>
                <w:color w:val="000000"/>
                <w:sz w:val="18"/>
                <w:szCs w:val="18"/>
                <w:lang w:eastAsia="en-GB"/>
              </w:rPr>
            </w:pPr>
            <w:r w:rsidRPr="00CA3D96">
              <w:rPr>
                <w:rFonts w:ascii="Calibri" w:eastAsia="Times New Roman" w:hAnsi="Calibri" w:cs="Calibri"/>
                <w:b/>
                <w:bCs/>
                <w:color w:val="000000"/>
                <w:sz w:val="18"/>
                <w:szCs w:val="18"/>
                <w:lang w:eastAsia="en-GB"/>
              </w:rPr>
              <w:t>Class</w:t>
            </w:r>
          </w:p>
        </w:tc>
        <w:tc>
          <w:tcPr>
            <w:tcW w:w="3161" w:type="dxa"/>
            <w:tcBorders>
              <w:top w:val="single" w:sz="8" w:space="0" w:color="auto"/>
              <w:left w:val="nil"/>
              <w:bottom w:val="single" w:sz="8" w:space="0" w:color="auto"/>
              <w:right w:val="nil"/>
            </w:tcBorders>
            <w:shd w:val="clear" w:color="auto" w:fill="A6A6A6" w:themeFill="background1" w:themeFillShade="A6"/>
            <w:noWrap/>
            <w:vAlign w:val="center"/>
            <w:hideMark/>
          </w:tcPr>
          <w:p w14:paraId="0E5DC5E8" w14:textId="77777777" w:rsidR="00D7090C" w:rsidRPr="00CA3D96" w:rsidRDefault="00D7090C" w:rsidP="00BC4B9B">
            <w:pPr>
              <w:spacing w:after="0" w:line="240" w:lineRule="auto"/>
              <w:rPr>
                <w:rFonts w:ascii="Calibri" w:eastAsia="Times New Roman" w:hAnsi="Calibri" w:cs="Calibri"/>
                <w:b/>
                <w:bCs/>
                <w:color w:val="000000"/>
                <w:sz w:val="18"/>
                <w:szCs w:val="18"/>
                <w:lang w:eastAsia="en-GB"/>
              </w:rPr>
            </w:pPr>
            <w:r w:rsidRPr="00CA3D96">
              <w:rPr>
                <w:rFonts w:ascii="Calibri" w:eastAsia="Times New Roman" w:hAnsi="Calibri" w:cs="Calibri"/>
                <w:b/>
                <w:bCs/>
                <w:color w:val="000000"/>
                <w:sz w:val="18"/>
                <w:szCs w:val="18"/>
                <w:lang w:eastAsia="en-GB"/>
              </w:rPr>
              <w:t>Predictor</w:t>
            </w:r>
          </w:p>
        </w:tc>
        <w:tc>
          <w:tcPr>
            <w:tcW w:w="673" w:type="dxa"/>
            <w:tcBorders>
              <w:top w:val="single" w:sz="8" w:space="0" w:color="auto"/>
              <w:left w:val="nil"/>
              <w:bottom w:val="single" w:sz="8" w:space="0" w:color="auto"/>
              <w:right w:val="nil"/>
            </w:tcBorders>
            <w:shd w:val="clear" w:color="auto" w:fill="A6A6A6" w:themeFill="background1" w:themeFillShade="A6"/>
            <w:noWrap/>
            <w:vAlign w:val="center"/>
            <w:hideMark/>
          </w:tcPr>
          <w:p w14:paraId="3E7E10B3" w14:textId="77777777" w:rsidR="00D7090C" w:rsidRPr="00CA3D96" w:rsidRDefault="00D7090C" w:rsidP="00BC4B9B">
            <w:pPr>
              <w:spacing w:after="0" w:line="240" w:lineRule="auto"/>
              <w:rPr>
                <w:rFonts w:ascii="Calibri" w:eastAsia="Times New Roman" w:hAnsi="Calibri" w:cs="Calibri"/>
                <w:b/>
                <w:bCs/>
                <w:color w:val="000000"/>
                <w:sz w:val="18"/>
                <w:szCs w:val="18"/>
                <w:lang w:eastAsia="en-GB"/>
              </w:rPr>
            </w:pPr>
            <w:proofErr w:type="spellStart"/>
            <w:r w:rsidRPr="00CA3D96">
              <w:rPr>
                <w:rFonts w:ascii="Calibri" w:eastAsia="Times New Roman" w:hAnsi="Calibri" w:cs="Calibri"/>
                <w:b/>
                <w:bCs/>
                <w:color w:val="000000"/>
                <w:sz w:val="18"/>
                <w:szCs w:val="18"/>
                <w:lang w:eastAsia="en-GB"/>
              </w:rPr>
              <w:t>Df</w:t>
            </w:r>
            <w:proofErr w:type="spellEnd"/>
          </w:p>
        </w:tc>
        <w:tc>
          <w:tcPr>
            <w:tcW w:w="992" w:type="dxa"/>
            <w:tcBorders>
              <w:top w:val="single" w:sz="8" w:space="0" w:color="auto"/>
              <w:left w:val="nil"/>
              <w:bottom w:val="single" w:sz="8" w:space="0" w:color="auto"/>
              <w:right w:val="nil"/>
            </w:tcBorders>
            <w:shd w:val="clear" w:color="auto" w:fill="A6A6A6" w:themeFill="background1" w:themeFillShade="A6"/>
            <w:noWrap/>
            <w:vAlign w:val="center"/>
            <w:hideMark/>
          </w:tcPr>
          <w:p w14:paraId="05537E72" w14:textId="77777777" w:rsidR="00D7090C" w:rsidRPr="00CA3D96" w:rsidRDefault="00D7090C" w:rsidP="00BC4B9B">
            <w:pPr>
              <w:spacing w:after="0" w:line="240" w:lineRule="auto"/>
              <w:rPr>
                <w:rFonts w:ascii="Calibri" w:eastAsia="Times New Roman" w:hAnsi="Calibri" w:cs="Calibri"/>
                <w:b/>
                <w:bCs/>
                <w:color w:val="000000"/>
                <w:sz w:val="18"/>
                <w:szCs w:val="18"/>
                <w:lang w:eastAsia="en-GB"/>
              </w:rPr>
            </w:pPr>
            <w:r w:rsidRPr="00CA3D96">
              <w:rPr>
                <w:rFonts w:ascii="Calibri" w:eastAsia="Times New Roman" w:hAnsi="Calibri" w:cs="Calibri"/>
                <w:b/>
                <w:bCs/>
                <w:color w:val="000000"/>
                <w:sz w:val="18"/>
                <w:szCs w:val="18"/>
                <w:lang w:eastAsia="en-GB"/>
              </w:rPr>
              <w:t xml:space="preserve">Sum </w:t>
            </w:r>
            <w:proofErr w:type="spellStart"/>
            <w:r w:rsidRPr="00CA3D96">
              <w:rPr>
                <w:rFonts w:ascii="Calibri" w:eastAsia="Times New Roman" w:hAnsi="Calibri" w:cs="Calibri"/>
                <w:b/>
                <w:bCs/>
                <w:color w:val="000000"/>
                <w:sz w:val="18"/>
                <w:szCs w:val="18"/>
                <w:lang w:eastAsia="en-GB"/>
              </w:rPr>
              <w:t>Sq</w:t>
            </w:r>
            <w:proofErr w:type="spellEnd"/>
          </w:p>
        </w:tc>
        <w:tc>
          <w:tcPr>
            <w:tcW w:w="993" w:type="dxa"/>
            <w:tcBorders>
              <w:top w:val="single" w:sz="8" w:space="0" w:color="auto"/>
              <w:left w:val="nil"/>
              <w:bottom w:val="single" w:sz="8" w:space="0" w:color="auto"/>
              <w:right w:val="nil"/>
            </w:tcBorders>
            <w:shd w:val="clear" w:color="auto" w:fill="A6A6A6" w:themeFill="background1" w:themeFillShade="A6"/>
            <w:noWrap/>
            <w:vAlign w:val="center"/>
            <w:hideMark/>
          </w:tcPr>
          <w:p w14:paraId="6F267F9A" w14:textId="77777777" w:rsidR="00D7090C" w:rsidRPr="00CA3D96" w:rsidRDefault="00D7090C" w:rsidP="00BC4B9B">
            <w:pPr>
              <w:spacing w:after="0" w:line="240" w:lineRule="auto"/>
              <w:rPr>
                <w:rFonts w:ascii="Calibri" w:eastAsia="Times New Roman" w:hAnsi="Calibri" w:cs="Calibri"/>
                <w:b/>
                <w:bCs/>
                <w:color w:val="000000"/>
                <w:sz w:val="18"/>
                <w:szCs w:val="18"/>
                <w:lang w:eastAsia="en-GB"/>
              </w:rPr>
            </w:pPr>
            <w:r w:rsidRPr="00CA3D96">
              <w:rPr>
                <w:rFonts w:ascii="Calibri" w:eastAsia="Times New Roman" w:hAnsi="Calibri" w:cs="Calibri"/>
                <w:b/>
                <w:bCs/>
                <w:color w:val="000000"/>
                <w:sz w:val="18"/>
                <w:szCs w:val="18"/>
                <w:lang w:eastAsia="en-GB"/>
              </w:rPr>
              <w:t xml:space="preserve">Mean </w:t>
            </w:r>
            <w:proofErr w:type="spellStart"/>
            <w:r w:rsidRPr="00CA3D96">
              <w:rPr>
                <w:rFonts w:ascii="Calibri" w:eastAsia="Times New Roman" w:hAnsi="Calibri" w:cs="Calibri"/>
                <w:b/>
                <w:bCs/>
                <w:color w:val="000000"/>
                <w:sz w:val="18"/>
                <w:szCs w:val="18"/>
                <w:lang w:eastAsia="en-GB"/>
              </w:rPr>
              <w:t>Sq</w:t>
            </w:r>
            <w:proofErr w:type="spellEnd"/>
          </w:p>
        </w:tc>
        <w:tc>
          <w:tcPr>
            <w:tcW w:w="896" w:type="dxa"/>
            <w:tcBorders>
              <w:top w:val="single" w:sz="8" w:space="0" w:color="auto"/>
              <w:left w:val="nil"/>
              <w:bottom w:val="single" w:sz="8" w:space="0" w:color="auto"/>
              <w:right w:val="nil"/>
            </w:tcBorders>
            <w:shd w:val="clear" w:color="auto" w:fill="A6A6A6" w:themeFill="background1" w:themeFillShade="A6"/>
            <w:noWrap/>
            <w:vAlign w:val="center"/>
            <w:hideMark/>
          </w:tcPr>
          <w:p w14:paraId="32FA2CE2" w14:textId="77777777" w:rsidR="00D7090C" w:rsidRPr="00CA3D96" w:rsidRDefault="00D7090C" w:rsidP="00BC4B9B">
            <w:pPr>
              <w:spacing w:after="0" w:line="240" w:lineRule="auto"/>
              <w:rPr>
                <w:rFonts w:ascii="Calibri" w:eastAsia="Times New Roman" w:hAnsi="Calibri" w:cs="Calibri"/>
                <w:b/>
                <w:bCs/>
                <w:color w:val="000000"/>
                <w:sz w:val="18"/>
                <w:szCs w:val="18"/>
                <w:lang w:eastAsia="en-GB"/>
              </w:rPr>
            </w:pPr>
            <w:r w:rsidRPr="00CA3D96">
              <w:rPr>
                <w:rFonts w:ascii="Calibri" w:eastAsia="Times New Roman" w:hAnsi="Calibri" w:cs="Calibri"/>
                <w:b/>
                <w:bCs/>
                <w:color w:val="000000"/>
                <w:sz w:val="18"/>
                <w:szCs w:val="18"/>
                <w:lang w:eastAsia="en-GB"/>
              </w:rPr>
              <w:t>F-value</w:t>
            </w:r>
          </w:p>
        </w:tc>
        <w:tc>
          <w:tcPr>
            <w:tcW w:w="992" w:type="dxa"/>
            <w:tcBorders>
              <w:top w:val="single" w:sz="8" w:space="0" w:color="auto"/>
              <w:left w:val="nil"/>
              <w:bottom w:val="single" w:sz="8" w:space="0" w:color="auto"/>
              <w:right w:val="nil"/>
            </w:tcBorders>
            <w:shd w:val="clear" w:color="auto" w:fill="A6A6A6" w:themeFill="background1" w:themeFillShade="A6"/>
            <w:noWrap/>
            <w:vAlign w:val="center"/>
            <w:hideMark/>
          </w:tcPr>
          <w:p w14:paraId="4298B058" w14:textId="77777777" w:rsidR="00D7090C" w:rsidRPr="00CA3D96" w:rsidRDefault="00D7090C" w:rsidP="00BC4B9B">
            <w:pPr>
              <w:spacing w:after="0" w:line="240" w:lineRule="auto"/>
              <w:rPr>
                <w:rFonts w:ascii="Calibri" w:eastAsia="Times New Roman" w:hAnsi="Calibri" w:cs="Calibri"/>
                <w:b/>
                <w:bCs/>
                <w:color w:val="000000"/>
                <w:sz w:val="18"/>
                <w:szCs w:val="18"/>
                <w:lang w:eastAsia="en-GB"/>
              </w:rPr>
            </w:pPr>
            <w:proofErr w:type="spellStart"/>
            <w:r w:rsidRPr="00CA3D96">
              <w:rPr>
                <w:rFonts w:ascii="Calibri" w:eastAsia="Times New Roman" w:hAnsi="Calibri" w:cs="Calibri"/>
                <w:b/>
                <w:bCs/>
                <w:color w:val="000000"/>
                <w:sz w:val="18"/>
                <w:szCs w:val="18"/>
                <w:lang w:eastAsia="en-GB"/>
              </w:rPr>
              <w:t>Pr</w:t>
            </w:r>
            <w:proofErr w:type="spellEnd"/>
            <w:r w:rsidRPr="00CA3D96">
              <w:rPr>
                <w:rFonts w:ascii="Calibri" w:eastAsia="Times New Roman" w:hAnsi="Calibri" w:cs="Calibri"/>
                <w:b/>
                <w:bCs/>
                <w:color w:val="000000"/>
                <w:sz w:val="18"/>
                <w:szCs w:val="18"/>
                <w:lang w:eastAsia="en-GB"/>
              </w:rPr>
              <w:t>(&gt;F)</w:t>
            </w:r>
          </w:p>
        </w:tc>
        <w:tc>
          <w:tcPr>
            <w:tcW w:w="686" w:type="dxa"/>
            <w:tcBorders>
              <w:top w:val="single" w:sz="8" w:space="0" w:color="auto"/>
              <w:left w:val="nil"/>
              <w:bottom w:val="single" w:sz="8" w:space="0" w:color="auto"/>
              <w:right w:val="single" w:sz="8" w:space="0" w:color="auto"/>
            </w:tcBorders>
            <w:shd w:val="clear" w:color="auto" w:fill="A6A6A6" w:themeFill="background1" w:themeFillShade="A6"/>
            <w:noWrap/>
            <w:vAlign w:val="bottom"/>
            <w:hideMark/>
          </w:tcPr>
          <w:p w14:paraId="76B1FC6D" w14:textId="77777777" w:rsidR="00D7090C" w:rsidRPr="00CA3D96" w:rsidRDefault="00D7090C" w:rsidP="00BC4B9B">
            <w:pPr>
              <w:spacing w:after="0" w:line="240" w:lineRule="auto"/>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 </w:t>
            </w:r>
          </w:p>
        </w:tc>
      </w:tr>
      <w:tr w:rsidR="00D7090C" w:rsidRPr="00CA3D96" w14:paraId="1ED6E70B" w14:textId="77777777" w:rsidTr="00C31709">
        <w:trPr>
          <w:trHeight w:val="300"/>
          <w:jc w:val="center"/>
        </w:trPr>
        <w:tc>
          <w:tcPr>
            <w:tcW w:w="1082" w:type="dxa"/>
            <w:vMerge w:val="restart"/>
            <w:tcBorders>
              <w:top w:val="nil"/>
              <w:left w:val="single" w:sz="8" w:space="0" w:color="auto"/>
              <w:right w:val="nil"/>
            </w:tcBorders>
            <w:shd w:val="clear" w:color="auto" w:fill="auto"/>
            <w:noWrap/>
            <w:vAlign w:val="center"/>
            <w:hideMark/>
          </w:tcPr>
          <w:p w14:paraId="6D10FDA6" w14:textId="6649D3DF"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Amphibians</w:t>
            </w:r>
          </w:p>
        </w:tc>
        <w:tc>
          <w:tcPr>
            <w:tcW w:w="3161" w:type="dxa"/>
            <w:tcBorders>
              <w:top w:val="nil"/>
              <w:left w:val="nil"/>
              <w:bottom w:val="nil"/>
              <w:right w:val="nil"/>
            </w:tcBorders>
            <w:shd w:val="clear" w:color="auto" w:fill="auto"/>
            <w:noWrap/>
            <w:vAlign w:val="center"/>
            <w:hideMark/>
          </w:tcPr>
          <w:p w14:paraId="3FDFAB9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poly(log10(Body mass, 3))</w:t>
            </w:r>
          </w:p>
        </w:tc>
        <w:tc>
          <w:tcPr>
            <w:tcW w:w="673" w:type="dxa"/>
            <w:tcBorders>
              <w:top w:val="nil"/>
              <w:left w:val="nil"/>
              <w:bottom w:val="nil"/>
              <w:right w:val="nil"/>
            </w:tcBorders>
            <w:shd w:val="clear" w:color="auto" w:fill="auto"/>
            <w:noWrap/>
            <w:vAlign w:val="center"/>
            <w:hideMark/>
          </w:tcPr>
          <w:p w14:paraId="02C7658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368DB39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9.85E-02</w:t>
            </w:r>
          </w:p>
        </w:tc>
        <w:tc>
          <w:tcPr>
            <w:tcW w:w="993" w:type="dxa"/>
            <w:tcBorders>
              <w:top w:val="nil"/>
              <w:left w:val="nil"/>
              <w:bottom w:val="nil"/>
              <w:right w:val="nil"/>
            </w:tcBorders>
            <w:shd w:val="clear" w:color="auto" w:fill="auto"/>
            <w:noWrap/>
            <w:vAlign w:val="center"/>
            <w:hideMark/>
          </w:tcPr>
          <w:p w14:paraId="752EBA3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3.28E-02</w:t>
            </w:r>
          </w:p>
        </w:tc>
        <w:tc>
          <w:tcPr>
            <w:tcW w:w="896" w:type="dxa"/>
            <w:tcBorders>
              <w:top w:val="nil"/>
              <w:left w:val="nil"/>
              <w:bottom w:val="nil"/>
              <w:right w:val="nil"/>
            </w:tcBorders>
            <w:shd w:val="clear" w:color="auto" w:fill="auto"/>
            <w:noWrap/>
            <w:vAlign w:val="center"/>
            <w:hideMark/>
          </w:tcPr>
          <w:p w14:paraId="1CAB8A9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3.41E+01</w:t>
            </w:r>
          </w:p>
        </w:tc>
        <w:tc>
          <w:tcPr>
            <w:tcW w:w="992" w:type="dxa"/>
            <w:tcBorders>
              <w:top w:val="nil"/>
              <w:left w:val="nil"/>
              <w:bottom w:val="nil"/>
              <w:right w:val="nil"/>
            </w:tcBorders>
            <w:shd w:val="clear" w:color="auto" w:fill="auto"/>
            <w:noWrap/>
            <w:vAlign w:val="center"/>
            <w:hideMark/>
          </w:tcPr>
          <w:p w14:paraId="7BF12B0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9.03E-22</w:t>
            </w:r>
          </w:p>
        </w:tc>
        <w:tc>
          <w:tcPr>
            <w:tcW w:w="686" w:type="dxa"/>
            <w:tcBorders>
              <w:top w:val="nil"/>
              <w:left w:val="nil"/>
              <w:bottom w:val="nil"/>
              <w:right w:val="single" w:sz="8" w:space="0" w:color="auto"/>
            </w:tcBorders>
            <w:shd w:val="clear" w:color="auto" w:fill="auto"/>
            <w:noWrap/>
            <w:vAlign w:val="bottom"/>
            <w:hideMark/>
          </w:tcPr>
          <w:p w14:paraId="6E0DB49D"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37657482" w14:textId="77777777" w:rsidTr="00C31709">
        <w:trPr>
          <w:trHeight w:val="300"/>
          <w:jc w:val="center"/>
        </w:trPr>
        <w:tc>
          <w:tcPr>
            <w:tcW w:w="1082" w:type="dxa"/>
            <w:vMerge/>
            <w:tcBorders>
              <w:left w:val="single" w:sz="8" w:space="0" w:color="auto"/>
              <w:right w:val="nil"/>
            </w:tcBorders>
            <w:shd w:val="clear" w:color="auto" w:fill="auto"/>
            <w:noWrap/>
            <w:vAlign w:val="center"/>
            <w:hideMark/>
          </w:tcPr>
          <w:p w14:paraId="356A5C26" w14:textId="5501B88F"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4C5DFEC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poly(log10(Lifespan proxy), 3)</w:t>
            </w:r>
          </w:p>
        </w:tc>
        <w:tc>
          <w:tcPr>
            <w:tcW w:w="673" w:type="dxa"/>
            <w:tcBorders>
              <w:top w:val="nil"/>
              <w:left w:val="nil"/>
              <w:bottom w:val="nil"/>
              <w:right w:val="nil"/>
            </w:tcBorders>
            <w:shd w:val="clear" w:color="auto" w:fill="auto"/>
            <w:noWrap/>
            <w:vAlign w:val="center"/>
            <w:hideMark/>
          </w:tcPr>
          <w:p w14:paraId="4D035A5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14AD1A0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5.62E-02</w:t>
            </w:r>
          </w:p>
        </w:tc>
        <w:tc>
          <w:tcPr>
            <w:tcW w:w="993" w:type="dxa"/>
            <w:tcBorders>
              <w:top w:val="nil"/>
              <w:left w:val="nil"/>
              <w:bottom w:val="nil"/>
              <w:right w:val="nil"/>
            </w:tcBorders>
            <w:shd w:val="clear" w:color="auto" w:fill="auto"/>
            <w:noWrap/>
            <w:vAlign w:val="center"/>
            <w:hideMark/>
          </w:tcPr>
          <w:p w14:paraId="4FCCBD1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1.87E-02</w:t>
            </w:r>
          </w:p>
        </w:tc>
        <w:tc>
          <w:tcPr>
            <w:tcW w:w="896" w:type="dxa"/>
            <w:tcBorders>
              <w:top w:val="nil"/>
              <w:left w:val="nil"/>
              <w:bottom w:val="nil"/>
              <w:right w:val="nil"/>
            </w:tcBorders>
            <w:shd w:val="clear" w:color="auto" w:fill="auto"/>
            <w:noWrap/>
            <w:vAlign w:val="center"/>
            <w:hideMark/>
          </w:tcPr>
          <w:p w14:paraId="7C7ECB7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1.94E+01</w:t>
            </w:r>
          </w:p>
        </w:tc>
        <w:tc>
          <w:tcPr>
            <w:tcW w:w="992" w:type="dxa"/>
            <w:tcBorders>
              <w:top w:val="nil"/>
              <w:left w:val="nil"/>
              <w:bottom w:val="nil"/>
              <w:right w:val="nil"/>
            </w:tcBorders>
            <w:shd w:val="clear" w:color="auto" w:fill="auto"/>
            <w:noWrap/>
            <w:vAlign w:val="center"/>
            <w:hideMark/>
          </w:tcPr>
          <w:p w14:paraId="275038D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1.60E-12</w:t>
            </w:r>
          </w:p>
        </w:tc>
        <w:tc>
          <w:tcPr>
            <w:tcW w:w="686" w:type="dxa"/>
            <w:tcBorders>
              <w:top w:val="nil"/>
              <w:left w:val="nil"/>
              <w:bottom w:val="nil"/>
              <w:right w:val="single" w:sz="8" w:space="0" w:color="auto"/>
            </w:tcBorders>
            <w:shd w:val="clear" w:color="auto" w:fill="auto"/>
            <w:noWrap/>
            <w:vAlign w:val="bottom"/>
            <w:hideMark/>
          </w:tcPr>
          <w:p w14:paraId="4BA2961B"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6C9B43B2" w14:textId="77777777" w:rsidTr="00C31709">
        <w:trPr>
          <w:trHeight w:val="300"/>
          <w:jc w:val="center"/>
        </w:trPr>
        <w:tc>
          <w:tcPr>
            <w:tcW w:w="1082" w:type="dxa"/>
            <w:vMerge/>
            <w:tcBorders>
              <w:left w:val="single" w:sz="8" w:space="0" w:color="auto"/>
              <w:right w:val="nil"/>
            </w:tcBorders>
            <w:shd w:val="clear" w:color="auto" w:fill="auto"/>
            <w:noWrap/>
            <w:vAlign w:val="center"/>
            <w:hideMark/>
          </w:tcPr>
          <w:p w14:paraId="4A336BE1" w14:textId="34BDEA73"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31BE699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poly(log10(Litter size), 3)</w:t>
            </w:r>
          </w:p>
        </w:tc>
        <w:tc>
          <w:tcPr>
            <w:tcW w:w="673" w:type="dxa"/>
            <w:tcBorders>
              <w:top w:val="nil"/>
              <w:left w:val="nil"/>
              <w:bottom w:val="nil"/>
              <w:right w:val="nil"/>
            </w:tcBorders>
            <w:shd w:val="clear" w:color="auto" w:fill="auto"/>
            <w:noWrap/>
            <w:vAlign w:val="center"/>
            <w:hideMark/>
          </w:tcPr>
          <w:p w14:paraId="70E65B7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504FBD3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1.22E-01</w:t>
            </w:r>
          </w:p>
        </w:tc>
        <w:tc>
          <w:tcPr>
            <w:tcW w:w="993" w:type="dxa"/>
            <w:tcBorders>
              <w:top w:val="nil"/>
              <w:left w:val="nil"/>
              <w:bottom w:val="nil"/>
              <w:right w:val="nil"/>
            </w:tcBorders>
            <w:shd w:val="clear" w:color="auto" w:fill="auto"/>
            <w:noWrap/>
            <w:vAlign w:val="center"/>
            <w:hideMark/>
          </w:tcPr>
          <w:p w14:paraId="1E1BEBA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4.07E-02</w:t>
            </w:r>
          </w:p>
        </w:tc>
        <w:tc>
          <w:tcPr>
            <w:tcW w:w="896" w:type="dxa"/>
            <w:tcBorders>
              <w:top w:val="nil"/>
              <w:left w:val="nil"/>
              <w:bottom w:val="nil"/>
              <w:right w:val="nil"/>
            </w:tcBorders>
            <w:shd w:val="clear" w:color="auto" w:fill="auto"/>
            <w:noWrap/>
            <w:vAlign w:val="center"/>
            <w:hideMark/>
          </w:tcPr>
          <w:p w14:paraId="302B863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4.22E+01</w:t>
            </w:r>
          </w:p>
        </w:tc>
        <w:tc>
          <w:tcPr>
            <w:tcW w:w="992" w:type="dxa"/>
            <w:tcBorders>
              <w:top w:val="nil"/>
              <w:left w:val="nil"/>
              <w:bottom w:val="nil"/>
              <w:right w:val="nil"/>
            </w:tcBorders>
            <w:shd w:val="clear" w:color="auto" w:fill="auto"/>
            <w:noWrap/>
            <w:vAlign w:val="center"/>
            <w:hideMark/>
          </w:tcPr>
          <w:p w14:paraId="10C88FB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6.68E-27</w:t>
            </w:r>
          </w:p>
        </w:tc>
        <w:tc>
          <w:tcPr>
            <w:tcW w:w="686" w:type="dxa"/>
            <w:tcBorders>
              <w:top w:val="nil"/>
              <w:left w:val="nil"/>
              <w:bottom w:val="nil"/>
              <w:right w:val="single" w:sz="8" w:space="0" w:color="auto"/>
            </w:tcBorders>
            <w:shd w:val="clear" w:color="auto" w:fill="auto"/>
            <w:noWrap/>
            <w:vAlign w:val="bottom"/>
            <w:hideMark/>
          </w:tcPr>
          <w:p w14:paraId="793E7855"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795D9C5A" w14:textId="77777777" w:rsidTr="00C31709">
        <w:trPr>
          <w:trHeight w:val="300"/>
          <w:jc w:val="center"/>
        </w:trPr>
        <w:tc>
          <w:tcPr>
            <w:tcW w:w="1082" w:type="dxa"/>
            <w:vMerge/>
            <w:tcBorders>
              <w:left w:val="single" w:sz="8" w:space="0" w:color="auto"/>
              <w:right w:val="nil"/>
            </w:tcBorders>
            <w:shd w:val="clear" w:color="auto" w:fill="auto"/>
            <w:noWrap/>
            <w:vAlign w:val="center"/>
            <w:hideMark/>
          </w:tcPr>
          <w:p w14:paraId="1B80F662" w14:textId="74ADC223"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3D78C4A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poly(log10(Range area), 3)</w:t>
            </w:r>
          </w:p>
        </w:tc>
        <w:tc>
          <w:tcPr>
            <w:tcW w:w="673" w:type="dxa"/>
            <w:tcBorders>
              <w:top w:val="nil"/>
              <w:left w:val="nil"/>
              <w:bottom w:val="nil"/>
              <w:right w:val="nil"/>
            </w:tcBorders>
            <w:shd w:val="clear" w:color="auto" w:fill="auto"/>
            <w:noWrap/>
            <w:vAlign w:val="center"/>
            <w:hideMark/>
          </w:tcPr>
          <w:p w14:paraId="5D1DE7B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5F4FC45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7.30E+00</w:t>
            </w:r>
          </w:p>
        </w:tc>
        <w:tc>
          <w:tcPr>
            <w:tcW w:w="993" w:type="dxa"/>
            <w:tcBorders>
              <w:top w:val="nil"/>
              <w:left w:val="nil"/>
              <w:bottom w:val="nil"/>
              <w:right w:val="nil"/>
            </w:tcBorders>
            <w:shd w:val="clear" w:color="auto" w:fill="auto"/>
            <w:noWrap/>
            <w:vAlign w:val="center"/>
            <w:hideMark/>
          </w:tcPr>
          <w:p w14:paraId="122BAAB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2.43E+00</w:t>
            </w:r>
          </w:p>
        </w:tc>
        <w:tc>
          <w:tcPr>
            <w:tcW w:w="896" w:type="dxa"/>
            <w:tcBorders>
              <w:top w:val="nil"/>
              <w:left w:val="nil"/>
              <w:bottom w:val="nil"/>
              <w:right w:val="nil"/>
            </w:tcBorders>
            <w:shd w:val="clear" w:color="auto" w:fill="auto"/>
            <w:noWrap/>
            <w:vAlign w:val="center"/>
            <w:hideMark/>
          </w:tcPr>
          <w:p w14:paraId="30415DB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2.52E+03</w:t>
            </w:r>
          </w:p>
        </w:tc>
        <w:tc>
          <w:tcPr>
            <w:tcW w:w="992" w:type="dxa"/>
            <w:tcBorders>
              <w:top w:val="nil"/>
              <w:left w:val="nil"/>
              <w:bottom w:val="nil"/>
              <w:right w:val="nil"/>
            </w:tcBorders>
            <w:shd w:val="clear" w:color="auto" w:fill="auto"/>
            <w:noWrap/>
            <w:vAlign w:val="center"/>
            <w:hideMark/>
          </w:tcPr>
          <w:p w14:paraId="56B5F007"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0.00E+00</w:t>
            </w:r>
          </w:p>
        </w:tc>
        <w:tc>
          <w:tcPr>
            <w:tcW w:w="686" w:type="dxa"/>
            <w:tcBorders>
              <w:top w:val="nil"/>
              <w:left w:val="nil"/>
              <w:bottom w:val="nil"/>
              <w:right w:val="single" w:sz="8" w:space="0" w:color="auto"/>
            </w:tcBorders>
            <w:shd w:val="clear" w:color="auto" w:fill="auto"/>
            <w:noWrap/>
            <w:vAlign w:val="bottom"/>
            <w:hideMark/>
          </w:tcPr>
          <w:p w14:paraId="1CC62A9D"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332CC2DB" w14:textId="77777777" w:rsidTr="00C31709">
        <w:trPr>
          <w:trHeight w:val="300"/>
          <w:jc w:val="center"/>
        </w:trPr>
        <w:tc>
          <w:tcPr>
            <w:tcW w:w="1082" w:type="dxa"/>
            <w:vMerge/>
            <w:tcBorders>
              <w:left w:val="single" w:sz="8" w:space="0" w:color="auto"/>
              <w:right w:val="nil"/>
            </w:tcBorders>
            <w:shd w:val="clear" w:color="auto" w:fill="auto"/>
            <w:noWrap/>
            <w:vAlign w:val="center"/>
            <w:hideMark/>
          </w:tcPr>
          <w:p w14:paraId="1744284D" w14:textId="767F5C75"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2CCAD25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poly(sqrt(Habitat breadth), 3)</w:t>
            </w:r>
          </w:p>
        </w:tc>
        <w:tc>
          <w:tcPr>
            <w:tcW w:w="673" w:type="dxa"/>
            <w:tcBorders>
              <w:top w:val="nil"/>
              <w:left w:val="nil"/>
              <w:bottom w:val="nil"/>
              <w:right w:val="nil"/>
            </w:tcBorders>
            <w:shd w:val="clear" w:color="auto" w:fill="auto"/>
            <w:noWrap/>
            <w:vAlign w:val="center"/>
            <w:hideMark/>
          </w:tcPr>
          <w:p w14:paraId="7BF4083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5BEBA05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5.86E-02</w:t>
            </w:r>
          </w:p>
        </w:tc>
        <w:tc>
          <w:tcPr>
            <w:tcW w:w="993" w:type="dxa"/>
            <w:tcBorders>
              <w:top w:val="nil"/>
              <w:left w:val="nil"/>
              <w:bottom w:val="nil"/>
              <w:right w:val="nil"/>
            </w:tcBorders>
            <w:shd w:val="clear" w:color="auto" w:fill="auto"/>
            <w:noWrap/>
            <w:vAlign w:val="center"/>
            <w:hideMark/>
          </w:tcPr>
          <w:p w14:paraId="7973D1C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1.95E-02</w:t>
            </w:r>
          </w:p>
        </w:tc>
        <w:tc>
          <w:tcPr>
            <w:tcW w:w="896" w:type="dxa"/>
            <w:tcBorders>
              <w:top w:val="nil"/>
              <w:left w:val="nil"/>
              <w:bottom w:val="nil"/>
              <w:right w:val="nil"/>
            </w:tcBorders>
            <w:shd w:val="clear" w:color="auto" w:fill="auto"/>
            <w:noWrap/>
            <w:vAlign w:val="center"/>
            <w:hideMark/>
          </w:tcPr>
          <w:p w14:paraId="6B4459E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2.03E+01</w:t>
            </w:r>
          </w:p>
        </w:tc>
        <w:tc>
          <w:tcPr>
            <w:tcW w:w="992" w:type="dxa"/>
            <w:tcBorders>
              <w:top w:val="nil"/>
              <w:left w:val="nil"/>
              <w:bottom w:val="nil"/>
              <w:right w:val="nil"/>
            </w:tcBorders>
            <w:shd w:val="clear" w:color="auto" w:fill="auto"/>
            <w:noWrap/>
            <w:vAlign w:val="center"/>
            <w:hideMark/>
          </w:tcPr>
          <w:p w14:paraId="383A924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4.69E-13</w:t>
            </w:r>
          </w:p>
        </w:tc>
        <w:tc>
          <w:tcPr>
            <w:tcW w:w="686" w:type="dxa"/>
            <w:tcBorders>
              <w:top w:val="nil"/>
              <w:left w:val="nil"/>
              <w:bottom w:val="nil"/>
              <w:right w:val="single" w:sz="8" w:space="0" w:color="auto"/>
            </w:tcBorders>
            <w:shd w:val="clear" w:color="auto" w:fill="auto"/>
            <w:noWrap/>
            <w:vAlign w:val="bottom"/>
            <w:hideMark/>
          </w:tcPr>
          <w:p w14:paraId="3A0A2B52"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58C75AB7" w14:textId="77777777" w:rsidTr="00C31709">
        <w:trPr>
          <w:trHeight w:val="300"/>
          <w:jc w:val="center"/>
        </w:trPr>
        <w:tc>
          <w:tcPr>
            <w:tcW w:w="1082" w:type="dxa"/>
            <w:vMerge/>
            <w:tcBorders>
              <w:left w:val="single" w:sz="8" w:space="0" w:color="auto"/>
              <w:right w:val="nil"/>
            </w:tcBorders>
            <w:shd w:val="clear" w:color="auto" w:fill="auto"/>
            <w:noWrap/>
            <w:vAlign w:val="center"/>
            <w:hideMark/>
          </w:tcPr>
          <w:p w14:paraId="573C0BC5" w14:textId="7371910C"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359C77F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Specialisation</w:t>
            </w:r>
          </w:p>
        </w:tc>
        <w:tc>
          <w:tcPr>
            <w:tcW w:w="673" w:type="dxa"/>
            <w:tcBorders>
              <w:top w:val="nil"/>
              <w:left w:val="nil"/>
              <w:bottom w:val="nil"/>
              <w:right w:val="nil"/>
            </w:tcBorders>
            <w:shd w:val="clear" w:color="auto" w:fill="auto"/>
            <w:noWrap/>
            <w:vAlign w:val="center"/>
            <w:hideMark/>
          </w:tcPr>
          <w:p w14:paraId="4EB2C15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w:t>
            </w:r>
          </w:p>
        </w:tc>
        <w:tc>
          <w:tcPr>
            <w:tcW w:w="992" w:type="dxa"/>
            <w:tcBorders>
              <w:top w:val="nil"/>
              <w:left w:val="nil"/>
              <w:bottom w:val="nil"/>
              <w:right w:val="nil"/>
            </w:tcBorders>
            <w:shd w:val="clear" w:color="auto" w:fill="auto"/>
            <w:noWrap/>
            <w:vAlign w:val="center"/>
            <w:hideMark/>
          </w:tcPr>
          <w:p w14:paraId="3AB0813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3.17E-03</w:t>
            </w:r>
          </w:p>
        </w:tc>
        <w:tc>
          <w:tcPr>
            <w:tcW w:w="993" w:type="dxa"/>
            <w:tcBorders>
              <w:top w:val="nil"/>
              <w:left w:val="nil"/>
              <w:bottom w:val="nil"/>
              <w:right w:val="nil"/>
            </w:tcBorders>
            <w:shd w:val="clear" w:color="auto" w:fill="auto"/>
            <w:noWrap/>
            <w:vAlign w:val="center"/>
            <w:hideMark/>
          </w:tcPr>
          <w:p w14:paraId="205B28C7"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3.17E-03</w:t>
            </w:r>
          </w:p>
        </w:tc>
        <w:tc>
          <w:tcPr>
            <w:tcW w:w="896" w:type="dxa"/>
            <w:tcBorders>
              <w:top w:val="nil"/>
              <w:left w:val="nil"/>
              <w:bottom w:val="nil"/>
              <w:right w:val="nil"/>
            </w:tcBorders>
            <w:shd w:val="clear" w:color="auto" w:fill="auto"/>
            <w:noWrap/>
            <w:vAlign w:val="center"/>
            <w:hideMark/>
          </w:tcPr>
          <w:p w14:paraId="64381A6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3.29E+00</w:t>
            </w:r>
          </w:p>
        </w:tc>
        <w:tc>
          <w:tcPr>
            <w:tcW w:w="992" w:type="dxa"/>
            <w:tcBorders>
              <w:top w:val="nil"/>
              <w:left w:val="nil"/>
              <w:bottom w:val="nil"/>
              <w:right w:val="nil"/>
            </w:tcBorders>
            <w:shd w:val="clear" w:color="auto" w:fill="auto"/>
            <w:noWrap/>
            <w:vAlign w:val="center"/>
            <w:hideMark/>
          </w:tcPr>
          <w:p w14:paraId="575ADA6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6.96E-02</w:t>
            </w:r>
          </w:p>
        </w:tc>
        <w:tc>
          <w:tcPr>
            <w:tcW w:w="686" w:type="dxa"/>
            <w:tcBorders>
              <w:top w:val="nil"/>
              <w:left w:val="nil"/>
              <w:bottom w:val="nil"/>
              <w:right w:val="single" w:sz="8" w:space="0" w:color="auto"/>
            </w:tcBorders>
            <w:shd w:val="clear" w:color="auto" w:fill="auto"/>
            <w:noWrap/>
            <w:vAlign w:val="bottom"/>
            <w:hideMark/>
          </w:tcPr>
          <w:p w14:paraId="5378B512"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049AE4BA" w14:textId="77777777" w:rsidTr="00C31709">
        <w:trPr>
          <w:trHeight w:val="300"/>
          <w:jc w:val="center"/>
        </w:trPr>
        <w:tc>
          <w:tcPr>
            <w:tcW w:w="1082" w:type="dxa"/>
            <w:vMerge/>
            <w:tcBorders>
              <w:left w:val="single" w:sz="8" w:space="0" w:color="auto"/>
              <w:right w:val="nil"/>
            </w:tcBorders>
            <w:shd w:val="clear" w:color="auto" w:fill="auto"/>
            <w:noWrap/>
            <w:vAlign w:val="center"/>
            <w:hideMark/>
          </w:tcPr>
          <w:p w14:paraId="72EFFCE3" w14:textId="72094BBA"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7BC58B9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Diel activity</w:t>
            </w:r>
          </w:p>
        </w:tc>
        <w:tc>
          <w:tcPr>
            <w:tcW w:w="673" w:type="dxa"/>
            <w:tcBorders>
              <w:top w:val="nil"/>
              <w:left w:val="nil"/>
              <w:bottom w:val="nil"/>
              <w:right w:val="nil"/>
            </w:tcBorders>
            <w:shd w:val="clear" w:color="auto" w:fill="auto"/>
            <w:noWrap/>
            <w:vAlign w:val="center"/>
            <w:hideMark/>
          </w:tcPr>
          <w:p w14:paraId="64884AA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w:t>
            </w:r>
          </w:p>
        </w:tc>
        <w:tc>
          <w:tcPr>
            <w:tcW w:w="992" w:type="dxa"/>
            <w:tcBorders>
              <w:top w:val="nil"/>
              <w:left w:val="nil"/>
              <w:bottom w:val="nil"/>
              <w:right w:val="nil"/>
            </w:tcBorders>
            <w:shd w:val="clear" w:color="auto" w:fill="auto"/>
            <w:noWrap/>
            <w:vAlign w:val="center"/>
            <w:hideMark/>
          </w:tcPr>
          <w:p w14:paraId="5BA5218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1.03E-02</w:t>
            </w:r>
          </w:p>
        </w:tc>
        <w:tc>
          <w:tcPr>
            <w:tcW w:w="993" w:type="dxa"/>
            <w:tcBorders>
              <w:top w:val="nil"/>
              <w:left w:val="nil"/>
              <w:bottom w:val="nil"/>
              <w:right w:val="nil"/>
            </w:tcBorders>
            <w:shd w:val="clear" w:color="auto" w:fill="auto"/>
            <w:noWrap/>
            <w:vAlign w:val="center"/>
            <w:hideMark/>
          </w:tcPr>
          <w:p w14:paraId="6903A2E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1.03E-02</w:t>
            </w:r>
          </w:p>
        </w:tc>
        <w:tc>
          <w:tcPr>
            <w:tcW w:w="896" w:type="dxa"/>
            <w:tcBorders>
              <w:top w:val="nil"/>
              <w:left w:val="nil"/>
              <w:bottom w:val="nil"/>
              <w:right w:val="nil"/>
            </w:tcBorders>
            <w:shd w:val="clear" w:color="auto" w:fill="auto"/>
            <w:noWrap/>
            <w:vAlign w:val="center"/>
            <w:hideMark/>
          </w:tcPr>
          <w:p w14:paraId="4B8DBC4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1.07E+01</w:t>
            </w:r>
          </w:p>
        </w:tc>
        <w:tc>
          <w:tcPr>
            <w:tcW w:w="992" w:type="dxa"/>
            <w:tcBorders>
              <w:top w:val="nil"/>
              <w:left w:val="nil"/>
              <w:bottom w:val="nil"/>
              <w:right w:val="nil"/>
            </w:tcBorders>
            <w:shd w:val="clear" w:color="auto" w:fill="auto"/>
            <w:noWrap/>
            <w:vAlign w:val="center"/>
            <w:hideMark/>
          </w:tcPr>
          <w:p w14:paraId="177DD94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1.07E-03</w:t>
            </w:r>
          </w:p>
        </w:tc>
        <w:tc>
          <w:tcPr>
            <w:tcW w:w="686" w:type="dxa"/>
            <w:tcBorders>
              <w:top w:val="nil"/>
              <w:left w:val="nil"/>
              <w:bottom w:val="nil"/>
              <w:right w:val="single" w:sz="8" w:space="0" w:color="auto"/>
            </w:tcBorders>
            <w:shd w:val="clear" w:color="auto" w:fill="auto"/>
            <w:noWrap/>
            <w:vAlign w:val="bottom"/>
            <w:hideMark/>
          </w:tcPr>
          <w:p w14:paraId="520428B7"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16F39504" w14:textId="77777777" w:rsidTr="00C31709">
        <w:trPr>
          <w:trHeight w:val="300"/>
          <w:jc w:val="center"/>
        </w:trPr>
        <w:tc>
          <w:tcPr>
            <w:tcW w:w="1082" w:type="dxa"/>
            <w:vMerge/>
            <w:tcBorders>
              <w:left w:val="single" w:sz="8" w:space="0" w:color="auto"/>
              <w:right w:val="nil"/>
            </w:tcBorders>
            <w:shd w:val="clear" w:color="auto" w:fill="auto"/>
            <w:noWrap/>
            <w:vAlign w:val="center"/>
            <w:hideMark/>
          </w:tcPr>
          <w:p w14:paraId="45456ACB" w14:textId="3173E421"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131EC29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D</w:t>
            </w:r>
            <w:r w:rsidRPr="00CA3D96">
              <w:rPr>
                <w:rFonts w:ascii="Calibri" w:eastAsia="Times New Roman" w:hAnsi="Calibri" w:cs="Calibri"/>
                <w:color w:val="000000"/>
                <w:sz w:val="18"/>
                <w:szCs w:val="18"/>
                <w:lang w:eastAsia="en-GB"/>
              </w:rPr>
              <w:t>iet</w:t>
            </w:r>
          </w:p>
        </w:tc>
        <w:tc>
          <w:tcPr>
            <w:tcW w:w="673" w:type="dxa"/>
            <w:tcBorders>
              <w:top w:val="nil"/>
              <w:left w:val="nil"/>
              <w:bottom w:val="nil"/>
              <w:right w:val="nil"/>
            </w:tcBorders>
            <w:shd w:val="clear" w:color="auto" w:fill="auto"/>
            <w:noWrap/>
            <w:vAlign w:val="center"/>
            <w:hideMark/>
          </w:tcPr>
          <w:p w14:paraId="1E1AFFD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0CD548F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8.61E-04</w:t>
            </w:r>
          </w:p>
        </w:tc>
        <w:tc>
          <w:tcPr>
            <w:tcW w:w="993" w:type="dxa"/>
            <w:tcBorders>
              <w:top w:val="nil"/>
              <w:left w:val="nil"/>
              <w:bottom w:val="nil"/>
              <w:right w:val="nil"/>
            </w:tcBorders>
            <w:shd w:val="clear" w:color="auto" w:fill="auto"/>
            <w:noWrap/>
            <w:vAlign w:val="center"/>
            <w:hideMark/>
          </w:tcPr>
          <w:p w14:paraId="6D5D53F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2.87E-04</w:t>
            </w:r>
          </w:p>
        </w:tc>
        <w:tc>
          <w:tcPr>
            <w:tcW w:w="896" w:type="dxa"/>
            <w:tcBorders>
              <w:top w:val="nil"/>
              <w:left w:val="nil"/>
              <w:bottom w:val="nil"/>
              <w:right w:val="nil"/>
            </w:tcBorders>
            <w:shd w:val="clear" w:color="auto" w:fill="auto"/>
            <w:noWrap/>
            <w:vAlign w:val="center"/>
            <w:hideMark/>
          </w:tcPr>
          <w:p w14:paraId="306A3C7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2.98E-01</w:t>
            </w:r>
          </w:p>
        </w:tc>
        <w:tc>
          <w:tcPr>
            <w:tcW w:w="992" w:type="dxa"/>
            <w:tcBorders>
              <w:top w:val="nil"/>
              <w:left w:val="nil"/>
              <w:bottom w:val="nil"/>
              <w:right w:val="nil"/>
            </w:tcBorders>
            <w:shd w:val="clear" w:color="auto" w:fill="auto"/>
            <w:noWrap/>
            <w:vAlign w:val="center"/>
            <w:hideMark/>
          </w:tcPr>
          <w:p w14:paraId="769D602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8.27E-01</w:t>
            </w:r>
          </w:p>
        </w:tc>
        <w:tc>
          <w:tcPr>
            <w:tcW w:w="686" w:type="dxa"/>
            <w:tcBorders>
              <w:top w:val="nil"/>
              <w:left w:val="nil"/>
              <w:bottom w:val="nil"/>
              <w:right w:val="single" w:sz="8" w:space="0" w:color="auto"/>
            </w:tcBorders>
            <w:shd w:val="clear" w:color="auto" w:fill="auto"/>
            <w:noWrap/>
            <w:vAlign w:val="bottom"/>
            <w:hideMark/>
          </w:tcPr>
          <w:p w14:paraId="0E7E1B8C"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 </w:t>
            </w:r>
          </w:p>
        </w:tc>
      </w:tr>
      <w:tr w:rsidR="00D7090C" w:rsidRPr="00CA3D96" w14:paraId="4890D544" w14:textId="77777777" w:rsidTr="00C31709">
        <w:trPr>
          <w:trHeight w:val="315"/>
          <w:jc w:val="center"/>
        </w:trPr>
        <w:tc>
          <w:tcPr>
            <w:tcW w:w="1082" w:type="dxa"/>
            <w:vMerge/>
            <w:tcBorders>
              <w:left w:val="single" w:sz="8" w:space="0" w:color="auto"/>
              <w:bottom w:val="single" w:sz="8" w:space="0" w:color="auto"/>
              <w:right w:val="nil"/>
            </w:tcBorders>
            <w:shd w:val="clear" w:color="auto" w:fill="auto"/>
            <w:noWrap/>
            <w:vAlign w:val="center"/>
            <w:hideMark/>
          </w:tcPr>
          <w:p w14:paraId="19A8750D" w14:textId="47996558"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single" w:sz="8" w:space="0" w:color="auto"/>
              <w:right w:val="nil"/>
            </w:tcBorders>
            <w:shd w:val="clear" w:color="auto" w:fill="auto"/>
            <w:noWrap/>
            <w:vAlign w:val="center"/>
            <w:hideMark/>
          </w:tcPr>
          <w:p w14:paraId="6E9F28D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Residuals</w:t>
            </w:r>
          </w:p>
        </w:tc>
        <w:tc>
          <w:tcPr>
            <w:tcW w:w="673" w:type="dxa"/>
            <w:tcBorders>
              <w:top w:val="nil"/>
              <w:left w:val="nil"/>
              <w:bottom w:val="single" w:sz="8" w:space="0" w:color="auto"/>
              <w:right w:val="nil"/>
            </w:tcBorders>
            <w:shd w:val="clear" w:color="auto" w:fill="auto"/>
            <w:noWrap/>
            <w:vAlign w:val="center"/>
            <w:hideMark/>
          </w:tcPr>
          <w:p w14:paraId="6AEEDE5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4516</w:t>
            </w:r>
          </w:p>
        </w:tc>
        <w:tc>
          <w:tcPr>
            <w:tcW w:w="992" w:type="dxa"/>
            <w:tcBorders>
              <w:top w:val="nil"/>
              <w:left w:val="nil"/>
              <w:bottom w:val="single" w:sz="8" w:space="0" w:color="auto"/>
              <w:right w:val="nil"/>
            </w:tcBorders>
            <w:shd w:val="clear" w:color="auto" w:fill="auto"/>
            <w:noWrap/>
            <w:vAlign w:val="center"/>
            <w:hideMark/>
          </w:tcPr>
          <w:p w14:paraId="68D5148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4.35E+00</w:t>
            </w:r>
          </w:p>
        </w:tc>
        <w:tc>
          <w:tcPr>
            <w:tcW w:w="993" w:type="dxa"/>
            <w:tcBorders>
              <w:top w:val="nil"/>
              <w:left w:val="nil"/>
              <w:bottom w:val="single" w:sz="8" w:space="0" w:color="auto"/>
              <w:right w:val="nil"/>
            </w:tcBorders>
            <w:shd w:val="clear" w:color="auto" w:fill="auto"/>
            <w:noWrap/>
            <w:vAlign w:val="center"/>
            <w:hideMark/>
          </w:tcPr>
          <w:p w14:paraId="5180BC2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9.64E-04</w:t>
            </w:r>
          </w:p>
        </w:tc>
        <w:tc>
          <w:tcPr>
            <w:tcW w:w="896" w:type="dxa"/>
            <w:tcBorders>
              <w:top w:val="nil"/>
              <w:left w:val="nil"/>
              <w:bottom w:val="single" w:sz="8" w:space="0" w:color="auto"/>
              <w:right w:val="nil"/>
            </w:tcBorders>
            <w:shd w:val="clear" w:color="auto" w:fill="auto"/>
            <w:noWrap/>
            <w:vAlign w:val="center"/>
            <w:hideMark/>
          </w:tcPr>
          <w:p w14:paraId="52BE365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 </w:t>
            </w:r>
          </w:p>
        </w:tc>
        <w:tc>
          <w:tcPr>
            <w:tcW w:w="992" w:type="dxa"/>
            <w:tcBorders>
              <w:top w:val="nil"/>
              <w:left w:val="nil"/>
              <w:bottom w:val="single" w:sz="8" w:space="0" w:color="auto"/>
              <w:right w:val="nil"/>
            </w:tcBorders>
            <w:shd w:val="clear" w:color="auto" w:fill="auto"/>
            <w:noWrap/>
            <w:vAlign w:val="center"/>
            <w:hideMark/>
          </w:tcPr>
          <w:p w14:paraId="6636DD0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 </w:t>
            </w:r>
          </w:p>
        </w:tc>
        <w:tc>
          <w:tcPr>
            <w:tcW w:w="686" w:type="dxa"/>
            <w:tcBorders>
              <w:top w:val="nil"/>
              <w:left w:val="nil"/>
              <w:bottom w:val="single" w:sz="8" w:space="0" w:color="auto"/>
              <w:right w:val="single" w:sz="8" w:space="0" w:color="auto"/>
            </w:tcBorders>
            <w:shd w:val="clear" w:color="auto" w:fill="auto"/>
            <w:noWrap/>
            <w:vAlign w:val="bottom"/>
            <w:hideMark/>
          </w:tcPr>
          <w:p w14:paraId="61CB1FD3"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 </w:t>
            </w:r>
          </w:p>
        </w:tc>
      </w:tr>
      <w:tr w:rsidR="00D7090C" w:rsidRPr="00CA3D96" w14:paraId="47D1E80F" w14:textId="77777777" w:rsidTr="00BC4B9B">
        <w:trPr>
          <w:trHeight w:val="300"/>
          <w:jc w:val="center"/>
        </w:trPr>
        <w:tc>
          <w:tcPr>
            <w:tcW w:w="1082" w:type="dxa"/>
            <w:vMerge w:val="restart"/>
            <w:tcBorders>
              <w:top w:val="nil"/>
              <w:left w:val="single" w:sz="8" w:space="0" w:color="auto"/>
              <w:right w:val="nil"/>
            </w:tcBorders>
            <w:shd w:val="clear" w:color="auto" w:fill="D9D9D9" w:themeFill="background1" w:themeFillShade="D9"/>
            <w:noWrap/>
            <w:vAlign w:val="center"/>
            <w:hideMark/>
          </w:tcPr>
          <w:p w14:paraId="775275F4" w14:textId="7C8652F8"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Birds</w:t>
            </w:r>
          </w:p>
        </w:tc>
        <w:tc>
          <w:tcPr>
            <w:tcW w:w="3161" w:type="dxa"/>
            <w:tcBorders>
              <w:top w:val="nil"/>
              <w:left w:val="nil"/>
              <w:bottom w:val="nil"/>
              <w:right w:val="nil"/>
            </w:tcBorders>
            <w:shd w:val="clear" w:color="auto" w:fill="D9D9D9" w:themeFill="background1" w:themeFillShade="D9"/>
            <w:noWrap/>
            <w:vAlign w:val="center"/>
            <w:hideMark/>
          </w:tcPr>
          <w:p w14:paraId="3184133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poly(log10(Body mass, 3)</w:t>
            </w:r>
          </w:p>
        </w:tc>
        <w:tc>
          <w:tcPr>
            <w:tcW w:w="673" w:type="dxa"/>
            <w:tcBorders>
              <w:top w:val="nil"/>
              <w:left w:val="nil"/>
              <w:bottom w:val="nil"/>
              <w:right w:val="nil"/>
            </w:tcBorders>
            <w:shd w:val="clear" w:color="auto" w:fill="D9D9D9" w:themeFill="background1" w:themeFillShade="D9"/>
            <w:noWrap/>
            <w:vAlign w:val="center"/>
            <w:hideMark/>
          </w:tcPr>
          <w:p w14:paraId="32E11AE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00D1596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5.78E-02</w:t>
            </w:r>
          </w:p>
        </w:tc>
        <w:tc>
          <w:tcPr>
            <w:tcW w:w="993" w:type="dxa"/>
            <w:tcBorders>
              <w:top w:val="nil"/>
              <w:left w:val="nil"/>
              <w:bottom w:val="nil"/>
              <w:right w:val="nil"/>
            </w:tcBorders>
            <w:shd w:val="clear" w:color="auto" w:fill="D9D9D9" w:themeFill="background1" w:themeFillShade="D9"/>
            <w:noWrap/>
            <w:vAlign w:val="center"/>
            <w:hideMark/>
          </w:tcPr>
          <w:p w14:paraId="7A5E625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1.93E-02</w:t>
            </w:r>
          </w:p>
        </w:tc>
        <w:tc>
          <w:tcPr>
            <w:tcW w:w="896" w:type="dxa"/>
            <w:tcBorders>
              <w:top w:val="nil"/>
              <w:left w:val="nil"/>
              <w:bottom w:val="nil"/>
              <w:right w:val="nil"/>
            </w:tcBorders>
            <w:shd w:val="clear" w:color="auto" w:fill="D9D9D9" w:themeFill="background1" w:themeFillShade="D9"/>
            <w:noWrap/>
            <w:vAlign w:val="center"/>
            <w:hideMark/>
          </w:tcPr>
          <w:p w14:paraId="11F03CE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2.87E+01</w:t>
            </w:r>
          </w:p>
        </w:tc>
        <w:tc>
          <w:tcPr>
            <w:tcW w:w="992" w:type="dxa"/>
            <w:tcBorders>
              <w:top w:val="nil"/>
              <w:left w:val="nil"/>
              <w:bottom w:val="nil"/>
              <w:right w:val="nil"/>
            </w:tcBorders>
            <w:shd w:val="clear" w:color="auto" w:fill="D9D9D9" w:themeFill="background1" w:themeFillShade="D9"/>
            <w:noWrap/>
            <w:vAlign w:val="center"/>
            <w:hideMark/>
          </w:tcPr>
          <w:p w14:paraId="485CB13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1.87E-18</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2706B81D"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7114A74A"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5AC051C7" w14:textId="52EAD14B"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1F0E205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poly(log10(Lifespan proxy), 3)</w:t>
            </w:r>
          </w:p>
        </w:tc>
        <w:tc>
          <w:tcPr>
            <w:tcW w:w="673" w:type="dxa"/>
            <w:tcBorders>
              <w:top w:val="nil"/>
              <w:left w:val="nil"/>
              <w:bottom w:val="nil"/>
              <w:right w:val="nil"/>
            </w:tcBorders>
            <w:shd w:val="clear" w:color="auto" w:fill="D9D9D9" w:themeFill="background1" w:themeFillShade="D9"/>
            <w:noWrap/>
            <w:vAlign w:val="center"/>
            <w:hideMark/>
          </w:tcPr>
          <w:p w14:paraId="7BFAF29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653A181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1.55E-02</w:t>
            </w:r>
          </w:p>
        </w:tc>
        <w:tc>
          <w:tcPr>
            <w:tcW w:w="993" w:type="dxa"/>
            <w:tcBorders>
              <w:top w:val="nil"/>
              <w:left w:val="nil"/>
              <w:bottom w:val="nil"/>
              <w:right w:val="nil"/>
            </w:tcBorders>
            <w:shd w:val="clear" w:color="auto" w:fill="D9D9D9" w:themeFill="background1" w:themeFillShade="D9"/>
            <w:noWrap/>
            <w:vAlign w:val="center"/>
            <w:hideMark/>
          </w:tcPr>
          <w:p w14:paraId="00BA5CC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5.18E-03</w:t>
            </w:r>
          </w:p>
        </w:tc>
        <w:tc>
          <w:tcPr>
            <w:tcW w:w="896" w:type="dxa"/>
            <w:tcBorders>
              <w:top w:val="nil"/>
              <w:left w:val="nil"/>
              <w:bottom w:val="nil"/>
              <w:right w:val="nil"/>
            </w:tcBorders>
            <w:shd w:val="clear" w:color="auto" w:fill="D9D9D9" w:themeFill="background1" w:themeFillShade="D9"/>
            <w:noWrap/>
            <w:vAlign w:val="center"/>
            <w:hideMark/>
          </w:tcPr>
          <w:p w14:paraId="088724C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7.70E+00</w:t>
            </w:r>
          </w:p>
        </w:tc>
        <w:tc>
          <w:tcPr>
            <w:tcW w:w="992" w:type="dxa"/>
            <w:tcBorders>
              <w:top w:val="nil"/>
              <w:left w:val="nil"/>
              <w:bottom w:val="nil"/>
              <w:right w:val="nil"/>
            </w:tcBorders>
            <w:shd w:val="clear" w:color="auto" w:fill="D9D9D9" w:themeFill="background1" w:themeFillShade="D9"/>
            <w:noWrap/>
            <w:vAlign w:val="center"/>
            <w:hideMark/>
          </w:tcPr>
          <w:p w14:paraId="4399B26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3.87E-05</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7A5D8718"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514A44CC"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4062C096" w14:textId="00FDCE33"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27831A5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poly(log10(Litter size), 3)</w:t>
            </w:r>
          </w:p>
        </w:tc>
        <w:tc>
          <w:tcPr>
            <w:tcW w:w="673" w:type="dxa"/>
            <w:tcBorders>
              <w:top w:val="nil"/>
              <w:left w:val="nil"/>
              <w:bottom w:val="nil"/>
              <w:right w:val="nil"/>
            </w:tcBorders>
            <w:shd w:val="clear" w:color="auto" w:fill="D9D9D9" w:themeFill="background1" w:themeFillShade="D9"/>
            <w:noWrap/>
            <w:vAlign w:val="center"/>
            <w:hideMark/>
          </w:tcPr>
          <w:p w14:paraId="6B95C83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6C2E5BD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1.15E-01</w:t>
            </w:r>
          </w:p>
        </w:tc>
        <w:tc>
          <w:tcPr>
            <w:tcW w:w="993" w:type="dxa"/>
            <w:tcBorders>
              <w:top w:val="nil"/>
              <w:left w:val="nil"/>
              <w:bottom w:val="nil"/>
              <w:right w:val="nil"/>
            </w:tcBorders>
            <w:shd w:val="clear" w:color="auto" w:fill="D9D9D9" w:themeFill="background1" w:themeFillShade="D9"/>
            <w:noWrap/>
            <w:vAlign w:val="center"/>
            <w:hideMark/>
          </w:tcPr>
          <w:p w14:paraId="4987198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3.83E-02</w:t>
            </w:r>
          </w:p>
        </w:tc>
        <w:tc>
          <w:tcPr>
            <w:tcW w:w="896" w:type="dxa"/>
            <w:tcBorders>
              <w:top w:val="nil"/>
              <w:left w:val="nil"/>
              <w:bottom w:val="nil"/>
              <w:right w:val="nil"/>
            </w:tcBorders>
            <w:shd w:val="clear" w:color="auto" w:fill="D9D9D9" w:themeFill="background1" w:themeFillShade="D9"/>
            <w:noWrap/>
            <w:vAlign w:val="center"/>
            <w:hideMark/>
          </w:tcPr>
          <w:p w14:paraId="5EEC488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5.70E+01</w:t>
            </w:r>
          </w:p>
        </w:tc>
        <w:tc>
          <w:tcPr>
            <w:tcW w:w="992" w:type="dxa"/>
            <w:tcBorders>
              <w:top w:val="nil"/>
              <w:left w:val="nil"/>
              <w:bottom w:val="nil"/>
              <w:right w:val="nil"/>
            </w:tcBorders>
            <w:shd w:val="clear" w:color="auto" w:fill="D9D9D9" w:themeFill="background1" w:themeFillShade="D9"/>
            <w:noWrap/>
            <w:vAlign w:val="center"/>
            <w:hideMark/>
          </w:tcPr>
          <w:p w14:paraId="29A865F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1.63E-36</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3C5CDAFF"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2F34FCFC"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293E2FFC" w14:textId="6F8264E9"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51C3A34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poly(log10(Range area), 3)</w:t>
            </w:r>
          </w:p>
        </w:tc>
        <w:tc>
          <w:tcPr>
            <w:tcW w:w="673" w:type="dxa"/>
            <w:tcBorders>
              <w:top w:val="nil"/>
              <w:left w:val="nil"/>
              <w:bottom w:val="nil"/>
              <w:right w:val="nil"/>
            </w:tcBorders>
            <w:shd w:val="clear" w:color="auto" w:fill="D9D9D9" w:themeFill="background1" w:themeFillShade="D9"/>
            <w:noWrap/>
            <w:vAlign w:val="center"/>
            <w:hideMark/>
          </w:tcPr>
          <w:p w14:paraId="595B8E4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286DBEB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1.10E+01</w:t>
            </w:r>
          </w:p>
        </w:tc>
        <w:tc>
          <w:tcPr>
            <w:tcW w:w="993" w:type="dxa"/>
            <w:tcBorders>
              <w:top w:val="nil"/>
              <w:left w:val="nil"/>
              <w:bottom w:val="nil"/>
              <w:right w:val="nil"/>
            </w:tcBorders>
            <w:shd w:val="clear" w:color="auto" w:fill="D9D9D9" w:themeFill="background1" w:themeFillShade="D9"/>
            <w:noWrap/>
            <w:vAlign w:val="center"/>
            <w:hideMark/>
          </w:tcPr>
          <w:p w14:paraId="153B320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3.66E+00</w:t>
            </w:r>
          </w:p>
        </w:tc>
        <w:tc>
          <w:tcPr>
            <w:tcW w:w="896" w:type="dxa"/>
            <w:tcBorders>
              <w:top w:val="nil"/>
              <w:left w:val="nil"/>
              <w:bottom w:val="nil"/>
              <w:right w:val="nil"/>
            </w:tcBorders>
            <w:shd w:val="clear" w:color="auto" w:fill="D9D9D9" w:themeFill="background1" w:themeFillShade="D9"/>
            <w:noWrap/>
            <w:vAlign w:val="center"/>
            <w:hideMark/>
          </w:tcPr>
          <w:p w14:paraId="1AFBEAF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5.45E+03</w:t>
            </w:r>
          </w:p>
        </w:tc>
        <w:tc>
          <w:tcPr>
            <w:tcW w:w="992" w:type="dxa"/>
            <w:tcBorders>
              <w:top w:val="nil"/>
              <w:left w:val="nil"/>
              <w:bottom w:val="nil"/>
              <w:right w:val="nil"/>
            </w:tcBorders>
            <w:shd w:val="clear" w:color="auto" w:fill="D9D9D9" w:themeFill="background1" w:themeFillShade="D9"/>
            <w:noWrap/>
            <w:vAlign w:val="center"/>
            <w:hideMark/>
          </w:tcPr>
          <w:p w14:paraId="4D71380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0.00E+00</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0B7F56E3"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06D1980B"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1EDA2411" w14:textId="52E0E2CB"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31A675D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poly(sqrt(Habitat breadth), 3)</w:t>
            </w:r>
          </w:p>
        </w:tc>
        <w:tc>
          <w:tcPr>
            <w:tcW w:w="673" w:type="dxa"/>
            <w:tcBorders>
              <w:top w:val="nil"/>
              <w:left w:val="nil"/>
              <w:bottom w:val="nil"/>
              <w:right w:val="nil"/>
            </w:tcBorders>
            <w:shd w:val="clear" w:color="auto" w:fill="D9D9D9" w:themeFill="background1" w:themeFillShade="D9"/>
            <w:noWrap/>
            <w:vAlign w:val="center"/>
            <w:hideMark/>
          </w:tcPr>
          <w:p w14:paraId="5A02C45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3734242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1.29E-02</w:t>
            </w:r>
          </w:p>
        </w:tc>
        <w:tc>
          <w:tcPr>
            <w:tcW w:w="993" w:type="dxa"/>
            <w:tcBorders>
              <w:top w:val="nil"/>
              <w:left w:val="nil"/>
              <w:bottom w:val="nil"/>
              <w:right w:val="nil"/>
            </w:tcBorders>
            <w:shd w:val="clear" w:color="auto" w:fill="D9D9D9" w:themeFill="background1" w:themeFillShade="D9"/>
            <w:noWrap/>
            <w:vAlign w:val="center"/>
            <w:hideMark/>
          </w:tcPr>
          <w:p w14:paraId="665B325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4.30E-03</w:t>
            </w:r>
          </w:p>
        </w:tc>
        <w:tc>
          <w:tcPr>
            <w:tcW w:w="896" w:type="dxa"/>
            <w:tcBorders>
              <w:top w:val="nil"/>
              <w:left w:val="nil"/>
              <w:bottom w:val="nil"/>
              <w:right w:val="nil"/>
            </w:tcBorders>
            <w:shd w:val="clear" w:color="auto" w:fill="D9D9D9" w:themeFill="background1" w:themeFillShade="D9"/>
            <w:noWrap/>
            <w:vAlign w:val="center"/>
            <w:hideMark/>
          </w:tcPr>
          <w:p w14:paraId="53A66B4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6.39E+00</w:t>
            </w:r>
          </w:p>
        </w:tc>
        <w:tc>
          <w:tcPr>
            <w:tcW w:w="992" w:type="dxa"/>
            <w:tcBorders>
              <w:top w:val="nil"/>
              <w:left w:val="nil"/>
              <w:bottom w:val="nil"/>
              <w:right w:val="nil"/>
            </w:tcBorders>
            <w:shd w:val="clear" w:color="auto" w:fill="D9D9D9" w:themeFill="background1" w:themeFillShade="D9"/>
            <w:noWrap/>
            <w:vAlign w:val="center"/>
            <w:hideMark/>
          </w:tcPr>
          <w:p w14:paraId="326F37F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2.53E-04</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6FC229FC"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52789C69"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31C29C43" w14:textId="5B424510"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11F18E0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poly(sqrt(Diet breadth, 3)</w:t>
            </w:r>
          </w:p>
        </w:tc>
        <w:tc>
          <w:tcPr>
            <w:tcW w:w="673" w:type="dxa"/>
            <w:tcBorders>
              <w:top w:val="nil"/>
              <w:left w:val="nil"/>
              <w:bottom w:val="nil"/>
              <w:right w:val="nil"/>
            </w:tcBorders>
            <w:shd w:val="clear" w:color="auto" w:fill="D9D9D9" w:themeFill="background1" w:themeFillShade="D9"/>
            <w:noWrap/>
            <w:vAlign w:val="center"/>
            <w:hideMark/>
          </w:tcPr>
          <w:p w14:paraId="7AE1AA2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3E48B82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1.01E-02</w:t>
            </w:r>
          </w:p>
        </w:tc>
        <w:tc>
          <w:tcPr>
            <w:tcW w:w="993" w:type="dxa"/>
            <w:tcBorders>
              <w:top w:val="nil"/>
              <w:left w:val="nil"/>
              <w:bottom w:val="nil"/>
              <w:right w:val="nil"/>
            </w:tcBorders>
            <w:shd w:val="clear" w:color="auto" w:fill="D9D9D9" w:themeFill="background1" w:themeFillShade="D9"/>
            <w:noWrap/>
            <w:vAlign w:val="center"/>
            <w:hideMark/>
          </w:tcPr>
          <w:p w14:paraId="06CDE69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3.38E-03</w:t>
            </w:r>
          </w:p>
        </w:tc>
        <w:tc>
          <w:tcPr>
            <w:tcW w:w="896" w:type="dxa"/>
            <w:tcBorders>
              <w:top w:val="nil"/>
              <w:left w:val="nil"/>
              <w:bottom w:val="nil"/>
              <w:right w:val="nil"/>
            </w:tcBorders>
            <w:shd w:val="clear" w:color="auto" w:fill="D9D9D9" w:themeFill="background1" w:themeFillShade="D9"/>
            <w:noWrap/>
            <w:vAlign w:val="center"/>
            <w:hideMark/>
          </w:tcPr>
          <w:p w14:paraId="2415208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5.02E+00</w:t>
            </w:r>
          </w:p>
        </w:tc>
        <w:tc>
          <w:tcPr>
            <w:tcW w:w="992" w:type="dxa"/>
            <w:tcBorders>
              <w:top w:val="nil"/>
              <w:left w:val="nil"/>
              <w:bottom w:val="nil"/>
              <w:right w:val="nil"/>
            </w:tcBorders>
            <w:shd w:val="clear" w:color="auto" w:fill="D9D9D9" w:themeFill="background1" w:themeFillShade="D9"/>
            <w:noWrap/>
            <w:vAlign w:val="center"/>
            <w:hideMark/>
          </w:tcPr>
          <w:p w14:paraId="598EA34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1.77E-03</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501BB842"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21E457D0"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78153937" w14:textId="347CA195"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6140E15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Specialisation</w:t>
            </w:r>
          </w:p>
        </w:tc>
        <w:tc>
          <w:tcPr>
            <w:tcW w:w="673" w:type="dxa"/>
            <w:tcBorders>
              <w:top w:val="nil"/>
              <w:left w:val="nil"/>
              <w:bottom w:val="nil"/>
              <w:right w:val="nil"/>
            </w:tcBorders>
            <w:shd w:val="clear" w:color="auto" w:fill="D9D9D9" w:themeFill="background1" w:themeFillShade="D9"/>
            <w:noWrap/>
            <w:vAlign w:val="center"/>
            <w:hideMark/>
          </w:tcPr>
          <w:p w14:paraId="1112029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w:t>
            </w:r>
          </w:p>
        </w:tc>
        <w:tc>
          <w:tcPr>
            <w:tcW w:w="992" w:type="dxa"/>
            <w:tcBorders>
              <w:top w:val="nil"/>
              <w:left w:val="nil"/>
              <w:bottom w:val="nil"/>
              <w:right w:val="nil"/>
            </w:tcBorders>
            <w:shd w:val="clear" w:color="auto" w:fill="D9D9D9" w:themeFill="background1" w:themeFillShade="D9"/>
            <w:noWrap/>
            <w:vAlign w:val="center"/>
            <w:hideMark/>
          </w:tcPr>
          <w:p w14:paraId="7AFA9DA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7.10E-02</w:t>
            </w:r>
          </w:p>
        </w:tc>
        <w:tc>
          <w:tcPr>
            <w:tcW w:w="993" w:type="dxa"/>
            <w:tcBorders>
              <w:top w:val="nil"/>
              <w:left w:val="nil"/>
              <w:bottom w:val="nil"/>
              <w:right w:val="nil"/>
            </w:tcBorders>
            <w:shd w:val="clear" w:color="auto" w:fill="D9D9D9" w:themeFill="background1" w:themeFillShade="D9"/>
            <w:noWrap/>
            <w:vAlign w:val="center"/>
            <w:hideMark/>
          </w:tcPr>
          <w:p w14:paraId="7B7F8D2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7.10E-02</w:t>
            </w:r>
          </w:p>
        </w:tc>
        <w:tc>
          <w:tcPr>
            <w:tcW w:w="896" w:type="dxa"/>
            <w:tcBorders>
              <w:top w:val="nil"/>
              <w:left w:val="nil"/>
              <w:bottom w:val="nil"/>
              <w:right w:val="nil"/>
            </w:tcBorders>
            <w:shd w:val="clear" w:color="auto" w:fill="D9D9D9" w:themeFill="background1" w:themeFillShade="D9"/>
            <w:noWrap/>
            <w:vAlign w:val="center"/>
            <w:hideMark/>
          </w:tcPr>
          <w:p w14:paraId="6756D78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1.06E+02</w:t>
            </w:r>
          </w:p>
        </w:tc>
        <w:tc>
          <w:tcPr>
            <w:tcW w:w="992" w:type="dxa"/>
            <w:tcBorders>
              <w:top w:val="nil"/>
              <w:left w:val="nil"/>
              <w:bottom w:val="nil"/>
              <w:right w:val="nil"/>
            </w:tcBorders>
            <w:shd w:val="clear" w:color="auto" w:fill="D9D9D9" w:themeFill="background1" w:themeFillShade="D9"/>
            <w:noWrap/>
            <w:vAlign w:val="center"/>
            <w:hideMark/>
          </w:tcPr>
          <w:p w14:paraId="09971F1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1.15E-24</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0590DFBF"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3D293DF2"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50098D98" w14:textId="4D70235B"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1989E18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Diel activity</w:t>
            </w:r>
          </w:p>
        </w:tc>
        <w:tc>
          <w:tcPr>
            <w:tcW w:w="673" w:type="dxa"/>
            <w:tcBorders>
              <w:top w:val="nil"/>
              <w:left w:val="nil"/>
              <w:bottom w:val="nil"/>
              <w:right w:val="nil"/>
            </w:tcBorders>
            <w:shd w:val="clear" w:color="auto" w:fill="D9D9D9" w:themeFill="background1" w:themeFillShade="D9"/>
            <w:noWrap/>
            <w:vAlign w:val="center"/>
            <w:hideMark/>
          </w:tcPr>
          <w:p w14:paraId="599EB63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w:t>
            </w:r>
          </w:p>
        </w:tc>
        <w:tc>
          <w:tcPr>
            <w:tcW w:w="992" w:type="dxa"/>
            <w:tcBorders>
              <w:top w:val="nil"/>
              <w:left w:val="nil"/>
              <w:bottom w:val="nil"/>
              <w:right w:val="nil"/>
            </w:tcBorders>
            <w:shd w:val="clear" w:color="auto" w:fill="D9D9D9" w:themeFill="background1" w:themeFillShade="D9"/>
            <w:noWrap/>
            <w:vAlign w:val="center"/>
            <w:hideMark/>
          </w:tcPr>
          <w:p w14:paraId="38C032B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1.58E-03</w:t>
            </w:r>
          </w:p>
        </w:tc>
        <w:tc>
          <w:tcPr>
            <w:tcW w:w="993" w:type="dxa"/>
            <w:tcBorders>
              <w:top w:val="nil"/>
              <w:left w:val="nil"/>
              <w:bottom w:val="nil"/>
              <w:right w:val="nil"/>
            </w:tcBorders>
            <w:shd w:val="clear" w:color="auto" w:fill="D9D9D9" w:themeFill="background1" w:themeFillShade="D9"/>
            <w:noWrap/>
            <w:vAlign w:val="center"/>
            <w:hideMark/>
          </w:tcPr>
          <w:p w14:paraId="40668A2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1.58E-03</w:t>
            </w:r>
          </w:p>
        </w:tc>
        <w:tc>
          <w:tcPr>
            <w:tcW w:w="896" w:type="dxa"/>
            <w:tcBorders>
              <w:top w:val="nil"/>
              <w:left w:val="nil"/>
              <w:bottom w:val="nil"/>
              <w:right w:val="nil"/>
            </w:tcBorders>
            <w:shd w:val="clear" w:color="auto" w:fill="D9D9D9" w:themeFill="background1" w:themeFillShade="D9"/>
            <w:noWrap/>
            <w:vAlign w:val="center"/>
            <w:hideMark/>
          </w:tcPr>
          <w:p w14:paraId="38CF7ED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2.34E+00</w:t>
            </w:r>
          </w:p>
        </w:tc>
        <w:tc>
          <w:tcPr>
            <w:tcW w:w="992" w:type="dxa"/>
            <w:tcBorders>
              <w:top w:val="nil"/>
              <w:left w:val="nil"/>
              <w:bottom w:val="nil"/>
              <w:right w:val="nil"/>
            </w:tcBorders>
            <w:shd w:val="clear" w:color="auto" w:fill="D9D9D9" w:themeFill="background1" w:themeFillShade="D9"/>
            <w:noWrap/>
            <w:vAlign w:val="center"/>
            <w:hideMark/>
          </w:tcPr>
          <w:p w14:paraId="0B41FB8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1.26E-01</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7D5B9327"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 </w:t>
            </w:r>
          </w:p>
        </w:tc>
      </w:tr>
      <w:tr w:rsidR="00D7090C" w:rsidRPr="00CA3D96" w14:paraId="3D11017D"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723A53A3" w14:textId="07F99DCB"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42A7958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Primary diet</w:t>
            </w:r>
          </w:p>
        </w:tc>
        <w:tc>
          <w:tcPr>
            <w:tcW w:w="673" w:type="dxa"/>
            <w:tcBorders>
              <w:top w:val="nil"/>
              <w:left w:val="nil"/>
              <w:bottom w:val="nil"/>
              <w:right w:val="nil"/>
            </w:tcBorders>
            <w:shd w:val="clear" w:color="auto" w:fill="D9D9D9" w:themeFill="background1" w:themeFillShade="D9"/>
            <w:noWrap/>
            <w:vAlign w:val="center"/>
            <w:hideMark/>
          </w:tcPr>
          <w:p w14:paraId="3220BCC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w:t>
            </w:r>
          </w:p>
        </w:tc>
        <w:tc>
          <w:tcPr>
            <w:tcW w:w="992" w:type="dxa"/>
            <w:tcBorders>
              <w:top w:val="nil"/>
              <w:left w:val="nil"/>
              <w:bottom w:val="nil"/>
              <w:right w:val="nil"/>
            </w:tcBorders>
            <w:shd w:val="clear" w:color="auto" w:fill="D9D9D9" w:themeFill="background1" w:themeFillShade="D9"/>
            <w:noWrap/>
            <w:vAlign w:val="center"/>
            <w:hideMark/>
          </w:tcPr>
          <w:p w14:paraId="2CF607F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3.15E-02</w:t>
            </w:r>
          </w:p>
        </w:tc>
        <w:tc>
          <w:tcPr>
            <w:tcW w:w="993" w:type="dxa"/>
            <w:tcBorders>
              <w:top w:val="nil"/>
              <w:left w:val="nil"/>
              <w:bottom w:val="nil"/>
              <w:right w:val="nil"/>
            </w:tcBorders>
            <w:shd w:val="clear" w:color="auto" w:fill="D9D9D9" w:themeFill="background1" w:themeFillShade="D9"/>
            <w:noWrap/>
            <w:vAlign w:val="center"/>
            <w:hideMark/>
          </w:tcPr>
          <w:p w14:paraId="759D408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7.88E-03</w:t>
            </w:r>
          </w:p>
        </w:tc>
        <w:tc>
          <w:tcPr>
            <w:tcW w:w="896" w:type="dxa"/>
            <w:tcBorders>
              <w:top w:val="nil"/>
              <w:left w:val="nil"/>
              <w:bottom w:val="nil"/>
              <w:right w:val="nil"/>
            </w:tcBorders>
            <w:shd w:val="clear" w:color="auto" w:fill="D9D9D9" w:themeFill="background1" w:themeFillShade="D9"/>
            <w:noWrap/>
            <w:vAlign w:val="center"/>
            <w:hideMark/>
          </w:tcPr>
          <w:p w14:paraId="2CC0C5F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1.17E+01</w:t>
            </w:r>
          </w:p>
        </w:tc>
        <w:tc>
          <w:tcPr>
            <w:tcW w:w="992" w:type="dxa"/>
            <w:tcBorders>
              <w:top w:val="nil"/>
              <w:left w:val="nil"/>
              <w:bottom w:val="nil"/>
              <w:right w:val="nil"/>
            </w:tcBorders>
            <w:shd w:val="clear" w:color="auto" w:fill="D9D9D9" w:themeFill="background1" w:themeFillShade="D9"/>
            <w:noWrap/>
            <w:vAlign w:val="center"/>
            <w:hideMark/>
          </w:tcPr>
          <w:p w14:paraId="7A788A6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1.70E-09</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7D623ED2"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25244104" w14:textId="77777777" w:rsidTr="00BC4B9B">
        <w:trPr>
          <w:trHeight w:val="315"/>
          <w:jc w:val="center"/>
        </w:trPr>
        <w:tc>
          <w:tcPr>
            <w:tcW w:w="1082" w:type="dxa"/>
            <w:vMerge/>
            <w:tcBorders>
              <w:left w:val="single" w:sz="8" w:space="0" w:color="auto"/>
              <w:bottom w:val="single" w:sz="8" w:space="0" w:color="auto"/>
              <w:right w:val="nil"/>
            </w:tcBorders>
            <w:shd w:val="clear" w:color="auto" w:fill="D9D9D9" w:themeFill="background1" w:themeFillShade="D9"/>
            <w:noWrap/>
            <w:vAlign w:val="center"/>
            <w:hideMark/>
          </w:tcPr>
          <w:p w14:paraId="5072F459" w14:textId="551FF708"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single" w:sz="8" w:space="0" w:color="auto"/>
              <w:right w:val="nil"/>
            </w:tcBorders>
            <w:shd w:val="clear" w:color="auto" w:fill="D9D9D9" w:themeFill="background1" w:themeFillShade="D9"/>
            <w:noWrap/>
            <w:vAlign w:val="center"/>
            <w:hideMark/>
          </w:tcPr>
          <w:p w14:paraId="6514CF4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Residuals</w:t>
            </w:r>
          </w:p>
        </w:tc>
        <w:tc>
          <w:tcPr>
            <w:tcW w:w="673" w:type="dxa"/>
            <w:tcBorders>
              <w:top w:val="nil"/>
              <w:left w:val="nil"/>
              <w:bottom w:val="single" w:sz="8" w:space="0" w:color="auto"/>
              <w:right w:val="nil"/>
            </w:tcBorders>
            <w:shd w:val="clear" w:color="auto" w:fill="D9D9D9" w:themeFill="background1" w:themeFillShade="D9"/>
            <w:noWrap/>
            <w:vAlign w:val="center"/>
            <w:hideMark/>
          </w:tcPr>
          <w:p w14:paraId="6A61960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10173</w:t>
            </w:r>
          </w:p>
        </w:tc>
        <w:tc>
          <w:tcPr>
            <w:tcW w:w="992" w:type="dxa"/>
            <w:tcBorders>
              <w:top w:val="nil"/>
              <w:left w:val="nil"/>
              <w:bottom w:val="single" w:sz="8" w:space="0" w:color="auto"/>
              <w:right w:val="nil"/>
            </w:tcBorders>
            <w:shd w:val="clear" w:color="auto" w:fill="D9D9D9" w:themeFill="background1" w:themeFillShade="D9"/>
            <w:noWrap/>
            <w:vAlign w:val="center"/>
            <w:hideMark/>
          </w:tcPr>
          <w:p w14:paraId="3CC6BC87"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6.84E+00</w:t>
            </w:r>
          </w:p>
        </w:tc>
        <w:tc>
          <w:tcPr>
            <w:tcW w:w="993" w:type="dxa"/>
            <w:tcBorders>
              <w:top w:val="nil"/>
              <w:left w:val="nil"/>
              <w:bottom w:val="single" w:sz="8" w:space="0" w:color="auto"/>
              <w:right w:val="nil"/>
            </w:tcBorders>
            <w:shd w:val="clear" w:color="auto" w:fill="D9D9D9" w:themeFill="background1" w:themeFillShade="D9"/>
            <w:noWrap/>
            <w:vAlign w:val="center"/>
            <w:hideMark/>
          </w:tcPr>
          <w:p w14:paraId="2F3B634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6.72E-04</w:t>
            </w:r>
          </w:p>
        </w:tc>
        <w:tc>
          <w:tcPr>
            <w:tcW w:w="896" w:type="dxa"/>
            <w:tcBorders>
              <w:top w:val="nil"/>
              <w:left w:val="nil"/>
              <w:bottom w:val="single" w:sz="8" w:space="0" w:color="auto"/>
              <w:right w:val="nil"/>
            </w:tcBorders>
            <w:shd w:val="clear" w:color="auto" w:fill="D9D9D9" w:themeFill="background1" w:themeFillShade="D9"/>
            <w:noWrap/>
            <w:vAlign w:val="center"/>
            <w:hideMark/>
          </w:tcPr>
          <w:p w14:paraId="145C8BA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 </w:t>
            </w:r>
          </w:p>
        </w:tc>
        <w:tc>
          <w:tcPr>
            <w:tcW w:w="992" w:type="dxa"/>
            <w:tcBorders>
              <w:top w:val="nil"/>
              <w:left w:val="nil"/>
              <w:bottom w:val="single" w:sz="8" w:space="0" w:color="auto"/>
              <w:right w:val="nil"/>
            </w:tcBorders>
            <w:shd w:val="clear" w:color="auto" w:fill="D9D9D9" w:themeFill="background1" w:themeFillShade="D9"/>
            <w:noWrap/>
            <w:vAlign w:val="center"/>
            <w:hideMark/>
          </w:tcPr>
          <w:p w14:paraId="3D65B4D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 </w:t>
            </w:r>
          </w:p>
        </w:tc>
        <w:tc>
          <w:tcPr>
            <w:tcW w:w="686" w:type="dxa"/>
            <w:tcBorders>
              <w:top w:val="nil"/>
              <w:left w:val="nil"/>
              <w:bottom w:val="single" w:sz="8" w:space="0" w:color="auto"/>
              <w:right w:val="single" w:sz="8" w:space="0" w:color="auto"/>
            </w:tcBorders>
            <w:shd w:val="clear" w:color="auto" w:fill="D9D9D9" w:themeFill="background1" w:themeFillShade="D9"/>
            <w:noWrap/>
            <w:vAlign w:val="bottom"/>
            <w:hideMark/>
          </w:tcPr>
          <w:p w14:paraId="01D6B682"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 </w:t>
            </w:r>
          </w:p>
        </w:tc>
      </w:tr>
      <w:tr w:rsidR="00D7090C" w:rsidRPr="00CA3D96" w14:paraId="6EFA6DCB" w14:textId="77777777" w:rsidTr="00BC4B9B">
        <w:trPr>
          <w:trHeight w:val="300"/>
          <w:jc w:val="center"/>
        </w:trPr>
        <w:tc>
          <w:tcPr>
            <w:tcW w:w="1082" w:type="dxa"/>
            <w:vMerge w:val="restart"/>
            <w:tcBorders>
              <w:top w:val="nil"/>
              <w:left w:val="single" w:sz="8" w:space="0" w:color="auto"/>
              <w:right w:val="nil"/>
            </w:tcBorders>
            <w:shd w:val="clear" w:color="auto" w:fill="auto"/>
            <w:noWrap/>
            <w:vAlign w:val="center"/>
            <w:hideMark/>
          </w:tcPr>
          <w:p w14:paraId="7ADEFB3D" w14:textId="187EDC63"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Mammals</w:t>
            </w:r>
          </w:p>
        </w:tc>
        <w:tc>
          <w:tcPr>
            <w:tcW w:w="3161" w:type="dxa"/>
            <w:tcBorders>
              <w:top w:val="nil"/>
              <w:left w:val="nil"/>
              <w:bottom w:val="nil"/>
              <w:right w:val="nil"/>
            </w:tcBorders>
            <w:shd w:val="clear" w:color="auto" w:fill="auto"/>
            <w:noWrap/>
            <w:vAlign w:val="center"/>
            <w:hideMark/>
          </w:tcPr>
          <w:p w14:paraId="57593A4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poly(log10_Body mass, 3)</w:t>
            </w:r>
          </w:p>
        </w:tc>
        <w:tc>
          <w:tcPr>
            <w:tcW w:w="673" w:type="dxa"/>
            <w:tcBorders>
              <w:top w:val="nil"/>
              <w:left w:val="nil"/>
              <w:bottom w:val="nil"/>
              <w:right w:val="nil"/>
            </w:tcBorders>
            <w:shd w:val="clear" w:color="auto" w:fill="auto"/>
            <w:noWrap/>
            <w:vAlign w:val="center"/>
            <w:hideMark/>
          </w:tcPr>
          <w:p w14:paraId="151CF3C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12C1188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9.00E-02</w:t>
            </w:r>
          </w:p>
        </w:tc>
        <w:tc>
          <w:tcPr>
            <w:tcW w:w="993" w:type="dxa"/>
            <w:tcBorders>
              <w:top w:val="nil"/>
              <w:left w:val="nil"/>
              <w:bottom w:val="nil"/>
              <w:right w:val="nil"/>
            </w:tcBorders>
            <w:shd w:val="clear" w:color="auto" w:fill="auto"/>
            <w:noWrap/>
            <w:vAlign w:val="center"/>
            <w:hideMark/>
          </w:tcPr>
          <w:p w14:paraId="14D6907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3.00E-02</w:t>
            </w:r>
          </w:p>
        </w:tc>
        <w:tc>
          <w:tcPr>
            <w:tcW w:w="896" w:type="dxa"/>
            <w:tcBorders>
              <w:top w:val="nil"/>
              <w:left w:val="nil"/>
              <w:bottom w:val="nil"/>
              <w:right w:val="nil"/>
            </w:tcBorders>
            <w:shd w:val="clear" w:color="auto" w:fill="auto"/>
            <w:noWrap/>
            <w:vAlign w:val="center"/>
            <w:hideMark/>
          </w:tcPr>
          <w:p w14:paraId="0671F40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3.44E+01</w:t>
            </w:r>
          </w:p>
        </w:tc>
        <w:tc>
          <w:tcPr>
            <w:tcW w:w="992" w:type="dxa"/>
            <w:tcBorders>
              <w:top w:val="nil"/>
              <w:left w:val="nil"/>
              <w:bottom w:val="nil"/>
              <w:right w:val="nil"/>
            </w:tcBorders>
            <w:shd w:val="clear" w:color="auto" w:fill="auto"/>
            <w:noWrap/>
            <w:vAlign w:val="center"/>
            <w:hideMark/>
          </w:tcPr>
          <w:p w14:paraId="5CAAE07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5.41E-22</w:t>
            </w:r>
          </w:p>
        </w:tc>
        <w:tc>
          <w:tcPr>
            <w:tcW w:w="686" w:type="dxa"/>
            <w:tcBorders>
              <w:top w:val="nil"/>
              <w:left w:val="nil"/>
              <w:bottom w:val="nil"/>
              <w:right w:val="single" w:sz="8" w:space="0" w:color="auto"/>
            </w:tcBorders>
            <w:shd w:val="clear" w:color="auto" w:fill="auto"/>
            <w:noWrap/>
            <w:vAlign w:val="bottom"/>
            <w:hideMark/>
          </w:tcPr>
          <w:p w14:paraId="22714896"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70158DF3" w14:textId="77777777" w:rsidTr="00BC4B9B">
        <w:trPr>
          <w:trHeight w:val="300"/>
          <w:jc w:val="center"/>
        </w:trPr>
        <w:tc>
          <w:tcPr>
            <w:tcW w:w="1082" w:type="dxa"/>
            <w:vMerge/>
            <w:tcBorders>
              <w:left w:val="single" w:sz="8" w:space="0" w:color="auto"/>
              <w:right w:val="nil"/>
            </w:tcBorders>
            <w:shd w:val="clear" w:color="auto" w:fill="auto"/>
            <w:noWrap/>
            <w:vAlign w:val="center"/>
            <w:hideMark/>
          </w:tcPr>
          <w:p w14:paraId="1852F3A5" w14:textId="5A444E45"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4159ADD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poly(log10(Lifespan proxy), 3)</w:t>
            </w:r>
          </w:p>
        </w:tc>
        <w:tc>
          <w:tcPr>
            <w:tcW w:w="673" w:type="dxa"/>
            <w:tcBorders>
              <w:top w:val="nil"/>
              <w:left w:val="nil"/>
              <w:bottom w:val="nil"/>
              <w:right w:val="nil"/>
            </w:tcBorders>
            <w:shd w:val="clear" w:color="auto" w:fill="auto"/>
            <w:noWrap/>
            <w:vAlign w:val="center"/>
            <w:hideMark/>
          </w:tcPr>
          <w:p w14:paraId="286E49E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2A16CD8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7.32E-03</w:t>
            </w:r>
          </w:p>
        </w:tc>
        <w:tc>
          <w:tcPr>
            <w:tcW w:w="993" w:type="dxa"/>
            <w:tcBorders>
              <w:top w:val="nil"/>
              <w:left w:val="nil"/>
              <w:bottom w:val="nil"/>
              <w:right w:val="nil"/>
            </w:tcBorders>
            <w:shd w:val="clear" w:color="auto" w:fill="auto"/>
            <w:noWrap/>
            <w:vAlign w:val="center"/>
            <w:hideMark/>
          </w:tcPr>
          <w:p w14:paraId="47D6C7D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2.44E-03</w:t>
            </w:r>
          </w:p>
        </w:tc>
        <w:tc>
          <w:tcPr>
            <w:tcW w:w="896" w:type="dxa"/>
            <w:tcBorders>
              <w:top w:val="nil"/>
              <w:left w:val="nil"/>
              <w:bottom w:val="nil"/>
              <w:right w:val="nil"/>
            </w:tcBorders>
            <w:shd w:val="clear" w:color="auto" w:fill="auto"/>
            <w:noWrap/>
            <w:vAlign w:val="center"/>
            <w:hideMark/>
          </w:tcPr>
          <w:p w14:paraId="15BD9E9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2.80E+00</w:t>
            </w:r>
          </w:p>
        </w:tc>
        <w:tc>
          <w:tcPr>
            <w:tcW w:w="992" w:type="dxa"/>
            <w:tcBorders>
              <w:top w:val="nil"/>
              <w:left w:val="nil"/>
              <w:bottom w:val="nil"/>
              <w:right w:val="nil"/>
            </w:tcBorders>
            <w:shd w:val="clear" w:color="auto" w:fill="auto"/>
            <w:noWrap/>
            <w:vAlign w:val="center"/>
            <w:hideMark/>
          </w:tcPr>
          <w:p w14:paraId="2679904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3.85E-02</w:t>
            </w:r>
          </w:p>
        </w:tc>
        <w:tc>
          <w:tcPr>
            <w:tcW w:w="686" w:type="dxa"/>
            <w:tcBorders>
              <w:top w:val="nil"/>
              <w:left w:val="nil"/>
              <w:bottom w:val="nil"/>
              <w:right w:val="single" w:sz="8" w:space="0" w:color="auto"/>
            </w:tcBorders>
            <w:shd w:val="clear" w:color="auto" w:fill="auto"/>
            <w:noWrap/>
            <w:vAlign w:val="bottom"/>
            <w:hideMark/>
          </w:tcPr>
          <w:p w14:paraId="20A1891B"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3980D1F1" w14:textId="77777777" w:rsidTr="00BC4B9B">
        <w:trPr>
          <w:trHeight w:val="300"/>
          <w:jc w:val="center"/>
        </w:trPr>
        <w:tc>
          <w:tcPr>
            <w:tcW w:w="1082" w:type="dxa"/>
            <w:vMerge/>
            <w:tcBorders>
              <w:left w:val="single" w:sz="8" w:space="0" w:color="auto"/>
              <w:right w:val="nil"/>
            </w:tcBorders>
            <w:shd w:val="clear" w:color="auto" w:fill="auto"/>
            <w:noWrap/>
            <w:vAlign w:val="center"/>
            <w:hideMark/>
          </w:tcPr>
          <w:p w14:paraId="05F38583" w14:textId="3D9F2645"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6A55AB2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poly(log10(Litter size), 3)</w:t>
            </w:r>
          </w:p>
        </w:tc>
        <w:tc>
          <w:tcPr>
            <w:tcW w:w="673" w:type="dxa"/>
            <w:tcBorders>
              <w:top w:val="nil"/>
              <w:left w:val="nil"/>
              <w:bottom w:val="nil"/>
              <w:right w:val="nil"/>
            </w:tcBorders>
            <w:shd w:val="clear" w:color="auto" w:fill="auto"/>
            <w:noWrap/>
            <w:vAlign w:val="center"/>
            <w:hideMark/>
          </w:tcPr>
          <w:p w14:paraId="7394230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15119DC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3.46E-02</w:t>
            </w:r>
          </w:p>
        </w:tc>
        <w:tc>
          <w:tcPr>
            <w:tcW w:w="993" w:type="dxa"/>
            <w:tcBorders>
              <w:top w:val="nil"/>
              <w:left w:val="nil"/>
              <w:bottom w:val="nil"/>
              <w:right w:val="nil"/>
            </w:tcBorders>
            <w:shd w:val="clear" w:color="auto" w:fill="auto"/>
            <w:noWrap/>
            <w:vAlign w:val="center"/>
            <w:hideMark/>
          </w:tcPr>
          <w:p w14:paraId="5FDF0FC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1.15E-02</w:t>
            </w:r>
          </w:p>
        </w:tc>
        <w:tc>
          <w:tcPr>
            <w:tcW w:w="896" w:type="dxa"/>
            <w:tcBorders>
              <w:top w:val="nil"/>
              <w:left w:val="nil"/>
              <w:bottom w:val="nil"/>
              <w:right w:val="nil"/>
            </w:tcBorders>
            <w:shd w:val="clear" w:color="auto" w:fill="auto"/>
            <w:noWrap/>
            <w:vAlign w:val="center"/>
            <w:hideMark/>
          </w:tcPr>
          <w:p w14:paraId="0B6DCE8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1.32E+01</w:t>
            </w:r>
          </w:p>
        </w:tc>
        <w:tc>
          <w:tcPr>
            <w:tcW w:w="992" w:type="dxa"/>
            <w:tcBorders>
              <w:top w:val="nil"/>
              <w:left w:val="nil"/>
              <w:bottom w:val="nil"/>
              <w:right w:val="nil"/>
            </w:tcBorders>
            <w:shd w:val="clear" w:color="auto" w:fill="auto"/>
            <w:noWrap/>
            <w:vAlign w:val="center"/>
            <w:hideMark/>
          </w:tcPr>
          <w:p w14:paraId="0E995E4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1.33E-08</w:t>
            </w:r>
          </w:p>
        </w:tc>
        <w:tc>
          <w:tcPr>
            <w:tcW w:w="686" w:type="dxa"/>
            <w:tcBorders>
              <w:top w:val="nil"/>
              <w:left w:val="nil"/>
              <w:bottom w:val="nil"/>
              <w:right w:val="single" w:sz="8" w:space="0" w:color="auto"/>
            </w:tcBorders>
            <w:shd w:val="clear" w:color="auto" w:fill="auto"/>
            <w:noWrap/>
            <w:vAlign w:val="bottom"/>
            <w:hideMark/>
          </w:tcPr>
          <w:p w14:paraId="2CC26A9D"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79241E6B" w14:textId="77777777" w:rsidTr="00BC4B9B">
        <w:trPr>
          <w:trHeight w:val="300"/>
          <w:jc w:val="center"/>
        </w:trPr>
        <w:tc>
          <w:tcPr>
            <w:tcW w:w="1082" w:type="dxa"/>
            <w:vMerge/>
            <w:tcBorders>
              <w:left w:val="single" w:sz="8" w:space="0" w:color="auto"/>
              <w:right w:val="nil"/>
            </w:tcBorders>
            <w:shd w:val="clear" w:color="auto" w:fill="auto"/>
            <w:noWrap/>
            <w:vAlign w:val="center"/>
            <w:hideMark/>
          </w:tcPr>
          <w:p w14:paraId="1E02DA47" w14:textId="46D542A1"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6E7C937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poly(log10(Range area), 3)</w:t>
            </w:r>
          </w:p>
        </w:tc>
        <w:tc>
          <w:tcPr>
            <w:tcW w:w="673" w:type="dxa"/>
            <w:tcBorders>
              <w:top w:val="nil"/>
              <w:left w:val="nil"/>
              <w:bottom w:val="nil"/>
              <w:right w:val="nil"/>
            </w:tcBorders>
            <w:shd w:val="clear" w:color="auto" w:fill="auto"/>
            <w:noWrap/>
            <w:vAlign w:val="center"/>
            <w:hideMark/>
          </w:tcPr>
          <w:p w14:paraId="3C31DC27"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5FD7865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6.83E+00</w:t>
            </w:r>
          </w:p>
        </w:tc>
        <w:tc>
          <w:tcPr>
            <w:tcW w:w="993" w:type="dxa"/>
            <w:tcBorders>
              <w:top w:val="nil"/>
              <w:left w:val="nil"/>
              <w:bottom w:val="nil"/>
              <w:right w:val="nil"/>
            </w:tcBorders>
            <w:shd w:val="clear" w:color="auto" w:fill="auto"/>
            <w:noWrap/>
            <w:vAlign w:val="center"/>
            <w:hideMark/>
          </w:tcPr>
          <w:p w14:paraId="6A492D4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2.28E+00</w:t>
            </w:r>
          </w:p>
        </w:tc>
        <w:tc>
          <w:tcPr>
            <w:tcW w:w="896" w:type="dxa"/>
            <w:tcBorders>
              <w:top w:val="nil"/>
              <w:left w:val="nil"/>
              <w:bottom w:val="nil"/>
              <w:right w:val="nil"/>
            </w:tcBorders>
            <w:shd w:val="clear" w:color="auto" w:fill="auto"/>
            <w:noWrap/>
            <w:vAlign w:val="center"/>
            <w:hideMark/>
          </w:tcPr>
          <w:p w14:paraId="145A60F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2.61E+03</w:t>
            </w:r>
          </w:p>
        </w:tc>
        <w:tc>
          <w:tcPr>
            <w:tcW w:w="992" w:type="dxa"/>
            <w:tcBorders>
              <w:top w:val="nil"/>
              <w:left w:val="nil"/>
              <w:bottom w:val="nil"/>
              <w:right w:val="nil"/>
            </w:tcBorders>
            <w:shd w:val="clear" w:color="auto" w:fill="auto"/>
            <w:noWrap/>
            <w:vAlign w:val="center"/>
            <w:hideMark/>
          </w:tcPr>
          <w:p w14:paraId="6A47E19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0.00E+00</w:t>
            </w:r>
          </w:p>
        </w:tc>
        <w:tc>
          <w:tcPr>
            <w:tcW w:w="686" w:type="dxa"/>
            <w:tcBorders>
              <w:top w:val="nil"/>
              <w:left w:val="nil"/>
              <w:bottom w:val="nil"/>
              <w:right w:val="single" w:sz="8" w:space="0" w:color="auto"/>
            </w:tcBorders>
            <w:shd w:val="clear" w:color="auto" w:fill="auto"/>
            <w:noWrap/>
            <w:vAlign w:val="bottom"/>
            <w:hideMark/>
          </w:tcPr>
          <w:p w14:paraId="62A543BA"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62D4BCD4" w14:textId="77777777" w:rsidTr="00BC4B9B">
        <w:trPr>
          <w:trHeight w:val="300"/>
          <w:jc w:val="center"/>
        </w:trPr>
        <w:tc>
          <w:tcPr>
            <w:tcW w:w="1082" w:type="dxa"/>
            <w:vMerge/>
            <w:tcBorders>
              <w:left w:val="single" w:sz="8" w:space="0" w:color="auto"/>
              <w:right w:val="nil"/>
            </w:tcBorders>
            <w:shd w:val="clear" w:color="auto" w:fill="auto"/>
            <w:noWrap/>
            <w:vAlign w:val="center"/>
            <w:hideMark/>
          </w:tcPr>
          <w:p w14:paraId="79AFE5A1" w14:textId="0FBFA991"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6C094DF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poly(sqrt(Habitat breadth), 3)</w:t>
            </w:r>
          </w:p>
        </w:tc>
        <w:tc>
          <w:tcPr>
            <w:tcW w:w="673" w:type="dxa"/>
            <w:tcBorders>
              <w:top w:val="nil"/>
              <w:left w:val="nil"/>
              <w:bottom w:val="nil"/>
              <w:right w:val="nil"/>
            </w:tcBorders>
            <w:shd w:val="clear" w:color="auto" w:fill="auto"/>
            <w:noWrap/>
            <w:vAlign w:val="center"/>
            <w:hideMark/>
          </w:tcPr>
          <w:p w14:paraId="3C000B8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68C68F4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2.73E-02</w:t>
            </w:r>
          </w:p>
        </w:tc>
        <w:tc>
          <w:tcPr>
            <w:tcW w:w="993" w:type="dxa"/>
            <w:tcBorders>
              <w:top w:val="nil"/>
              <w:left w:val="nil"/>
              <w:bottom w:val="nil"/>
              <w:right w:val="nil"/>
            </w:tcBorders>
            <w:shd w:val="clear" w:color="auto" w:fill="auto"/>
            <w:noWrap/>
            <w:vAlign w:val="center"/>
            <w:hideMark/>
          </w:tcPr>
          <w:p w14:paraId="2472BBA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9.11E-03</w:t>
            </w:r>
          </w:p>
        </w:tc>
        <w:tc>
          <w:tcPr>
            <w:tcW w:w="896" w:type="dxa"/>
            <w:tcBorders>
              <w:top w:val="nil"/>
              <w:left w:val="nil"/>
              <w:bottom w:val="nil"/>
              <w:right w:val="nil"/>
            </w:tcBorders>
            <w:shd w:val="clear" w:color="auto" w:fill="auto"/>
            <w:noWrap/>
            <w:vAlign w:val="center"/>
            <w:hideMark/>
          </w:tcPr>
          <w:p w14:paraId="6096E0D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1.05E+01</w:t>
            </w:r>
          </w:p>
        </w:tc>
        <w:tc>
          <w:tcPr>
            <w:tcW w:w="992" w:type="dxa"/>
            <w:tcBorders>
              <w:top w:val="nil"/>
              <w:left w:val="nil"/>
              <w:bottom w:val="nil"/>
              <w:right w:val="nil"/>
            </w:tcBorders>
            <w:shd w:val="clear" w:color="auto" w:fill="auto"/>
            <w:noWrap/>
            <w:vAlign w:val="center"/>
            <w:hideMark/>
          </w:tcPr>
          <w:p w14:paraId="173CA81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7.50E-07</w:t>
            </w:r>
          </w:p>
        </w:tc>
        <w:tc>
          <w:tcPr>
            <w:tcW w:w="686" w:type="dxa"/>
            <w:tcBorders>
              <w:top w:val="nil"/>
              <w:left w:val="nil"/>
              <w:bottom w:val="nil"/>
              <w:right w:val="single" w:sz="8" w:space="0" w:color="auto"/>
            </w:tcBorders>
            <w:shd w:val="clear" w:color="auto" w:fill="auto"/>
            <w:noWrap/>
            <w:vAlign w:val="bottom"/>
            <w:hideMark/>
          </w:tcPr>
          <w:p w14:paraId="0D0A6516"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7C9289B5" w14:textId="77777777" w:rsidTr="00BC4B9B">
        <w:trPr>
          <w:trHeight w:val="300"/>
          <w:jc w:val="center"/>
        </w:trPr>
        <w:tc>
          <w:tcPr>
            <w:tcW w:w="1082" w:type="dxa"/>
            <w:vMerge/>
            <w:tcBorders>
              <w:left w:val="single" w:sz="8" w:space="0" w:color="auto"/>
              <w:right w:val="nil"/>
            </w:tcBorders>
            <w:shd w:val="clear" w:color="auto" w:fill="auto"/>
            <w:noWrap/>
            <w:vAlign w:val="center"/>
            <w:hideMark/>
          </w:tcPr>
          <w:p w14:paraId="165D07EE" w14:textId="20305FB5"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0A05F30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poly(sqrt(Diet breadth, 3)</w:t>
            </w:r>
          </w:p>
        </w:tc>
        <w:tc>
          <w:tcPr>
            <w:tcW w:w="673" w:type="dxa"/>
            <w:tcBorders>
              <w:top w:val="nil"/>
              <w:left w:val="nil"/>
              <w:bottom w:val="nil"/>
              <w:right w:val="nil"/>
            </w:tcBorders>
            <w:shd w:val="clear" w:color="auto" w:fill="auto"/>
            <w:noWrap/>
            <w:vAlign w:val="center"/>
            <w:hideMark/>
          </w:tcPr>
          <w:p w14:paraId="214A1F67"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auto"/>
            <w:noWrap/>
            <w:vAlign w:val="center"/>
            <w:hideMark/>
          </w:tcPr>
          <w:p w14:paraId="33A3788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8.64E-03</w:t>
            </w:r>
          </w:p>
        </w:tc>
        <w:tc>
          <w:tcPr>
            <w:tcW w:w="993" w:type="dxa"/>
            <w:tcBorders>
              <w:top w:val="nil"/>
              <w:left w:val="nil"/>
              <w:bottom w:val="nil"/>
              <w:right w:val="nil"/>
            </w:tcBorders>
            <w:shd w:val="clear" w:color="auto" w:fill="auto"/>
            <w:noWrap/>
            <w:vAlign w:val="center"/>
            <w:hideMark/>
          </w:tcPr>
          <w:p w14:paraId="215493A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2.88E-03</w:t>
            </w:r>
          </w:p>
        </w:tc>
        <w:tc>
          <w:tcPr>
            <w:tcW w:w="896" w:type="dxa"/>
            <w:tcBorders>
              <w:top w:val="nil"/>
              <w:left w:val="nil"/>
              <w:bottom w:val="nil"/>
              <w:right w:val="nil"/>
            </w:tcBorders>
            <w:shd w:val="clear" w:color="auto" w:fill="auto"/>
            <w:noWrap/>
            <w:vAlign w:val="center"/>
            <w:hideMark/>
          </w:tcPr>
          <w:p w14:paraId="44B19D7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3.31E+00</w:t>
            </w:r>
          </w:p>
        </w:tc>
        <w:tc>
          <w:tcPr>
            <w:tcW w:w="992" w:type="dxa"/>
            <w:tcBorders>
              <w:top w:val="nil"/>
              <w:left w:val="nil"/>
              <w:bottom w:val="nil"/>
              <w:right w:val="nil"/>
            </w:tcBorders>
            <w:shd w:val="clear" w:color="auto" w:fill="auto"/>
            <w:noWrap/>
            <w:vAlign w:val="center"/>
            <w:hideMark/>
          </w:tcPr>
          <w:p w14:paraId="6CF2238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1.94E-02</w:t>
            </w:r>
          </w:p>
        </w:tc>
        <w:tc>
          <w:tcPr>
            <w:tcW w:w="686" w:type="dxa"/>
            <w:tcBorders>
              <w:top w:val="nil"/>
              <w:left w:val="nil"/>
              <w:bottom w:val="nil"/>
              <w:right w:val="single" w:sz="8" w:space="0" w:color="auto"/>
            </w:tcBorders>
            <w:shd w:val="clear" w:color="auto" w:fill="auto"/>
            <w:noWrap/>
            <w:vAlign w:val="bottom"/>
            <w:hideMark/>
          </w:tcPr>
          <w:p w14:paraId="204B1C89"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483654DD" w14:textId="77777777" w:rsidTr="00BC4B9B">
        <w:trPr>
          <w:trHeight w:val="300"/>
          <w:jc w:val="center"/>
        </w:trPr>
        <w:tc>
          <w:tcPr>
            <w:tcW w:w="1082" w:type="dxa"/>
            <w:vMerge/>
            <w:tcBorders>
              <w:left w:val="single" w:sz="8" w:space="0" w:color="auto"/>
              <w:right w:val="nil"/>
            </w:tcBorders>
            <w:shd w:val="clear" w:color="auto" w:fill="auto"/>
            <w:noWrap/>
            <w:vAlign w:val="center"/>
            <w:hideMark/>
          </w:tcPr>
          <w:p w14:paraId="1CB9F212" w14:textId="298F3C26"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2488663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Specialisation</w:t>
            </w:r>
          </w:p>
        </w:tc>
        <w:tc>
          <w:tcPr>
            <w:tcW w:w="673" w:type="dxa"/>
            <w:tcBorders>
              <w:top w:val="nil"/>
              <w:left w:val="nil"/>
              <w:bottom w:val="nil"/>
              <w:right w:val="nil"/>
            </w:tcBorders>
            <w:shd w:val="clear" w:color="auto" w:fill="auto"/>
            <w:noWrap/>
            <w:vAlign w:val="center"/>
            <w:hideMark/>
          </w:tcPr>
          <w:p w14:paraId="1FC554D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w:t>
            </w:r>
          </w:p>
        </w:tc>
        <w:tc>
          <w:tcPr>
            <w:tcW w:w="992" w:type="dxa"/>
            <w:tcBorders>
              <w:top w:val="nil"/>
              <w:left w:val="nil"/>
              <w:bottom w:val="nil"/>
              <w:right w:val="nil"/>
            </w:tcBorders>
            <w:shd w:val="clear" w:color="auto" w:fill="auto"/>
            <w:noWrap/>
            <w:vAlign w:val="center"/>
            <w:hideMark/>
          </w:tcPr>
          <w:p w14:paraId="7054C3A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8.99E-03</w:t>
            </w:r>
          </w:p>
        </w:tc>
        <w:tc>
          <w:tcPr>
            <w:tcW w:w="993" w:type="dxa"/>
            <w:tcBorders>
              <w:top w:val="nil"/>
              <w:left w:val="nil"/>
              <w:bottom w:val="nil"/>
              <w:right w:val="nil"/>
            </w:tcBorders>
            <w:shd w:val="clear" w:color="auto" w:fill="auto"/>
            <w:noWrap/>
            <w:vAlign w:val="center"/>
            <w:hideMark/>
          </w:tcPr>
          <w:p w14:paraId="7EE2A7B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8.99E-03</w:t>
            </w:r>
          </w:p>
        </w:tc>
        <w:tc>
          <w:tcPr>
            <w:tcW w:w="896" w:type="dxa"/>
            <w:tcBorders>
              <w:top w:val="nil"/>
              <w:left w:val="nil"/>
              <w:bottom w:val="nil"/>
              <w:right w:val="nil"/>
            </w:tcBorders>
            <w:shd w:val="clear" w:color="auto" w:fill="auto"/>
            <w:noWrap/>
            <w:vAlign w:val="center"/>
            <w:hideMark/>
          </w:tcPr>
          <w:p w14:paraId="5848432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1.03E+01</w:t>
            </w:r>
          </w:p>
        </w:tc>
        <w:tc>
          <w:tcPr>
            <w:tcW w:w="992" w:type="dxa"/>
            <w:tcBorders>
              <w:top w:val="nil"/>
              <w:left w:val="nil"/>
              <w:bottom w:val="nil"/>
              <w:right w:val="nil"/>
            </w:tcBorders>
            <w:shd w:val="clear" w:color="auto" w:fill="auto"/>
            <w:noWrap/>
            <w:vAlign w:val="center"/>
            <w:hideMark/>
          </w:tcPr>
          <w:p w14:paraId="6746551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1.33E-03</w:t>
            </w:r>
          </w:p>
        </w:tc>
        <w:tc>
          <w:tcPr>
            <w:tcW w:w="686" w:type="dxa"/>
            <w:tcBorders>
              <w:top w:val="nil"/>
              <w:left w:val="nil"/>
              <w:bottom w:val="nil"/>
              <w:right w:val="single" w:sz="8" w:space="0" w:color="auto"/>
            </w:tcBorders>
            <w:shd w:val="clear" w:color="auto" w:fill="auto"/>
            <w:noWrap/>
            <w:vAlign w:val="bottom"/>
            <w:hideMark/>
          </w:tcPr>
          <w:p w14:paraId="103B263B"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751E5ED0" w14:textId="77777777" w:rsidTr="00BC4B9B">
        <w:trPr>
          <w:trHeight w:val="300"/>
          <w:jc w:val="center"/>
        </w:trPr>
        <w:tc>
          <w:tcPr>
            <w:tcW w:w="1082" w:type="dxa"/>
            <w:vMerge/>
            <w:tcBorders>
              <w:left w:val="single" w:sz="8" w:space="0" w:color="auto"/>
              <w:right w:val="nil"/>
            </w:tcBorders>
            <w:shd w:val="clear" w:color="auto" w:fill="auto"/>
            <w:noWrap/>
            <w:vAlign w:val="center"/>
            <w:hideMark/>
          </w:tcPr>
          <w:p w14:paraId="67627B4C" w14:textId="0B852AAC"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48210AB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Diel activity</w:t>
            </w:r>
          </w:p>
        </w:tc>
        <w:tc>
          <w:tcPr>
            <w:tcW w:w="673" w:type="dxa"/>
            <w:tcBorders>
              <w:top w:val="nil"/>
              <w:left w:val="nil"/>
              <w:bottom w:val="nil"/>
              <w:right w:val="nil"/>
            </w:tcBorders>
            <w:shd w:val="clear" w:color="auto" w:fill="auto"/>
            <w:noWrap/>
            <w:vAlign w:val="center"/>
            <w:hideMark/>
          </w:tcPr>
          <w:p w14:paraId="36A5153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w:t>
            </w:r>
          </w:p>
        </w:tc>
        <w:tc>
          <w:tcPr>
            <w:tcW w:w="992" w:type="dxa"/>
            <w:tcBorders>
              <w:top w:val="nil"/>
              <w:left w:val="nil"/>
              <w:bottom w:val="nil"/>
              <w:right w:val="nil"/>
            </w:tcBorders>
            <w:shd w:val="clear" w:color="auto" w:fill="auto"/>
            <w:noWrap/>
            <w:vAlign w:val="center"/>
            <w:hideMark/>
          </w:tcPr>
          <w:p w14:paraId="762B35F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6.08E-06</w:t>
            </w:r>
          </w:p>
        </w:tc>
        <w:tc>
          <w:tcPr>
            <w:tcW w:w="993" w:type="dxa"/>
            <w:tcBorders>
              <w:top w:val="nil"/>
              <w:left w:val="nil"/>
              <w:bottom w:val="nil"/>
              <w:right w:val="nil"/>
            </w:tcBorders>
            <w:shd w:val="clear" w:color="auto" w:fill="auto"/>
            <w:noWrap/>
            <w:vAlign w:val="center"/>
            <w:hideMark/>
          </w:tcPr>
          <w:p w14:paraId="72C343C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6.08E-06</w:t>
            </w:r>
          </w:p>
        </w:tc>
        <w:tc>
          <w:tcPr>
            <w:tcW w:w="896" w:type="dxa"/>
            <w:tcBorders>
              <w:top w:val="nil"/>
              <w:left w:val="nil"/>
              <w:bottom w:val="nil"/>
              <w:right w:val="nil"/>
            </w:tcBorders>
            <w:shd w:val="clear" w:color="auto" w:fill="auto"/>
            <w:noWrap/>
            <w:vAlign w:val="center"/>
            <w:hideMark/>
          </w:tcPr>
          <w:p w14:paraId="480B7EA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6.98E-03</w:t>
            </w:r>
          </w:p>
        </w:tc>
        <w:tc>
          <w:tcPr>
            <w:tcW w:w="992" w:type="dxa"/>
            <w:tcBorders>
              <w:top w:val="nil"/>
              <w:left w:val="nil"/>
              <w:bottom w:val="nil"/>
              <w:right w:val="nil"/>
            </w:tcBorders>
            <w:shd w:val="clear" w:color="auto" w:fill="auto"/>
            <w:noWrap/>
            <w:vAlign w:val="center"/>
            <w:hideMark/>
          </w:tcPr>
          <w:p w14:paraId="7C06E5B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9.33E-01</w:t>
            </w:r>
          </w:p>
        </w:tc>
        <w:tc>
          <w:tcPr>
            <w:tcW w:w="686" w:type="dxa"/>
            <w:tcBorders>
              <w:top w:val="nil"/>
              <w:left w:val="nil"/>
              <w:bottom w:val="nil"/>
              <w:right w:val="single" w:sz="8" w:space="0" w:color="auto"/>
            </w:tcBorders>
            <w:shd w:val="clear" w:color="auto" w:fill="auto"/>
            <w:noWrap/>
            <w:vAlign w:val="bottom"/>
            <w:hideMark/>
          </w:tcPr>
          <w:p w14:paraId="2FA8ADC0"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 </w:t>
            </w:r>
          </w:p>
        </w:tc>
      </w:tr>
      <w:tr w:rsidR="00D7090C" w:rsidRPr="00CA3D96" w14:paraId="2507A7E6" w14:textId="77777777" w:rsidTr="00BC4B9B">
        <w:trPr>
          <w:trHeight w:val="300"/>
          <w:jc w:val="center"/>
        </w:trPr>
        <w:tc>
          <w:tcPr>
            <w:tcW w:w="1082" w:type="dxa"/>
            <w:vMerge/>
            <w:tcBorders>
              <w:left w:val="single" w:sz="8" w:space="0" w:color="auto"/>
              <w:right w:val="nil"/>
            </w:tcBorders>
            <w:shd w:val="clear" w:color="auto" w:fill="auto"/>
            <w:noWrap/>
            <w:vAlign w:val="center"/>
            <w:hideMark/>
          </w:tcPr>
          <w:p w14:paraId="29283704" w14:textId="0C85C963"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auto"/>
            <w:noWrap/>
            <w:vAlign w:val="center"/>
            <w:hideMark/>
          </w:tcPr>
          <w:p w14:paraId="06D36C3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Primary diet</w:t>
            </w:r>
          </w:p>
        </w:tc>
        <w:tc>
          <w:tcPr>
            <w:tcW w:w="673" w:type="dxa"/>
            <w:tcBorders>
              <w:top w:val="nil"/>
              <w:left w:val="nil"/>
              <w:bottom w:val="nil"/>
              <w:right w:val="nil"/>
            </w:tcBorders>
            <w:shd w:val="clear" w:color="auto" w:fill="auto"/>
            <w:noWrap/>
            <w:vAlign w:val="center"/>
            <w:hideMark/>
          </w:tcPr>
          <w:p w14:paraId="77EA888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w:t>
            </w:r>
          </w:p>
        </w:tc>
        <w:tc>
          <w:tcPr>
            <w:tcW w:w="992" w:type="dxa"/>
            <w:tcBorders>
              <w:top w:val="nil"/>
              <w:left w:val="nil"/>
              <w:bottom w:val="nil"/>
              <w:right w:val="nil"/>
            </w:tcBorders>
            <w:shd w:val="clear" w:color="auto" w:fill="auto"/>
            <w:noWrap/>
            <w:vAlign w:val="center"/>
            <w:hideMark/>
          </w:tcPr>
          <w:p w14:paraId="7B84EFD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9.32E-03</w:t>
            </w:r>
          </w:p>
        </w:tc>
        <w:tc>
          <w:tcPr>
            <w:tcW w:w="993" w:type="dxa"/>
            <w:tcBorders>
              <w:top w:val="nil"/>
              <w:left w:val="nil"/>
              <w:bottom w:val="nil"/>
              <w:right w:val="nil"/>
            </w:tcBorders>
            <w:shd w:val="clear" w:color="auto" w:fill="auto"/>
            <w:noWrap/>
            <w:vAlign w:val="center"/>
            <w:hideMark/>
          </w:tcPr>
          <w:p w14:paraId="35F13577"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2.33E-03</w:t>
            </w:r>
          </w:p>
        </w:tc>
        <w:tc>
          <w:tcPr>
            <w:tcW w:w="896" w:type="dxa"/>
            <w:tcBorders>
              <w:top w:val="nil"/>
              <w:left w:val="nil"/>
              <w:bottom w:val="nil"/>
              <w:right w:val="nil"/>
            </w:tcBorders>
            <w:shd w:val="clear" w:color="auto" w:fill="auto"/>
            <w:noWrap/>
            <w:vAlign w:val="center"/>
            <w:hideMark/>
          </w:tcPr>
          <w:p w14:paraId="019CD88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2.67E+00</w:t>
            </w:r>
          </w:p>
        </w:tc>
        <w:tc>
          <w:tcPr>
            <w:tcW w:w="992" w:type="dxa"/>
            <w:tcBorders>
              <w:top w:val="nil"/>
              <w:left w:val="nil"/>
              <w:bottom w:val="nil"/>
              <w:right w:val="nil"/>
            </w:tcBorders>
            <w:shd w:val="clear" w:color="auto" w:fill="auto"/>
            <w:noWrap/>
            <w:vAlign w:val="center"/>
            <w:hideMark/>
          </w:tcPr>
          <w:p w14:paraId="792C1CD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3.04E-02</w:t>
            </w:r>
          </w:p>
        </w:tc>
        <w:tc>
          <w:tcPr>
            <w:tcW w:w="686" w:type="dxa"/>
            <w:tcBorders>
              <w:top w:val="nil"/>
              <w:left w:val="nil"/>
              <w:bottom w:val="nil"/>
              <w:right w:val="single" w:sz="8" w:space="0" w:color="auto"/>
            </w:tcBorders>
            <w:shd w:val="clear" w:color="auto" w:fill="auto"/>
            <w:noWrap/>
            <w:vAlign w:val="bottom"/>
            <w:hideMark/>
          </w:tcPr>
          <w:p w14:paraId="2C5A7357"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1DE5ED8C" w14:textId="77777777" w:rsidTr="00BC4B9B">
        <w:trPr>
          <w:trHeight w:val="315"/>
          <w:jc w:val="center"/>
        </w:trPr>
        <w:tc>
          <w:tcPr>
            <w:tcW w:w="1082" w:type="dxa"/>
            <w:vMerge/>
            <w:tcBorders>
              <w:left w:val="single" w:sz="8" w:space="0" w:color="auto"/>
              <w:bottom w:val="single" w:sz="8" w:space="0" w:color="auto"/>
              <w:right w:val="nil"/>
            </w:tcBorders>
            <w:shd w:val="clear" w:color="auto" w:fill="auto"/>
            <w:noWrap/>
            <w:vAlign w:val="center"/>
            <w:hideMark/>
          </w:tcPr>
          <w:p w14:paraId="31C0ED7C" w14:textId="0A11C666"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single" w:sz="8" w:space="0" w:color="auto"/>
              <w:right w:val="nil"/>
            </w:tcBorders>
            <w:shd w:val="clear" w:color="auto" w:fill="auto"/>
            <w:noWrap/>
            <w:vAlign w:val="center"/>
            <w:hideMark/>
          </w:tcPr>
          <w:p w14:paraId="51637A1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Residuals</w:t>
            </w:r>
          </w:p>
        </w:tc>
        <w:tc>
          <w:tcPr>
            <w:tcW w:w="673" w:type="dxa"/>
            <w:tcBorders>
              <w:top w:val="nil"/>
              <w:left w:val="nil"/>
              <w:bottom w:val="single" w:sz="8" w:space="0" w:color="auto"/>
              <w:right w:val="nil"/>
            </w:tcBorders>
            <w:shd w:val="clear" w:color="auto" w:fill="auto"/>
            <w:noWrap/>
            <w:vAlign w:val="center"/>
            <w:hideMark/>
          </w:tcPr>
          <w:p w14:paraId="704FF8E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4687</w:t>
            </w:r>
          </w:p>
        </w:tc>
        <w:tc>
          <w:tcPr>
            <w:tcW w:w="992" w:type="dxa"/>
            <w:tcBorders>
              <w:top w:val="nil"/>
              <w:left w:val="nil"/>
              <w:bottom w:val="single" w:sz="8" w:space="0" w:color="auto"/>
              <w:right w:val="nil"/>
            </w:tcBorders>
            <w:shd w:val="clear" w:color="auto" w:fill="auto"/>
            <w:noWrap/>
            <w:vAlign w:val="center"/>
            <w:hideMark/>
          </w:tcPr>
          <w:p w14:paraId="470DB93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4.08E+00</w:t>
            </w:r>
          </w:p>
        </w:tc>
        <w:tc>
          <w:tcPr>
            <w:tcW w:w="993" w:type="dxa"/>
            <w:tcBorders>
              <w:top w:val="nil"/>
              <w:left w:val="nil"/>
              <w:bottom w:val="single" w:sz="8" w:space="0" w:color="auto"/>
              <w:right w:val="nil"/>
            </w:tcBorders>
            <w:shd w:val="clear" w:color="auto" w:fill="auto"/>
            <w:noWrap/>
            <w:vAlign w:val="center"/>
            <w:hideMark/>
          </w:tcPr>
          <w:p w14:paraId="748795C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8.71E-04</w:t>
            </w:r>
          </w:p>
        </w:tc>
        <w:tc>
          <w:tcPr>
            <w:tcW w:w="896" w:type="dxa"/>
            <w:tcBorders>
              <w:top w:val="nil"/>
              <w:left w:val="nil"/>
              <w:bottom w:val="single" w:sz="8" w:space="0" w:color="auto"/>
              <w:right w:val="nil"/>
            </w:tcBorders>
            <w:shd w:val="clear" w:color="auto" w:fill="auto"/>
            <w:noWrap/>
            <w:vAlign w:val="center"/>
            <w:hideMark/>
          </w:tcPr>
          <w:p w14:paraId="108AA80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 </w:t>
            </w:r>
          </w:p>
        </w:tc>
        <w:tc>
          <w:tcPr>
            <w:tcW w:w="992" w:type="dxa"/>
            <w:tcBorders>
              <w:top w:val="nil"/>
              <w:left w:val="nil"/>
              <w:bottom w:val="single" w:sz="8" w:space="0" w:color="auto"/>
              <w:right w:val="nil"/>
            </w:tcBorders>
            <w:shd w:val="clear" w:color="auto" w:fill="auto"/>
            <w:noWrap/>
            <w:vAlign w:val="center"/>
            <w:hideMark/>
          </w:tcPr>
          <w:p w14:paraId="325BC94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 </w:t>
            </w:r>
          </w:p>
        </w:tc>
        <w:tc>
          <w:tcPr>
            <w:tcW w:w="686" w:type="dxa"/>
            <w:tcBorders>
              <w:top w:val="nil"/>
              <w:left w:val="nil"/>
              <w:bottom w:val="single" w:sz="8" w:space="0" w:color="auto"/>
              <w:right w:val="single" w:sz="8" w:space="0" w:color="auto"/>
            </w:tcBorders>
            <w:shd w:val="clear" w:color="auto" w:fill="auto"/>
            <w:noWrap/>
            <w:vAlign w:val="bottom"/>
            <w:hideMark/>
          </w:tcPr>
          <w:p w14:paraId="0644F133"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 </w:t>
            </w:r>
          </w:p>
        </w:tc>
      </w:tr>
      <w:tr w:rsidR="00D7090C" w:rsidRPr="00CA3D96" w14:paraId="10098C1B" w14:textId="77777777" w:rsidTr="00BC4B9B">
        <w:trPr>
          <w:trHeight w:val="300"/>
          <w:jc w:val="center"/>
        </w:trPr>
        <w:tc>
          <w:tcPr>
            <w:tcW w:w="1082" w:type="dxa"/>
            <w:vMerge w:val="restart"/>
            <w:tcBorders>
              <w:top w:val="nil"/>
              <w:left w:val="single" w:sz="8" w:space="0" w:color="auto"/>
              <w:right w:val="nil"/>
            </w:tcBorders>
            <w:shd w:val="clear" w:color="auto" w:fill="D9D9D9" w:themeFill="background1" w:themeFillShade="D9"/>
            <w:noWrap/>
            <w:vAlign w:val="center"/>
            <w:hideMark/>
          </w:tcPr>
          <w:p w14:paraId="18D6DA4B" w14:textId="5BBD7CF4"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Reptiles</w:t>
            </w:r>
          </w:p>
        </w:tc>
        <w:tc>
          <w:tcPr>
            <w:tcW w:w="3161" w:type="dxa"/>
            <w:tcBorders>
              <w:top w:val="nil"/>
              <w:left w:val="nil"/>
              <w:bottom w:val="nil"/>
              <w:right w:val="nil"/>
            </w:tcBorders>
            <w:shd w:val="clear" w:color="auto" w:fill="D9D9D9" w:themeFill="background1" w:themeFillShade="D9"/>
            <w:noWrap/>
            <w:vAlign w:val="center"/>
            <w:hideMark/>
          </w:tcPr>
          <w:p w14:paraId="05813F3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poly(log10(Body mass), 3)</w:t>
            </w:r>
          </w:p>
        </w:tc>
        <w:tc>
          <w:tcPr>
            <w:tcW w:w="673" w:type="dxa"/>
            <w:tcBorders>
              <w:top w:val="nil"/>
              <w:left w:val="nil"/>
              <w:bottom w:val="nil"/>
              <w:right w:val="nil"/>
            </w:tcBorders>
            <w:shd w:val="clear" w:color="auto" w:fill="D9D9D9" w:themeFill="background1" w:themeFillShade="D9"/>
            <w:noWrap/>
            <w:vAlign w:val="center"/>
            <w:hideMark/>
          </w:tcPr>
          <w:p w14:paraId="4A6233B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3467939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8.53E-01</w:t>
            </w:r>
          </w:p>
        </w:tc>
        <w:tc>
          <w:tcPr>
            <w:tcW w:w="993" w:type="dxa"/>
            <w:tcBorders>
              <w:top w:val="nil"/>
              <w:left w:val="nil"/>
              <w:bottom w:val="nil"/>
              <w:right w:val="nil"/>
            </w:tcBorders>
            <w:shd w:val="clear" w:color="auto" w:fill="D9D9D9" w:themeFill="background1" w:themeFillShade="D9"/>
            <w:noWrap/>
            <w:vAlign w:val="center"/>
            <w:hideMark/>
          </w:tcPr>
          <w:p w14:paraId="04957E4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2.84E-01</w:t>
            </w:r>
          </w:p>
        </w:tc>
        <w:tc>
          <w:tcPr>
            <w:tcW w:w="896" w:type="dxa"/>
            <w:tcBorders>
              <w:top w:val="nil"/>
              <w:left w:val="nil"/>
              <w:bottom w:val="nil"/>
              <w:right w:val="nil"/>
            </w:tcBorders>
            <w:shd w:val="clear" w:color="auto" w:fill="D9D9D9" w:themeFill="background1" w:themeFillShade="D9"/>
            <w:noWrap/>
            <w:vAlign w:val="center"/>
            <w:hideMark/>
          </w:tcPr>
          <w:p w14:paraId="7619C6F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3.18E+02</w:t>
            </w:r>
          </w:p>
        </w:tc>
        <w:tc>
          <w:tcPr>
            <w:tcW w:w="992" w:type="dxa"/>
            <w:tcBorders>
              <w:top w:val="nil"/>
              <w:left w:val="nil"/>
              <w:bottom w:val="nil"/>
              <w:right w:val="nil"/>
            </w:tcBorders>
            <w:shd w:val="clear" w:color="auto" w:fill="D9D9D9" w:themeFill="background1" w:themeFillShade="D9"/>
            <w:noWrap/>
            <w:vAlign w:val="center"/>
            <w:hideMark/>
          </w:tcPr>
          <w:p w14:paraId="55F246B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3.24E-194</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4A8FF728"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1F5837F3"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5950A1BA" w14:textId="3DE9EBDE"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0559461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poly(log10(Lifespan proxy), 3)</w:t>
            </w:r>
          </w:p>
        </w:tc>
        <w:tc>
          <w:tcPr>
            <w:tcW w:w="673" w:type="dxa"/>
            <w:tcBorders>
              <w:top w:val="nil"/>
              <w:left w:val="nil"/>
              <w:bottom w:val="nil"/>
              <w:right w:val="nil"/>
            </w:tcBorders>
            <w:shd w:val="clear" w:color="auto" w:fill="D9D9D9" w:themeFill="background1" w:themeFillShade="D9"/>
            <w:noWrap/>
            <w:vAlign w:val="center"/>
            <w:hideMark/>
          </w:tcPr>
          <w:p w14:paraId="4CE1F0C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12DF3D7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6.40E-02</w:t>
            </w:r>
          </w:p>
        </w:tc>
        <w:tc>
          <w:tcPr>
            <w:tcW w:w="993" w:type="dxa"/>
            <w:tcBorders>
              <w:top w:val="nil"/>
              <w:left w:val="nil"/>
              <w:bottom w:val="nil"/>
              <w:right w:val="nil"/>
            </w:tcBorders>
            <w:shd w:val="clear" w:color="auto" w:fill="D9D9D9" w:themeFill="background1" w:themeFillShade="D9"/>
            <w:noWrap/>
            <w:vAlign w:val="center"/>
            <w:hideMark/>
          </w:tcPr>
          <w:p w14:paraId="1945CE08"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2.13E-02</w:t>
            </w:r>
          </w:p>
        </w:tc>
        <w:tc>
          <w:tcPr>
            <w:tcW w:w="896" w:type="dxa"/>
            <w:tcBorders>
              <w:top w:val="nil"/>
              <w:left w:val="nil"/>
              <w:bottom w:val="nil"/>
              <w:right w:val="nil"/>
            </w:tcBorders>
            <w:shd w:val="clear" w:color="auto" w:fill="D9D9D9" w:themeFill="background1" w:themeFillShade="D9"/>
            <w:noWrap/>
            <w:vAlign w:val="center"/>
            <w:hideMark/>
          </w:tcPr>
          <w:p w14:paraId="25FDCD8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2.39E+01</w:t>
            </w:r>
          </w:p>
        </w:tc>
        <w:tc>
          <w:tcPr>
            <w:tcW w:w="992" w:type="dxa"/>
            <w:tcBorders>
              <w:top w:val="nil"/>
              <w:left w:val="nil"/>
              <w:bottom w:val="nil"/>
              <w:right w:val="nil"/>
            </w:tcBorders>
            <w:shd w:val="clear" w:color="auto" w:fill="D9D9D9" w:themeFill="background1" w:themeFillShade="D9"/>
            <w:noWrap/>
            <w:vAlign w:val="center"/>
            <w:hideMark/>
          </w:tcPr>
          <w:p w14:paraId="14C30FA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2.25E-15</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1A3C88C9"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45722486"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16673035" w14:textId="118B12FA"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0FB12D4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poly(log10(Litter size), 3)</w:t>
            </w:r>
          </w:p>
        </w:tc>
        <w:tc>
          <w:tcPr>
            <w:tcW w:w="673" w:type="dxa"/>
            <w:tcBorders>
              <w:top w:val="nil"/>
              <w:left w:val="nil"/>
              <w:bottom w:val="nil"/>
              <w:right w:val="nil"/>
            </w:tcBorders>
            <w:shd w:val="clear" w:color="auto" w:fill="D9D9D9" w:themeFill="background1" w:themeFillShade="D9"/>
            <w:noWrap/>
            <w:vAlign w:val="center"/>
            <w:hideMark/>
          </w:tcPr>
          <w:p w14:paraId="1B23F13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4CE88ED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4.55E-02</w:t>
            </w:r>
          </w:p>
        </w:tc>
        <w:tc>
          <w:tcPr>
            <w:tcW w:w="993" w:type="dxa"/>
            <w:tcBorders>
              <w:top w:val="nil"/>
              <w:left w:val="nil"/>
              <w:bottom w:val="nil"/>
              <w:right w:val="nil"/>
            </w:tcBorders>
            <w:shd w:val="clear" w:color="auto" w:fill="D9D9D9" w:themeFill="background1" w:themeFillShade="D9"/>
            <w:noWrap/>
            <w:vAlign w:val="center"/>
            <w:hideMark/>
          </w:tcPr>
          <w:p w14:paraId="10BC7DC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1.52E-02</w:t>
            </w:r>
          </w:p>
        </w:tc>
        <w:tc>
          <w:tcPr>
            <w:tcW w:w="896" w:type="dxa"/>
            <w:tcBorders>
              <w:top w:val="nil"/>
              <w:left w:val="nil"/>
              <w:bottom w:val="nil"/>
              <w:right w:val="nil"/>
            </w:tcBorders>
            <w:shd w:val="clear" w:color="auto" w:fill="D9D9D9" w:themeFill="background1" w:themeFillShade="D9"/>
            <w:noWrap/>
            <w:vAlign w:val="center"/>
            <w:hideMark/>
          </w:tcPr>
          <w:p w14:paraId="2A31696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1.70E+01</w:t>
            </w:r>
          </w:p>
        </w:tc>
        <w:tc>
          <w:tcPr>
            <w:tcW w:w="992" w:type="dxa"/>
            <w:tcBorders>
              <w:top w:val="nil"/>
              <w:left w:val="nil"/>
              <w:bottom w:val="nil"/>
              <w:right w:val="nil"/>
            </w:tcBorders>
            <w:shd w:val="clear" w:color="auto" w:fill="D9D9D9" w:themeFill="background1" w:themeFillShade="D9"/>
            <w:noWrap/>
            <w:vAlign w:val="center"/>
            <w:hideMark/>
          </w:tcPr>
          <w:p w14:paraId="44A5337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5.50E-11</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10B3312C"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493F3A13"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46F003B8" w14:textId="06FFEF54"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00CB77E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poly(log10(Range area), 3)</w:t>
            </w:r>
          </w:p>
        </w:tc>
        <w:tc>
          <w:tcPr>
            <w:tcW w:w="673" w:type="dxa"/>
            <w:tcBorders>
              <w:top w:val="nil"/>
              <w:left w:val="nil"/>
              <w:bottom w:val="nil"/>
              <w:right w:val="nil"/>
            </w:tcBorders>
            <w:shd w:val="clear" w:color="auto" w:fill="D9D9D9" w:themeFill="background1" w:themeFillShade="D9"/>
            <w:noWrap/>
            <w:vAlign w:val="center"/>
            <w:hideMark/>
          </w:tcPr>
          <w:p w14:paraId="18C4568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3F39337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1.03E+01</w:t>
            </w:r>
          </w:p>
        </w:tc>
        <w:tc>
          <w:tcPr>
            <w:tcW w:w="993" w:type="dxa"/>
            <w:tcBorders>
              <w:top w:val="nil"/>
              <w:left w:val="nil"/>
              <w:bottom w:val="nil"/>
              <w:right w:val="nil"/>
            </w:tcBorders>
            <w:shd w:val="clear" w:color="auto" w:fill="D9D9D9" w:themeFill="background1" w:themeFillShade="D9"/>
            <w:noWrap/>
            <w:vAlign w:val="center"/>
            <w:hideMark/>
          </w:tcPr>
          <w:p w14:paraId="107761B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3.42E+00</w:t>
            </w:r>
          </w:p>
        </w:tc>
        <w:tc>
          <w:tcPr>
            <w:tcW w:w="896" w:type="dxa"/>
            <w:tcBorders>
              <w:top w:val="nil"/>
              <w:left w:val="nil"/>
              <w:bottom w:val="nil"/>
              <w:right w:val="nil"/>
            </w:tcBorders>
            <w:shd w:val="clear" w:color="auto" w:fill="D9D9D9" w:themeFill="background1" w:themeFillShade="D9"/>
            <w:noWrap/>
            <w:vAlign w:val="center"/>
            <w:hideMark/>
          </w:tcPr>
          <w:p w14:paraId="4EEB60D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3.83E+03</w:t>
            </w:r>
          </w:p>
        </w:tc>
        <w:tc>
          <w:tcPr>
            <w:tcW w:w="992" w:type="dxa"/>
            <w:tcBorders>
              <w:top w:val="nil"/>
              <w:left w:val="nil"/>
              <w:bottom w:val="nil"/>
              <w:right w:val="nil"/>
            </w:tcBorders>
            <w:shd w:val="clear" w:color="auto" w:fill="D9D9D9" w:themeFill="background1" w:themeFillShade="D9"/>
            <w:noWrap/>
            <w:vAlign w:val="center"/>
            <w:hideMark/>
          </w:tcPr>
          <w:p w14:paraId="36EE47D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0.00E+00</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6E478827"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06CBF8EE"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19A3D920" w14:textId="5F452264"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3DCD5B8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poly(sqrt(Habitat breadth), 3)</w:t>
            </w:r>
          </w:p>
        </w:tc>
        <w:tc>
          <w:tcPr>
            <w:tcW w:w="673" w:type="dxa"/>
            <w:tcBorders>
              <w:top w:val="nil"/>
              <w:left w:val="nil"/>
              <w:bottom w:val="nil"/>
              <w:right w:val="nil"/>
            </w:tcBorders>
            <w:shd w:val="clear" w:color="auto" w:fill="D9D9D9" w:themeFill="background1" w:themeFillShade="D9"/>
            <w:noWrap/>
            <w:vAlign w:val="center"/>
            <w:hideMark/>
          </w:tcPr>
          <w:p w14:paraId="0A3CCE5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59C3BA7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1.34E-02</w:t>
            </w:r>
          </w:p>
        </w:tc>
        <w:tc>
          <w:tcPr>
            <w:tcW w:w="993" w:type="dxa"/>
            <w:tcBorders>
              <w:top w:val="nil"/>
              <w:left w:val="nil"/>
              <w:bottom w:val="nil"/>
              <w:right w:val="nil"/>
            </w:tcBorders>
            <w:shd w:val="clear" w:color="auto" w:fill="D9D9D9" w:themeFill="background1" w:themeFillShade="D9"/>
            <w:noWrap/>
            <w:vAlign w:val="center"/>
            <w:hideMark/>
          </w:tcPr>
          <w:p w14:paraId="44D5342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4.48E-03</w:t>
            </w:r>
          </w:p>
        </w:tc>
        <w:tc>
          <w:tcPr>
            <w:tcW w:w="896" w:type="dxa"/>
            <w:tcBorders>
              <w:top w:val="nil"/>
              <w:left w:val="nil"/>
              <w:bottom w:val="nil"/>
              <w:right w:val="nil"/>
            </w:tcBorders>
            <w:shd w:val="clear" w:color="auto" w:fill="D9D9D9" w:themeFill="background1" w:themeFillShade="D9"/>
            <w:noWrap/>
            <w:vAlign w:val="center"/>
            <w:hideMark/>
          </w:tcPr>
          <w:p w14:paraId="423FB77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5.01E+00</w:t>
            </w:r>
          </w:p>
        </w:tc>
        <w:tc>
          <w:tcPr>
            <w:tcW w:w="992" w:type="dxa"/>
            <w:tcBorders>
              <w:top w:val="nil"/>
              <w:left w:val="nil"/>
              <w:bottom w:val="nil"/>
              <w:right w:val="nil"/>
            </w:tcBorders>
            <w:shd w:val="clear" w:color="auto" w:fill="D9D9D9" w:themeFill="background1" w:themeFillShade="D9"/>
            <w:noWrap/>
            <w:vAlign w:val="center"/>
            <w:hideMark/>
          </w:tcPr>
          <w:p w14:paraId="216DC8D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1.81E-03</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0BBDAE14"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1E44BA08"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5A1976C2" w14:textId="5970E6A2"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1DEDE870"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poly(sqrt(Diet breadth), 3)</w:t>
            </w:r>
          </w:p>
        </w:tc>
        <w:tc>
          <w:tcPr>
            <w:tcW w:w="673" w:type="dxa"/>
            <w:tcBorders>
              <w:top w:val="nil"/>
              <w:left w:val="nil"/>
              <w:bottom w:val="nil"/>
              <w:right w:val="nil"/>
            </w:tcBorders>
            <w:shd w:val="clear" w:color="auto" w:fill="D9D9D9" w:themeFill="background1" w:themeFillShade="D9"/>
            <w:noWrap/>
            <w:vAlign w:val="center"/>
            <w:hideMark/>
          </w:tcPr>
          <w:p w14:paraId="4AFAE31C"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w:t>
            </w:r>
          </w:p>
        </w:tc>
        <w:tc>
          <w:tcPr>
            <w:tcW w:w="992" w:type="dxa"/>
            <w:tcBorders>
              <w:top w:val="nil"/>
              <w:left w:val="nil"/>
              <w:bottom w:val="nil"/>
              <w:right w:val="nil"/>
            </w:tcBorders>
            <w:shd w:val="clear" w:color="auto" w:fill="D9D9D9" w:themeFill="background1" w:themeFillShade="D9"/>
            <w:noWrap/>
            <w:vAlign w:val="center"/>
            <w:hideMark/>
          </w:tcPr>
          <w:p w14:paraId="15E77B8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6.37E-03</w:t>
            </w:r>
          </w:p>
        </w:tc>
        <w:tc>
          <w:tcPr>
            <w:tcW w:w="993" w:type="dxa"/>
            <w:tcBorders>
              <w:top w:val="nil"/>
              <w:left w:val="nil"/>
              <w:bottom w:val="nil"/>
              <w:right w:val="nil"/>
            </w:tcBorders>
            <w:shd w:val="clear" w:color="auto" w:fill="D9D9D9" w:themeFill="background1" w:themeFillShade="D9"/>
            <w:noWrap/>
            <w:vAlign w:val="center"/>
            <w:hideMark/>
          </w:tcPr>
          <w:p w14:paraId="6C7A68B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2.12E-03</w:t>
            </w:r>
          </w:p>
        </w:tc>
        <w:tc>
          <w:tcPr>
            <w:tcW w:w="896" w:type="dxa"/>
            <w:tcBorders>
              <w:top w:val="nil"/>
              <w:left w:val="nil"/>
              <w:bottom w:val="nil"/>
              <w:right w:val="nil"/>
            </w:tcBorders>
            <w:shd w:val="clear" w:color="auto" w:fill="D9D9D9" w:themeFill="background1" w:themeFillShade="D9"/>
            <w:noWrap/>
            <w:vAlign w:val="center"/>
            <w:hideMark/>
          </w:tcPr>
          <w:p w14:paraId="2F0F442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2.38E+00</w:t>
            </w:r>
          </w:p>
        </w:tc>
        <w:tc>
          <w:tcPr>
            <w:tcW w:w="992" w:type="dxa"/>
            <w:tcBorders>
              <w:top w:val="nil"/>
              <w:left w:val="nil"/>
              <w:bottom w:val="nil"/>
              <w:right w:val="nil"/>
            </w:tcBorders>
            <w:shd w:val="clear" w:color="auto" w:fill="D9D9D9" w:themeFill="background1" w:themeFillShade="D9"/>
            <w:noWrap/>
            <w:vAlign w:val="center"/>
            <w:hideMark/>
          </w:tcPr>
          <w:p w14:paraId="77B6CE7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6.79E-02</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3B1B381E"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57EEE3E9"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4DA1844C" w14:textId="7CC16FAF"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485D24B6"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Specialisation</w:t>
            </w:r>
          </w:p>
        </w:tc>
        <w:tc>
          <w:tcPr>
            <w:tcW w:w="673" w:type="dxa"/>
            <w:tcBorders>
              <w:top w:val="nil"/>
              <w:left w:val="nil"/>
              <w:bottom w:val="nil"/>
              <w:right w:val="nil"/>
            </w:tcBorders>
            <w:shd w:val="clear" w:color="auto" w:fill="D9D9D9" w:themeFill="background1" w:themeFillShade="D9"/>
            <w:noWrap/>
            <w:vAlign w:val="center"/>
            <w:hideMark/>
          </w:tcPr>
          <w:p w14:paraId="3856306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w:t>
            </w:r>
          </w:p>
        </w:tc>
        <w:tc>
          <w:tcPr>
            <w:tcW w:w="992" w:type="dxa"/>
            <w:tcBorders>
              <w:top w:val="nil"/>
              <w:left w:val="nil"/>
              <w:bottom w:val="nil"/>
              <w:right w:val="nil"/>
            </w:tcBorders>
            <w:shd w:val="clear" w:color="auto" w:fill="D9D9D9" w:themeFill="background1" w:themeFillShade="D9"/>
            <w:noWrap/>
            <w:vAlign w:val="center"/>
            <w:hideMark/>
          </w:tcPr>
          <w:p w14:paraId="5D8CF5C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6.58E-02</w:t>
            </w:r>
          </w:p>
        </w:tc>
        <w:tc>
          <w:tcPr>
            <w:tcW w:w="993" w:type="dxa"/>
            <w:tcBorders>
              <w:top w:val="nil"/>
              <w:left w:val="nil"/>
              <w:bottom w:val="nil"/>
              <w:right w:val="nil"/>
            </w:tcBorders>
            <w:shd w:val="clear" w:color="auto" w:fill="D9D9D9" w:themeFill="background1" w:themeFillShade="D9"/>
            <w:noWrap/>
            <w:vAlign w:val="center"/>
            <w:hideMark/>
          </w:tcPr>
          <w:p w14:paraId="03BCC86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6.58E-02</w:t>
            </w:r>
          </w:p>
        </w:tc>
        <w:tc>
          <w:tcPr>
            <w:tcW w:w="896" w:type="dxa"/>
            <w:tcBorders>
              <w:top w:val="nil"/>
              <w:left w:val="nil"/>
              <w:bottom w:val="nil"/>
              <w:right w:val="nil"/>
            </w:tcBorders>
            <w:shd w:val="clear" w:color="auto" w:fill="D9D9D9" w:themeFill="background1" w:themeFillShade="D9"/>
            <w:noWrap/>
            <w:vAlign w:val="center"/>
            <w:hideMark/>
          </w:tcPr>
          <w:p w14:paraId="7C5FEDDA"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7.36E+01</w:t>
            </w:r>
          </w:p>
        </w:tc>
        <w:tc>
          <w:tcPr>
            <w:tcW w:w="992" w:type="dxa"/>
            <w:tcBorders>
              <w:top w:val="nil"/>
              <w:left w:val="nil"/>
              <w:bottom w:val="nil"/>
              <w:right w:val="nil"/>
            </w:tcBorders>
            <w:shd w:val="clear" w:color="auto" w:fill="D9D9D9" w:themeFill="background1" w:themeFillShade="D9"/>
            <w:noWrap/>
            <w:vAlign w:val="center"/>
            <w:hideMark/>
          </w:tcPr>
          <w:p w14:paraId="0734C26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1.13E-17</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0E11B239"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629850CD"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02AA4C1F" w14:textId="607BAA56"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5A36F902"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Diel activity</w:t>
            </w:r>
          </w:p>
        </w:tc>
        <w:tc>
          <w:tcPr>
            <w:tcW w:w="673" w:type="dxa"/>
            <w:tcBorders>
              <w:top w:val="nil"/>
              <w:left w:val="nil"/>
              <w:bottom w:val="nil"/>
              <w:right w:val="nil"/>
            </w:tcBorders>
            <w:shd w:val="clear" w:color="auto" w:fill="D9D9D9" w:themeFill="background1" w:themeFillShade="D9"/>
            <w:noWrap/>
            <w:vAlign w:val="center"/>
            <w:hideMark/>
          </w:tcPr>
          <w:p w14:paraId="09FBA0F7"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w:t>
            </w:r>
          </w:p>
        </w:tc>
        <w:tc>
          <w:tcPr>
            <w:tcW w:w="992" w:type="dxa"/>
            <w:tcBorders>
              <w:top w:val="nil"/>
              <w:left w:val="nil"/>
              <w:bottom w:val="nil"/>
              <w:right w:val="nil"/>
            </w:tcBorders>
            <w:shd w:val="clear" w:color="auto" w:fill="D9D9D9" w:themeFill="background1" w:themeFillShade="D9"/>
            <w:noWrap/>
            <w:vAlign w:val="center"/>
            <w:hideMark/>
          </w:tcPr>
          <w:p w14:paraId="155AE90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2.76E-03</w:t>
            </w:r>
          </w:p>
        </w:tc>
        <w:tc>
          <w:tcPr>
            <w:tcW w:w="993" w:type="dxa"/>
            <w:tcBorders>
              <w:top w:val="nil"/>
              <w:left w:val="nil"/>
              <w:bottom w:val="nil"/>
              <w:right w:val="nil"/>
            </w:tcBorders>
            <w:shd w:val="clear" w:color="auto" w:fill="D9D9D9" w:themeFill="background1" w:themeFillShade="D9"/>
            <w:noWrap/>
            <w:vAlign w:val="center"/>
            <w:hideMark/>
          </w:tcPr>
          <w:p w14:paraId="5BAAFF2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2.76E-03</w:t>
            </w:r>
          </w:p>
        </w:tc>
        <w:tc>
          <w:tcPr>
            <w:tcW w:w="896" w:type="dxa"/>
            <w:tcBorders>
              <w:top w:val="nil"/>
              <w:left w:val="nil"/>
              <w:bottom w:val="nil"/>
              <w:right w:val="nil"/>
            </w:tcBorders>
            <w:shd w:val="clear" w:color="auto" w:fill="D9D9D9" w:themeFill="background1" w:themeFillShade="D9"/>
            <w:noWrap/>
            <w:vAlign w:val="center"/>
            <w:hideMark/>
          </w:tcPr>
          <w:p w14:paraId="4A0B1877"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3.09E+00</w:t>
            </w:r>
          </w:p>
        </w:tc>
        <w:tc>
          <w:tcPr>
            <w:tcW w:w="992" w:type="dxa"/>
            <w:tcBorders>
              <w:top w:val="nil"/>
              <w:left w:val="nil"/>
              <w:bottom w:val="nil"/>
              <w:right w:val="nil"/>
            </w:tcBorders>
            <w:shd w:val="clear" w:color="auto" w:fill="D9D9D9" w:themeFill="background1" w:themeFillShade="D9"/>
            <w:noWrap/>
            <w:vAlign w:val="center"/>
            <w:hideMark/>
          </w:tcPr>
          <w:p w14:paraId="26B667E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7.89E-02</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3EBC8DCA"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w:t>
            </w:r>
          </w:p>
        </w:tc>
      </w:tr>
      <w:tr w:rsidR="00D7090C" w:rsidRPr="00CA3D96" w14:paraId="703EDD9D" w14:textId="77777777" w:rsidTr="00BC4B9B">
        <w:trPr>
          <w:trHeight w:val="300"/>
          <w:jc w:val="center"/>
        </w:trPr>
        <w:tc>
          <w:tcPr>
            <w:tcW w:w="1082" w:type="dxa"/>
            <w:vMerge/>
            <w:tcBorders>
              <w:left w:val="single" w:sz="8" w:space="0" w:color="auto"/>
              <w:right w:val="nil"/>
            </w:tcBorders>
            <w:shd w:val="clear" w:color="auto" w:fill="D9D9D9" w:themeFill="background1" w:themeFillShade="D9"/>
            <w:noWrap/>
            <w:vAlign w:val="center"/>
            <w:hideMark/>
          </w:tcPr>
          <w:p w14:paraId="0860C130" w14:textId="772CC28D"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nil"/>
              <w:right w:val="nil"/>
            </w:tcBorders>
            <w:shd w:val="clear" w:color="auto" w:fill="D9D9D9" w:themeFill="background1" w:themeFillShade="D9"/>
            <w:noWrap/>
            <w:vAlign w:val="center"/>
            <w:hideMark/>
          </w:tcPr>
          <w:p w14:paraId="02DFF375"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D</w:t>
            </w:r>
            <w:r w:rsidRPr="00CA3D96">
              <w:rPr>
                <w:rFonts w:ascii="Calibri" w:eastAsia="Times New Roman" w:hAnsi="Calibri" w:cs="Calibri"/>
                <w:color w:val="000000"/>
                <w:sz w:val="18"/>
                <w:szCs w:val="18"/>
                <w:lang w:eastAsia="en-GB"/>
              </w:rPr>
              <w:t>iet</w:t>
            </w:r>
          </w:p>
        </w:tc>
        <w:tc>
          <w:tcPr>
            <w:tcW w:w="673" w:type="dxa"/>
            <w:tcBorders>
              <w:top w:val="nil"/>
              <w:left w:val="nil"/>
              <w:bottom w:val="nil"/>
              <w:right w:val="nil"/>
            </w:tcBorders>
            <w:shd w:val="clear" w:color="auto" w:fill="D9D9D9" w:themeFill="background1" w:themeFillShade="D9"/>
            <w:noWrap/>
            <w:vAlign w:val="center"/>
            <w:hideMark/>
          </w:tcPr>
          <w:p w14:paraId="648B78A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2</w:t>
            </w:r>
          </w:p>
        </w:tc>
        <w:tc>
          <w:tcPr>
            <w:tcW w:w="992" w:type="dxa"/>
            <w:tcBorders>
              <w:top w:val="nil"/>
              <w:left w:val="nil"/>
              <w:bottom w:val="nil"/>
              <w:right w:val="nil"/>
            </w:tcBorders>
            <w:shd w:val="clear" w:color="auto" w:fill="D9D9D9" w:themeFill="background1" w:themeFillShade="D9"/>
            <w:noWrap/>
            <w:vAlign w:val="center"/>
            <w:hideMark/>
          </w:tcPr>
          <w:p w14:paraId="559FFAB4"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1.34E-03</w:t>
            </w:r>
          </w:p>
        </w:tc>
        <w:tc>
          <w:tcPr>
            <w:tcW w:w="993" w:type="dxa"/>
            <w:tcBorders>
              <w:top w:val="nil"/>
              <w:left w:val="nil"/>
              <w:bottom w:val="nil"/>
              <w:right w:val="nil"/>
            </w:tcBorders>
            <w:shd w:val="clear" w:color="auto" w:fill="D9D9D9" w:themeFill="background1" w:themeFillShade="D9"/>
            <w:noWrap/>
            <w:vAlign w:val="center"/>
            <w:hideMark/>
          </w:tcPr>
          <w:p w14:paraId="7561B509"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6.69E-04</w:t>
            </w:r>
          </w:p>
        </w:tc>
        <w:tc>
          <w:tcPr>
            <w:tcW w:w="896" w:type="dxa"/>
            <w:tcBorders>
              <w:top w:val="nil"/>
              <w:left w:val="nil"/>
              <w:bottom w:val="nil"/>
              <w:right w:val="nil"/>
            </w:tcBorders>
            <w:shd w:val="clear" w:color="auto" w:fill="D9D9D9" w:themeFill="background1" w:themeFillShade="D9"/>
            <w:noWrap/>
            <w:vAlign w:val="center"/>
            <w:hideMark/>
          </w:tcPr>
          <w:p w14:paraId="406B1ED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7.48E-01</w:t>
            </w:r>
          </w:p>
        </w:tc>
        <w:tc>
          <w:tcPr>
            <w:tcW w:w="992" w:type="dxa"/>
            <w:tcBorders>
              <w:top w:val="nil"/>
              <w:left w:val="nil"/>
              <w:bottom w:val="nil"/>
              <w:right w:val="nil"/>
            </w:tcBorders>
            <w:shd w:val="clear" w:color="auto" w:fill="D9D9D9" w:themeFill="background1" w:themeFillShade="D9"/>
            <w:noWrap/>
            <w:vAlign w:val="center"/>
            <w:hideMark/>
          </w:tcPr>
          <w:p w14:paraId="688A1E33"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4.73E-01</w:t>
            </w:r>
          </w:p>
        </w:tc>
        <w:tc>
          <w:tcPr>
            <w:tcW w:w="686" w:type="dxa"/>
            <w:tcBorders>
              <w:top w:val="nil"/>
              <w:left w:val="nil"/>
              <w:bottom w:val="nil"/>
              <w:right w:val="single" w:sz="8" w:space="0" w:color="auto"/>
            </w:tcBorders>
            <w:shd w:val="clear" w:color="auto" w:fill="D9D9D9" w:themeFill="background1" w:themeFillShade="D9"/>
            <w:noWrap/>
            <w:vAlign w:val="bottom"/>
            <w:hideMark/>
          </w:tcPr>
          <w:p w14:paraId="15B58869"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 </w:t>
            </w:r>
          </w:p>
        </w:tc>
      </w:tr>
      <w:tr w:rsidR="00D7090C" w:rsidRPr="00CA3D96" w14:paraId="7B72F146" w14:textId="77777777" w:rsidTr="00BC4B9B">
        <w:trPr>
          <w:trHeight w:val="315"/>
          <w:jc w:val="center"/>
        </w:trPr>
        <w:tc>
          <w:tcPr>
            <w:tcW w:w="1082" w:type="dxa"/>
            <w:vMerge/>
            <w:tcBorders>
              <w:left w:val="single" w:sz="8" w:space="0" w:color="auto"/>
              <w:bottom w:val="single" w:sz="8" w:space="0" w:color="auto"/>
              <w:right w:val="nil"/>
            </w:tcBorders>
            <w:shd w:val="clear" w:color="auto" w:fill="D9D9D9" w:themeFill="background1" w:themeFillShade="D9"/>
            <w:noWrap/>
            <w:vAlign w:val="center"/>
            <w:hideMark/>
          </w:tcPr>
          <w:p w14:paraId="36C8B617" w14:textId="5B28BB3D" w:rsidR="00D7090C" w:rsidRPr="00CA3D96" w:rsidRDefault="00D7090C" w:rsidP="00BC4B9B">
            <w:pPr>
              <w:spacing w:after="0" w:line="240" w:lineRule="auto"/>
              <w:rPr>
                <w:rFonts w:ascii="Calibri" w:eastAsia="Times New Roman" w:hAnsi="Calibri" w:cs="Calibri"/>
                <w:color w:val="000000"/>
                <w:sz w:val="18"/>
                <w:szCs w:val="18"/>
                <w:lang w:eastAsia="en-GB"/>
              </w:rPr>
            </w:pPr>
          </w:p>
        </w:tc>
        <w:tc>
          <w:tcPr>
            <w:tcW w:w="3161" w:type="dxa"/>
            <w:tcBorders>
              <w:top w:val="nil"/>
              <w:left w:val="nil"/>
              <w:bottom w:val="single" w:sz="8" w:space="0" w:color="auto"/>
              <w:right w:val="nil"/>
            </w:tcBorders>
            <w:shd w:val="clear" w:color="auto" w:fill="D9D9D9" w:themeFill="background1" w:themeFillShade="D9"/>
            <w:noWrap/>
            <w:vAlign w:val="center"/>
            <w:hideMark/>
          </w:tcPr>
          <w:p w14:paraId="4CFE531E"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Residuals</w:t>
            </w:r>
          </w:p>
        </w:tc>
        <w:tc>
          <w:tcPr>
            <w:tcW w:w="673" w:type="dxa"/>
            <w:tcBorders>
              <w:top w:val="nil"/>
              <w:left w:val="nil"/>
              <w:bottom w:val="single" w:sz="8" w:space="0" w:color="auto"/>
              <w:right w:val="nil"/>
            </w:tcBorders>
            <w:shd w:val="clear" w:color="auto" w:fill="D9D9D9" w:themeFill="background1" w:themeFillShade="D9"/>
            <w:noWrap/>
            <w:vAlign w:val="center"/>
            <w:hideMark/>
          </w:tcPr>
          <w:p w14:paraId="53C779AB"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7307</w:t>
            </w:r>
          </w:p>
        </w:tc>
        <w:tc>
          <w:tcPr>
            <w:tcW w:w="992" w:type="dxa"/>
            <w:tcBorders>
              <w:top w:val="nil"/>
              <w:left w:val="nil"/>
              <w:bottom w:val="single" w:sz="8" w:space="0" w:color="auto"/>
              <w:right w:val="nil"/>
            </w:tcBorders>
            <w:shd w:val="clear" w:color="auto" w:fill="D9D9D9" w:themeFill="background1" w:themeFillShade="D9"/>
            <w:noWrap/>
            <w:vAlign w:val="center"/>
            <w:hideMark/>
          </w:tcPr>
          <w:p w14:paraId="269371CF"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6.53E+00</w:t>
            </w:r>
          </w:p>
        </w:tc>
        <w:tc>
          <w:tcPr>
            <w:tcW w:w="993" w:type="dxa"/>
            <w:tcBorders>
              <w:top w:val="nil"/>
              <w:left w:val="nil"/>
              <w:bottom w:val="single" w:sz="8" w:space="0" w:color="auto"/>
              <w:right w:val="nil"/>
            </w:tcBorders>
            <w:shd w:val="clear" w:color="auto" w:fill="D9D9D9" w:themeFill="background1" w:themeFillShade="D9"/>
            <w:noWrap/>
            <w:vAlign w:val="center"/>
            <w:hideMark/>
          </w:tcPr>
          <w:p w14:paraId="0181E021"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8.94E-04</w:t>
            </w:r>
          </w:p>
        </w:tc>
        <w:tc>
          <w:tcPr>
            <w:tcW w:w="896" w:type="dxa"/>
            <w:tcBorders>
              <w:top w:val="nil"/>
              <w:left w:val="nil"/>
              <w:bottom w:val="single" w:sz="8" w:space="0" w:color="auto"/>
              <w:right w:val="nil"/>
            </w:tcBorders>
            <w:shd w:val="clear" w:color="auto" w:fill="D9D9D9" w:themeFill="background1" w:themeFillShade="D9"/>
            <w:noWrap/>
            <w:vAlign w:val="center"/>
            <w:hideMark/>
          </w:tcPr>
          <w:p w14:paraId="6E8001D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 </w:t>
            </w:r>
          </w:p>
        </w:tc>
        <w:tc>
          <w:tcPr>
            <w:tcW w:w="992" w:type="dxa"/>
            <w:tcBorders>
              <w:top w:val="nil"/>
              <w:left w:val="nil"/>
              <w:bottom w:val="single" w:sz="8" w:space="0" w:color="auto"/>
              <w:right w:val="nil"/>
            </w:tcBorders>
            <w:shd w:val="clear" w:color="auto" w:fill="D9D9D9" w:themeFill="background1" w:themeFillShade="D9"/>
            <w:noWrap/>
            <w:vAlign w:val="center"/>
            <w:hideMark/>
          </w:tcPr>
          <w:p w14:paraId="3FD47E1D" w14:textId="77777777" w:rsidR="00D7090C" w:rsidRPr="00CA3D96" w:rsidRDefault="00D7090C" w:rsidP="00BC4B9B">
            <w:pPr>
              <w:spacing w:after="0" w:line="240" w:lineRule="auto"/>
              <w:rPr>
                <w:rFonts w:ascii="Calibri" w:eastAsia="Times New Roman" w:hAnsi="Calibri" w:cs="Calibri"/>
                <w:color w:val="000000"/>
                <w:sz w:val="18"/>
                <w:szCs w:val="18"/>
                <w:lang w:eastAsia="en-GB"/>
              </w:rPr>
            </w:pPr>
            <w:r w:rsidRPr="00CA3D96">
              <w:rPr>
                <w:rFonts w:ascii="Calibri" w:eastAsia="Times New Roman" w:hAnsi="Calibri" w:cs="Calibri"/>
                <w:color w:val="000000"/>
                <w:sz w:val="18"/>
                <w:szCs w:val="18"/>
                <w:lang w:eastAsia="en-GB"/>
              </w:rPr>
              <w:t> </w:t>
            </w:r>
          </w:p>
        </w:tc>
        <w:tc>
          <w:tcPr>
            <w:tcW w:w="686" w:type="dxa"/>
            <w:tcBorders>
              <w:top w:val="nil"/>
              <w:left w:val="nil"/>
              <w:bottom w:val="single" w:sz="8" w:space="0" w:color="auto"/>
              <w:right w:val="single" w:sz="8" w:space="0" w:color="auto"/>
            </w:tcBorders>
            <w:shd w:val="clear" w:color="auto" w:fill="D9D9D9" w:themeFill="background1" w:themeFillShade="D9"/>
            <w:noWrap/>
            <w:vAlign w:val="bottom"/>
            <w:hideMark/>
          </w:tcPr>
          <w:p w14:paraId="55F6E318" w14:textId="77777777" w:rsidR="00D7090C" w:rsidRPr="00CA3D96" w:rsidRDefault="00D7090C" w:rsidP="00BC4B9B">
            <w:pPr>
              <w:spacing w:after="0" w:line="240" w:lineRule="auto"/>
              <w:jc w:val="right"/>
              <w:rPr>
                <w:rFonts w:ascii="Calibri" w:eastAsia="Times New Roman" w:hAnsi="Calibri" w:cs="Calibri"/>
                <w:b/>
                <w:bCs/>
                <w:color w:val="000000"/>
                <w:lang w:eastAsia="en-GB"/>
              </w:rPr>
            </w:pPr>
            <w:r w:rsidRPr="00CA3D96">
              <w:rPr>
                <w:rFonts w:ascii="Calibri" w:eastAsia="Times New Roman" w:hAnsi="Calibri" w:cs="Calibri"/>
                <w:b/>
                <w:bCs/>
                <w:color w:val="000000"/>
                <w:lang w:eastAsia="en-GB"/>
              </w:rPr>
              <w:t> </w:t>
            </w:r>
          </w:p>
        </w:tc>
      </w:tr>
    </w:tbl>
    <w:p w14:paraId="2DB02F6C" w14:textId="77777777" w:rsidR="004C00B1" w:rsidRDefault="004C00B1" w:rsidP="001D4B2D">
      <w:pPr>
        <w:rPr>
          <w:rStyle w:val="SubtleEmphasis"/>
          <w:b/>
          <w:bCs/>
          <w:i w:val="0"/>
          <w:iCs w:val="0"/>
          <w:color w:val="auto"/>
          <w:sz w:val="32"/>
          <w:szCs w:val="32"/>
        </w:rPr>
      </w:pPr>
    </w:p>
    <w:p w14:paraId="7A198169" w14:textId="77777777" w:rsidR="00DB160C" w:rsidRDefault="00DB160C" w:rsidP="00DB160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Discussion</w:t>
      </w:r>
      <w:r>
        <w:rPr>
          <w:rStyle w:val="eop"/>
          <w:rFonts w:ascii="Calibri" w:hAnsi="Calibri" w:cs="Calibri"/>
          <w:sz w:val="32"/>
          <w:szCs w:val="32"/>
        </w:rPr>
        <w:t> </w:t>
      </w:r>
    </w:p>
    <w:p w14:paraId="596F432A" w14:textId="77777777" w:rsidR="00D82785" w:rsidRDefault="00D82785" w:rsidP="00DB160C">
      <w:pPr>
        <w:pStyle w:val="paragraph"/>
        <w:spacing w:before="0" w:beforeAutospacing="0" w:after="0" w:afterAutospacing="0"/>
        <w:jc w:val="both"/>
        <w:textAlignment w:val="baseline"/>
        <w:rPr>
          <w:rStyle w:val="normaltextrun"/>
          <w:rFonts w:ascii="Calibri" w:hAnsi="Calibri" w:cs="Calibri"/>
          <w:sz w:val="22"/>
          <w:szCs w:val="22"/>
        </w:rPr>
      </w:pPr>
    </w:p>
    <w:p w14:paraId="0213FD77" w14:textId="15089BA1" w:rsidR="003E1CDB" w:rsidRPr="008D3321" w:rsidRDefault="00965295" w:rsidP="005221DF">
      <w:pPr>
        <w:spacing w:line="276" w:lineRule="auto"/>
        <w:jc w:val="both"/>
        <w:rPr>
          <w:rStyle w:val="eop"/>
          <w:rFonts w:ascii="Calibri" w:hAnsi="Calibri" w:cs="Calibri"/>
        </w:rPr>
      </w:pPr>
      <w:r w:rsidRPr="008D3321">
        <w:rPr>
          <w:rStyle w:val="normaltextrun"/>
          <w:rFonts w:ascii="Calibri" w:hAnsi="Calibri" w:cs="Calibri"/>
        </w:rPr>
        <w:t>Here, we</w:t>
      </w:r>
      <w:r w:rsidR="00DB160C" w:rsidRPr="008D3321">
        <w:rPr>
          <w:rStyle w:val="normaltextrun"/>
          <w:rFonts w:ascii="Calibri" w:hAnsi="Calibri" w:cs="Calibri"/>
        </w:rPr>
        <w:t xml:space="preserve"> investigate</w:t>
      </w:r>
      <w:r w:rsidRPr="008D3321">
        <w:rPr>
          <w:rStyle w:val="normaltextrun"/>
          <w:rFonts w:ascii="Calibri" w:hAnsi="Calibri" w:cs="Calibri"/>
        </w:rPr>
        <w:t>d</w:t>
      </w:r>
      <w:r w:rsidR="00DB160C" w:rsidRPr="008D3321">
        <w:rPr>
          <w:rStyle w:val="normaltextrun"/>
          <w:rFonts w:ascii="Calibri" w:hAnsi="Calibri" w:cs="Calibri"/>
        </w:rPr>
        <w:t xml:space="preserve"> whether </w:t>
      </w:r>
      <w:r w:rsidR="003523AB">
        <w:rPr>
          <w:rStyle w:val="normaltextrun"/>
          <w:rFonts w:ascii="Calibri" w:hAnsi="Calibri" w:cs="Calibri"/>
        </w:rPr>
        <w:t xml:space="preserve">species </w:t>
      </w:r>
      <w:r w:rsidR="00DB160C" w:rsidRPr="008D3321">
        <w:rPr>
          <w:rStyle w:val="normaltextrun"/>
          <w:rFonts w:ascii="Calibri" w:hAnsi="Calibri" w:cs="Calibri"/>
        </w:rPr>
        <w:t xml:space="preserve">ecological characteristics </w:t>
      </w:r>
      <w:r w:rsidR="00662BC0">
        <w:rPr>
          <w:rStyle w:val="normaltextrun"/>
          <w:rFonts w:ascii="Calibri" w:hAnsi="Calibri" w:cs="Calibri"/>
        </w:rPr>
        <w:t>were</w:t>
      </w:r>
      <w:r w:rsidR="00662BC0" w:rsidRPr="008D3321">
        <w:rPr>
          <w:rStyle w:val="normaltextrun"/>
          <w:rFonts w:ascii="Calibri" w:hAnsi="Calibri" w:cs="Calibri"/>
        </w:rPr>
        <w:t xml:space="preserve"> </w:t>
      </w:r>
      <w:r w:rsidR="00403C8C" w:rsidRPr="008D3321">
        <w:rPr>
          <w:rStyle w:val="normaltextrun"/>
          <w:rFonts w:ascii="Calibri" w:hAnsi="Calibri" w:cs="Calibri"/>
        </w:rPr>
        <w:t xml:space="preserve">associated with </w:t>
      </w:r>
      <w:r w:rsidR="00DB160C" w:rsidRPr="008D3321">
        <w:rPr>
          <w:rStyle w:val="normaltextrun"/>
          <w:rFonts w:ascii="Calibri" w:hAnsi="Calibri" w:cs="Calibri"/>
        </w:rPr>
        <w:t>species</w:t>
      </w:r>
      <w:r w:rsidR="0001093D">
        <w:rPr>
          <w:rStyle w:val="normaltextrun"/>
          <w:rFonts w:ascii="Calibri" w:hAnsi="Calibri" w:cs="Calibri"/>
        </w:rPr>
        <w:t>’</w:t>
      </w:r>
      <w:r w:rsidR="00DB160C" w:rsidRPr="008D3321">
        <w:rPr>
          <w:rStyle w:val="normaltextrun"/>
          <w:rFonts w:ascii="Calibri" w:hAnsi="Calibri" w:cs="Calibri"/>
        </w:rPr>
        <w:t xml:space="preserve"> </w:t>
      </w:r>
      <w:r w:rsidR="001725F4">
        <w:rPr>
          <w:rStyle w:val="normaltextrun"/>
          <w:rFonts w:ascii="Calibri" w:hAnsi="Calibri" w:cs="Calibri"/>
        </w:rPr>
        <w:t>sensitivity</w:t>
      </w:r>
      <w:r w:rsidR="001725F4" w:rsidRPr="008D3321">
        <w:rPr>
          <w:rStyle w:val="normaltextrun"/>
          <w:rFonts w:ascii="Calibri" w:hAnsi="Calibri" w:cs="Calibri"/>
        </w:rPr>
        <w:t xml:space="preserve"> </w:t>
      </w:r>
      <w:r w:rsidR="00DB160C" w:rsidRPr="008D3321">
        <w:rPr>
          <w:rStyle w:val="normaltextrun"/>
          <w:rFonts w:ascii="Calibri" w:hAnsi="Calibri" w:cs="Calibri"/>
        </w:rPr>
        <w:t xml:space="preserve">to two human </w:t>
      </w:r>
      <w:r w:rsidR="0001093D">
        <w:rPr>
          <w:rStyle w:val="normaltextrun"/>
          <w:rFonts w:ascii="Calibri" w:hAnsi="Calibri" w:cs="Calibri"/>
        </w:rPr>
        <w:t>pressures</w:t>
      </w:r>
      <w:r w:rsidR="0001093D" w:rsidRPr="008D3321">
        <w:rPr>
          <w:rStyle w:val="normaltextrun"/>
          <w:rFonts w:ascii="Calibri" w:hAnsi="Calibri" w:cs="Calibri"/>
        </w:rPr>
        <w:t xml:space="preserve"> </w:t>
      </w:r>
      <w:r w:rsidR="00DB160C" w:rsidRPr="008D3321">
        <w:rPr>
          <w:rStyle w:val="normaltextrun"/>
          <w:rFonts w:ascii="Calibri" w:hAnsi="Calibri" w:cs="Calibri"/>
        </w:rPr>
        <w:t>(climate change</w:t>
      </w:r>
      <w:r w:rsidR="00FC3A46">
        <w:rPr>
          <w:rStyle w:val="normaltextrun"/>
          <w:rFonts w:ascii="Calibri" w:hAnsi="Calibri" w:cs="Calibri"/>
        </w:rPr>
        <w:t xml:space="preserve"> </w:t>
      </w:r>
      <w:commentRangeStart w:id="133"/>
      <w:commentRangeStart w:id="134"/>
      <w:r w:rsidR="00FC3A46">
        <w:rPr>
          <w:rStyle w:val="normaltextrun"/>
          <w:rFonts w:ascii="Calibri" w:hAnsi="Calibri" w:cs="Calibri"/>
        </w:rPr>
        <w:t xml:space="preserve">and </w:t>
      </w:r>
      <w:r w:rsidR="003069A6">
        <w:rPr>
          <w:rStyle w:val="normaltextrun"/>
          <w:rFonts w:ascii="Calibri" w:hAnsi="Calibri" w:cs="Calibri"/>
        </w:rPr>
        <w:t>land-</w:t>
      </w:r>
      <w:r w:rsidR="00FC3A46">
        <w:rPr>
          <w:rStyle w:val="normaltextrun"/>
          <w:rFonts w:ascii="Calibri" w:hAnsi="Calibri" w:cs="Calibri"/>
        </w:rPr>
        <w:t>use</w:t>
      </w:r>
      <w:commentRangeEnd w:id="133"/>
      <w:r w:rsidR="003069A6">
        <w:rPr>
          <w:rStyle w:val="normaltextrun"/>
          <w:rFonts w:ascii="Calibri" w:hAnsi="Calibri" w:cs="Calibri"/>
        </w:rPr>
        <w:t xml:space="preserve"> change</w:t>
      </w:r>
      <w:r w:rsidR="00FC3A46">
        <w:rPr>
          <w:rStyle w:val="CommentReference"/>
        </w:rPr>
        <w:commentReference w:id="133"/>
      </w:r>
      <w:commentRangeEnd w:id="134"/>
      <w:r w:rsidR="001725F4">
        <w:rPr>
          <w:rStyle w:val="CommentReference"/>
        </w:rPr>
        <w:commentReference w:id="134"/>
      </w:r>
      <w:r w:rsidR="00DB160C" w:rsidRPr="008D3321">
        <w:rPr>
          <w:rStyle w:val="normaltextrun"/>
          <w:rFonts w:ascii="Calibri" w:hAnsi="Calibri" w:cs="Calibri"/>
        </w:rPr>
        <w:t>), across terrestrial vertebrate classes. Overall, we found that geographical range area, habitat breadth and specialisation on natural habitats were the only characteristics that showed consistent effects across</w:t>
      </w:r>
      <w:r w:rsidR="001520BC">
        <w:rPr>
          <w:rStyle w:val="normaltextrun"/>
          <w:rFonts w:ascii="Calibri" w:hAnsi="Calibri" w:cs="Calibri"/>
        </w:rPr>
        <w:t xml:space="preserve"> both pressures and across</w:t>
      </w:r>
      <w:r w:rsidR="00DB160C" w:rsidRPr="008D3321">
        <w:rPr>
          <w:rStyle w:val="normaltextrun"/>
          <w:rFonts w:ascii="Calibri" w:hAnsi="Calibri" w:cs="Calibri"/>
        </w:rPr>
        <w:t xml:space="preserve"> the terrestrial vertebrate classes: narrower ranges, narrower habitat breadth and inability to exploit artificial habitats were associated with more negative</w:t>
      </w:r>
      <w:r w:rsidR="002E5149" w:rsidRPr="008D3321">
        <w:rPr>
          <w:rStyle w:val="normaltextrun"/>
          <w:rFonts w:ascii="Calibri" w:hAnsi="Calibri" w:cs="Calibri"/>
        </w:rPr>
        <w:t xml:space="preserve"> land-use</w:t>
      </w:r>
      <w:r w:rsidR="00DB160C" w:rsidRPr="008D3321">
        <w:rPr>
          <w:rStyle w:val="normaltextrun"/>
          <w:rFonts w:ascii="Calibri" w:hAnsi="Calibri" w:cs="Calibri"/>
        </w:rPr>
        <w:t xml:space="preserve"> </w:t>
      </w:r>
      <w:r w:rsidR="002E5149" w:rsidRPr="008D3321">
        <w:rPr>
          <w:rStyle w:val="normaltextrun"/>
          <w:rFonts w:ascii="Calibri" w:hAnsi="Calibri" w:cs="Calibri"/>
        </w:rPr>
        <w:t xml:space="preserve">responses </w:t>
      </w:r>
      <w:r w:rsidR="00DB160C" w:rsidRPr="008D3321">
        <w:rPr>
          <w:rStyle w:val="normaltextrun"/>
          <w:rFonts w:ascii="Calibri" w:hAnsi="Calibri" w:cs="Calibri"/>
        </w:rPr>
        <w:t>and</w:t>
      </w:r>
      <w:r w:rsidR="00EB7A9A" w:rsidRPr="008D3321">
        <w:rPr>
          <w:rStyle w:val="normaltextrun"/>
          <w:rFonts w:ascii="Calibri" w:hAnsi="Calibri" w:cs="Calibri"/>
        </w:rPr>
        <w:t xml:space="preserve"> with</w:t>
      </w:r>
      <w:r w:rsidR="00DB160C" w:rsidRPr="008D3321">
        <w:rPr>
          <w:rStyle w:val="normaltextrun"/>
          <w:rFonts w:ascii="Calibri" w:hAnsi="Calibri" w:cs="Calibri"/>
        </w:rPr>
        <w:t xml:space="preserve"> higher climate-change sensitivity. </w:t>
      </w:r>
      <w:r w:rsidR="009755C5" w:rsidRPr="008D3321">
        <w:rPr>
          <w:rStyle w:val="normaltextrun"/>
          <w:rFonts w:ascii="Calibri" w:hAnsi="Calibri" w:cs="Calibri"/>
        </w:rPr>
        <w:t xml:space="preserve">Our results are in line with previous metanalyses that have </w:t>
      </w:r>
      <w:r w:rsidR="00D83FE6" w:rsidRPr="008D3321">
        <w:rPr>
          <w:rStyle w:val="normaltextrun"/>
          <w:rFonts w:ascii="Calibri" w:hAnsi="Calibri" w:cs="Calibri"/>
        </w:rPr>
        <w:t>found</w:t>
      </w:r>
      <w:r w:rsidR="00D41319" w:rsidRPr="008D3321">
        <w:rPr>
          <w:rStyle w:val="normaltextrun"/>
          <w:rFonts w:ascii="Calibri" w:hAnsi="Calibri" w:cs="Calibri"/>
        </w:rPr>
        <w:t xml:space="preserve"> species</w:t>
      </w:r>
      <w:r w:rsidR="000D481A">
        <w:rPr>
          <w:rStyle w:val="normaltextrun"/>
          <w:rFonts w:ascii="Calibri" w:hAnsi="Calibri" w:cs="Calibri"/>
        </w:rPr>
        <w:t>’</w:t>
      </w:r>
      <w:r w:rsidR="00D83FE6" w:rsidRPr="008D3321">
        <w:rPr>
          <w:rStyle w:val="normaltextrun"/>
          <w:rFonts w:ascii="Calibri" w:hAnsi="Calibri" w:cs="Calibri"/>
        </w:rPr>
        <w:t xml:space="preserve"> extinction risks to be associated with habitat breadth and range area </w:t>
      </w:r>
      <w:r w:rsidR="00D83FE6" w:rsidRPr="008D3321">
        <w:rPr>
          <w:rStyle w:val="normaltextrun"/>
          <w:rFonts w:ascii="Calibri" w:hAnsi="Calibri" w:cs="Calibri"/>
        </w:rPr>
        <w:fldChar w:fldCharType="begin" w:fldLock="1"/>
      </w:r>
      <w:r w:rsidR="00A92F11" w:rsidRPr="008D3321">
        <w:rPr>
          <w:rStyle w:val="normaltextrun"/>
          <w:rFonts w:ascii="Calibri" w:hAnsi="Calibri" w:cs="Calibri"/>
        </w:rPr>
        <w:instrText>ADDIN CSL_CITATION {"citationItems":[{"id":"ITEM-1","itemData":{"DOI":"10.1016/j.biocon.2019.07.001","ISSN":"00063207","abstract":"Biodiversity is shrinking rapidly, and despite our efforts only a small part of it has been assessed for extinction risk. Identifying the traits that make species vulnerable might help us to predict the status for those less known. We gathered information on the relationships between traits and extinction risk from 173 publications, across all taxa, spatial scales and biogeographical regions, in what we think it is the most comprehensive compilation to date. We aimed to identify (1) taxonomical and spatial biases, and (2) statistically robust and generalizable predictors of extinction risk through the use of meta-analyses. Vertebrates and the Palaearctic are the most studied taxon and region because of higher accumulation of data in these groups. Among the many traits that have been suggested to be predictors, only three had enough data for meta-analyses. Two of them are potentially useful in assessing risk for the lesser-known species: regardless of the taxon, species with small range and narrow habitat breadth are more vulnerable to extinction. Contrastingly, body size (the most studied trait) did not present a consistently positive or negative response. We hypothesize that the relationship between body size and extinction risk is shaped by different aspects, namely the phenomena represented by body size depending on the taxonomic group. To increase our understanding of the drivers of extinction, further studies should focus on understudied groups such as invertebrates and fungi and regions such as the tropics and expand the number of traits in comparative analyses that should avoid current biases.","author":[{"dropping-particle":"","family":"Chichorro","given":"Filipe","non-dropping-particle":"","parse-names":false,"suffix":""},{"dropping-particle":"","family":"Juslén","given":"Aino","non-dropping-particle":"","parse-names":false,"suffix":""},{"dropping-particle":"","family":"Cardoso","given":"P.","non-dropping-particle":"","parse-names":false,"suffix":""}],"container-title":"Biological Conservation","id":"ITEM-1","issue":"June","issued":{"date-parts":[["2019"]]},"page":"220-229","publisher":"Elsevier","title":"A review of the relation between species traits and extinction risk","type":"article-journal","volume":"237"},"uris":["http://www.mendeley.com/documents/?uuid=5c049c42-d924-492a-ad12-88163699fc25"]}],"mendeley":{"formattedCitation":"(Chichorro &lt;i&gt;et al.&lt;/i&gt; 2019)","plainTextFormattedCitation":"(Chichorro et al. 2019)","previouslyFormattedCitation":"(Chichorro &lt;i&gt;et al.&lt;/i&gt; 2019)"},"properties":{"noteIndex":0},"schema":"https://github.com/citation-style-language/schema/raw/master/csl-citation.json"}</w:instrText>
      </w:r>
      <w:r w:rsidR="00D83FE6" w:rsidRPr="008D3321">
        <w:rPr>
          <w:rStyle w:val="normaltextrun"/>
          <w:rFonts w:ascii="Calibri" w:hAnsi="Calibri" w:cs="Calibri"/>
        </w:rPr>
        <w:fldChar w:fldCharType="separate"/>
      </w:r>
      <w:r w:rsidR="00D83FE6" w:rsidRPr="008D3321">
        <w:rPr>
          <w:rStyle w:val="normaltextrun"/>
          <w:rFonts w:ascii="Calibri" w:hAnsi="Calibri" w:cs="Calibri"/>
          <w:noProof/>
        </w:rPr>
        <w:t xml:space="preserve">(Chichorro </w:t>
      </w:r>
      <w:r w:rsidR="00D83FE6" w:rsidRPr="49844778">
        <w:rPr>
          <w:rStyle w:val="normaltextrun"/>
          <w:rFonts w:ascii="Calibri" w:hAnsi="Calibri" w:cs="Calibri"/>
          <w:i/>
          <w:iCs/>
          <w:noProof/>
        </w:rPr>
        <w:t>et al.</w:t>
      </w:r>
      <w:r w:rsidR="00D83FE6" w:rsidRPr="008D3321">
        <w:rPr>
          <w:rStyle w:val="normaltextrun"/>
          <w:rFonts w:ascii="Calibri" w:hAnsi="Calibri" w:cs="Calibri"/>
          <w:noProof/>
        </w:rPr>
        <w:t xml:space="preserve"> 2019)</w:t>
      </w:r>
      <w:r w:rsidR="00D83FE6" w:rsidRPr="008D3321">
        <w:rPr>
          <w:rStyle w:val="normaltextrun"/>
          <w:rFonts w:ascii="Calibri" w:hAnsi="Calibri" w:cs="Calibri"/>
        </w:rPr>
        <w:fldChar w:fldCharType="end"/>
      </w:r>
      <w:r w:rsidR="00D41319" w:rsidRPr="008D3321">
        <w:rPr>
          <w:rStyle w:val="normaltextrun"/>
          <w:rFonts w:ascii="Calibri" w:hAnsi="Calibri" w:cs="Calibri"/>
        </w:rPr>
        <w:t xml:space="preserve">, </w:t>
      </w:r>
      <w:r w:rsidR="00A92F11" w:rsidRPr="008D3321">
        <w:rPr>
          <w:rStyle w:val="normaltextrun"/>
          <w:rFonts w:ascii="Calibri" w:hAnsi="Calibri" w:cs="Calibri"/>
        </w:rPr>
        <w:t>range shifts</w:t>
      </w:r>
      <w:r w:rsidR="00D44D0B" w:rsidRPr="008D3321">
        <w:rPr>
          <w:rStyle w:val="normaltextrun"/>
          <w:rFonts w:ascii="Calibri" w:hAnsi="Calibri" w:cs="Calibri"/>
        </w:rPr>
        <w:t xml:space="preserve"> </w:t>
      </w:r>
      <w:r w:rsidR="002C0660" w:rsidRPr="008D3321">
        <w:rPr>
          <w:rStyle w:val="normaltextrun"/>
          <w:rFonts w:ascii="Calibri" w:hAnsi="Calibri" w:cs="Calibri"/>
        </w:rPr>
        <w:t>under contemporary climate change</w:t>
      </w:r>
      <w:r w:rsidR="001E09C1" w:rsidRPr="008D3321">
        <w:rPr>
          <w:rStyle w:val="normaltextrun"/>
          <w:rFonts w:ascii="Calibri" w:hAnsi="Calibri" w:cs="Calibri"/>
        </w:rPr>
        <w:t xml:space="preserve"> to be associated with species</w:t>
      </w:r>
      <w:r w:rsidR="000D481A">
        <w:rPr>
          <w:rStyle w:val="normaltextrun"/>
          <w:rFonts w:ascii="Calibri" w:hAnsi="Calibri" w:cs="Calibri"/>
        </w:rPr>
        <w:t>’</w:t>
      </w:r>
      <w:r w:rsidR="001E09C1" w:rsidRPr="008D3321">
        <w:rPr>
          <w:rStyle w:val="normaltextrun"/>
          <w:rFonts w:ascii="Calibri" w:hAnsi="Calibri" w:cs="Calibri"/>
        </w:rPr>
        <w:t xml:space="preserve"> historical range limits and habitat breadth </w:t>
      </w:r>
      <w:r w:rsidR="00A92F11" w:rsidRPr="008D3321">
        <w:rPr>
          <w:rStyle w:val="normaltextrun"/>
          <w:rFonts w:ascii="Calibri" w:hAnsi="Calibri" w:cs="Calibri"/>
        </w:rPr>
        <w:fldChar w:fldCharType="begin" w:fldLock="1"/>
      </w:r>
      <w:r w:rsidR="00225314" w:rsidRPr="008D3321">
        <w:rPr>
          <w:rStyle w:val="normaltextrun"/>
          <w:rFonts w:ascii="Calibri" w:hAnsi="Calibri" w:cs="Calibri"/>
        </w:rPr>
        <w:instrText>ADDIN CSL_CITATION {"citationItems":[{"id":"ITEM-1","itemData":{"DOI":"10.1111/gcb.13736","ISSN":"13652486","PMID":"28449200","abstract":"A growing body of literature seeks to explain variation in range shifts using species’ ecological and life-history traits, with expectations that shifts should be greater in species with greater dispersal ability, reproductive potential, and ecological generalization. Despite strong theoretical support for species’ traits as predictors of range shifts, empirical evidence from contemporary range shift studies remains limited in extent and consensus. We conducted the first comprehensive review of species’ traits as predictors of range shifts, collecting results from 51 studies across multiple taxa encompassing over 11,000 species’ responses for 54 assemblages of taxonomically related species occurring together in space. We used studies of assemblages that directly compared geographic distributions sampled in the 20th century prior to climate change with resurveys of distributions after contemporary climate change and then tested whether species traits accounted for heterogeneity in range shifts. We performed a formal meta-analysis on study-level effects of body size, fecundity, diet breadth, habitat breadth, and historic range limit as predictors of range shifts for a subset of 21 studies of 26 assemblages with sufficient data. Range shifts were consistent with predictions based on habitat breadth and historic range limit. However, body size, fecundity, and diet breadth showed no significant effect on range shifts across studies, and multiple studies reported significant relationships that contradicted predictions. Current understanding of species’ traits as predictors of range shifts is limited, and standardized study is needed for traits to be valid indicators of vulnerability in assessments of climate change impacts.","author":[{"dropping-particle":"","family":"MacLean","given":"Sarah A.","non-dropping-particle":"","parse-names":false,"suffix":""},{"dropping-particle":"","family":"Beissinger","given":"Steven R.","non-dropping-particle":"","parse-names":false,"suffix":""}],"container-title":"Global Change Biology","id":"ITEM-1","issue":"10","issued":{"date-parts":[["2017"]]},"page":"4094-4105","title":"Species’ traits as predictors of range shifts under contemporary climate change: A review and meta-analysis","type":"article-journal","volume":"23"},"uris":["http://www.mendeley.com/documents/?uuid=fb9a009e-972b-47f9-ade6-dc64e56a010d"]}],"mendeley":{"formattedCitation":"(MacLean &amp; Beissinger 2017)","plainTextFormattedCitation":"(MacLean &amp; Beissinger 2017)","previouslyFormattedCitation":"(MacLean &amp; Beissinger 2017)"},"properties":{"noteIndex":0},"schema":"https://github.com/citation-style-language/schema/raw/master/csl-citation.json"}</w:instrText>
      </w:r>
      <w:r w:rsidR="00A92F11" w:rsidRPr="008D3321">
        <w:rPr>
          <w:rStyle w:val="normaltextrun"/>
          <w:rFonts w:ascii="Calibri" w:hAnsi="Calibri" w:cs="Calibri"/>
        </w:rPr>
        <w:fldChar w:fldCharType="separate"/>
      </w:r>
      <w:r w:rsidR="00A92F11" w:rsidRPr="008D3321">
        <w:rPr>
          <w:rStyle w:val="normaltextrun"/>
          <w:rFonts w:ascii="Calibri" w:hAnsi="Calibri" w:cs="Calibri"/>
          <w:noProof/>
        </w:rPr>
        <w:t>(MacLean &amp; Beissinger 2017)</w:t>
      </w:r>
      <w:r w:rsidR="00A92F11" w:rsidRPr="008D3321">
        <w:rPr>
          <w:rStyle w:val="normaltextrun"/>
          <w:rFonts w:ascii="Calibri" w:hAnsi="Calibri" w:cs="Calibri"/>
        </w:rPr>
        <w:fldChar w:fldCharType="end"/>
      </w:r>
      <w:r w:rsidR="00C56075" w:rsidRPr="008D3321">
        <w:rPr>
          <w:rStyle w:val="normaltextrun"/>
          <w:rFonts w:ascii="Calibri" w:hAnsi="Calibri" w:cs="Calibri"/>
        </w:rPr>
        <w:t xml:space="preserve">, and with </w:t>
      </w:r>
      <w:r w:rsidR="00223515">
        <w:rPr>
          <w:rStyle w:val="normaltextrun"/>
          <w:rFonts w:ascii="Calibri" w:hAnsi="Calibri" w:cs="Calibri"/>
        </w:rPr>
        <w:t xml:space="preserve">many </w:t>
      </w:r>
      <w:r w:rsidR="00C56075" w:rsidRPr="008D3321">
        <w:rPr>
          <w:rStyle w:val="normaltextrun"/>
          <w:rFonts w:ascii="Calibri" w:hAnsi="Calibri" w:cs="Calibri"/>
        </w:rPr>
        <w:t>other studies</w:t>
      </w:r>
      <w:r w:rsidR="00B53C89" w:rsidRPr="008D3321">
        <w:rPr>
          <w:rStyle w:val="normaltextrun"/>
          <w:rFonts w:ascii="Calibri" w:hAnsi="Calibri" w:cs="Calibri"/>
        </w:rPr>
        <w:t xml:space="preserve"> on land-use responses</w:t>
      </w:r>
      <w:r w:rsidR="00904F66">
        <w:rPr>
          <w:rStyle w:val="normaltextrun"/>
          <w:rFonts w:ascii="Calibri" w:hAnsi="Calibri" w:cs="Calibri"/>
        </w:rPr>
        <w:t xml:space="preserve"> </w:t>
      </w:r>
      <w:r w:rsidR="00223515">
        <w:rPr>
          <w:rStyle w:val="normaltextrun"/>
          <w:rFonts w:ascii="Calibri" w:hAnsi="Calibri" w:cs="Calibri"/>
        </w:rPr>
        <w:t>or</w:t>
      </w:r>
      <w:r w:rsidR="00904F66">
        <w:rPr>
          <w:rStyle w:val="normaltextrun"/>
          <w:rFonts w:ascii="Calibri" w:hAnsi="Calibri" w:cs="Calibri"/>
        </w:rPr>
        <w:t xml:space="preserve"> ext</w:t>
      </w:r>
      <w:r w:rsidR="00223515">
        <w:rPr>
          <w:rStyle w:val="normaltextrun"/>
          <w:rFonts w:ascii="Calibri" w:hAnsi="Calibri" w:cs="Calibri"/>
        </w:rPr>
        <w:t>inction risks</w:t>
      </w:r>
      <w:r w:rsidR="00B53C89" w:rsidRPr="008D3321">
        <w:rPr>
          <w:rStyle w:val="normaltextrun"/>
          <w:rFonts w:ascii="Calibri" w:hAnsi="Calibri" w:cs="Calibri"/>
        </w:rPr>
        <w:t xml:space="preserve"> </w:t>
      </w:r>
      <w:r w:rsidR="00B53C89" w:rsidRPr="008D3321">
        <w:rPr>
          <w:rStyle w:val="normaltextrun"/>
          <w:rFonts w:ascii="Calibri" w:hAnsi="Calibri" w:cs="Calibri"/>
        </w:rPr>
        <w:fldChar w:fldCharType="begin" w:fldLock="1"/>
      </w:r>
      <w:r w:rsidR="00A910E6">
        <w:rPr>
          <w:rStyle w:val="normaltextrun"/>
          <w:rFonts w:ascii="Calibri" w:hAnsi="Calibri" w:cs="Calibri"/>
        </w:rPr>
        <w:instrText>ADDIN CSL_CITATION {"citationItems":[{"id":"ITEM-1","itemData":{"DOI":"10.1371/journal.pbio.2006841","ISSN":"15457885","abstract":"Human use of the land (for agriculture and settlements) has a substantial negative effect on biodiversity globally. However, not all species are adversely affected by land use, and indeed, some benefit from the creation of novel habitat. Geographically rare species may be more negatively affected by land use than widespread species, but data limitations have so far prevented global multi-clade assessments of land-use effects on narrow-ranged and widespread species. We analyse a large, global database to show consistent differences in assemblage composition. Compared with natural habitat, assemblages in disturbed habitats have more widespread species on average, especially in urban areas and the tropics. All else being equal, this result means that human land use is homogenizing assemblage composition across space. Disturbed habitats show both reduced abundances of narrow-ranged species and increased abundances of widespread species. Our results are very important for biodiversity conservation because narrow-ranged species are typically at higher risk of extinction than widespread species. Furthermore, the shift to more widespread species may also affect ecosystem functioning by reducing both the contribution of rare species and the diversity of species’ responses to environmental changes among local assemblages.","author":[{"dropping-particle":"","family":"Newbold","given":"Tim","non-dropping-particle":"","parse-names":false,"suffix":""},{"dropping-particle":"","family":"Hudson","given":"Lawrence N.","non-dropping-particle":"","parse-names":false,"suffix":""},{"dropping-particle":"","family":"Contu","given":"Sara","non-dropping-particle":"","parse-names":false,"suffix":""},{"dropping-particle":"","family":"Hill","given":"Samantha L.L.","non-dropping-particle":"","parse-names":false,"suffix":""},{"dropping-particle":"","family":"Beck","given":"Jan","non-dropping-particle":"","parse-names":false,"suffix":""},{"dropping-particle":"","family":"Liu","given":"Yunhui","non-dropping-particle":"","parse-names":false,"suffix":""},{"dropping-particle":"","family":"Meyer","given":"Carsten","non-dropping-particle":"","parse-names":false,"suffix":""},{"dropping-particle":"","family":"Phillips","given":"Helen R.P.","non-dropping-particle":"","parse-names":false,"suffix":""},{"dropping-particle":"","family":"Scharlemann","given":"Jörn P.W.","non-dropping-particle":"","parse-names":false,"suffix":""},{"dropping-particle":"","family":"Purvis","given":"Andy","non-dropping-particle":"","parse-names":false,"suffix":""}],"container-title":"PLoS Biology","id":"ITEM-1","issued":{"date-parts":[["2018"]]},"title":"Widespread winners and narrow-ranged losers: Land use homogenizes biodiversity in local assemblages worldwide","type":"article-journal"},"uris":["http://www.mendeley.com/documents/?uuid=e8f87429-3bb5-4989-9091-684f656fc7fe"]},{"id":"ITEM-2","itemData":{"DOI":"10.1073/pnas.1702078114","ISSN":"0027-8424","abstract":"Determining the drivers of extinction risk has been a key pursuit of conservation biology. Considering that body mass could be a strong predictor of extinction risk, we constructed a global database of body masses for 27,647 vertebrate species. Results show that the smallest- and largest-bodied vertebrates have elevated extinction risk. The largest vertebrates are mostly threatened by direct killing by humans, whereas the smallest species are more likely to have restricted geographic ranges—an important predictor of extinction risk—and be threatened by habitat degradation. Declines of large and small vertebrate species will truncate the size distributions characterizing these taxa, jeopardizing ecosystem services to humans, and generating cascading ecological and evolutionary effects on other species and processes.","author":[{"dropping-particle":"","family":"Ripple","given":"William J.","non-dropping-particle":"","parse-names":false,"suffix":""},{"dropping-particle":"","family":"Wolf","given":"Christopher","non-dropping-particle":"","parse-names":false,"suffix":""},{"dropping-particle":"","family":"Newsome","given":"Thomas M.","non-dropping-particle":"","parse-names":false,"suffix":""},{"dropping-particle":"","family":"Hoffmann","given":"Michael","non-dropping-particle":"","parse-names":false,"suffix":""},{"dropping-particle":"","family":"Wirsing","given":"Aaron J.","non-dropping-particle":"","parse-names":false,"suffix":""},{"dropping-particle":"","family":"McCauley","given":"Douglas J.","non-dropping-particle":"","parse-names":false,"suffix":""}],"container-title":"Proceedings of the National Academy of Sciences","id":"ITEM-2","issued":{"date-parts":[["2017"]]},"title":"Extinction risk is most acute for the world’s largest and smallest vertebrates","type":"article-journal"},"uris":["http://www.mendeley.com/documents/?uuid=d00b470a-c878-44eb-b9cb-7a4e97cd111c"]},{"id":"ITEM-3","itemData":{"DOI":"10.1111/geb.12571","ISBN":"1466-8238","ISSN":"14668238","abstract":"Aim: Habitat modification is causing widespread declines in biodiversity and the homogenization of biotas. Amphibians are especially threatened by habitat modification, yet we know little about why some species persist or thrive in the face of this threat whereas others decline. Our aim was to identify intrinsic factors that explain variation among amphibians in their sensitivity to habitat modification (SHM), factors that could help target groups of species for conservation. Location: Global. Time period: 1986–2015 Major taxon studied: Amphibians. Methods: We quantified SHM using species abundances in natural and altered habitats as reported in published field surveys. We first examined associations between local SHM and range-wide threatened status, population trends and invasiveness. We then evaluated the importance of intrinsic and extrinsic variables in explaining species SHM using multiple comparative methods. Our analyses included over 200 species that could be ranked with confidence from 47 studies across five continents. Results: Amphibians species varied considerably in local SHM. High SHM was associated with ele-vated range-wide extinction risk and declining population trends. Species that were tolerant of habitat modification were most likely to be invasive outside their native range. Geographical range size was the most important intrinsic predictor and was negatively associated with SHM. Larval habitat was also an important predictor, but was tightly coupled with phylogenetic position. Main conclusions: Narrowly distributed species whose larvae develop on land or in lotic habitats are most sensitive to habitat modification. However, other unmeasured, phylogenetically con-strained traits could underlie the effect of larval habitat. Species range size is frequently correlated with global extinction risk in vertebrates, and our analysis extends this macroecological pattern to the sensitivity of amphibians to local habitat loss, a proximate driver of extinction. These general patterns of SHM should help identify those groups of amphibians most at risk in an era of rapid habitat loss and scarce conservation resources.","author":[{"dropping-particle":"","family":"Nowakowski","given":"A. Justin","non-dropping-particle":"","parse-names":false,"suffix":""},{"dropping-particle":"","family":"Thompson","given":"Michelle E.","non-dropping-particle":"","parse-names":false,"suffix":""},{"dropping-particle":"","family":"Donnelly","given":"Maureen A.","non-dropping-particle":"","parse-names":false,"suffix":""},{"dropping-particle":"","family":"Todd","given":"Brian D.","non-dropping-particle":"","parse-names":false,"suffix":""}],"container-title":"Global Ecology and Biogeography","id":"ITEM-3","issued":{"date-parts":[["2017"]]},"title":"Amphibian sensitivity to habitat modification is associated with population trends and species traits","type":"article-journal"},"uris":["http://www.mendeley.com/documents/?uuid=320c51bf-6cbe-4032-a91a-075a2a3725ea"]}],"mendeley":{"formattedCitation":"(Nowakowski &lt;i&gt;et al.&lt;/i&gt; 2017; Ripple &lt;i&gt;et al.&lt;/i&gt; 2017; Newbold &lt;i&gt;et al.&lt;/i&gt; 2018)","plainTextFormattedCitation":"(Nowakowski et al. 2017; Ripple et al. 2017; Newbold et al. 2018)","previouslyFormattedCitation":"(Nowakowski &lt;i&gt;et al.&lt;/i&gt; 2017; Ripple &lt;i&gt;et al.&lt;/i&gt; 2017; Newbold &lt;i&gt;et al.&lt;/i&gt; 2018)"},"properties":{"noteIndex":0},"schema":"https://github.com/citation-style-language/schema/raw/master/csl-citation.json"}</w:instrText>
      </w:r>
      <w:r w:rsidR="00B53C89" w:rsidRPr="008D3321">
        <w:rPr>
          <w:rStyle w:val="normaltextrun"/>
          <w:rFonts w:ascii="Calibri" w:hAnsi="Calibri" w:cs="Calibri"/>
        </w:rPr>
        <w:fldChar w:fldCharType="separate"/>
      </w:r>
      <w:r w:rsidR="002C04B5" w:rsidRPr="002C04B5">
        <w:rPr>
          <w:rStyle w:val="normaltextrun"/>
          <w:rFonts w:ascii="Calibri" w:hAnsi="Calibri" w:cs="Calibri"/>
          <w:noProof/>
        </w:rPr>
        <w:t xml:space="preserve">(Nowakowski </w:t>
      </w:r>
      <w:r w:rsidR="002C04B5" w:rsidRPr="002C04B5">
        <w:rPr>
          <w:rStyle w:val="normaltextrun"/>
          <w:rFonts w:ascii="Calibri" w:hAnsi="Calibri" w:cs="Calibri"/>
          <w:i/>
          <w:noProof/>
        </w:rPr>
        <w:t>et al.</w:t>
      </w:r>
      <w:r w:rsidR="002C04B5" w:rsidRPr="002C04B5">
        <w:rPr>
          <w:rStyle w:val="normaltextrun"/>
          <w:rFonts w:ascii="Calibri" w:hAnsi="Calibri" w:cs="Calibri"/>
          <w:noProof/>
        </w:rPr>
        <w:t xml:space="preserve"> 2017; Ripple </w:t>
      </w:r>
      <w:r w:rsidR="002C04B5" w:rsidRPr="002C04B5">
        <w:rPr>
          <w:rStyle w:val="normaltextrun"/>
          <w:rFonts w:ascii="Calibri" w:hAnsi="Calibri" w:cs="Calibri"/>
          <w:i/>
          <w:noProof/>
        </w:rPr>
        <w:t>et al.</w:t>
      </w:r>
      <w:r w:rsidR="002C04B5" w:rsidRPr="002C04B5">
        <w:rPr>
          <w:rStyle w:val="normaltextrun"/>
          <w:rFonts w:ascii="Calibri" w:hAnsi="Calibri" w:cs="Calibri"/>
          <w:noProof/>
        </w:rPr>
        <w:t xml:space="preserve"> 2017; Newbold </w:t>
      </w:r>
      <w:r w:rsidR="002C04B5" w:rsidRPr="002C04B5">
        <w:rPr>
          <w:rStyle w:val="normaltextrun"/>
          <w:rFonts w:ascii="Calibri" w:hAnsi="Calibri" w:cs="Calibri"/>
          <w:i/>
          <w:noProof/>
        </w:rPr>
        <w:t>et al.</w:t>
      </w:r>
      <w:r w:rsidR="002C04B5" w:rsidRPr="002C04B5">
        <w:rPr>
          <w:rStyle w:val="normaltextrun"/>
          <w:rFonts w:ascii="Calibri" w:hAnsi="Calibri" w:cs="Calibri"/>
          <w:noProof/>
        </w:rPr>
        <w:t xml:space="preserve"> 2018)</w:t>
      </w:r>
      <w:r w:rsidR="00B53C89" w:rsidRPr="008D3321">
        <w:rPr>
          <w:rStyle w:val="normaltextrun"/>
          <w:rFonts w:ascii="Calibri" w:hAnsi="Calibri" w:cs="Calibri"/>
        </w:rPr>
        <w:fldChar w:fldCharType="end"/>
      </w:r>
      <w:r w:rsidR="00A92F11" w:rsidRPr="008D3321">
        <w:rPr>
          <w:rStyle w:val="normaltextrun"/>
          <w:rFonts w:ascii="Calibri" w:hAnsi="Calibri" w:cs="Calibri"/>
        </w:rPr>
        <w:t>.</w:t>
      </w:r>
      <w:r w:rsidR="00AA7263" w:rsidRPr="008D3321">
        <w:rPr>
          <w:rStyle w:val="normaltextrun"/>
          <w:rFonts w:ascii="Calibri" w:hAnsi="Calibri" w:cs="Calibri"/>
        </w:rPr>
        <w:t xml:space="preserve"> However, to the best of our knowledge, ours is the first</w:t>
      </w:r>
      <w:r w:rsidR="00630B26">
        <w:rPr>
          <w:rStyle w:val="normaltextrun"/>
          <w:rFonts w:ascii="Calibri" w:hAnsi="Calibri" w:cs="Calibri"/>
        </w:rPr>
        <w:t xml:space="preserve"> global</w:t>
      </w:r>
      <w:r w:rsidR="00AA7263" w:rsidRPr="008D3321">
        <w:rPr>
          <w:rStyle w:val="normaltextrun"/>
          <w:rFonts w:ascii="Calibri" w:hAnsi="Calibri" w:cs="Calibri"/>
        </w:rPr>
        <w:t xml:space="preserve"> study to </w:t>
      </w:r>
      <w:r w:rsidR="00630B26">
        <w:rPr>
          <w:rStyle w:val="normaltextrun"/>
          <w:rFonts w:ascii="Calibri" w:hAnsi="Calibri" w:cs="Calibri"/>
        </w:rPr>
        <w:t>compare patterns</w:t>
      </w:r>
      <w:r w:rsidR="00D40B02" w:rsidRPr="008D3321">
        <w:rPr>
          <w:rStyle w:val="normaltextrun"/>
          <w:rFonts w:ascii="Calibri" w:hAnsi="Calibri" w:cs="Calibri"/>
        </w:rPr>
        <w:t xml:space="preserve"> among vertebrate classes</w:t>
      </w:r>
      <w:r w:rsidR="00630B26">
        <w:rPr>
          <w:rStyle w:val="normaltextrun"/>
          <w:rFonts w:ascii="Calibri" w:hAnsi="Calibri" w:cs="Calibri"/>
        </w:rPr>
        <w:t xml:space="preserve"> and</w:t>
      </w:r>
      <w:r w:rsidR="0015049E">
        <w:rPr>
          <w:rStyle w:val="normaltextrun"/>
          <w:rFonts w:ascii="Calibri" w:hAnsi="Calibri" w:cs="Calibri"/>
        </w:rPr>
        <w:t xml:space="preserve"> </w:t>
      </w:r>
      <w:r w:rsidR="00AA7263" w:rsidRPr="008D3321">
        <w:rPr>
          <w:rStyle w:val="normaltextrun"/>
          <w:rFonts w:ascii="Calibri" w:hAnsi="Calibri" w:cs="Calibri"/>
        </w:rPr>
        <w:t xml:space="preserve">between </w:t>
      </w:r>
      <w:r w:rsidR="00630B26">
        <w:rPr>
          <w:rStyle w:val="normaltextrun"/>
          <w:rFonts w:ascii="Calibri" w:hAnsi="Calibri" w:cs="Calibri"/>
        </w:rPr>
        <w:t xml:space="preserve">the </w:t>
      </w:r>
      <w:r w:rsidR="00AA7263" w:rsidRPr="008D3321">
        <w:rPr>
          <w:rStyle w:val="normaltextrun"/>
          <w:rFonts w:ascii="Calibri" w:hAnsi="Calibri" w:cs="Calibri"/>
        </w:rPr>
        <w:t xml:space="preserve">two </w:t>
      </w:r>
      <w:r w:rsidR="00630B26">
        <w:rPr>
          <w:rStyle w:val="normaltextrun"/>
          <w:rFonts w:ascii="Calibri" w:hAnsi="Calibri" w:cs="Calibri"/>
        </w:rPr>
        <w:t xml:space="preserve">major </w:t>
      </w:r>
      <w:r w:rsidR="00617025" w:rsidRPr="008D3321">
        <w:rPr>
          <w:rStyle w:val="normaltextrun"/>
          <w:rFonts w:ascii="Calibri" w:hAnsi="Calibri" w:cs="Calibri"/>
        </w:rPr>
        <w:t>human</w:t>
      </w:r>
      <w:r w:rsidR="00AA7263" w:rsidRPr="008D3321">
        <w:rPr>
          <w:rStyle w:val="normaltextrun"/>
          <w:rFonts w:ascii="Calibri" w:hAnsi="Calibri" w:cs="Calibri"/>
        </w:rPr>
        <w:t xml:space="preserve"> </w:t>
      </w:r>
      <w:r w:rsidR="00630B26">
        <w:rPr>
          <w:rStyle w:val="normaltextrun"/>
          <w:rFonts w:ascii="Calibri" w:hAnsi="Calibri" w:cs="Calibri"/>
        </w:rPr>
        <w:t>pressures of climate change and land use</w:t>
      </w:r>
      <w:r w:rsidR="00617025" w:rsidRPr="008D3321">
        <w:rPr>
          <w:rStyle w:val="normaltextrun"/>
          <w:rFonts w:ascii="Calibri" w:hAnsi="Calibri" w:cs="Calibri"/>
        </w:rPr>
        <w:t>.</w:t>
      </w:r>
      <w:r w:rsidR="005E5E17" w:rsidRPr="008D3321">
        <w:rPr>
          <w:rStyle w:val="normaltextrun"/>
          <w:rFonts w:ascii="Calibri" w:hAnsi="Calibri" w:cs="Calibri"/>
        </w:rPr>
        <w:t xml:space="preserve"> Our results have important implications for conservation, as they mean that </w:t>
      </w:r>
      <w:r w:rsidR="00B676B4">
        <w:rPr>
          <w:rStyle w:val="normaltextrun"/>
          <w:rFonts w:ascii="Calibri" w:hAnsi="Calibri" w:cs="Calibri"/>
        </w:rPr>
        <w:t xml:space="preserve">land-use and climate change are </w:t>
      </w:r>
      <w:r w:rsidR="00B10DCE">
        <w:rPr>
          <w:rStyle w:val="normaltextrun"/>
          <w:rFonts w:ascii="Calibri" w:hAnsi="Calibri" w:cs="Calibri"/>
        </w:rPr>
        <w:t>non-</w:t>
      </w:r>
      <w:r w:rsidR="00B10DCE">
        <w:rPr>
          <w:rStyle w:val="normaltextrun"/>
          <w:rFonts w:ascii="Calibri" w:hAnsi="Calibri" w:cs="Calibri"/>
        </w:rPr>
        <w:lastRenderedPageBreak/>
        <w:t>randomly affecting</w:t>
      </w:r>
      <w:r w:rsidR="00DA4362">
        <w:rPr>
          <w:rStyle w:val="normaltextrun"/>
          <w:rFonts w:ascii="Calibri" w:hAnsi="Calibri" w:cs="Calibri"/>
        </w:rPr>
        <w:t xml:space="preserve"> all</w:t>
      </w:r>
      <w:r w:rsidR="00B10DCE">
        <w:rPr>
          <w:rStyle w:val="normaltextrun"/>
          <w:rFonts w:ascii="Calibri" w:hAnsi="Calibri" w:cs="Calibri"/>
        </w:rPr>
        <w:t xml:space="preserve"> terrestrial vertebrates</w:t>
      </w:r>
      <w:r w:rsidR="00543FB4">
        <w:rPr>
          <w:rStyle w:val="normaltextrun"/>
          <w:rFonts w:ascii="Calibri" w:hAnsi="Calibri" w:cs="Calibri"/>
        </w:rPr>
        <w:t>, with a</w:t>
      </w:r>
      <w:r w:rsidR="00D10117">
        <w:rPr>
          <w:rStyle w:val="normaltextrun"/>
          <w:rFonts w:ascii="Calibri" w:hAnsi="Calibri" w:cs="Calibri"/>
        </w:rPr>
        <w:t xml:space="preserve"> consistently</w:t>
      </w:r>
      <w:r w:rsidR="005E5E17" w:rsidRPr="008D3321">
        <w:rPr>
          <w:rStyle w:val="normaltextrun"/>
          <w:rFonts w:ascii="Calibri" w:hAnsi="Calibri" w:cs="Calibri"/>
        </w:rPr>
        <w:t xml:space="preserve"> </w:t>
      </w:r>
      <w:r w:rsidR="00543FB4">
        <w:rPr>
          <w:rStyle w:val="normaltextrun"/>
          <w:rFonts w:ascii="Calibri" w:hAnsi="Calibri" w:cs="Calibri"/>
        </w:rPr>
        <w:t>higher</w:t>
      </w:r>
      <w:r w:rsidR="005E5E17" w:rsidRPr="008D3321">
        <w:rPr>
          <w:rStyle w:val="normaltextrun"/>
          <w:rFonts w:ascii="Calibri" w:hAnsi="Calibri" w:cs="Calibri"/>
        </w:rPr>
        <w:t xml:space="preserve"> risk </w:t>
      </w:r>
      <w:r w:rsidR="00543FB4">
        <w:rPr>
          <w:rStyle w:val="normaltextrun"/>
          <w:rFonts w:ascii="Calibri" w:hAnsi="Calibri" w:cs="Calibri"/>
        </w:rPr>
        <w:t xml:space="preserve">for </w:t>
      </w:r>
      <w:r w:rsidR="00ED4B84">
        <w:rPr>
          <w:rStyle w:val="normaltextrun"/>
          <w:rFonts w:ascii="Calibri" w:hAnsi="Calibri" w:cs="Calibri"/>
        </w:rPr>
        <w:t>geographically rarer</w:t>
      </w:r>
      <w:r w:rsidR="00B961D6">
        <w:rPr>
          <w:rStyle w:val="normaltextrun"/>
          <w:rFonts w:ascii="Calibri" w:hAnsi="Calibri" w:cs="Calibri"/>
        </w:rPr>
        <w:t xml:space="preserve"> species</w:t>
      </w:r>
      <w:r w:rsidR="001A75E6">
        <w:rPr>
          <w:rStyle w:val="normaltextrun"/>
          <w:rFonts w:ascii="Calibri" w:hAnsi="Calibri" w:cs="Calibri"/>
        </w:rPr>
        <w:t xml:space="preserve"> and habitat specialists</w:t>
      </w:r>
      <w:r w:rsidR="005E5E17" w:rsidRPr="008D3321">
        <w:rPr>
          <w:rStyle w:val="normaltextrun"/>
          <w:rFonts w:ascii="Calibri" w:hAnsi="Calibri" w:cs="Calibri"/>
        </w:rPr>
        <w:t>.</w:t>
      </w:r>
      <w:r w:rsidR="00467BC3" w:rsidRPr="008D3321">
        <w:rPr>
          <w:rStyle w:val="normaltextrun"/>
          <w:rFonts w:ascii="Calibri" w:hAnsi="Calibri" w:cs="Calibri"/>
        </w:rPr>
        <w:t xml:space="preserve"> </w:t>
      </w:r>
      <w:commentRangeStart w:id="135"/>
      <w:r w:rsidR="0090161C">
        <w:rPr>
          <w:rStyle w:val="normaltextrun"/>
          <w:rFonts w:ascii="Calibri" w:hAnsi="Calibri" w:cs="Calibri"/>
        </w:rPr>
        <w:t>Geographical rarity has</w:t>
      </w:r>
      <w:r w:rsidR="00467BC3" w:rsidRPr="008D3321">
        <w:rPr>
          <w:rStyle w:val="normaltextrun"/>
          <w:rFonts w:ascii="Calibri" w:hAnsi="Calibri" w:cs="Calibri"/>
        </w:rPr>
        <w:t xml:space="preserve"> been employed </w:t>
      </w:r>
      <w:r w:rsidR="007A2201" w:rsidRPr="008D3321">
        <w:rPr>
          <w:rStyle w:val="normaltextrun"/>
          <w:rFonts w:ascii="Calibri" w:hAnsi="Calibri" w:cs="Calibri"/>
        </w:rPr>
        <w:t>by the IUCN for many years</w:t>
      </w:r>
      <w:r w:rsidR="00CC4755">
        <w:rPr>
          <w:rStyle w:val="normaltextrun"/>
          <w:rFonts w:ascii="Calibri" w:hAnsi="Calibri" w:cs="Calibri"/>
        </w:rPr>
        <w:t xml:space="preserve"> in vulnerability assessments</w:t>
      </w:r>
      <w:r w:rsidR="00AD6002" w:rsidRPr="008D3321">
        <w:rPr>
          <w:rStyle w:val="normaltextrun"/>
          <w:rFonts w:ascii="Calibri" w:hAnsi="Calibri" w:cs="Calibri"/>
        </w:rPr>
        <w:t xml:space="preserve"> </w:t>
      </w:r>
      <w:r w:rsidR="0090161C">
        <w:rPr>
          <w:rStyle w:val="normaltextrun"/>
          <w:rFonts w:ascii="Calibri" w:hAnsi="Calibri" w:cs="Calibri"/>
        </w:rPr>
        <w:fldChar w:fldCharType="begin" w:fldLock="1"/>
      </w:r>
      <w:r w:rsidR="00AF6E2F">
        <w:rPr>
          <w:rStyle w:val="normaltextrun"/>
          <w:rFonts w:ascii="Calibri" w:hAnsi="Calibri" w:cs="Calibri"/>
        </w:rPr>
        <w:instrText>ADDIN CSL_CITATION {"citationItems":[{"id":"ITEM-1","itemData":{"DOI":"10.1016/j.tree.2005.10.010","ISSN":"01695347","PMID":"16701477","abstract":"The IUCN Red List of Threatened Species is the most comprehensive resource detailing the global conservation status of plants and animals. The 2004 edition represents a milestone in the four-decade long history of the Red List, including the first Global Amphibian Assessment and a near doubling in assessed species since 2000. Moreover, the Red List assessment process itself has developed substantially over the past decade, extending the value of the Red List far beyond the assignation of threat status. We highlight here how the Red List, in conjunction with the comprehensive data compiled to support it and in spite of several important limitations, has become an increasingly powerful tool for conservation planning, management, monitoring and decision making. © 2005 Elsevier Ltd. All rights reserved.","author":[{"dropping-particle":"","family":"Rodrigues","given":"Ana S.L.","non-dropping-particle":"","parse-names":false,"suffix":""},{"dropping-particle":"","family":"Pilgrim","given":"John D.","non-dropping-particle":"","parse-names":false,"suffix":""},{"dropping-particle":"","family":"Lamoreux","given":"John F.","non-dropping-particle":"","parse-names":false,"suffix":""},{"dropping-particle":"","family":"Hoffmann","given":"Michael","non-dropping-particle":"","parse-names":false,"suffix":""},{"dropping-particle":"","family":"Brooks","given":"Thomas M.","non-dropping-particle":"","parse-names":false,"suffix":""}],"container-title":"Trends in Ecology and Evolution","id":"ITEM-1","issue":"2","issued":{"date-parts":[["2006"]]},"page":"71-76","title":"The value of the IUCN Red List for conservation","type":"article-journal","volume":"21"},"uris":["http://www.mendeley.com/documents/?uuid=fc4f2347-cee4-4485-af1b-b8bf72cc5fbb"]}],"mendeley":{"formattedCitation":"(Rodrigues &lt;i&gt;et al.&lt;/i&gt; 2006)","plainTextFormattedCitation":"(Rodrigues et al. 2006)","previouslyFormattedCitation":"(Rodrigues &lt;i&gt;et al.&lt;/i&gt; 2006)"},"properties":{"noteIndex":0},"schema":"https://github.com/citation-style-language/schema/raw/master/csl-citation.json"}</w:instrText>
      </w:r>
      <w:r w:rsidR="0090161C">
        <w:rPr>
          <w:rStyle w:val="normaltextrun"/>
          <w:rFonts w:ascii="Calibri" w:hAnsi="Calibri" w:cs="Calibri"/>
        </w:rPr>
        <w:fldChar w:fldCharType="separate"/>
      </w:r>
      <w:r w:rsidR="0090161C" w:rsidRPr="0090161C">
        <w:rPr>
          <w:rStyle w:val="normaltextrun"/>
          <w:rFonts w:ascii="Calibri" w:hAnsi="Calibri" w:cs="Calibri"/>
          <w:noProof/>
        </w:rPr>
        <w:t xml:space="preserve">(Rodrigues </w:t>
      </w:r>
      <w:r w:rsidR="0090161C" w:rsidRPr="0090161C">
        <w:rPr>
          <w:rStyle w:val="normaltextrun"/>
          <w:rFonts w:ascii="Calibri" w:hAnsi="Calibri" w:cs="Calibri"/>
          <w:i/>
          <w:noProof/>
        </w:rPr>
        <w:t>et al.</w:t>
      </w:r>
      <w:r w:rsidR="0090161C" w:rsidRPr="0090161C">
        <w:rPr>
          <w:rStyle w:val="normaltextrun"/>
          <w:rFonts w:ascii="Calibri" w:hAnsi="Calibri" w:cs="Calibri"/>
          <w:noProof/>
        </w:rPr>
        <w:t xml:space="preserve"> 2006)</w:t>
      </w:r>
      <w:r w:rsidR="0090161C">
        <w:rPr>
          <w:rStyle w:val="normaltextrun"/>
          <w:rFonts w:ascii="Calibri" w:hAnsi="Calibri" w:cs="Calibri"/>
        </w:rPr>
        <w:fldChar w:fldCharType="end"/>
      </w:r>
      <w:r w:rsidR="007A2201" w:rsidRPr="008D3321">
        <w:rPr>
          <w:rStyle w:val="normaltextrun"/>
          <w:rFonts w:ascii="Calibri" w:hAnsi="Calibri" w:cs="Calibri"/>
        </w:rPr>
        <w:t xml:space="preserve">, and our work provides further support for </w:t>
      </w:r>
      <w:r w:rsidR="0090161C">
        <w:rPr>
          <w:rStyle w:val="normaltextrun"/>
          <w:rFonts w:ascii="Calibri" w:hAnsi="Calibri" w:cs="Calibri"/>
        </w:rPr>
        <w:t>its</w:t>
      </w:r>
      <w:r w:rsidR="0090161C" w:rsidRPr="008D3321">
        <w:rPr>
          <w:rStyle w:val="normaltextrun"/>
          <w:rFonts w:ascii="Calibri" w:hAnsi="Calibri" w:cs="Calibri"/>
        </w:rPr>
        <w:t xml:space="preserve"> </w:t>
      </w:r>
      <w:r w:rsidR="007A2201" w:rsidRPr="008D3321">
        <w:rPr>
          <w:rStyle w:val="normaltextrun"/>
          <w:rFonts w:ascii="Calibri" w:hAnsi="Calibri" w:cs="Calibri"/>
        </w:rPr>
        <w:t xml:space="preserve">integration </w:t>
      </w:r>
      <w:r w:rsidR="008806D9">
        <w:rPr>
          <w:rStyle w:val="normaltextrun"/>
          <w:rFonts w:ascii="Calibri" w:hAnsi="Calibri" w:cs="Calibri"/>
        </w:rPr>
        <w:t>in</w:t>
      </w:r>
      <w:r w:rsidR="008806D9" w:rsidRPr="008D3321">
        <w:rPr>
          <w:rStyle w:val="normaltextrun"/>
          <w:rFonts w:ascii="Calibri" w:hAnsi="Calibri" w:cs="Calibri"/>
        </w:rPr>
        <w:t xml:space="preserve"> </w:t>
      </w:r>
      <w:r w:rsidR="004E2FA6" w:rsidRPr="008D3321">
        <w:rPr>
          <w:rStyle w:val="normaltextrun"/>
          <w:rFonts w:ascii="Calibri" w:hAnsi="Calibri" w:cs="Calibri"/>
        </w:rPr>
        <w:t xml:space="preserve">large-scale </w:t>
      </w:r>
      <w:r w:rsidR="007A2201" w:rsidRPr="008D3321">
        <w:rPr>
          <w:rStyle w:val="normaltextrun"/>
          <w:rFonts w:ascii="Calibri" w:hAnsi="Calibri" w:cs="Calibri"/>
        </w:rPr>
        <w:t>assessments.</w:t>
      </w:r>
      <w:commentRangeEnd w:id="135"/>
      <w:r w:rsidR="00A37235">
        <w:rPr>
          <w:rStyle w:val="CommentReference"/>
        </w:rPr>
        <w:commentReference w:id="135"/>
      </w:r>
      <w:commentRangeStart w:id="136"/>
      <w:commentRangeEnd w:id="136"/>
      <w:r w:rsidR="00A37235">
        <w:rPr>
          <w:rStyle w:val="CommentReference"/>
        </w:rPr>
        <w:commentReference w:id="136"/>
      </w:r>
      <w:r w:rsidR="008D3321" w:rsidRPr="008D3321">
        <w:rPr>
          <w:rStyle w:val="eop"/>
          <w:rFonts w:ascii="Calibri" w:hAnsi="Calibri" w:cs="Calibri"/>
        </w:rPr>
        <w:t> </w:t>
      </w:r>
      <w:r w:rsidR="008B2B4F" w:rsidRPr="00B35129">
        <w:rPr>
          <w:rStyle w:val="eop"/>
          <w:rFonts w:ascii="Calibri" w:hAnsi="Calibri" w:cs="Calibri"/>
        </w:rPr>
        <w:t xml:space="preserve">Our results also </w:t>
      </w:r>
      <w:r w:rsidR="0035235B" w:rsidRPr="00B35129">
        <w:rPr>
          <w:rStyle w:val="eop"/>
          <w:rFonts w:ascii="Calibri" w:hAnsi="Calibri" w:cs="Calibri"/>
        </w:rPr>
        <w:t xml:space="preserve">lend support </w:t>
      </w:r>
      <w:r w:rsidR="00F728C9" w:rsidRPr="00B35129">
        <w:rPr>
          <w:rStyle w:val="eop"/>
          <w:rFonts w:ascii="Calibri" w:hAnsi="Calibri" w:cs="Calibri"/>
        </w:rPr>
        <w:t>to</w:t>
      </w:r>
      <w:r w:rsidR="0035235B" w:rsidRPr="00B35129">
        <w:rPr>
          <w:rStyle w:val="eop"/>
          <w:rFonts w:ascii="Calibri" w:hAnsi="Calibri" w:cs="Calibri"/>
        </w:rPr>
        <w:t xml:space="preserve"> the idea that habitat specialisation </w:t>
      </w:r>
      <w:r w:rsidR="005C74A8" w:rsidRPr="00B35129">
        <w:rPr>
          <w:rStyle w:val="eop"/>
          <w:rFonts w:ascii="Calibri" w:hAnsi="Calibri" w:cs="Calibri"/>
        </w:rPr>
        <w:t xml:space="preserve">is a </w:t>
      </w:r>
      <w:r w:rsidR="00280FE1" w:rsidRPr="00B35129">
        <w:rPr>
          <w:rStyle w:val="eop"/>
          <w:rFonts w:ascii="Calibri" w:hAnsi="Calibri" w:cs="Calibri"/>
        </w:rPr>
        <w:t>likely</w:t>
      </w:r>
      <w:r w:rsidR="005C74A8" w:rsidRPr="00B35129">
        <w:rPr>
          <w:rStyle w:val="eop"/>
          <w:rFonts w:ascii="Calibri" w:hAnsi="Calibri" w:cs="Calibri"/>
        </w:rPr>
        <w:t xml:space="preserve"> </w:t>
      </w:r>
      <w:r w:rsidR="00565D13" w:rsidRPr="00B35129">
        <w:rPr>
          <w:rStyle w:val="eop"/>
          <w:rFonts w:ascii="Calibri" w:hAnsi="Calibri" w:cs="Calibri"/>
        </w:rPr>
        <w:t>indicator</w:t>
      </w:r>
      <w:r w:rsidR="005C74A8" w:rsidRPr="00B35129">
        <w:rPr>
          <w:rStyle w:val="eop"/>
          <w:rFonts w:ascii="Calibri" w:hAnsi="Calibri" w:cs="Calibri"/>
        </w:rPr>
        <w:t xml:space="preserve"> of species sensitivity to </w:t>
      </w:r>
      <w:r w:rsidR="00280FE1" w:rsidRPr="00B35129">
        <w:rPr>
          <w:rStyle w:val="eop"/>
          <w:rFonts w:ascii="Calibri" w:hAnsi="Calibri" w:cs="Calibri"/>
        </w:rPr>
        <w:t xml:space="preserve">both </w:t>
      </w:r>
      <w:r w:rsidR="005C74A8" w:rsidRPr="00B35129">
        <w:rPr>
          <w:rStyle w:val="eop"/>
          <w:rFonts w:ascii="Calibri" w:hAnsi="Calibri" w:cs="Calibri"/>
        </w:rPr>
        <w:t>land-use and climate change</w:t>
      </w:r>
      <w:r w:rsidR="00B3317D" w:rsidRPr="00B35129">
        <w:rPr>
          <w:rStyle w:val="eop"/>
          <w:rFonts w:ascii="Calibri" w:hAnsi="Calibri" w:cs="Calibri"/>
        </w:rPr>
        <w:t xml:space="preserve"> across all vertebrates</w:t>
      </w:r>
      <w:r w:rsidR="005C74A8" w:rsidRPr="00B35129">
        <w:rPr>
          <w:rStyle w:val="eop"/>
          <w:rFonts w:ascii="Calibri" w:hAnsi="Calibri" w:cs="Calibri"/>
        </w:rPr>
        <w:t xml:space="preserve">, </w:t>
      </w:r>
      <w:r w:rsidR="00774F69" w:rsidRPr="00B35129">
        <w:rPr>
          <w:rStyle w:val="eop"/>
          <w:rFonts w:ascii="Calibri" w:hAnsi="Calibri" w:cs="Calibri"/>
        </w:rPr>
        <w:t xml:space="preserve">and thus </w:t>
      </w:r>
      <w:r w:rsidR="005C2336" w:rsidRPr="00B35129">
        <w:rPr>
          <w:rStyle w:val="eop"/>
          <w:rFonts w:ascii="Calibri" w:hAnsi="Calibri" w:cs="Calibri"/>
        </w:rPr>
        <w:t xml:space="preserve">indices </w:t>
      </w:r>
      <w:r w:rsidR="000C39C8" w:rsidRPr="00B35129">
        <w:rPr>
          <w:rStyle w:val="eop"/>
          <w:rFonts w:ascii="Calibri" w:hAnsi="Calibri" w:cs="Calibri"/>
        </w:rPr>
        <w:t>reflecting</w:t>
      </w:r>
      <w:r w:rsidR="005C2336" w:rsidRPr="00B35129">
        <w:rPr>
          <w:rStyle w:val="eop"/>
          <w:rFonts w:ascii="Calibri" w:hAnsi="Calibri" w:cs="Calibri"/>
        </w:rPr>
        <w:t xml:space="preserve"> habitat specialisation sh</w:t>
      </w:r>
      <w:r w:rsidR="00C26F2B" w:rsidRPr="00B35129">
        <w:rPr>
          <w:rStyle w:val="eop"/>
          <w:rFonts w:ascii="Calibri" w:hAnsi="Calibri" w:cs="Calibri"/>
        </w:rPr>
        <w:t xml:space="preserve">ould be </w:t>
      </w:r>
      <w:r w:rsidR="000C39C8" w:rsidRPr="00B35129">
        <w:rPr>
          <w:rStyle w:val="eop"/>
          <w:rFonts w:ascii="Calibri" w:hAnsi="Calibri" w:cs="Calibri"/>
        </w:rPr>
        <w:t>highly relevant</w:t>
      </w:r>
      <w:r w:rsidR="00C26F2B" w:rsidRPr="00B35129">
        <w:rPr>
          <w:rStyle w:val="eop"/>
          <w:rFonts w:ascii="Calibri" w:hAnsi="Calibri" w:cs="Calibri"/>
        </w:rPr>
        <w:t xml:space="preserve"> to </w:t>
      </w:r>
      <w:r w:rsidR="00780F38" w:rsidRPr="00B35129">
        <w:rPr>
          <w:rStyle w:val="eop"/>
          <w:rFonts w:ascii="Calibri" w:hAnsi="Calibri" w:cs="Calibri"/>
        </w:rPr>
        <w:t xml:space="preserve">consider in </w:t>
      </w:r>
      <w:r w:rsidR="00C26F2B" w:rsidRPr="00B35129">
        <w:rPr>
          <w:rStyle w:val="eop"/>
          <w:rFonts w:ascii="Calibri" w:hAnsi="Calibri" w:cs="Calibri"/>
        </w:rPr>
        <w:t>large-scale vulnerability assessments</w:t>
      </w:r>
      <w:r w:rsidR="003E1CDB" w:rsidRPr="00B35129">
        <w:rPr>
          <w:rStyle w:val="eop"/>
          <w:rFonts w:ascii="Calibri" w:hAnsi="Calibri" w:cs="Calibri"/>
        </w:rPr>
        <w:t xml:space="preserve">, </w:t>
      </w:r>
      <w:r w:rsidR="00AA7670">
        <w:rPr>
          <w:rStyle w:val="eop"/>
          <w:rFonts w:ascii="Calibri" w:hAnsi="Calibri" w:cs="Calibri"/>
        </w:rPr>
        <w:t xml:space="preserve">such </w:t>
      </w:r>
      <w:r w:rsidR="003E1CDB" w:rsidRPr="00B35129">
        <w:rPr>
          <w:rStyle w:val="eop"/>
          <w:rFonts w:ascii="Calibri" w:hAnsi="Calibri" w:cs="Calibri"/>
        </w:rPr>
        <w:t xml:space="preserve">as in </w:t>
      </w:r>
      <w:r w:rsidR="003E1CDB" w:rsidRPr="00B35129">
        <w:rPr>
          <w:rStyle w:val="eop"/>
          <w:rFonts w:ascii="Calibri" w:hAnsi="Calibri" w:cs="Calibri"/>
        </w:rPr>
        <w:fldChar w:fldCharType="begin" w:fldLock="1"/>
      </w:r>
      <w:r w:rsidR="007B63C4" w:rsidRPr="00B35129">
        <w:rPr>
          <w:rStyle w:val="eop"/>
          <w:rFonts w:ascii="Calibri" w:hAnsi="Calibri" w:cs="Calibri"/>
        </w:rPr>
        <w:instrText>ADDIN CSL_CITATION {"citationItems":[{"id":"ITEM-1","itemData":{"DOI":"10.1371/journal.pone.0065427","ISBN":"19326203","ISSN":"19326203","PMID":"23950785","abstract":"Climate change will have far-reaching impacts on biodiversity, including increasing extinction rates. Current approaches to quantifying such impacts focus on measuring exposure to climatic change and largely ignore the biological differences between species that may significantly increase or reduce their vulnerability. To address this, we present a framework for assessing three dimensions of climate change vulnerability, namely sensitivity, exposure and adaptive capacity; this draws on species' biological traits and their modeled exposure to projected climatic changes. In the largest such assessment to date, we applied this approach to each of the world's birds, amphibians and corals (16,857 species). The resulting assessments identify the species with greatest relative vulnerability to climate change and the geographic areas in which they are concentrated, including the Amazon basin for amphibians and birds, and the central Indo-west Pacific (Coral Triangle) for corals. We found that high concentration areas for species with traits conferring highest sensitivity and lowest adaptive capacity differ from those of highly exposed species, and we identify areas where exposure-based assessments alone may over or under-estimate climate change impacts. We found that 608-851 bird (6-9%), 670-933 amphibian (11-15%), and 47-73 coral species (6-9%) are both highly climate change vulnerable and already threatened with extinction on the IUCN Red List. The remaining highly climate change vulnerable species represent new priorities for conservation. Fewer species are highly climate change vulnerable under lower IPCC SRES emissions scenarios, indicating that reducing greenhouse emissions will reduce climate change driven extinctions. Our study answers the growing call for a more biologically and ecologically inclusive approach to assessing climate change vulnerability. By facilitating independent assessment of the three dimensions of climate change vulnerability, our approach can be used to devise species and area-specific conservation interventions and indices. The priorities we identify will strengthen global strategies to mitigate climate change impacts.","author":[{"dropping-particle":"","family":"Foden","given":"Wendy B.","non-dropping-particle":"","parse-names":false,"suffix":""},{"dropping-particle":"","family":"Butchart","given":"Stuart H M","non-dropping-particle":"","parse-names":false,"suffix":""},{"dropping-particle":"","family":"Stuart","given":"Simon N.","non-dropping-particle":"","parse-names":false,"suffix":""},{"dropping-particle":"","family":"Vié","given":"Jean Christophe","non-dropping-particle":"","parse-names":false,"suffix":""},{"dropping-particle":"","family":"Akçakaya","given":"H. Resit","non-dropping-particle":"","parse-names":false,"suffix":""},{"dropping-particle":"","family":"Angulo","given":"Ariadne","non-dropping-particle":"","parse-names":false,"suffix":""},{"dropping-particle":"","family":"DeVantier","given":"Lyndon M.","non-dropping-particle":"","parse-names":false,"suffix":""},{"dropping-particle":"","family":"Gutsche","given":"Alexander","non-dropping-particle":"","parse-names":false,"suffix":""},{"dropping-particle":"","family":"Turak","given":"Emre","non-dropping-particle":"","parse-names":false,"suffix":""},{"dropping-particle":"","family":"Cao","given":"Long","non-dropping-particle":"","parse-names":false,"suffix":""},{"dropping-particle":"","family":"Donner","given":"Simon D.","non-dropping-particle":"","parse-names":false,"suffix":""},{"dropping-particle":"","family":"Katariya","given":"Vineet","non-dropping-particle":"","parse-names":false,"suffix":""},{"dropping-particle":"","family":"Bernard","given":"Rodolphe","non-dropping-particle":"","parse-names":false,"suffix":""},{"dropping-particle":"","family":"Holland","given":"Robert A.","non-dropping-particle":"","parse-names":false,"suffix":""},{"dropping-particle":"","family":"Hughes","given":"Adrian F.","non-dropping-particle":"","parse-names":false,"suffix":""},{"dropping-particle":"","family":"O'Hanlon","given":"Susannah E.","non-dropping-particle":"","parse-names":false,"suffix":""},{"dropping-particle":"","family":"Garnett","given":"Stephen T.","non-dropping-particle":"","parse-names":false,"suffix":""},{"dropping-particle":"","family":"Şekercioǧlu","given":"Çagan H.","non-dropping-particle":"","parse-names":false,"suffix":""},{"dropping-particle":"","family":"Mace","given":"Georgina M.","non-dropping-particle":"","parse-names":false,"suffix":""}],"container-title":"PLoS ONE","id":"ITEM-1","issued":{"date-parts":[["2013"]]},"title":"Identifying the World's Most Climate Change Vulnerable Species: A Systematic Trait-Based Assessment of all Birds, Amphibians and Corals","type":"article-journal"},"uris":["http://www.mendeley.com/documents/?uuid=7f1bed0b-48f5-44b2-a8e9-58d0d8259a01"]}],"mendeley":{"formattedCitation":"(Foden &lt;i&gt;et al.&lt;/i&gt; 2013)","manualFormatting":"Foden et al. (2013)","plainTextFormattedCitation":"(Foden et al. 2013)","previouslyFormattedCitation":"(Foden &lt;i&gt;et al.&lt;/i&gt; 2013)"},"properties":{"noteIndex":0},"schema":"https://github.com/citation-style-language/schema/raw/master/csl-citation.json"}</w:instrText>
      </w:r>
      <w:r w:rsidR="003E1CDB" w:rsidRPr="00B35129">
        <w:rPr>
          <w:rStyle w:val="eop"/>
          <w:rFonts w:ascii="Calibri" w:hAnsi="Calibri" w:cs="Calibri"/>
        </w:rPr>
        <w:fldChar w:fldCharType="separate"/>
      </w:r>
      <w:r w:rsidR="003E1CDB" w:rsidRPr="00B35129">
        <w:rPr>
          <w:rStyle w:val="eop"/>
          <w:rFonts w:ascii="Calibri" w:hAnsi="Calibri" w:cs="Calibri"/>
          <w:noProof/>
        </w:rPr>
        <w:t xml:space="preserve">Foden </w:t>
      </w:r>
      <w:r w:rsidR="003E1CDB" w:rsidRPr="00B35129">
        <w:rPr>
          <w:rStyle w:val="eop"/>
          <w:rFonts w:ascii="Calibri" w:hAnsi="Calibri" w:cs="Calibri"/>
          <w:i/>
          <w:noProof/>
        </w:rPr>
        <w:t>et al.</w:t>
      </w:r>
      <w:r w:rsidR="003E1CDB" w:rsidRPr="00B35129">
        <w:rPr>
          <w:rStyle w:val="eop"/>
          <w:rFonts w:ascii="Calibri" w:hAnsi="Calibri" w:cs="Calibri"/>
          <w:noProof/>
        </w:rPr>
        <w:t xml:space="preserve"> (2013)</w:t>
      </w:r>
      <w:r w:rsidR="003E1CDB" w:rsidRPr="00B35129">
        <w:rPr>
          <w:rStyle w:val="eop"/>
          <w:rFonts w:ascii="Calibri" w:hAnsi="Calibri" w:cs="Calibri"/>
        </w:rPr>
        <w:fldChar w:fldCharType="end"/>
      </w:r>
      <w:r w:rsidR="003E1CDB" w:rsidRPr="00B35129">
        <w:rPr>
          <w:rStyle w:val="eop"/>
          <w:rFonts w:ascii="Calibri" w:hAnsi="Calibri" w:cs="Calibri"/>
        </w:rPr>
        <w:t>.</w:t>
      </w:r>
      <w:r w:rsidR="00C26F2B">
        <w:rPr>
          <w:rStyle w:val="eop"/>
          <w:rFonts w:ascii="Calibri" w:hAnsi="Calibri" w:cs="Calibri"/>
        </w:rPr>
        <w:t xml:space="preserve"> </w:t>
      </w:r>
    </w:p>
    <w:p w14:paraId="04264E93" w14:textId="10D0CE77" w:rsidR="0056468A" w:rsidRDefault="00E72AEE" w:rsidP="005221DF">
      <w:pPr>
        <w:spacing w:line="276" w:lineRule="auto"/>
        <w:jc w:val="both"/>
      </w:pPr>
      <w:r w:rsidRPr="49844778">
        <w:rPr>
          <w:rStyle w:val="normaltextrun"/>
          <w:rFonts w:ascii="Calibri" w:hAnsi="Calibri" w:cs="Calibri"/>
        </w:rPr>
        <w:t xml:space="preserve">Our work further highlights the class-specific associations between </w:t>
      </w:r>
      <w:r w:rsidR="00996655">
        <w:rPr>
          <w:rStyle w:val="normaltextrun"/>
          <w:rFonts w:ascii="Calibri" w:hAnsi="Calibri" w:cs="Calibri"/>
        </w:rPr>
        <w:t xml:space="preserve">most </w:t>
      </w:r>
      <w:r w:rsidRPr="49844778">
        <w:rPr>
          <w:rStyle w:val="normaltextrun"/>
          <w:rFonts w:ascii="Calibri" w:hAnsi="Calibri" w:cs="Calibri"/>
        </w:rPr>
        <w:t xml:space="preserve">traits and </w:t>
      </w:r>
      <w:r w:rsidR="00996655">
        <w:rPr>
          <w:rStyle w:val="normaltextrun"/>
          <w:rFonts w:ascii="Calibri" w:hAnsi="Calibri" w:cs="Calibri"/>
        </w:rPr>
        <w:t>likely responses to human-driven environmental changes</w:t>
      </w:r>
      <w:r w:rsidR="00485E8B">
        <w:rPr>
          <w:rStyle w:val="normaltextrun"/>
          <w:rFonts w:ascii="Calibri" w:hAnsi="Calibri" w:cs="Calibri"/>
        </w:rPr>
        <w:t xml:space="preserve">, </w:t>
      </w:r>
      <w:r w:rsidR="00401DE6">
        <w:rPr>
          <w:rStyle w:val="normaltextrun"/>
          <w:rFonts w:ascii="Calibri" w:hAnsi="Calibri" w:cs="Calibri"/>
        </w:rPr>
        <w:t xml:space="preserve">but </w:t>
      </w:r>
      <w:r w:rsidR="00485E8B">
        <w:rPr>
          <w:rStyle w:val="normaltextrun"/>
          <w:rFonts w:ascii="Calibri" w:hAnsi="Calibri" w:cs="Calibri"/>
        </w:rPr>
        <w:t xml:space="preserve">again highlighting </w:t>
      </w:r>
      <w:r w:rsidR="00401DE6">
        <w:rPr>
          <w:rStyle w:val="normaltextrun"/>
          <w:rFonts w:ascii="Calibri" w:hAnsi="Calibri" w:cs="Calibri"/>
        </w:rPr>
        <w:t xml:space="preserve">a </w:t>
      </w:r>
      <w:r w:rsidR="00485E8B">
        <w:rPr>
          <w:rStyle w:val="normaltextrun"/>
          <w:rFonts w:ascii="Calibri" w:hAnsi="Calibri" w:cs="Calibri"/>
        </w:rPr>
        <w:t>non-random reshaping of vertebrate biodiversity under global changes</w:t>
      </w:r>
      <w:r w:rsidRPr="49844778">
        <w:rPr>
          <w:rStyle w:val="normaltextrun"/>
          <w:rFonts w:ascii="Calibri" w:hAnsi="Calibri" w:cs="Calibri"/>
        </w:rPr>
        <w:t xml:space="preserve">. In the case of land use, we find that the directionality of the responses </w:t>
      </w:r>
      <w:r w:rsidR="004C7FCF">
        <w:rPr>
          <w:rStyle w:val="normaltextrun"/>
          <w:rFonts w:ascii="Calibri" w:hAnsi="Calibri" w:cs="Calibri"/>
        </w:rPr>
        <w:t>not only often</w:t>
      </w:r>
      <w:r w:rsidR="004C7FCF" w:rsidRPr="49844778">
        <w:rPr>
          <w:rStyle w:val="normaltextrun"/>
          <w:rFonts w:ascii="Calibri" w:hAnsi="Calibri" w:cs="Calibri"/>
        </w:rPr>
        <w:t xml:space="preserve"> </w:t>
      </w:r>
      <w:r w:rsidR="00B57822" w:rsidRPr="49844778">
        <w:rPr>
          <w:rStyle w:val="normaltextrun"/>
          <w:rFonts w:ascii="Calibri" w:hAnsi="Calibri" w:cs="Calibri"/>
        </w:rPr>
        <w:t>depends</w:t>
      </w:r>
      <w:r w:rsidRPr="49844778">
        <w:rPr>
          <w:rStyle w:val="normaltextrun"/>
          <w:rFonts w:ascii="Calibri" w:hAnsi="Calibri" w:cs="Calibri"/>
        </w:rPr>
        <w:t xml:space="preserve"> on taxonomic </w:t>
      </w:r>
      <w:r w:rsidR="00D9716C" w:rsidRPr="49844778">
        <w:rPr>
          <w:rStyle w:val="normaltextrun"/>
          <w:rFonts w:ascii="Calibri" w:hAnsi="Calibri" w:cs="Calibri"/>
        </w:rPr>
        <w:t>class but</w:t>
      </w:r>
      <w:r w:rsidRPr="49844778">
        <w:rPr>
          <w:rStyle w:val="normaltextrun"/>
          <w:rFonts w:ascii="Calibri" w:hAnsi="Calibri" w:cs="Calibri"/>
        </w:rPr>
        <w:t xml:space="preserve"> also on land-use type, further </w:t>
      </w:r>
      <w:r w:rsidR="004C7FCF">
        <w:rPr>
          <w:rStyle w:val="normaltextrun"/>
          <w:rFonts w:ascii="Calibri" w:hAnsi="Calibri" w:cs="Calibri"/>
        </w:rPr>
        <w:t>complicating the patterns</w:t>
      </w:r>
      <w:r w:rsidRPr="49844778">
        <w:rPr>
          <w:rStyle w:val="normaltextrun"/>
          <w:rFonts w:ascii="Calibri" w:hAnsi="Calibri" w:cs="Calibri"/>
        </w:rPr>
        <w:t>.</w:t>
      </w:r>
      <w:r w:rsidR="001E27BB" w:rsidRPr="49844778">
        <w:rPr>
          <w:rStyle w:val="normaltextrun"/>
          <w:rFonts w:ascii="Calibri" w:hAnsi="Calibri" w:cs="Calibri"/>
        </w:rPr>
        <w:t xml:space="preserve"> In line with past work highlighting </w:t>
      </w:r>
      <w:r w:rsidR="001E27BB">
        <w:t xml:space="preserve">the low explanatory power of traits </w:t>
      </w:r>
      <w:r w:rsidR="00C25C9D">
        <w:t xml:space="preserve">when </w:t>
      </w:r>
      <w:r w:rsidR="001E27BB">
        <w:t>used to explain species</w:t>
      </w:r>
      <w:r w:rsidR="000A57F1">
        <w:t>’</w:t>
      </w:r>
      <w:r w:rsidR="001E27BB">
        <w:t xml:space="preserve"> responses to human pressures </w:t>
      </w:r>
      <w:r>
        <w:fldChar w:fldCharType="begin" w:fldLock="1"/>
      </w:r>
      <w:r>
        <w:instrText>ADDIN CSL_CITATION {"citationItems":[{"id":"ITEM-1","itemData":{"DOI":"10.1111/j.1461-0248.2011.01620.x","ISBN":"1461-0248","ISSN":"1461023X","PMID":"21535340","abstract":"Although some organisms have moved to higher elevations and latitudes in response to recent climate change, there is little consensus regarding the capacity of different species to track rapid climate change via range shifts. Understanding species' abilities to shift ranges has important implications for assessing extinction risk and predicting future community structure. At an expanding front, colonization rates are determined jointly by rates of reproduction and dispersal. In addition, establishment of viable populations requires that individuals find suitable resources in novel habitats. Thus, species with greater dispersal ability, reproductive rate and ecological generalization should be more likely to expand into new regions under climate change. Here, we assess current evidence for the relationship between leading-edge range shifts and species' traits. We found expected relationships for several datasets, including diet breadth in North American Passeriformes and egg-laying habitat in British Odonata. However, models generally had low explanatory power. Thus, even statistically and biologically meaningful relationships are unlikely to be of predictive utility for conservation and management. Trait-based range shift forecasts face several challenges, including quantifying relevant natural history variation across large numbers of species and coupling these data with extrinsic factors such as habitat fragmentation and availability.","author":[{"dropping-particle":"","family":"Angert","given":"Amy L.","non-dropping-particle":"","parse-names":false,"suffix":""},{"dropping-particle":"","family":"Crozier","given":"Lisa G.","non-dropping-particle":"","parse-names":false,"suffix":""},{"dropping-particle":"","family":"Rissler","given":"Leslie J.","non-dropping-particle":"","parse-names":false,"suffix":""},{"dropping-particle":"","family":"Gilman","given":"Sarah E.","non-dropping-particle":"","parse-names":false,"suffix":""},{"dropping-particle":"","family":"Tewksbury","given":"Josh J.","non-dropping-particle":"","parse-names":false,"suffix":""},{"dropping-particle":"","family":"Chunco","given":"Amanda J.","non-dropping-particle":"","parse-names":false,"suffix":""}],"container-title":"Ecology Letters","id":"ITEM-1","issued":{"date-parts":[["2011"]]},"title":"Do species' traits predict recent shifts at expanding range edges?","type":"article"},"uris":["http://www.mendeley.com/documents/?uuid=2b0ad7aa-716b-43d2-b31c-1fda3ae51825"]},{"id":"ITEM-2","itemData":{"DOI":"10.1101/2021.02.15.431292","abstract":"Accurately predicting species’ range shifts in response to environmental change is a central ecological objective and applied imperative. In synthetic analyses, traits emerge as significant but weak predictors of species’ range shifts across recent climate change. These studies assume linearity in the relationship between a trait and its function, while detailed empirical work often reveals unimodal relationships, thresholds, and other nonlinearities in many trait-function relationships. We hypothesize that the use of linear modeling approaches fails to capture these nonlinearities and therefore may be under-powering traits to predict range shifts. We evaluate the predictive performance of four different machine learning approaches that can capture nonlinear relationships (ridge-regularized linear regression, ridge-regularized kernel regression, support vector regression, and random forests). We validate our models using four multi-decadal range shift datasets in montane plants, montane small mammals, and marine fish. We show that nonlinear approaches perform substantially better than least-squares linear modeling in reproducing historical range shifts. In addition, using novel model observation and interrogation techniques, the trait classes (e.g. dispersal-or diet-related traits) that we identify as primary drivers of model predictions are consistent with expectations. However, disagreements among models in the directionality of trait predictors suggests limits to trait-based statistical predictive frameworks.Competing Interest StatementThe authors have declared no competing interest.","author":[{"dropping-particle":"","family":"Cannistra","given":"Anthony F","non-dropping-particle":"","parse-names":false,"suffix":""},{"dropping-particle":"","family":"Buckley","given":"Lauren B","non-dropping-particle":"","parse-names":false,"suffix":""}],"container-title":"bioRxiv","id":"ITEM-2","issued":{"date-parts":[["2021","1","1"]]},"page":"2021.02.15.431292","title":"Improving range shift predictions: enhancing the power of traits","type":"article-journal"},"uris":["http://www.mendeley.com/documents/?uuid=d69739be-cf71-43aa-9dfc-a2ffb0fa7798"]},{"id":"ITEM-3","itemData":{"DOI":"10.1899/12-092.1","ISBN":"2161-9549","ISSN":"2161-9549","PMID":"3088","abstract":"Nog steeds een beetje vaag artikel. Maar wel iets meer duidelijkheid over maken van LHS. Vooral veel motivatie waarom deze methode goed is.","author":[{"dropping-particle":"","family":"Verberk","given":"W. C. E. P.","non-dropping-particle":"","parse-names":false,"suffix":""},{"dropping-particle":"","family":"Noordwijk","given":"C. G. E.","non-dropping-particle":"van","parse-names":false,"suffix":""},{"dropping-particle":"","family":"Hildrew","given":"A. G.","non-dropping-particle":"","parse-names":false,"suffix":""}],"container-title":"Freshwater Science","id":"ITEM-3","issued":{"date-parts":[["2013"]]},"title":"Delivering on a promise: integrating species traits to transform descriptive community ecology into a predictive science","type":"article-journal"},"uris":["http://www.mendeley.com/documents/?uuid=947c6fb2-db58-4771-a31c-ad9c9b8d3988"]}],"mendeley":{"formattedCitation":"(Angert &lt;i&gt;et al.&lt;/i&gt; 2011; Verberk &lt;i&gt;et al.&lt;/i&gt; 2013; Cannistra &amp; Buckley 2021)","plainTextFormattedCitation":"(Angert et al. 2011; Verberk et al. 2013; Cannistra &amp; Buckley 2021)","previouslyFormattedCitation":"(Angert &lt;i&gt;et al.&lt;/i&gt; 2011; Verberk &lt;i&gt;et al.&lt;/i&gt; 2013; Cannistra &amp; Buckley 2021)"},"properties":{"noteIndex":0},"schema":"https://github.com/citation-style-language/schema/raw/master/csl-citation.json"}</w:instrText>
      </w:r>
      <w:r>
        <w:fldChar w:fldCharType="separate"/>
      </w:r>
      <w:r w:rsidR="001E27BB" w:rsidRPr="49844778">
        <w:rPr>
          <w:noProof/>
        </w:rPr>
        <w:t xml:space="preserve">(Angert </w:t>
      </w:r>
      <w:r w:rsidR="001E27BB" w:rsidRPr="49844778">
        <w:rPr>
          <w:i/>
          <w:iCs/>
          <w:noProof/>
        </w:rPr>
        <w:t>et al.</w:t>
      </w:r>
      <w:r w:rsidR="001E27BB" w:rsidRPr="49844778">
        <w:rPr>
          <w:noProof/>
        </w:rPr>
        <w:t xml:space="preserve"> 2011; Verberk </w:t>
      </w:r>
      <w:r w:rsidR="001E27BB" w:rsidRPr="49844778">
        <w:rPr>
          <w:i/>
          <w:iCs/>
          <w:noProof/>
        </w:rPr>
        <w:t>et al.</w:t>
      </w:r>
      <w:r w:rsidR="001E27BB" w:rsidRPr="49844778">
        <w:rPr>
          <w:noProof/>
        </w:rPr>
        <w:t xml:space="preserve"> 2013; Cannistra &amp; Buckley 2021)</w:t>
      </w:r>
      <w:r>
        <w:fldChar w:fldCharType="end"/>
      </w:r>
      <w:r w:rsidR="001E27BB">
        <w:t>, we found that most traits</w:t>
      </w:r>
      <w:r w:rsidR="0033755C">
        <w:t xml:space="preserve"> </w:t>
      </w:r>
      <w:r w:rsidR="001E27BB">
        <w:t>explained a small proportion of the interspecific variation in land-use responses and in climate-change sensitivity</w:t>
      </w:r>
      <w:r w:rsidR="00A5046D">
        <w:t>. The only</w:t>
      </w:r>
      <w:r w:rsidR="00ED62D2">
        <w:t xml:space="preserve"> exception was range area, which explained a large proportion of the interspecific variation in climate-change sensitivity. </w:t>
      </w:r>
      <w:r w:rsidR="00A5046D" w:rsidRPr="49844778">
        <w:rPr>
          <w:rStyle w:val="normaltextrun"/>
          <w:rFonts w:ascii="Calibri" w:hAnsi="Calibri" w:cs="Calibri"/>
        </w:rPr>
        <w:t xml:space="preserve">Given that </w:t>
      </w:r>
      <w:r w:rsidR="00FC6F3C">
        <w:rPr>
          <w:rStyle w:val="normaltextrun"/>
          <w:rFonts w:ascii="Calibri" w:hAnsi="Calibri" w:cs="Calibri"/>
        </w:rPr>
        <w:t>the estimates of climate-change sensitivity were based on</w:t>
      </w:r>
      <w:r w:rsidR="00A5046D" w:rsidRPr="49844778">
        <w:rPr>
          <w:rStyle w:val="normaltextrun"/>
          <w:rFonts w:ascii="Calibri" w:hAnsi="Calibri" w:cs="Calibri"/>
        </w:rPr>
        <w:t xml:space="preserve"> properties of species climatic</w:t>
      </w:r>
      <w:r w:rsidR="00FC6F3C">
        <w:rPr>
          <w:rStyle w:val="normaltextrun"/>
          <w:rFonts w:ascii="Calibri" w:hAnsi="Calibri" w:cs="Calibri"/>
        </w:rPr>
        <w:t xml:space="preserve"> </w:t>
      </w:r>
      <w:r w:rsidR="00A5046D" w:rsidRPr="49844778">
        <w:rPr>
          <w:rStyle w:val="normaltextrun"/>
          <w:rFonts w:ascii="Calibri" w:hAnsi="Calibri" w:cs="Calibri"/>
        </w:rPr>
        <w:t>niche</w:t>
      </w:r>
      <w:r w:rsidR="00FC6F3C">
        <w:rPr>
          <w:rStyle w:val="normaltextrun"/>
          <w:rFonts w:ascii="Calibri" w:hAnsi="Calibri" w:cs="Calibri"/>
        </w:rPr>
        <w:t>s</w:t>
      </w:r>
      <w:r w:rsidR="00A5046D" w:rsidRPr="49844778">
        <w:rPr>
          <w:rStyle w:val="normaltextrun"/>
          <w:rFonts w:ascii="Calibri" w:hAnsi="Calibri" w:cs="Calibri"/>
        </w:rPr>
        <w:t xml:space="preserve"> (</w:t>
      </w:r>
      <w:r w:rsidRPr="49844778">
        <w:rPr>
          <w:rStyle w:val="normaltextrun"/>
          <w:rFonts w:ascii="Calibri" w:hAnsi="Calibri" w:cs="Calibri"/>
        </w:rPr>
        <w:fldChar w:fldCharType="begin" w:fldLock="1"/>
      </w:r>
      <w:r w:rsidR="00AF6E2F">
        <w:rPr>
          <w:rStyle w:val="normaltextrun"/>
          <w:rFonts w:ascii="Calibri" w:hAnsi="Calibri" w:cs="Calibri"/>
        </w:rPr>
        <w:instrText>ADDIN CSL_CITATION {"citationItems":[{"id":"ITEM-1","itemData":{"author":[{"dropping-particle":"","family":"Scott Rinnan; Joshua Lawler","given":"","non-dropping-particle":"","parse-names":false,"suffix":""}],"container-title":"Ecography","id":"ITEM-1","issued":{"date-parts":[["2019"]]},"page":"1494-1503","title":"Climate‐niche factor analysis: a spatial approach to quantifying species vulnerability to climate change","type":"article-journal","volume":"42"},"uris":["http://www.mendeley.com/documents/?uuid=2af0a8a0-ddb8-4317-88ef-16b36d2d2355"]}],"mendeley":{"formattedCitation":"(Scott Rinnan; Joshua Lawler 2019)","manualFormatting":"Rinnan &amp; Lawler (2019))","plainTextFormattedCitation":"(Scott Rinnan; Joshua Lawler 2019)","previouslyFormattedCitation":"(Scott Rinnan; Joshua Lawler 2019)"},"properties":{"noteIndex":0},"schema":"https://github.com/citation-style-language/schema/raw/master/csl-citation.json"}</w:instrText>
      </w:r>
      <w:r w:rsidRPr="49844778">
        <w:rPr>
          <w:rStyle w:val="normaltextrun"/>
          <w:rFonts w:ascii="Calibri" w:hAnsi="Calibri" w:cs="Calibri"/>
        </w:rPr>
        <w:fldChar w:fldCharType="separate"/>
      </w:r>
      <w:r w:rsidR="00A5046D" w:rsidRPr="49844778">
        <w:rPr>
          <w:rStyle w:val="normaltextrun"/>
          <w:rFonts w:ascii="Calibri" w:hAnsi="Calibri" w:cs="Calibri"/>
          <w:noProof/>
        </w:rPr>
        <w:t>Rinnan &amp;</w:t>
      </w:r>
      <w:r w:rsidR="00FB0C1E">
        <w:rPr>
          <w:rStyle w:val="normaltextrun"/>
          <w:rFonts w:ascii="Calibri" w:hAnsi="Calibri" w:cs="Calibri"/>
          <w:noProof/>
        </w:rPr>
        <w:t xml:space="preserve"> </w:t>
      </w:r>
      <w:r w:rsidR="00A5046D" w:rsidRPr="49844778">
        <w:rPr>
          <w:rStyle w:val="normaltextrun"/>
          <w:rFonts w:ascii="Calibri" w:hAnsi="Calibri" w:cs="Calibri"/>
          <w:noProof/>
        </w:rPr>
        <w:t>Lawler (2019))</w:t>
      </w:r>
      <w:r w:rsidRPr="49844778">
        <w:rPr>
          <w:rStyle w:val="normaltextrun"/>
          <w:rFonts w:ascii="Calibri" w:hAnsi="Calibri" w:cs="Calibri"/>
        </w:rPr>
        <w:fldChar w:fldCharType="end"/>
      </w:r>
      <w:r w:rsidR="00A5046D" w:rsidRPr="49844778">
        <w:rPr>
          <w:rStyle w:val="normaltextrun"/>
          <w:rFonts w:ascii="Calibri" w:hAnsi="Calibri" w:cs="Calibri"/>
        </w:rPr>
        <w:t xml:space="preserve">, it </w:t>
      </w:r>
      <w:r w:rsidR="005E6731" w:rsidRPr="49844778">
        <w:rPr>
          <w:rStyle w:val="normaltextrun"/>
          <w:rFonts w:ascii="Calibri" w:hAnsi="Calibri" w:cs="Calibri"/>
        </w:rPr>
        <w:t xml:space="preserve">was </w:t>
      </w:r>
      <w:r w:rsidR="00A5046D" w:rsidRPr="49844778">
        <w:rPr>
          <w:rStyle w:val="normaltextrun"/>
          <w:rFonts w:ascii="Calibri" w:hAnsi="Calibri" w:cs="Calibri"/>
        </w:rPr>
        <w:t>not surprising that range area explain</w:t>
      </w:r>
      <w:r w:rsidR="005E6731" w:rsidRPr="49844778">
        <w:rPr>
          <w:rStyle w:val="normaltextrun"/>
          <w:rFonts w:ascii="Calibri" w:hAnsi="Calibri" w:cs="Calibri"/>
        </w:rPr>
        <w:t>ed</w:t>
      </w:r>
      <w:r w:rsidR="00A5046D" w:rsidRPr="49844778">
        <w:rPr>
          <w:rStyle w:val="normaltextrun"/>
          <w:rFonts w:ascii="Calibri" w:hAnsi="Calibri" w:cs="Calibri"/>
        </w:rPr>
        <w:t xml:space="preserve"> </w:t>
      </w:r>
      <w:r w:rsidR="005E6731" w:rsidRPr="49844778">
        <w:rPr>
          <w:rStyle w:val="normaltextrun"/>
          <w:rFonts w:ascii="Calibri" w:hAnsi="Calibri" w:cs="Calibri"/>
        </w:rPr>
        <w:t xml:space="preserve">such </w:t>
      </w:r>
      <w:r w:rsidR="00A5046D" w:rsidRPr="49844778">
        <w:rPr>
          <w:rStyle w:val="normaltextrun"/>
          <w:rFonts w:ascii="Calibri" w:hAnsi="Calibri" w:cs="Calibri"/>
        </w:rPr>
        <w:t>an important part of the interspecific variation in climate-change sensitivity</w:t>
      </w:r>
      <w:r w:rsidR="00573CC8" w:rsidRPr="49844778">
        <w:rPr>
          <w:rStyle w:val="normaltextrun"/>
          <w:rFonts w:ascii="Calibri" w:hAnsi="Calibri" w:cs="Calibri"/>
        </w:rPr>
        <w:t>, as</w:t>
      </w:r>
      <w:r w:rsidR="00A5046D" w:rsidRPr="49844778">
        <w:rPr>
          <w:rStyle w:val="normaltextrun"/>
          <w:rFonts w:ascii="Calibri" w:hAnsi="Calibri" w:cs="Calibri"/>
        </w:rPr>
        <w:t xml:space="preserve"> it is likely that broader range areas are associated with broader climatic tolerances, and thus with lower </w:t>
      </w:r>
      <w:r w:rsidR="0019351D">
        <w:rPr>
          <w:rStyle w:val="normaltextrun"/>
          <w:rFonts w:ascii="Calibri" w:hAnsi="Calibri" w:cs="Calibri"/>
        </w:rPr>
        <w:t xml:space="preserve">estimated </w:t>
      </w:r>
      <w:r w:rsidR="00A5046D" w:rsidRPr="49844778">
        <w:rPr>
          <w:rStyle w:val="normaltextrun"/>
          <w:rFonts w:ascii="Calibri" w:hAnsi="Calibri" w:cs="Calibri"/>
        </w:rPr>
        <w:t>climate-change sensitivity on average.</w:t>
      </w:r>
    </w:p>
    <w:p w14:paraId="1EF1BEC0" w14:textId="76255B5A" w:rsidR="0047588B" w:rsidRDefault="0033755C" w:rsidP="007E36E0">
      <w:pPr>
        <w:spacing w:line="276" w:lineRule="auto"/>
        <w:jc w:val="both"/>
      </w:pPr>
      <w:r>
        <w:t xml:space="preserve">Despite their generally low </w:t>
      </w:r>
      <w:r w:rsidR="0013229A">
        <w:t>explanatory</w:t>
      </w:r>
      <w:r>
        <w:t xml:space="preserve"> power, </w:t>
      </w:r>
      <w:r w:rsidR="00573CC8">
        <w:t xml:space="preserve">traits have been used </w:t>
      </w:r>
      <w:r w:rsidR="0013229A">
        <w:t xml:space="preserve">to assess species vulnerability to human threats, in particular to climate change </w:t>
      </w:r>
      <w:r w:rsidR="003A0E46">
        <w:fldChar w:fldCharType="begin" w:fldLock="1"/>
      </w:r>
      <w:r w:rsidR="003A0E46">
        <w:instrText>ADDIN CSL_CITATION {"citationItems":[{"id":"ITEM-1","itemData":{"DOI":"10.1371/journal.pone.0065427","ISBN":"19326203","ISSN":"19326203","PMID":"23950785","abstract":"Climate change will have far-reaching impacts on biodiversity, including increasing extinction rates. Current approaches to quantifying such impacts focus on measuring exposure to climatic change and largely ignore the biological differences between species that may significantly increase or reduce their vulnerability. To address this, we present a framework for assessing three dimensions of climate change vulnerability, namely sensitivity, exposure and adaptive capacity; this draws on species' biological traits and their modeled exposure to projected climatic changes. In the largest such assessment to date, we applied this approach to each of the world's birds, amphibians and corals (16,857 species). The resulting assessments identify the species with greatest relative vulnerability to climate change and the geographic areas in which they are concentrated, including the Amazon basin for amphibians and birds, and the central Indo-west Pacific (Coral Triangle) for corals. We found that high concentration areas for species with traits conferring highest sensitivity and lowest adaptive capacity differ from those of highly exposed species, and we identify areas where exposure-based assessments alone may over or under-estimate climate change impacts. We found that 608-851 bird (6-9%), 670-933 amphibian (11-15%), and 47-73 coral species (6-9%) are both highly climate change vulnerable and already threatened with extinction on the IUCN Red List. The remaining highly climate change vulnerable species represent new priorities for conservation. Fewer species are highly climate change vulnerable under lower IPCC SRES emissions scenarios, indicating that reducing greenhouse emissions will reduce climate change driven extinctions. Our study answers the growing call for a more biologically and ecologically inclusive approach to assessing climate change vulnerability. By facilitating independent assessment of the three dimensions of climate change vulnerability, our approach can be used to devise species and area-specific conservation interventions and indices. The priorities we identify will strengthen global strategies to mitigate climate change impacts.","author":[{"dropping-particle":"","family":"Foden","given":"Wendy B.","non-dropping-particle":"","parse-names":false,"suffix":""},{"dropping-particle":"","family":"Butchart","given":"Stuart H M","non-dropping-particle":"","parse-names":false,"suffix":""},{"dropping-particle":"","family":"Stuart","given":"Simon N.","non-dropping-particle":"","parse-names":false,"suffix":""},{"dropping-particle":"","family":"Vié","given":"Jean Christophe","non-dropping-particle":"","parse-names":false,"suffix":""},{"dropping-particle":"","family":"Akçakaya","given":"H. Resit","non-dropping-particle":"","parse-names":false,"suffix":""},{"dropping-particle":"","family":"Angulo","given":"Ariadne","non-dropping-particle":"","parse-names":false,"suffix":""},{"dropping-particle":"","family":"DeVantier","given":"Lyndon M.","non-dropping-particle":"","parse-names":false,"suffix":""},{"dropping-particle":"","family":"Gutsche","given":"Alexander","non-dropping-particle":"","parse-names":false,"suffix":""},{"dropping-particle":"","family":"Turak","given":"Emre","non-dropping-particle":"","parse-names":false,"suffix":""},{"dropping-particle":"","family":"Cao","given":"Long","non-dropping-particle":"","parse-names":false,"suffix":""},{"dropping-particle":"","family":"Donner","given":"Simon D.","non-dropping-particle":"","parse-names":false,"suffix":""},{"dropping-particle":"","family":"Katariya","given":"Vineet","non-dropping-particle":"","parse-names":false,"suffix":""},{"dropping-particle":"","family":"Bernard","given":"Rodolphe","non-dropping-particle":"","parse-names":false,"suffix":""},{"dropping-particle":"","family":"Holland","given":"Robert A.","non-dropping-particle":"","parse-names":false,"suffix":""},{"dropping-particle":"","family":"Hughes","given":"Adrian F.","non-dropping-particle":"","parse-names":false,"suffix":""},{"dropping-particle":"","family":"O'Hanlon","given":"Susannah E.","non-dropping-particle":"","parse-names":false,"suffix":""},{"dropping-particle":"","family":"Garnett","given":"Stephen T.","non-dropping-particle":"","parse-names":false,"suffix":""},{"dropping-particle":"","family":"Şekercioǧlu","given":"Çagan H.","non-dropping-particle":"","parse-names":false,"suffix":""},{"dropping-particle":"","family":"Mace","given":"Georgina M.","non-dropping-particle":"","parse-names":false,"suffix":""}],"container-title":"PLoS ONE","id":"ITEM-1","issued":{"date-parts":[["2013"]]},"title":"Identifying the World's Most Climate Change Vulnerable Species: A Systematic Trait-Based Assessment of all Birds, Amphibians and Corals","type":"article-journal"},"uris":["http://www.mendeley.com/documents/?uuid=7f1bed0b-48f5-44b2-a8e9-58d0d8259a01"]},{"id":"ITEM-2","itemData":{"DOI":"10.1016/j.biocon.2016.06.002","ISBN":"0006-3207","ISSN":"00063207","abstract":"One-fifth of the world's reptiles are currently estimated as threatened with extinction, primarily due to the immediate threats of habitat loss and overexploitation. Climate change presents an emerging slow-acting threat. However, few IUCN Red List assessments for reptiles explicitly consider the potential role of climate change as a threat. Thus, climate change vulnerability assessments can complement existing Red List assessments and highlight further, emerging priorities for conservation action. Here we present the first trait-based global climate change vulnerability assessment for reptiles to estimate the climate change vulnerability of a random representative sample of 1498 species of reptiles. We collected species-specific traits relating to three dimensions of climate change, sensitivity, low adaptability, and exposure, which we combined to assess overall vulnerability. We found 80.5% of species highly sensitive to climate change, primarily due to habitat specialisation, while 48% had low adaptability and 58% had high exposure. Overall, 22% of species assessed were highly vulnerable to climate change. Hotspots of climate change vulnerability did not always overlap with hotspots of threatened species richness, with most of the vulnerable species found in northwestern South America, southwestern USA, Sri Lanka, the Himalayan Arc, Central Asia and southern India. Most families were found to be significantly more vulnerable to climate change than expected by chance. Our findings build on previous work on reptile extinction risk to provide an overview of the risk posed to reptiles by climate change. Despite significant data gaps for a number of traits, we recommend that these findings are integrated into reassessments of species' extinction risk, to monitor both immediate and slow-acting threats to reptiles.","author":[{"dropping-particle":"","family":"Bohm","given":"Monika","non-dropping-particle":"","parse-names":false,"suffix":""},{"dropping-particle":"","family":"Cook","given":"Daniel","non-dropping-particle":"","parse-names":false,"suffix":""},{"dropping-particle":"","family":"Ma","given":"Heidi","non-dropping-particle":"","parse-names":false,"suffix":""},{"dropping-particle":"","family":"Davidson","given":"Ana D.","non-dropping-particle":"","parse-names":false,"suffix":""},{"dropping-particle":"","family":"Garcï¿½a","given":"Andrï¿½s","non-dropping-particle":"","parse-names":false,"suffix":""},{"dropping-particle":"","family":"Tapley","given":"Benjamin","non-dropping-particle":"","parse-names":false,"suffix":""},{"dropping-particle":"","family":"Pearce-Kelly","given":"Paul","non-dropping-particle":"","parse-names":false,"suffix":""},{"dropping-particle":"","family":"Carr","given":"Jamie","non-dropping-particle":"","parse-names":false,"suffix":""}],"container-title":"Biological Conservation","id":"ITEM-2","issued":{"date-parts":[["2016"]]},"title":"Hot and bothered: Using trait-based approaches to assess climate change vulnerability in reptiles","type":"article-journal"},"uris":["http://www.mendeley.com/documents/?uuid=593c7e4e-d5c3-41ca-b863-16f7939bba5e"]}],"mendeley":{"formattedCitation":"(Foden &lt;i&gt;et al.&lt;/i&gt; 2013; Bohm &lt;i&gt;et al.&lt;/i&gt; 2016)","plainTextFormattedCitation":"(Foden et al. 2013; Bohm et al. 2016)","previouslyFormattedCitation":"(Foden &lt;i&gt;et al.&lt;/i&gt; 2013; Bohm &lt;i&gt;et al.&lt;/i&gt; 2016)"},"properties":{"noteIndex":0},"schema":"https://github.com/citation-style-language/schema/raw/master/csl-citation.json"}</w:instrText>
      </w:r>
      <w:r w:rsidR="003A0E46">
        <w:fldChar w:fldCharType="separate"/>
      </w:r>
      <w:r w:rsidR="003A0E46" w:rsidRPr="00B036EA">
        <w:rPr>
          <w:noProof/>
        </w:rPr>
        <w:t xml:space="preserve">(Foden </w:t>
      </w:r>
      <w:r w:rsidR="003A0E46" w:rsidRPr="00B036EA">
        <w:rPr>
          <w:i/>
          <w:noProof/>
        </w:rPr>
        <w:t>et al.</w:t>
      </w:r>
      <w:r w:rsidR="003A0E46" w:rsidRPr="00B036EA">
        <w:rPr>
          <w:noProof/>
        </w:rPr>
        <w:t xml:space="preserve"> 2013; Bohm </w:t>
      </w:r>
      <w:r w:rsidR="003A0E46" w:rsidRPr="00B036EA">
        <w:rPr>
          <w:i/>
          <w:noProof/>
        </w:rPr>
        <w:t>et al.</w:t>
      </w:r>
      <w:r w:rsidR="003A0E46" w:rsidRPr="00B036EA">
        <w:rPr>
          <w:noProof/>
        </w:rPr>
        <w:t xml:space="preserve"> 2016)</w:t>
      </w:r>
      <w:r w:rsidR="003A0E46">
        <w:fldChar w:fldCharType="end"/>
      </w:r>
      <w:r w:rsidR="0013229A">
        <w:t xml:space="preserve">. </w:t>
      </w:r>
      <w:r w:rsidR="0094293A" w:rsidRPr="00CA3D96">
        <w:t xml:space="preserve">One of the conceptual appeals behind the </w:t>
      </w:r>
      <w:r w:rsidR="001035F0">
        <w:t>use of traits</w:t>
      </w:r>
      <w:r w:rsidR="0094293A" w:rsidRPr="00CA3D96">
        <w:t xml:space="preserve"> is that if </w:t>
      </w:r>
      <w:r w:rsidR="0019351D">
        <w:t>clear patterns in</w:t>
      </w:r>
      <w:r w:rsidR="001035F0">
        <w:t xml:space="preserve"> responses to environmental change</w:t>
      </w:r>
      <w:r w:rsidR="0094293A" w:rsidRPr="00CA3D96">
        <w:t xml:space="preserve"> can be identified across taxa, then it </w:t>
      </w:r>
      <w:r w:rsidR="00A632BD">
        <w:t>could</w:t>
      </w:r>
      <w:r w:rsidR="00A632BD" w:rsidRPr="00CA3D96">
        <w:t xml:space="preserve"> </w:t>
      </w:r>
      <w:r w:rsidR="0094293A" w:rsidRPr="00CA3D96">
        <w:t xml:space="preserve">be possible to generalize their effects in space and time </w:t>
      </w:r>
      <w:r w:rsidR="0094293A" w:rsidRPr="00CA3D96">
        <w:fldChar w:fldCharType="begin" w:fldLock="1"/>
      </w:r>
      <w:r w:rsidR="00DA2552">
        <w:instrText>ADDIN CSL_CITATION {"citationItems":[{"id":"ITEM-1","itemData":{"DOI":"10.1111/gcb.14846","ISSN":"13652486","PMID":"31553112","abstract":"The appeal of trait-based approaches for assessing environmental vulnerabilities arises from the potential insight they provide into the mechanisms underlying the changes in populations and community structure. Traits can provide ecologically based explanations for observed responses to environmental changes, along with predictive power gained by developing relationships between traits and environmental variables. Despite these potential benefits, questions remain regarding the utility and limitations of these approaches, which we explore focusing on the following questions: (a) How reliable are predictions of biotic responses to changing conditions based on single trait–environment relationships? (b) What factors constrain detection of single trait–environment relationships, and how can they be addressed? (c) Can we use information on meta-community processes to reveal conditions when assumptions underlying trait-based studies are not met? We address these questions by reviewing published literature on aquatic invertebrate communities from stream ecosystems. Our findings help to define factors that influence the successful application of trait-based approaches in addressing the complex, multifaceted effects of changing climate conditions on hydrologic and thermal regimes in stream ecosystems. Key conclusions are that observed relationships between traits and environmental stressors are often inconsistent with predefined hypotheses derived from current trait-based thinking, particularly related to single trait–environment relationships. Factors that can influence findings of trait-based assessments include intercorrelations of among traits and among environmental variables, spatial scale, strength of biotic interactions, intensity of habitat disturbance, degree of abiotic stress, and methods of trait characterization. Several recommendations are made for practice and further study to address these concerns, including using phylogenetic relatedness to address intercorrelation. With proper consideration of these issues, trait-based assessment of organismal vulnerability to environmental changes can become a useful tool to conserve threatened populations into the future.","author":[{"dropping-particle":"","family":"Hamilton","given":"Anna T.","non-dropping-particle":"","parse-names":false,"suffix":""},{"dropping-particle":"","family":"Schäfer","given":"Ralf B.","non-dropping-particle":"","parse-names":false,"suffix":""},{"dropping-particle":"","family":"Pyne","given":"Matthew I.","non-dropping-particle":"","parse-names":false,"suffix":""},{"dropping-particle":"","family":"Chessman","given":"Bruce","non-dropping-particle":"","parse-names":false,"suffix":""},{"dropping-particle":"","family":"Kakouei","given":"Karan","non-dropping-particle":"","parse-names":false,"suffix":""},{"dropping-particle":"","family":"Boersma","given":"Kate S.","non-dropping-particle":"","parse-names":false,"suffix":""},{"dropping-particle":"","family":"Verdonschot","given":"Piet F.M.","non-dropping-particle":"","parse-names":false,"suffix":""},{"dropping-particle":"","family":"Verdonschot","given":"Ralf C.M.","non-dropping-particle":"","parse-names":false,"suffix":""},{"dropping-particle":"","family":"Mims","given":"Meryl","non-dropping-particle":"","parse-names":false,"suffix":""},{"dropping-particle":"","family":"Khamis","given":"Kieran","non-dropping-particle":"","parse-names":false,"suffix":""},{"dropping-particle":"","family":"Bierwagen","given":"Britta","non-dropping-particle":"","parse-names":false,"suffix":""},{"dropping-particle":"","family":"Stamp","given":"Jen","non-dropping-particle":"","parse-names":false,"suffix":""}],"container-title":"Global Change Biology","id":"ITEM-1","issue":"2","issued":{"date-parts":[["2020"]]},"page":"364-379","title":"Limitations of trait-based approaches for stressor assessment: The case of freshwater invertebrates and climate drivers","type":"article-journal","volume":"26"},"uris":["http://www.mendeley.com/documents/?uuid=7b002325-d558-4159-a442-c7e12b904554"]},{"id":"ITEM-2","itemData":{"DOI":"10.1899/12-092.1","ISBN":"2161-9549","ISSN":"2161-9549","PMID":"3088","abstract":"Nog steeds een beetje vaag artikel. Maar wel iets meer duidelijkheid over maken van LHS. Vooral veel motivatie waarom deze methode goed is.","author":[{"dropping-particle":"","family":"Verberk","given":"W. C. E. P.","non-dropping-particle":"","parse-names":false,"suffix":""},{"dropping-particle":"","family":"Noordwijk","given":"C. G. E.","non-dropping-particle":"van","parse-names":false,"suffix":""},{"dropping-particle":"","family":"Hildrew","given":"A. G.","non-dropping-particle":"","parse-names":false,"suffix":""}],"container-title":"Freshwater Science","id":"ITEM-2","issued":{"date-parts":[["2013"]]},"title":"Delivering on a promise: integrating species traits to transform descriptive community ecology into a predictive science","type":"article-journal"},"uris":["http://www.mendeley.com/documents/?uuid=947c6fb2-db58-4771-a31c-ad9c9b8d3988"]},{"id":"ITEM-3","itemData":{"DOI":"10.1371/journal.pbio.0060325","ISSN":"15457885","PMID":"19108608","author":[{"dropping-particle":"","family":"Williams","given":"Stephen E.","non-dropping-particle":"","parse-names":false,"suffix":""},{"dropping-particle":"","family":"Shoo","given":"Luke P.","non-dropping-particle":"","parse-names":false,"suffix":""},{"dropping-particle":"","family":"Isaac","given":"Joanne L.","non-dropping-particle":"","parse-names":false,"suffix":""},{"dropping-particle":"","family":"Hoffmann","given":"Ary A.","non-dropping-particle":"","parse-names":false,"suffix":""},{"dropping-particle":"","family":"Langham","given":"Gary","non-dropping-particle":"","parse-names":false,"suffix":""}],"container-title":"PLoS biology","id":"ITEM-3","issue":"12","issued":{"date-parts":[["2008"]]},"title":"Towards an integrated framework for assessing the vulnerability of species to climate change.","type":"article-journal","volume":"6"},"uris":["http://www.mendeley.com/documents/?uuid=ea27e9d7-2be1-4916-aa5b-49d243a5ee30"]}],"mendeley":{"formattedCitation":"(Williams &lt;i&gt;et al.&lt;/i&gt; 2008; Verberk &lt;i&gt;et al.&lt;/i&gt; 2013; Hamilton &lt;i&gt;et al.&lt;/i&gt; 2020)","plainTextFormattedCitation":"(Williams et al. 2008; Verberk et al. 2013; Hamilton et al. 2020)","previouslyFormattedCitation":"(Williams &lt;i&gt;et al.&lt;/i&gt; 2008; Verberk &lt;i&gt;et al.&lt;/i&gt; 2013; Hamilton &lt;i&gt;et al.&lt;/i&gt; 2020)"},"properties":{"noteIndex":0},"schema":"https://github.com/citation-style-language/schema/raw/master/csl-citation.json"}</w:instrText>
      </w:r>
      <w:r w:rsidR="0094293A" w:rsidRPr="00CA3D96">
        <w:fldChar w:fldCharType="separate"/>
      </w:r>
      <w:r w:rsidR="00922E17" w:rsidRPr="00922E17">
        <w:rPr>
          <w:noProof/>
        </w:rPr>
        <w:t xml:space="preserve">(Williams </w:t>
      </w:r>
      <w:r w:rsidR="00922E17" w:rsidRPr="00922E17">
        <w:rPr>
          <w:i/>
          <w:noProof/>
        </w:rPr>
        <w:t>et al.</w:t>
      </w:r>
      <w:r w:rsidR="00922E17" w:rsidRPr="00922E17">
        <w:rPr>
          <w:noProof/>
        </w:rPr>
        <w:t xml:space="preserve"> 2008; Verberk </w:t>
      </w:r>
      <w:r w:rsidR="00922E17" w:rsidRPr="00922E17">
        <w:rPr>
          <w:i/>
          <w:noProof/>
        </w:rPr>
        <w:t>et al.</w:t>
      </w:r>
      <w:r w:rsidR="00922E17" w:rsidRPr="00922E17">
        <w:rPr>
          <w:noProof/>
        </w:rPr>
        <w:t xml:space="preserve"> 2013; Hamilton </w:t>
      </w:r>
      <w:r w:rsidR="00922E17" w:rsidRPr="00922E17">
        <w:rPr>
          <w:i/>
          <w:noProof/>
        </w:rPr>
        <w:t>et al.</w:t>
      </w:r>
      <w:r w:rsidR="00922E17" w:rsidRPr="00922E17">
        <w:rPr>
          <w:noProof/>
        </w:rPr>
        <w:t xml:space="preserve"> 2020)</w:t>
      </w:r>
      <w:r w:rsidR="0094293A" w:rsidRPr="00CA3D96">
        <w:fldChar w:fldCharType="end"/>
      </w:r>
      <w:r w:rsidR="0094293A" w:rsidRPr="00CA3D96">
        <w:t xml:space="preserve">, which is of interest for conservation – notably for data deficient species and/or those lacking estimates of abundance or population sizes. </w:t>
      </w:r>
      <w:r w:rsidR="00447D62">
        <w:t xml:space="preserve">Our work does not provide support for the </w:t>
      </w:r>
      <w:r w:rsidR="00E638D6">
        <w:t>generalisation at large scales</w:t>
      </w:r>
      <w:r w:rsidR="00447D62">
        <w:t xml:space="preserve"> of the effects of life-history and dietary traits on </w:t>
      </w:r>
      <w:r w:rsidR="0019351D">
        <w:t>sensitivity to either</w:t>
      </w:r>
      <w:r w:rsidR="00E638D6">
        <w:t xml:space="preserve"> land-use </w:t>
      </w:r>
      <w:r w:rsidR="0019351D">
        <w:t xml:space="preserve">or </w:t>
      </w:r>
      <w:r w:rsidR="00E638D6">
        <w:t>climate change.</w:t>
      </w:r>
      <w:r w:rsidR="0047588B" w:rsidRPr="0047588B">
        <w:t xml:space="preserve"> </w:t>
      </w:r>
      <w:r w:rsidR="0047588B">
        <w:t>The class-specific influence of traits on climate-change sensitivity, coupled with their low explanatory power, could be one of the reasons why t</w:t>
      </w:r>
      <w:r w:rsidR="0047588B" w:rsidRPr="00CA3D96">
        <w:t xml:space="preserve">rait-based approached have been shown to perform less well </w:t>
      </w:r>
      <w:r w:rsidR="005D1223">
        <w:t xml:space="preserve">and show less congruence </w:t>
      </w:r>
      <w:r w:rsidR="0047588B" w:rsidRPr="00CA3D96">
        <w:t>than trend-based approaches</w:t>
      </w:r>
      <w:r w:rsidR="0047588B">
        <w:t xml:space="preserve"> (which rely on the use of long-term population data)</w:t>
      </w:r>
      <w:r w:rsidR="0047588B" w:rsidRPr="00CA3D96">
        <w:t xml:space="preserve"> for climate-change vulnerability assessments (</w:t>
      </w:r>
      <w:r w:rsidR="0047588B" w:rsidRPr="00CA3D96">
        <w:fldChar w:fldCharType="begin" w:fldLock="1"/>
      </w:r>
      <w:r w:rsidR="0047588B" w:rsidRPr="00CA3D96">
        <w:instrText>ADDIN CSL_CITATION {"citationItems":[{"id":"ITEM-1","itemData":{"DOI":"10.1111/gcb.13759","ISSN":"13652486","abstract":"Climate change vulnerability assessments are commonly used to identify species at risk from global climate change, but the wide range of methodologies available makes it difficult for end users, such as conservation practitioners or policymakers, to decide which method to use as a basis for decision-making. In this study, we evaluate whether different assessments consistently assign species to the same risk categories and whether any of the existing methodologies perform well at identifying climate-threatened species. We compare the outputs of 12 climate change vulnerability assessment methodologies, using both real and simulated species, and validate the methods using historic data for British birds and butterflies (i.e. using historical data to assign risks and more recent data for validation). Our results show that the different vulnerability assessment methods are not consistent with one another; different risk categories are assigned for both the real and simulated sets of species. Validation of the different vulnerability assessments suggests that methods incorporating historic trend data into the assessment perform best at predicting distribution trends in subsequent time periods. This study demonstrates that climate change vulnerability assessments should not be used interchangeably due to the poor overall agreement between methods when considering the same species. The results of our validation provide more support for the use of trend-based rather than purely trait-based approaches, although further validation will be required as data become available.","author":[{"dropping-particle":"","family":"Wheatley","given":"Christopher J.","non-dropping-particle":"","parse-names":false,"suffix":""},{"dropping-particle":"","family":"Beale","given":"Colin M.","non-dropping-particle":"","parse-names":false,"suffix":""},{"dropping-particle":"","family":"Bradbury","given":"Richard B.","non-dropping-particle":"","parse-names":false,"suffix":""},{"dropping-particle":"","family":"Pearce-Higgins","given":"James W.","non-dropping-particle":"","parse-names":false,"suffix":""},{"dropping-particle":"","family":"Critchlow","given":"Rob","non-dropping-particle":"","parse-names":false,"suffix":""},{"dropping-particle":"","family":"Thomas","given":"Chris D.","non-dropping-particle":"","parse-names":false,"suffix":""}],"container-title":"Global Change Biology","id":"ITEM-1","issued":{"date-parts":[["2017"]]},"title":"Climate change vulnerability for species—Assessing the assessments","type":"article-journal"},"uris":["http://www.mendeley.com/documents/?uuid=1f7c8b83-3272-450a-8827-a6fb1893f1dd"]}],"mendeley":{"formattedCitation":"(Wheatley &lt;i&gt;et al.&lt;/i&gt; 2017)","manualFormatting":"Wheatley et al. 2017)","plainTextFormattedCitation":"(Wheatley et al. 2017)","previouslyFormattedCitation":"(Wheatley &lt;i&gt;et al.&lt;/i&gt; 2017)"},"properties":{"noteIndex":0},"schema":"https://github.com/citation-style-language/schema/raw/master/csl-citation.json"}</w:instrText>
      </w:r>
      <w:r w:rsidR="0047588B" w:rsidRPr="00CA3D96">
        <w:fldChar w:fldCharType="separate"/>
      </w:r>
      <w:r w:rsidR="0047588B" w:rsidRPr="00CA3D96">
        <w:rPr>
          <w:noProof/>
        </w:rPr>
        <w:t xml:space="preserve">Wheatley </w:t>
      </w:r>
      <w:r w:rsidR="0047588B" w:rsidRPr="00CA3D96">
        <w:rPr>
          <w:i/>
          <w:noProof/>
        </w:rPr>
        <w:t>et al.</w:t>
      </w:r>
      <w:r w:rsidR="0047588B" w:rsidRPr="00CA3D96">
        <w:rPr>
          <w:noProof/>
        </w:rPr>
        <w:t xml:space="preserve"> 2017)</w:t>
      </w:r>
      <w:r w:rsidR="0047588B" w:rsidRPr="00CA3D96">
        <w:fldChar w:fldCharType="end"/>
      </w:r>
      <w:r w:rsidR="0047588B" w:rsidRPr="00CA3D96">
        <w:t>.</w:t>
      </w:r>
      <w:r w:rsidR="000B32F8">
        <w:t xml:space="preserve"> We would like to </w:t>
      </w:r>
      <w:r w:rsidR="000975AE">
        <w:t xml:space="preserve">emphasize </w:t>
      </w:r>
      <w:r w:rsidR="000B32F8">
        <w:t>that this does not mean that life-history and dietary traits are unimportant for understanding species</w:t>
      </w:r>
      <w:r w:rsidR="0019351D">
        <w:t>’</w:t>
      </w:r>
      <w:r w:rsidR="000B32F8">
        <w:t xml:space="preserve"> responses</w:t>
      </w:r>
      <w:r w:rsidR="006061F8">
        <w:t xml:space="preserve">, but </w:t>
      </w:r>
      <w:r w:rsidR="007F1B3A">
        <w:t>it means</w:t>
      </w:r>
      <w:r w:rsidR="006061F8">
        <w:t xml:space="preserve"> that</w:t>
      </w:r>
      <w:r w:rsidR="004E5F33">
        <w:t xml:space="preserve"> their</w:t>
      </w:r>
      <w:r w:rsidR="006061F8">
        <w:t xml:space="preserve"> </w:t>
      </w:r>
      <w:r w:rsidR="002B1C1B">
        <w:t>effects</w:t>
      </w:r>
      <w:r w:rsidR="00B26D66">
        <w:t xml:space="preserve"> and relative importance</w:t>
      </w:r>
      <w:r w:rsidR="002B1C1B">
        <w:t xml:space="preserve"> </w:t>
      </w:r>
      <w:r w:rsidR="0006786A">
        <w:t>could</w:t>
      </w:r>
      <w:r w:rsidR="002B1C1B">
        <w:t xml:space="preserve"> </w:t>
      </w:r>
      <w:r w:rsidR="007766A1">
        <w:t xml:space="preserve">depend on interactions between the considered taxa and </w:t>
      </w:r>
      <w:r w:rsidR="0019351D">
        <w:t>the pressures affecting them</w:t>
      </w:r>
      <w:r w:rsidR="007766A1">
        <w:t>.</w:t>
      </w:r>
      <w:r w:rsidR="000B32F8">
        <w:t xml:space="preserve">  </w:t>
      </w:r>
    </w:p>
    <w:p w14:paraId="154C4A50" w14:textId="77777777" w:rsidR="00B96AA9" w:rsidRDefault="004E5F33" w:rsidP="49844778">
      <w:pPr>
        <w:spacing w:line="276" w:lineRule="auto"/>
        <w:jc w:val="both"/>
        <w:rPr>
          <w:rStyle w:val="normaltextrun"/>
          <w:rFonts w:ascii="Calibri" w:hAnsi="Calibri" w:cs="Calibri"/>
        </w:rPr>
      </w:pPr>
      <w:r>
        <w:t>Further, i</w:t>
      </w:r>
      <w:r w:rsidR="000769A3">
        <w:t xml:space="preserve">t is possible </w:t>
      </w:r>
      <w:r w:rsidR="000769A3" w:rsidRPr="49844778">
        <w:rPr>
          <w:rStyle w:val="normaltextrun"/>
          <w:rFonts w:ascii="Calibri" w:hAnsi="Calibri" w:cs="Calibri"/>
        </w:rPr>
        <w:t>that general underlying patterns remain undetected</w:t>
      </w:r>
      <w:r w:rsidR="00D0291C" w:rsidRPr="49844778">
        <w:rPr>
          <w:rStyle w:val="normaltextrun"/>
          <w:rFonts w:ascii="Calibri" w:hAnsi="Calibri" w:cs="Calibri"/>
        </w:rPr>
        <w:t xml:space="preserve"> or are being masked by interactions and </w:t>
      </w:r>
      <w:r w:rsidR="000769A3" w:rsidRPr="49844778">
        <w:rPr>
          <w:rStyle w:val="normaltextrun"/>
          <w:rFonts w:ascii="Calibri" w:hAnsi="Calibri" w:cs="Calibri"/>
        </w:rPr>
        <w:t>trade-offs</w:t>
      </w:r>
      <w:r w:rsidR="00D0291C" w:rsidRPr="49844778">
        <w:rPr>
          <w:rStyle w:val="normaltextrun"/>
          <w:rFonts w:ascii="Calibri" w:hAnsi="Calibri" w:cs="Calibri"/>
        </w:rPr>
        <w:t xml:space="preserve"> among traits, which we did not consider here.</w:t>
      </w:r>
      <w:r w:rsidR="0047060E" w:rsidRPr="49844778">
        <w:rPr>
          <w:rStyle w:val="normaltextrun"/>
          <w:rFonts w:ascii="Calibri" w:hAnsi="Calibri" w:cs="Calibri"/>
        </w:rPr>
        <w:t xml:space="preserve"> For instance, larger </w:t>
      </w:r>
      <w:r w:rsidR="00CC75F5" w:rsidRPr="49844778">
        <w:rPr>
          <w:rStyle w:val="normaltextrun"/>
          <w:rFonts w:ascii="Calibri" w:hAnsi="Calibri" w:cs="Calibri"/>
        </w:rPr>
        <w:t>species tend to have larger dispersal distances and movement abilities</w:t>
      </w:r>
      <w:r w:rsidR="00F23E1D">
        <w:rPr>
          <w:rStyle w:val="normaltextrun"/>
          <w:rFonts w:ascii="Calibri" w:hAnsi="Calibri" w:cs="Calibri"/>
        </w:rPr>
        <w:t xml:space="preserve"> </w:t>
      </w:r>
      <w:r w:rsidR="00AF6E2F">
        <w:rPr>
          <w:rStyle w:val="normaltextrun"/>
          <w:rFonts w:ascii="Calibri" w:hAnsi="Calibri" w:cs="Calibri"/>
        </w:rPr>
        <w:fldChar w:fldCharType="begin" w:fldLock="1"/>
      </w:r>
      <w:r w:rsidR="00E00520">
        <w:rPr>
          <w:rStyle w:val="normaltextrun"/>
          <w:rFonts w:ascii="Calibri" w:hAnsi="Calibri" w:cs="Calibri"/>
        </w:rPr>
        <w:instrText>ADDIN CSL_CITATION {"citationItems":[{"id":"ITEM-1","itemData":{"DOI":"10.1111/j.1466-8238.2007.00312.x","ISSN":"1466822X","abstract":"Aim: The aim of this study is to answer the questions: (1) do small organisms disperse farther than large, or vice versa; and (2) does the observed pattern differ for passive and active dispersers? These questions are central to several themes in biogeography (including microbial biogeography), macroecology, metacommunity ecology and conservation biology. Location: The meta-analysis was conducted using published data collected worldwide. Methods: We collected and analysed 795 data values in the peer-reviewed literature for direct observations of both maximal dispersal distance and mass of the dispersing organisms (e.g. seeds, not trees). Analysed taxa ranged in size from bacteria to whales. We applied macroecology analyses based on null models (using Monte Carlo randomizations) to test patterns relative to specific hypotheses. Results: Collected dispersal distance and mass data spanned 9 and 21 orders of magnitude, respectively. Active dispersers dispersed significantly farther (P &lt; 0.001) and were significantly greater in mass (P &lt; 0.001) than passive dispersers. Overall, size matters: larger active dispersers attained greater maximum observed dispersal distances than smaller active dispersers. In contrast, passive-disperser distances were random with respect to propagule mass, but not uniformly random, in part due to sparse data available for tiny propagules. Conclusions: Size is important to maximal dispersal distance for active dispersers, but not for passive dispersers. Claims that microbes disperse widely cannot be tested by current data based on direct observations of dispersal: indirect approaches will need to be applied. Distance-mass relationships should contribute to a resolution of neutral and niche-based metacommunity theories by helping scale expectations for dispersal limitation. Also, distance-mass relationships should inform analyses of latitudinal species richness and conservation biology topics such as fragmentation, umbrella species and taxonomic homogenization. © 2007 The Authors Journal compilation © 2007 Blackwell Publishing Ltd.","author":[{"dropping-particle":"","family":"Jenkins","given":"David G.","non-dropping-particle":"","parse-names":false,"suffix":""},{"dropping-particle":"","family":"Brescacin","given":"Camille R.","non-dropping-particle":"","parse-names":false,"suffix":""},{"dropping-particle":"V.","family":"Duxbury","given":"Craig","non-dropping-particle":"","parse-names":false,"suffix":""},{"dropping-particle":"","family":"Elliott","given":"Jennifer A.","non-dropping-particle":"","parse-names":false,"suffix":""},{"dropping-particle":"","family":"Evans","given":"Jennafer A.","non-dropping-particle":"","parse-names":false,"suffix":""},{"dropping-particle":"","family":"Grablow","given":"Katherine R.","non-dropping-particle":"","parse-names":false,"suffix":""},{"dropping-particle":"","family":"Hillegass","given":"Melissa","non-dropping-particle":"","parse-names":false,"suffix":""},{"dropping-particle":"","family":"Lyon","given":"Boyd N.","non-dropping-particle":"","parse-names":false,"suffix":""},{"dropping-particle":"","family":"Metzger","given":"Genevieve A.","non-dropping-particle":"","parse-names":false,"suffix":""},{"dropping-particle":"","family":"Olandese","given":"Michelle L.","non-dropping-particle":"","parse-names":false,"suffix":""},{"dropping-particle":"","family":"Pepe","given":"Diana","non-dropping-particle":"","parse-names":false,"suffix":""},{"dropping-particle":"","family":"Silvers","given":"Greg A.","non-dropping-particle":"","parse-names":false,"suffix":""},{"dropping-particle":"","family":"Suresch","given":"Hiliary N.","non-dropping-particle":"","parse-names":false,"suffix":""},{"dropping-particle":"","family":"Thompson","given":"Tracy N.","non-dropping-particle":"","parse-names":false,"suffix":""},{"dropping-particle":"","family":"Trexler","given":"Christina M.","non-dropping-particle":"","parse-names":false,"suffix":""},{"dropping-particle":"","family":"Williams","given":"Graham E.","non-dropping-particle":"","parse-names":false,"suffix":""},{"dropping-particle":"","family":"Williams","given":"Natalie C.","non-dropping-particle":"","parse-names":false,"suffix":""},{"dropping-particle":"","family":"Williams","given":"Sara E.","non-dropping-particle":"","parse-names":false,"suffix":""}],"container-title":"Global Ecology and Biogeography","id":"ITEM-1","issue":"4","issued":{"date-parts":[["2007"]]},"page":"415-425","title":"Does size matter for dispersal distance?","type":"article-journal","volume":"16"},"uris":["http://www.mendeley.com/documents/?uuid=d3213081-92e2-46bc-95c0-32e20bbdd43a"]}],"mendeley":{"formattedCitation":"(Jenkins &lt;i&gt;et al.&lt;/i&gt; 2007)","plainTextFormattedCitation":"(Jenkins et al. 2007)","previouslyFormattedCitation":"(Jenkins &lt;i&gt;et al.&lt;/i&gt; 2007)"},"properties":{"noteIndex":0},"schema":"https://github.com/citation-style-language/schema/raw/master/csl-citation.json"}</w:instrText>
      </w:r>
      <w:r w:rsidR="00AF6E2F">
        <w:rPr>
          <w:rStyle w:val="normaltextrun"/>
          <w:rFonts w:ascii="Calibri" w:hAnsi="Calibri" w:cs="Calibri"/>
        </w:rPr>
        <w:fldChar w:fldCharType="separate"/>
      </w:r>
      <w:r w:rsidR="00AF6E2F" w:rsidRPr="00AF6E2F">
        <w:rPr>
          <w:rStyle w:val="normaltextrun"/>
          <w:rFonts w:ascii="Calibri" w:hAnsi="Calibri" w:cs="Calibri"/>
          <w:noProof/>
        </w:rPr>
        <w:t xml:space="preserve">(Jenkins </w:t>
      </w:r>
      <w:r w:rsidR="00AF6E2F" w:rsidRPr="00AF6E2F">
        <w:rPr>
          <w:rStyle w:val="normaltextrun"/>
          <w:rFonts w:ascii="Calibri" w:hAnsi="Calibri" w:cs="Calibri"/>
          <w:i/>
          <w:noProof/>
        </w:rPr>
        <w:t>et al.</w:t>
      </w:r>
      <w:r w:rsidR="00AF6E2F" w:rsidRPr="00AF6E2F">
        <w:rPr>
          <w:rStyle w:val="normaltextrun"/>
          <w:rFonts w:ascii="Calibri" w:hAnsi="Calibri" w:cs="Calibri"/>
          <w:noProof/>
        </w:rPr>
        <w:t xml:space="preserve"> 2007)</w:t>
      </w:r>
      <w:r w:rsidR="00AF6E2F">
        <w:rPr>
          <w:rStyle w:val="normaltextrun"/>
          <w:rFonts w:ascii="Calibri" w:hAnsi="Calibri" w:cs="Calibri"/>
        </w:rPr>
        <w:fldChar w:fldCharType="end"/>
      </w:r>
      <w:r w:rsidR="00CC75F5" w:rsidRPr="49844778">
        <w:rPr>
          <w:rStyle w:val="normaltextrun"/>
          <w:rFonts w:ascii="Calibri" w:hAnsi="Calibri" w:cs="Calibri"/>
        </w:rPr>
        <w:t>, which could be beneficial to resource acquisition in disturbed areas</w:t>
      </w:r>
      <w:r w:rsidR="00E00520">
        <w:rPr>
          <w:rStyle w:val="normaltextrun"/>
          <w:rFonts w:ascii="Calibri" w:hAnsi="Calibri" w:cs="Calibri"/>
        </w:rPr>
        <w:t xml:space="preserve"> </w:t>
      </w:r>
      <w:r w:rsidR="00E00520">
        <w:rPr>
          <w:rStyle w:val="normaltextrun"/>
          <w:rFonts w:ascii="Calibri" w:hAnsi="Calibri" w:cs="Calibri"/>
        </w:rPr>
        <w:fldChar w:fldCharType="begin" w:fldLock="1"/>
      </w:r>
      <w:r w:rsidR="00C40909">
        <w:rPr>
          <w:rStyle w:val="normaltextrun"/>
          <w:rFonts w:ascii="Calibri" w:hAnsi="Calibri" w:cs="Calibri"/>
        </w:rPr>
        <w:instrText>ADDIN CSL_CITATION {"citationItems":[{"id":"ITEM-1","itemData":{"DOI":"10.1002/ece3.4524","ISSN":"20457758","abstract":"Body size is a fundamental trait known to allometrically scale with metabolic rate and therefore a key determinant of individual development, life history, and consequently fitness. In spatially structured environments, movement is an equally important driver of fitness. Because movement is tightly coupled with body size, we expect habitat fragmentation to induce a strong selection pressure on size variation across and within species. Changes in body size distributions are then, in turn, expected to alter food web dynamics. However, no consensus has been reached on how spatial isolation and resource growth affect consumer body size distributions. Our aim was to investigate how these two factors shape the body size distribution of consumers under scenarios of size-dependent and size-independent consumer movement by applying a mechanistic, individual-based resource–consumer model. We also assessed the consequences of altered body size distributions for important ecosystem traits such as resource abundance and consumer stability. Finally, we determined those factors that explain most variation in size distributions. We demonstrate that decreasing connectivity and resource growth select for communities (or populations) consisting of larger species (or individuals) due to strong selection for the ability to move over longer distances if the movement is size-dependent. When including size-dependent movement, intermediate levels of connectivity result in increases in local size diversity. Due to this elevated functional diversity, resource uptake is maximized at the metapopulation or metacommunity level. At these intermediate levels of connectivity, size-dependent movement explains most of the observed variation in size distributions. Interestingly, local and spatial stability of consumer biomass is lowest when isolation and resource growth are high. Finally, we highlight that size-dependent movement is of vital importance for the survival of populations or communities within highly fragmented landscapes. Our results demonstrate that considering size-dependent movement is essential to understand how habitat fragmentation and resource growth shape body size distributions—and the resulting metapopulation or metacommunity dynamics—of consumers.","author":[{"dropping-particle":"","family":"Hillaert","given":"Jasmijn","non-dropping-particle":"","parse-names":false,"suffix":""},{"dropping-particle":"","family":"Hovestadt","given":"Thomas","non-dropping-particle":"","parse-names":false,"suffix":""},{"dropping-particle":"","family":"Vandegehuchte","given":"Martijn L.","non-dropping-particle":"","parse-names":false,"suffix":""},{"dropping-particle":"","family":"Bonte","given":"Dries","non-dropping-particle":"","parse-names":false,"suffix":""}],"container-title":"Ecology and Evolution","id":"ITEM-1","issue":"22","issued":{"date-parts":[["2018"]]},"page":"10754-10767","title":"Size-dependent movement explains why bigger is better in fragmented landscapes","type":"article-journal","volume":"8"},"uris":["http://www.mendeley.com/documents/?uuid=1f820316-cb37-4eff-a9b2-1fddc00327e5"]}],"mendeley":{"formattedCitation":"(Hillaert &lt;i&gt;et al.&lt;/i&gt; 2018)","plainTextFormattedCitation":"(Hillaert et al. 2018)","previouslyFormattedCitation":"(Hillaert &lt;i&gt;et al.&lt;/i&gt; 2018)"},"properties":{"noteIndex":0},"schema":"https://github.com/citation-style-language/schema/raw/master/csl-citation.json"}</w:instrText>
      </w:r>
      <w:r w:rsidR="00E00520">
        <w:rPr>
          <w:rStyle w:val="normaltextrun"/>
          <w:rFonts w:ascii="Calibri" w:hAnsi="Calibri" w:cs="Calibri"/>
        </w:rPr>
        <w:fldChar w:fldCharType="separate"/>
      </w:r>
      <w:r w:rsidR="00E00520" w:rsidRPr="00E00520">
        <w:rPr>
          <w:rStyle w:val="normaltextrun"/>
          <w:rFonts w:ascii="Calibri" w:hAnsi="Calibri" w:cs="Calibri"/>
          <w:noProof/>
        </w:rPr>
        <w:t xml:space="preserve">(Hillaert </w:t>
      </w:r>
      <w:r w:rsidR="00E00520" w:rsidRPr="00E00520">
        <w:rPr>
          <w:rStyle w:val="normaltextrun"/>
          <w:rFonts w:ascii="Calibri" w:hAnsi="Calibri" w:cs="Calibri"/>
          <w:i/>
          <w:noProof/>
        </w:rPr>
        <w:t>et al.</w:t>
      </w:r>
      <w:r w:rsidR="00E00520" w:rsidRPr="00E00520">
        <w:rPr>
          <w:rStyle w:val="normaltextrun"/>
          <w:rFonts w:ascii="Calibri" w:hAnsi="Calibri" w:cs="Calibri"/>
          <w:noProof/>
        </w:rPr>
        <w:t xml:space="preserve"> 2018)</w:t>
      </w:r>
      <w:r w:rsidR="00E00520">
        <w:rPr>
          <w:rStyle w:val="normaltextrun"/>
          <w:rFonts w:ascii="Calibri" w:hAnsi="Calibri" w:cs="Calibri"/>
        </w:rPr>
        <w:fldChar w:fldCharType="end"/>
      </w:r>
      <w:r w:rsidR="00CC75F5" w:rsidRPr="49844778">
        <w:rPr>
          <w:rStyle w:val="normaltextrun"/>
          <w:rFonts w:ascii="Calibri" w:hAnsi="Calibri" w:cs="Calibri"/>
        </w:rPr>
        <w:t>; however, such species also tend to have higher energetic requirements</w:t>
      </w:r>
      <w:r w:rsidR="00790FC2">
        <w:rPr>
          <w:rStyle w:val="normaltextrun"/>
          <w:rFonts w:ascii="Calibri" w:hAnsi="Calibri" w:cs="Calibri"/>
        </w:rPr>
        <w:t xml:space="preserve"> </w:t>
      </w:r>
      <w:r w:rsidR="00790FC2">
        <w:rPr>
          <w:rStyle w:val="normaltextrun"/>
          <w:rFonts w:ascii="Calibri" w:hAnsi="Calibri" w:cs="Calibri"/>
        </w:rPr>
        <w:fldChar w:fldCharType="begin" w:fldLock="1"/>
      </w:r>
      <w:r w:rsidR="00FE1D15">
        <w:rPr>
          <w:rStyle w:val="normaltextrun"/>
          <w:rFonts w:ascii="Calibri" w:hAnsi="Calibri" w:cs="Calibri"/>
        </w:rPr>
        <w:instrText>ADDIN CSL_CITATION {"citationItems":[{"id":"ITEM-1","itemData":{"DOI":"10.1016/j.cbpa.2010.10.004","ISSN":"15314332","PMID":"20937406","abstract":"The relationship between body mass (M) and metabolic rate (MR) typically accounts for most (&gt;90%) of the inter-specific variation in MR. As such, when measurement of a species of interest is not possible, its MR can often be predicted using M. However, choosing an appropriate relationship to make such predictions is critical, and the choice is complicated by ongoing debate about the structure of the relationship between M and MR. The present study examines a range of methods including ordinary least squares (OLS), reduced major axis (RMA), and phylogenetically-informed (PI) approaches for estimating log(MR) from log(M), as well as non-linear approaches for estimating the relationship between MR and M without the need for log-transformation. Using data for the basal metabolic rates of mammals, it is shown that RMA regression overestimates the scaling exponent of MR (b, where MR=aMb), suggesting that OLS regression is appropriate for these data. PI approaches are preferred over non-PI ones, and the best estimates of log(MR) are obtained by including information on body temperature, climate, habitat, island endemism, and use of torpor in addition to log(M). However, the use of log-transformed data introduces bias into estimates of MR, while the use of non-linear regression underestimates MR for small mammals. This suggests that no single relationship is appropriate for describing the relationship between MR and M for all mammals, and that relationships for more narrow taxonomic groups or body mass ranges should be used when predicting MR from M. © 2010.","author":[{"dropping-particle":"","family":"White","given":"Craig R.","non-dropping-particle":"","parse-names":false,"suffix":""}],"container-title":"Comparative Biochemistry and Physiology - A Molecular and Integrative Physiology","id":"ITEM-1","issue":"3","issued":{"date-parts":[["2011"]]},"page":"346-357","publisher":"Elsevier B.V.","title":"Allometric estimation of metabolic rates in animals","type":"article-journal","volume":"158"},"uris":["http://www.mendeley.com/documents/?uuid=9b608b10-f72e-474a-aaea-6cd2ae4dfedb"]}],"mendeley":{"formattedCitation":"(White 2011)","plainTextFormattedCitation":"(White 2011)","previouslyFormattedCitation":"(White 2011)"},"properties":{"noteIndex":0},"schema":"https://github.com/citation-style-language/schema/raw/master/csl-citation.json"}</w:instrText>
      </w:r>
      <w:r w:rsidR="00790FC2">
        <w:rPr>
          <w:rStyle w:val="normaltextrun"/>
          <w:rFonts w:ascii="Calibri" w:hAnsi="Calibri" w:cs="Calibri"/>
        </w:rPr>
        <w:fldChar w:fldCharType="separate"/>
      </w:r>
      <w:r w:rsidR="00790FC2" w:rsidRPr="00790FC2">
        <w:rPr>
          <w:rStyle w:val="normaltextrun"/>
          <w:rFonts w:ascii="Calibri" w:hAnsi="Calibri" w:cs="Calibri"/>
          <w:noProof/>
        </w:rPr>
        <w:t>(White 2011)</w:t>
      </w:r>
      <w:r w:rsidR="00790FC2">
        <w:rPr>
          <w:rStyle w:val="normaltextrun"/>
          <w:rFonts w:ascii="Calibri" w:hAnsi="Calibri" w:cs="Calibri"/>
        </w:rPr>
        <w:fldChar w:fldCharType="end"/>
      </w:r>
      <w:r w:rsidR="00CC75F5" w:rsidRPr="49844778">
        <w:rPr>
          <w:rStyle w:val="normaltextrun"/>
          <w:rFonts w:ascii="Calibri" w:hAnsi="Calibri" w:cs="Calibri"/>
        </w:rPr>
        <w:t xml:space="preserve"> and lower reproductive output, which could</w:t>
      </w:r>
      <w:r w:rsidR="00A00F76" w:rsidRPr="49844778">
        <w:rPr>
          <w:rStyle w:val="normaltextrun"/>
          <w:rFonts w:ascii="Calibri" w:hAnsi="Calibri" w:cs="Calibri"/>
        </w:rPr>
        <w:t xml:space="preserve"> be detrimental to their persistence in </w:t>
      </w:r>
      <w:r w:rsidR="008D3321" w:rsidRPr="49844778">
        <w:rPr>
          <w:rStyle w:val="normaltextrun"/>
          <w:rFonts w:ascii="Calibri" w:hAnsi="Calibri" w:cs="Calibri"/>
        </w:rPr>
        <w:t>the face of environmental change</w:t>
      </w:r>
      <w:r w:rsidR="00CC75F5" w:rsidRPr="49844778">
        <w:rPr>
          <w:rStyle w:val="normaltextrun"/>
          <w:rFonts w:ascii="Calibri" w:hAnsi="Calibri" w:cs="Calibri"/>
        </w:rPr>
        <w:t xml:space="preserve">. Interactions and trade-offs among traits have been shown to be important for understanding which species are likely to persist </w:t>
      </w:r>
      <w:r w:rsidR="00CC75F5" w:rsidRPr="49844778">
        <w:rPr>
          <w:rStyle w:val="normaltextrun"/>
          <w:rFonts w:ascii="Calibri" w:hAnsi="Calibri" w:cs="Calibri"/>
        </w:rPr>
        <w:lastRenderedPageBreak/>
        <w:t>in disturbed environments</w:t>
      </w:r>
      <w:r w:rsidR="00E91CA6">
        <w:rPr>
          <w:rStyle w:val="normaltextrun"/>
          <w:rFonts w:ascii="Calibri" w:hAnsi="Calibri" w:cs="Calibri"/>
        </w:rPr>
        <w:t xml:space="preserve"> </w:t>
      </w:r>
      <w:r w:rsidR="00E91CA6">
        <w:rPr>
          <w:rStyle w:val="normaltextrun"/>
          <w:rFonts w:ascii="Calibri" w:hAnsi="Calibri" w:cs="Calibri"/>
        </w:rPr>
        <w:fldChar w:fldCharType="begin" w:fldLock="1"/>
      </w:r>
      <w:r w:rsidR="003F6FF8">
        <w:rPr>
          <w:rStyle w:val="normaltextrun"/>
          <w:rFonts w:ascii="Calibri" w:hAnsi="Calibri" w:cs="Calibri"/>
        </w:rPr>
        <w:instrText>ADDIN CSL_CITATION {"citationItems":[{"id":"ITEM-1","itemData":{"DOI":"10.3389/fevo.2020.00058","ISSN":"2296-701X","abstract":"Urbanization is a major driver of local biodiversity losses, but the traits that determine whether species are able to tolerate urban environments remain poorly understood. Theory suggests that a larger brain should provide higher tolerance to urbanization by enhancing behavioral flexibility to cope with novel challenges. However, assembling empirical evidence for a link between brain size and tolerance to urbanization has proven to be difficult, perhaps because the effect of the brain interacts with life history to influence persistence in urban environments. Here, we provide a global-scale assessment of the role of brain size on urban tolerance, combining quantitative estimations of urban tolerance with detailed information on brain size, life history and ecology for 629 avian species across 27 cities. Our analysis confirms the expected positive association between brain size and urban tolerance, but shows that the relationship is more complex than previously shown. While a large relative brain size generally increases urban tolerance, species with small brains can still attain high success in urban environments if they spread the risk of reproduction across multiple events (i.e., have a low brood value). These alternative strategies, although uncommon in natural conditions, seem to be favored in urban environments, fundamentally restructuring the composition of urban communities. Thus, our results support the notion that brain size mediates tolerance to urbanization, but also shows that there are alternative ways of exploiting urban environments. Our findings reconcile previous conflicting results regarding the effect of brain size on urban tolerance, and provide the basis for improved predictions of the responses of organisms to increasing urbanization over the coming decades.","author":[{"dropping-particle":"","family":"Sayol","given":"Ferran","non-dropping-particle":"","parse-names":false,"suffix":""},{"dropping-particle":"","family":"Sol","given":"Daniel","non-dropping-particle":"","parse-names":false,"suffix":""},{"dropping-particle":"","family":"Pigot","given":"Alex L","non-dropping-particle":"","parse-names":false,"suffix":""}],"container-title":"Frontiers in Ecology and Evolution","id":"ITEM-1","issued":{"date-parts":[["2020"]]},"page":"58","title":"Brain Size and Life History Interact to Predict Urban Tolerance in Birds","type":"article-journal","volume":"8"},"uris":["http://www.mendeley.com/documents/?uuid=d0696a06-9cae-484a-b6e2-be920d793121"]}],"mendeley":{"formattedCitation":"(Sayol &lt;i&gt;et al.&lt;/i&gt; 2020)","plainTextFormattedCitation":"(Sayol et al. 2020)","previouslyFormattedCitation":"(Sayol &lt;i&gt;et al.&lt;/i&gt; 2020)"},"properties":{"noteIndex":0},"schema":"https://github.com/citation-style-language/schema/raw/master/csl-citation.json"}</w:instrText>
      </w:r>
      <w:r w:rsidR="00E91CA6">
        <w:rPr>
          <w:rStyle w:val="normaltextrun"/>
          <w:rFonts w:ascii="Calibri" w:hAnsi="Calibri" w:cs="Calibri"/>
        </w:rPr>
        <w:fldChar w:fldCharType="separate"/>
      </w:r>
      <w:r w:rsidR="00E91CA6" w:rsidRPr="00E91CA6">
        <w:rPr>
          <w:rStyle w:val="normaltextrun"/>
          <w:rFonts w:ascii="Calibri" w:hAnsi="Calibri" w:cs="Calibri"/>
          <w:noProof/>
        </w:rPr>
        <w:t xml:space="preserve">(Sayol </w:t>
      </w:r>
      <w:r w:rsidR="00E91CA6" w:rsidRPr="00E91CA6">
        <w:rPr>
          <w:rStyle w:val="normaltextrun"/>
          <w:rFonts w:ascii="Calibri" w:hAnsi="Calibri" w:cs="Calibri"/>
          <w:i/>
          <w:noProof/>
        </w:rPr>
        <w:t>et al.</w:t>
      </w:r>
      <w:r w:rsidR="00E91CA6" w:rsidRPr="00E91CA6">
        <w:rPr>
          <w:rStyle w:val="normaltextrun"/>
          <w:rFonts w:ascii="Calibri" w:hAnsi="Calibri" w:cs="Calibri"/>
          <w:noProof/>
        </w:rPr>
        <w:t xml:space="preserve"> 2020)</w:t>
      </w:r>
      <w:r w:rsidR="00E91CA6">
        <w:rPr>
          <w:rStyle w:val="normaltextrun"/>
          <w:rFonts w:ascii="Calibri" w:hAnsi="Calibri" w:cs="Calibri"/>
        </w:rPr>
        <w:fldChar w:fldCharType="end"/>
      </w:r>
      <w:r w:rsidR="00CC75F5" w:rsidRPr="49844778">
        <w:rPr>
          <w:rStyle w:val="normaltextrun"/>
          <w:rFonts w:ascii="Calibri" w:hAnsi="Calibri" w:cs="Calibri"/>
        </w:rPr>
        <w:t>, but little is known about their potential effects at large scales</w:t>
      </w:r>
      <w:r w:rsidR="00FA6A70">
        <w:rPr>
          <w:rStyle w:val="normaltextrun"/>
          <w:rFonts w:ascii="Calibri" w:hAnsi="Calibri" w:cs="Calibri"/>
        </w:rPr>
        <w:t xml:space="preserve"> and for different types of pressure</w:t>
      </w:r>
      <w:r w:rsidR="00CC75F5" w:rsidRPr="49844778">
        <w:rPr>
          <w:rStyle w:val="normaltextrun"/>
          <w:rFonts w:ascii="Calibri" w:hAnsi="Calibri" w:cs="Calibri"/>
        </w:rPr>
        <w:t xml:space="preserve">. Thus, developments of our work could focus on the effects of </w:t>
      </w:r>
      <w:r w:rsidR="00617049">
        <w:rPr>
          <w:rStyle w:val="normaltextrun"/>
          <w:rFonts w:ascii="Calibri" w:hAnsi="Calibri" w:cs="Calibri"/>
        </w:rPr>
        <w:t>trait</w:t>
      </w:r>
      <w:r w:rsidR="00617049" w:rsidRPr="49844778">
        <w:rPr>
          <w:rStyle w:val="normaltextrun"/>
          <w:rFonts w:ascii="Calibri" w:hAnsi="Calibri" w:cs="Calibri"/>
        </w:rPr>
        <w:t xml:space="preserve"> </w:t>
      </w:r>
      <w:r w:rsidR="00CC75F5" w:rsidRPr="49844778">
        <w:rPr>
          <w:rStyle w:val="normaltextrun"/>
          <w:rFonts w:ascii="Calibri" w:hAnsi="Calibri" w:cs="Calibri"/>
        </w:rPr>
        <w:t>interactions on species</w:t>
      </w:r>
      <w:r w:rsidR="0019351D">
        <w:rPr>
          <w:rStyle w:val="normaltextrun"/>
          <w:rFonts w:ascii="Calibri" w:hAnsi="Calibri" w:cs="Calibri"/>
        </w:rPr>
        <w:t>’</w:t>
      </w:r>
      <w:r w:rsidR="00CC75F5" w:rsidRPr="49844778">
        <w:rPr>
          <w:rStyle w:val="normaltextrun"/>
          <w:rFonts w:ascii="Calibri" w:hAnsi="Calibri" w:cs="Calibri"/>
        </w:rPr>
        <w:t xml:space="preserve"> </w:t>
      </w:r>
      <w:r w:rsidR="0019351D">
        <w:rPr>
          <w:rStyle w:val="normaltextrun"/>
          <w:rFonts w:ascii="Calibri" w:hAnsi="Calibri" w:cs="Calibri"/>
        </w:rPr>
        <w:t>sensitivity</w:t>
      </w:r>
      <w:r w:rsidR="0019351D" w:rsidRPr="49844778">
        <w:rPr>
          <w:rStyle w:val="normaltextrun"/>
          <w:rFonts w:ascii="Calibri" w:hAnsi="Calibri" w:cs="Calibri"/>
        </w:rPr>
        <w:t xml:space="preserve"> </w:t>
      </w:r>
      <w:r w:rsidR="00CC75F5" w:rsidRPr="49844778">
        <w:rPr>
          <w:rStyle w:val="normaltextrun"/>
          <w:rFonts w:ascii="Calibri" w:hAnsi="Calibri" w:cs="Calibri"/>
        </w:rPr>
        <w:t>to climate change</w:t>
      </w:r>
      <w:r w:rsidR="0019351D">
        <w:rPr>
          <w:rStyle w:val="normaltextrun"/>
          <w:rFonts w:ascii="Calibri" w:hAnsi="Calibri" w:cs="Calibri"/>
        </w:rPr>
        <w:t xml:space="preserve"> and </w:t>
      </w:r>
      <w:r w:rsidR="005550AA">
        <w:rPr>
          <w:rStyle w:val="normaltextrun"/>
          <w:rFonts w:ascii="Calibri" w:hAnsi="Calibri" w:cs="Calibri"/>
        </w:rPr>
        <w:t>land-</w:t>
      </w:r>
      <w:r w:rsidR="0019351D">
        <w:rPr>
          <w:rStyle w:val="normaltextrun"/>
          <w:rFonts w:ascii="Calibri" w:hAnsi="Calibri" w:cs="Calibri"/>
        </w:rPr>
        <w:t>use</w:t>
      </w:r>
      <w:r w:rsidR="005550AA">
        <w:rPr>
          <w:rStyle w:val="normaltextrun"/>
          <w:rFonts w:ascii="Calibri" w:hAnsi="Calibri" w:cs="Calibri"/>
        </w:rPr>
        <w:t xml:space="preserve"> responses</w:t>
      </w:r>
      <w:r w:rsidR="00CC75F5" w:rsidRPr="49844778">
        <w:rPr>
          <w:rStyle w:val="normaltextrun"/>
          <w:rFonts w:ascii="Calibri" w:hAnsi="Calibri" w:cs="Calibri"/>
        </w:rPr>
        <w:t>.</w:t>
      </w:r>
      <w:r w:rsidR="006001A8" w:rsidRPr="006001A8">
        <w:rPr>
          <w:rStyle w:val="normaltextrun"/>
          <w:rFonts w:ascii="Calibri" w:hAnsi="Calibri" w:cs="Calibri"/>
        </w:rPr>
        <w:t xml:space="preserve"> </w:t>
      </w:r>
      <w:r w:rsidR="00B70F02">
        <w:rPr>
          <w:rStyle w:val="normaltextrun"/>
          <w:rFonts w:ascii="Calibri" w:hAnsi="Calibri" w:cs="Calibri"/>
        </w:rPr>
        <w:t>We</w:t>
      </w:r>
      <w:r w:rsidR="006001A8">
        <w:rPr>
          <w:rStyle w:val="normaltextrun"/>
          <w:rFonts w:ascii="Calibri" w:hAnsi="Calibri" w:cs="Calibri"/>
        </w:rPr>
        <w:t xml:space="preserve"> were also unable to consider intraspecific variation in this work. Intraspecific variation and potential for acclimation and evolutionary adaptation are likely important determinants of species’ ability to cope with human disturbance </w:t>
      </w:r>
      <w:r w:rsidR="006001A8">
        <w:rPr>
          <w:rStyle w:val="normaltextrun"/>
          <w:rFonts w:ascii="Calibri" w:hAnsi="Calibri" w:cs="Calibri"/>
        </w:rPr>
        <w:fldChar w:fldCharType="begin" w:fldLock="1"/>
      </w:r>
      <w:r w:rsidR="006001A8">
        <w:rPr>
          <w:rStyle w:val="normaltextrun"/>
          <w:rFonts w:ascii="Calibri" w:hAnsi="Calibri" w:cs="Calibri"/>
        </w:rPr>
        <w:instrText>ADDIN CSL_CITATION {"citationItems":[{"id":"ITEM-1","itemData":{"DOI":"10.1111/ele.13107","ISSN":"14610248","PMID":"30009486","abstract":"Thermal acclimation capacity, the degree to which organisms can alter their optimal performance temperature and critical thermal limits with changing temperatures, reflects their ability to respond to temperature variability and thus might be important for coping with global climate change. Here, we combine simulation modelling with analysis of published data on thermal acclimation and breadth (range of temperatures over which organisms perform well) to develop a framework for predicting thermal plasticity across taxa, latitudes, body sizes, traits, habitats and methodological factors. Our synthesis includes &gt; 2000 measures of acclimation capacities from &gt; 500 species of ectotherms spanning fungi, invertebrates, and vertebrates from freshwater, marine and terrestrial habitats. We find that body size, latitude, and methodological factors often interact to shape acclimation responses and that acclimation rate scales negatively with body size, contributing to a general negative association between body size and thermal breadth across species. Additionally, we reveal that acclimation capacity increases with body size, increases with latitude (to mid-latitudinal zones) and seasonality for smaller but not larger organisms, decreases with thermal safety margin (upper lethal temperature minus maximum environmental temperatures), and is regularly underestimated because of experimental artefacts. We then demonstrate that our framework can predict the contribution of acclimation plasticity to the IUCN threat status of amphibians globally, suggesting that phenotypic plasticity is already buffering some species from climate change.","author":[{"dropping-particle":"","family":"Rohr","given":"Jason R.","non-dropping-particle":"","parse-names":false,"suffix":""},{"dropping-particle":"","family":"Civitello","given":"David J.","non-dropping-particle":"","parse-names":false,"suffix":""},{"dropping-particle":"","family":"Cohen","given":"Jeremy M.","non-dropping-particle":"","parse-names":false,"suffix":""},{"dropping-particle":"","family":"Roznik","given":"Elizabeth A.","non-dropping-particle":"","parse-names":false,"suffix":""},{"dropping-particle":"","family":"Sinervo","given":"Barry","non-dropping-particle":"","parse-names":false,"suffix":""},{"dropping-particle":"","family":"Dell","given":"Anthony I.","non-dropping-particle":"","parse-names":false,"suffix":""}],"container-title":"Ecology Letters","id":"ITEM-1","issue":"9","issued":{"date-parts":[["2018"]]},"page":"1425-1439","title":"The complex drivers of thermal acclimation and breadth in ectotherms","type":"article-journal","volume":"21"},"uris":["http://www.mendeley.com/documents/?uuid=d3d122e9-a440-41a5-abc5-66efc2b85de1","http://www.mendeley.com/documents/?uuid=5bffba82-c41b-4ba1-902a-3b1f5e050ef5"]},{"id":"ITEM-2","itemData":{"DOI":"10.1016/j.tree.2014.06.005","ISSN":"01695347","PMID":"25038023","abstract":"Evolutionary rescue occurs when adaptive evolutionary change restores positive growth to declining populations and prevents extinction. Here we outline the diagnostic features of evolutionary rescue and distinguish this phenomenon from demographic and genetic rescue. We then synthesize the rapidly accumulating theoretical and experimental studies of evolutionary rescue, highlighting the demographic, genetic, and extrinsic factors that affect the probability of rescue. By doing so, we clarify the factors to target through management and conservation. Additionally, we identify several putative cases of evolutionary rescue in nature, but conclude that compelling evidence remains elusive. We conclude with a horizon scan of where the field might develop, highlighting areas of potential application, and suggest areas where experimental evaluation will help to evaluate theoretical predictions. © 2014 The Authors.","author":[{"dropping-particle":"","family":"Carlson","given":"Stephanie M.","non-dropping-particle":"","parse-names":false,"suffix":""},{"dropping-particle":"","family":"Cunningham","given":"Curry J.","non-dropping-particle":"","parse-names":false,"suffix":""},{"dropping-particle":"","family":"Westley","given":"Peter A.H.","non-dropping-particle":"","parse-names":false,"suffix":""}],"container-title":"Trends in Ecology and Evolution","id":"ITEM-2","issue":"9","issued":{"date-parts":[["2014"]]},"page":"521-530","publisher":"Elsevier Ltd","title":"Evolutionary rescue in a changing world","type":"article-journal","volume":"29"},"uris":["http://www.mendeley.com/documents/?uuid=b168526b-676a-4c13-af99-6dff6f0da29b","http://www.mendeley.com/documents/?uuid=8d54b18c-a2b6-4a5a-b219-864a7c8db33c"]}],"mendeley":{"formattedCitation":"(Carlson &lt;i&gt;et al.&lt;/i&gt; 2014; Rohr &lt;i&gt;et al.&lt;/i&gt; 2018)","plainTextFormattedCitation":"(Carlson et al. 2014; Rohr et al. 2018)","previouslyFormattedCitation":"(Carlson &lt;i&gt;et al.&lt;/i&gt; 2014; Rohr &lt;i&gt;et al.&lt;/i&gt; 2018)"},"properties":{"noteIndex":0},"schema":"https://github.com/citation-style-language/schema/raw/master/csl-citation.json"}</w:instrText>
      </w:r>
      <w:r w:rsidR="006001A8">
        <w:rPr>
          <w:rStyle w:val="normaltextrun"/>
          <w:rFonts w:ascii="Calibri" w:hAnsi="Calibri" w:cs="Calibri"/>
        </w:rPr>
        <w:fldChar w:fldCharType="separate"/>
      </w:r>
      <w:r w:rsidR="006001A8" w:rsidRPr="00937E60">
        <w:rPr>
          <w:rStyle w:val="normaltextrun"/>
          <w:rFonts w:ascii="Calibri" w:hAnsi="Calibri" w:cs="Calibri"/>
          <w:noProof/>
        </w:rPr>
        <w:t xml:space="preserve">(Carlson </w:t>
      </w:r>
      <w:r w:rsidR="006001A8" w:rsidRPr="00937E60">
        <w:rPr>
          <w:rStyle w:val="normaltextrun"/>
          <w:rFonts w:ascii="Calibri" w:hAnsi="Calibri" w:cs="Calibri"/>
          <w:i/>
          <w:noProof/>
        </w:rPr>
        <w:t>et al.</w:t>
      </w:r>
      <w:r w:rsidR="006001A8" w:rsidRPr="00937E60">
        <w:rPr>
          <w:rStyle w:val="normaltextrun"/>
          <w:rFonts w:ascii="Calibri" w:hAnsi="Calibri" w:cs="Calibri"/>
          <w:noProof/>
        </w:rPr>
        <w:t xml:space="preserve"> 2014; Rohr </w:t>
      </w:r>
      <w:r w:rsidR="006001A8" w:rsidRPr="00937E60">
        <w:rPr>
          <w:rStyle w:val="normaltextrun"/>
          <w:rFonts w:ascii="Calibri" w:hAnsi="Calibri" w:cs="Calibri"/>
          <w:i/>
          <w:noProof/>
        </w:rPr>
        <w:t>et al.</w:t>
      </w:r>
      <w:r w:rsidR="006001A8" w:rsidRPr="00937E60">
        <w:rPr>
          <w:rStyle w:val="normaltextrun"/>
          <w:rFonts w:ascii="Calibri" w:hAnsi="Calibri" w:cs="Calibri"/>
          <w:noProof/>
        </w:rPr>
        <w:t xml:space="preserve"> 2018)</w:t>
      </w:r>
      <w:r w:rsidR="006001A8">
        <w:rPr>
          <w:rStyle w:val="normaltextrun"/>
          <w:rFonts w:ascii="Calibri" w:hAnsi="Calibri" w:cs="Calibri"/>
        </w:rPr>
        <w:fldChar w:fldCharType="end"/>
      </w:r>
      <w:r w:rsidR="006001A8">
        <w:rPr>
          <w:rStyle w:val="normaltextrun"/>
          <w:rFonts w:ascii="Calibri" w:hAnsi="Calibri" w:cs="Calibri"/>
        </w:rPr>
        <w:t xml:space="preserve">, but considering such effects </w:t>
      </w:r>
      <w:r w:rsidR="00E6381A">
        <w:rPr>
          <w:rStyle w:val="normaltextrun"/>
          <w:rFonts w:ascii="Calibri" w:hAnsi="Calibri" w:cs="Calibri"/>
        </w:rPr>
        <w:t xml:space="preserve">at large scales </w:t>
      </w:r>
      <w:r w:rsidR="006001A8">
        <w:rPr>
          <w:rStyle w:val="normaltextrun"/>
          <w:rFonts w:ascii="Calibri" w:hAnsi="Calibri" w:cs="Calibri"/>
        </w:rPr>
        <w:t>is challenging because of the lack of available data.</w:t>
      </w:r>
    </w:p>
    <w:p w14:paraId="2BBB97D0" w14:textId="3276DEC0" w:rsidR="00E44F96" w:rsidRDefault="006001A8" w:rsidP="49844778">
      <w:pPr>
        <w:spacing w:line="276" w:lineRule="auto"/>
        <w:jc w:val="both"/>
        <w:rPr>
          <w:rStyle w:val="normaltextrun"/>
          <w:rFonts w:ascii="Calibri" w:hAnsi="Calibri" w:cs="Calibri"/>
        </w:rPr>
      </w:pPr>
      <w:r>
        <w:rPr>
          <w:rStyle w:val="normaltextrun"/>
          <w:rFonts w:ascii="Calibri" w:hAnsi="Calibri" w:cs="Calibri"/>
        </w:rPr>
        <w:t xml:space="preserve"> </w:t>
      </w:r>
      <w:commentRangeStart w:id="137"/>
      <w:commentRangeEnd w:id="137"/>
      <w:r>
        <w:rPr>
          <w:rStyle w:val="CommentReference"/>
        </w:rPr>
        <w:commentReference w:id="137"/>
      </w:r>
      <w:r w:rsidR="00DF70F0">
        <w:rPr>
          <w:rStyle w:val="normaltextrun"/>
          <w:rFonts w:ascii="Calibri" w:hAnsi="Calibri" w:cs="Calibri"/>
        </w:rPr>
        <w:t>Moreover</w:t>
      </w:r>
      <w:r w:rsidR="00B37EE1" w:rsidRPr="49844778">
        <w:rPr>
          <w:rStyle w:val="normaltextrun"/>
          <w:rFonts w:ascii="Calibri" w:hAnsi="Calibri" w:cs="Calibri"/>
        </w:rPr>
        <w:t xml:space="preserve">, we investigated </w:t>
      </w:r>
      <w:r w:rsidR="00AF1395">
        <w:rPr>
          <w:rStyle w:val="normaltextrun"/>
          <w:rFonts w:ascii="Calibri" w:hAnsi="Calibri" w:cs="Calibri"/>
        </w:rPr>
        <w:t xml:space="preserve">climate-change </w:t>
      </w:r>
      <w:r w:rsidR="006F1954">
        <w:rPr>
          <w:rStyle w:val="normaltextrun"/>
          <w:rFonts w:ascii="Calibri" w:hAnsi="Calibri" w:cs="Calibri"/>
        </w:rPr>
        <w:t>sensitivity and land</w:t>
      </w:r>
      <w:r w:rsidR="00127145">
        <w:rPr>
          <w:rStyle w:val="normaltextrun"/>
          <w:rFonts w:ascii="Calibri" w:hAnsi="Calibri" w:cs="Calibri"/>
        </w:rPr>
        <w:t>-</w:t>
      </w:r>
      <w:r w:rsidR="006F1954">
        <w:rPr>
          <w:rStyle w:val="normaltextrun"/>
          <w:rFonts w:ascii="Calibri" w:hAnsi="Calibri" w:cs="Calibri"/>
        </w:rPr>
        <w:t>use</w:t>
      </w:r>
      <w:r w:rsidR="00127145">
        <w:rPr>
          <w:rStyle w:val="normaltextrun"/>
          <w:rFonts w:ascii="Calibri" w:hAnsi="Calibri" w:cs="Calibri"/>
        </w:rPr>
        <w:t xml:space="preserve"> responses</w:t>
      </w:r>
      <w:r w:rsidR="006F1954">
        <w:rPr>
          <w:rStyle w:val="normaltextrun"/>
          <w:rFonts w:ascii="Calibri" w:hAnsi="Calibri" w:cs="Calibri"/>
        </w:rPr>
        <w:t xml:space="preserve"> </w:t>
      </w:r>
      <w:r w:rsidR="00B37EE1" w:rsidRPr="49844778">
        <w:rPr>
          <w:rStyle w:val="normaltextrun"/>
          <w:rFonts w:ascii="Calibri" w:hAnsi="Calibri" w:cs="Calibri"/>
        </w:rPr>
        <w:t xml:space="preserve">separately, meaning that we did not consider the combined effects </w:t>
      </w:r>
      <w:r w:rsidR="00807233">
        <w:rPr>
          <w:rStyle w:val="normaltextrun"/>
          <w:rFonts w:ascii="Calibri" w:hAnsi="Calibri" w:cs="Calibri"/>
        </w:rPr>
        <w:t xml:space="preserve">of </w:t>
      </w:r>
      <w:r w:rsidR="00B37EE1" w:rsidRPr="49844778">
        <w:rPr>
          <w:rStyle w:val="normaltextrun"/>
          <w:rFonts w:ascii="Calibri" w:hAnsi="Calibri" w:cs="Calibri"/>
        </w:rPr>
        <w:t xml:space="preserve">these </w:t>
      </w:r>
      <w:r w:rsidR="00807233">
        <w:rPr>
          <w:rStyle w:val="normaltextrun"/>
          <w:rFonts w:ascii="Calibri" w:hAnsi="Calibri" w:cs="Calibri"/>
        </w:rPr>
        <w:t>pressures</w:t>
      </w:r>
      <w:r w:rsidR="00B37EE1" w:rsidRPr="49844778">
        <w:rPr>
          <w:rStyle w:val="normaltextrun"/>
          <w:rFonts w:ascii="Calibri" w:hAnsi="Calibri" w:cs="Calibri"/>
        </w:rPr>
        <w:t xml:space="preserve">. </w:t>
      </w:r>
      <w:r w:rsidR="00C40A1D">
        <w:rPr>
          <w:rStyle w:val="normaltextrun"/>
          <w:rFonts w:ascii="Calibri" w:hAnsi="Calibri" w:cs="Calibri"/>
        </w:rPr>
        <w:t xml:space="preserve">However, human </w:t>
      </w:r>
      <w:r w:rsidR="00144E9D">
        <w:rPr>
          <w:rStyle w:val="normaltextrun"/>
          <w:rFonts w:ascii="Calibri" w:hAnsi="Calibri" w:cs="Calibri"/>
        </w:rPr>
        <w:t xml:space="preserve">pressures </w:t>
      </w:r>
      <w:r w:rsidR="00C40A1D">
        <w:rPr>
          <w:rStyle w:val="normaltextrun"/>
          <w:rFonts w:ascii="Calibri" w:hAnsi="Calibri" w:cs="Calibri"/>
        </w:rPr>
        <w:t xml:space="preserve">act </w:t>
      </w:r>
      <w:r w:rsidR="006E6D96">
        <w:rPr>
          <w:rStyle w:val="normaltextrun"/>
          <w:rFonts w:ascii="Calibri" w:hAnsi="Calibri" w:cs="Calibri"/>
        </w:rPr>
        <w:t>in combination</w:t>
      </w:r>
      <w:r w:rsidR="00D00628">
        <w:rPr>
          <w:rStyle w:val="normaltextrun"/>
          <w:rFonts w:ascii="Calibri" w:hAnsi="Calibri" w:cs="Calibri"/>
        </w:rPr>
        <w:t xml:space="preserve"> </w:t>
      </w:r>
      <w:r w:rsidR="00D00628">
        <w:rPr>
          <w:rStyle w:val="normaltextrun"/>
          <w:rFonts w:ascii="Calibri" w:hAnsi="Calibri" w:cs="Calibri"/>
        </w:rPr>
        <w:fldChar w:fldCharType="begin" w:fldLock="1"/>
      </w:r>
      <w:r w:rsidR="00DA0214">
        <w:rPr>
          <w:rStyle w:val="normaltextrun"/>
          <w:rFonts w:ascii="Calibri" w:hAnsi="Calibri" w:cs="Calibri"/>
        </w:rPr>
        <w:instrText>ADDIN CSL_CITATION {"citationItems":[{"id":"ITEM-1","itemData":{"DOI":"10.1016/j.gecco.2015.11.002","ISSN":"23519894","abstract":"Habitat loss is the greatest threat to biodiversity and rapid, human-forced climate change is likely to exacerbate this. Here we present the first global assessment of current and potential future impacts on biodiversity of a habitat loss and fragmentation-climate change (HLF-CC) interaction. A recent meta-analysis demonstrated that the negative impacts of habitat loss and fragmentation have been disproportionately severe in areas with high temperatures in the warmest month and declining rainfall, although impacts also varied across vegetation types. We compiled an integrated global database of past, current and future climate variables and past vegetation loss to identify ecoregions where (i) past climate change is most likely to have exacerbated the impacts of HLF, and (ii) forecasted climate change is most likely to exacerbate the impacts of HLF in the future. We found that recent climate change is likely (probability &gt;66%) to have exacerbated the impacts of HLF in 120 (18.5%) ecoregions. Impacted ecoregions are disproportionately biodiverse, containing over half (54.1%) of all known terrestrial amphibian, bird, mammal, and reptile species. Forecasts from the RCP8.5 emissions scenario suggest that nearly half of ecoregions globally (n= 283, 43.5%) will become impacted during the 21st century. To minimize ongoing and future HLF-CC impacts on biodiversity, ecoregions where impacts are most likely must become priorities for proactive conservation actions that avoid loss of native vegetation (e.g., protected area establishment). Highly degraded ecoregions where impacts are most likely should be priorities for restoration and candidates for unconventional conservation actions (e.g. translocation of species).","author":[{"dropping-particle":"","family":"Segan","given":"Daniel B.","non-dropping-particle":"","parse-names":false,"suffix":""},{"dropping-particle":"","family":"Murray","given":"Kris A.","non-dropping-particle":"","parse-names":false,"suffix":""},{"dropping-particle":"","family":"Watson","given":"James E.M.","non-dropping-particle":"","parse-names":false,"suffix":""}],"container-title":"Global Ecology and Conservation","id":"ITEM-1","issued":{"date-parts":[["2016"]]},"page":"12-21","publisher":"Elsevier B.V.","title":"A global assessment of current and future biodiversity vulnerability to habitat loss-climate change interactions","type":"article-journal","volume":"5"},"uris":["http://www.mendeley.com/documents/?uuid=3f8385ec-e8ce-4c80-801e-bee51c126d10"]},{"id":"ITEM-2","itemData":{"author":[{"dropping-particle":"","family":"Capdevila","given":"Pol","non-dropping-particle":"","parse-names":false,"suffix":""},{"dropping-particle":"","family":"Noviello","given":"Nicola","non-dropping-particle":"","parse-names":false,"suffix":""},{"dropping-particle":"","family":"Mcrae","given":"Louise","non-dropping-particle":"","parse-names":false,"suffix":""},{"dropping-particle":"","family":"Freeman","given":"Robin","non-dropping-particle":"","parse-names":false,"suffix":""},{"dropping-particle":"","family":"Life","given":"Bristol","non-dropping-particle":"","parse-names":false,"suffix":""},{"dropping-particle":"","family":"Building","given":"Sciences","non-dropping-particle":"","parse-names":false,"suffix":""},{"dropping-particle":"","family":"Circle","given":"Outer","non-dropping-particle":"","parse-names":false,"suffix":""}],"id":"ITEM-2","issued":{"date-parts":[["2022"]]},"page":"1-25","title":"Body mass and latitude as global predictors of vertebrate Running title : Global predictors of multiple threats","type":"article-journal"},"uris":["http://www.mendeley.com/documents/?uuid=cb092b54-709e-4113-a03e-d473a8a64e05"]},{"id":"ITEM-3","itemData":{"DOI":"10.1038/s41559-021-01542-9","ISSN":"2397334X","PMID":"34462602","abstract":"The Anthropocene is characterized by unparalleled human impact on other species, potentially ushering in the sixth mass extinction. Yet mitigation efforts remain hampered by limited information on the spatial patterns and intensity of the threats driving global biodiversity loss. Here we use expert-derived information from the International Union for Conservation of Nature Red List on threats to 23,271 species, representing all terrestrial amphibians, birds and mammals, to generate global maps of the six major threats to these groups: agriculture, hunting and trapping, logging, pollution, invasive species, and climate change. Our results show that agriculture and logging are pervasive in the tropics and that hunting and trapping is the most geographically widespread threat to mammals and birds. Additionally, current representations of human pressure underestimate the overall pressure on biodiversity, due to the exclusion of threats such as hunting and climate change. Alarmingly, this is particularly the case in areas of the highest biodiversity importance.","author":[{"dropping-particle":"","family":"Harfoot","given":"Michael B.J.","non-dropping-particle":"","parse-names":false,"suffix":""},{"dropping-particle":"","family":"Johnston","given":"Alison","non-dropping-particle":"","parse-names":false,"suffix":""},{"dropping-particle":"","family":"Balmford","given":"Andrew","non-dropping-particle":"","parse-names":false,"suffix":""},{"dropping-particle":"","family":"Burgess","given":"Neil D.","non-dropping-particle":"","parse-names":false,"suffix":""},{"dropping-particle":"","family":"Butchart","given":"Stuart H.M.","non-dropping-particle":"","parse-names":false,"suffix":""},{"dropping-particle":"","family":"Dias","given":"Maria P.","non-dropping-particle":"","parse-names":false,"suffix":""},{"dropping-particle":"","family":"Hazin","given":"Carolina","non-dropping-particle":"","parse-names":false,"suffix":""},{"dropping-particle":"","family":"Hilton-Taylor","given":"Craig","non-dropping-particle":"","parse-names":false,"suffix":""},{"dropping-particle":"","family":"Hoffmann","given":"Michael","non-dropping-particle":"","parse-names":false,"suffix":""},{"dropping-particle":"","family":"Isaac","given":"Nick J.B.","non-dropping-particle":"","parse-names":false,"suffix":""},{"dropping-particle":"","family":"Iversen","given":"Lars L.","non-dropping-particle":"","parse-names":false,"suffix":""},{"dropping-particle":"","family":"Outhwaite","given":"Charlotte L.","non-dropping-particle":"","parse-names":false,"suffix":""},{"dropping-particle":"","family":"Visconti","given":"Piero","non-dropping-particle":"","parse-names":false,"suffix":""},{"dropping-particle":"","family":"Geldmann","given":"Jonas","non-dropping-particle":"","parse-names":false,"suffix":""}],"container-title":"Nature Ecology and Evolution","id":"ITEM-3","issue":"11","issued":{"date-parts":[["2021"]]},"page":"1510-1519","publisher":"Springer US","title":"Using the IUCN Red List to map threats to terrestrial vertebrates at global scale","type":"article-journal","volume":"5"},"uris":["http://www.mendeley.com/documents/?uuid=f0fbd523-66d1-4ff7-b43c-20cd48d2ed85"]}],"mendeley":{"formattedCitation":"(Segan &lt;i&gt;et al.&lt;/i&gt; 2016; Harfoot &lt;i&gt;et al.&lt;/i&gt; 2021; Capdevila &lt;i&gt;et al.&lt;/i&gt; 2022a)","plainTextFormattedCitation":"(Segan et al. 2016; Harfoot et al. 2021; Capdevila et al. 2022a)","previouslyFormattedCitation":"(Segan &lt;i&gt;et al.&lt;/i&gt; 2016; Harfoot &lt;i&gt;et al.&lt;/i&gt; 2021; Capdevila &lt;i&gt;et al.&lt;/i&gt; 2022a)"},"properties":{"noteIndex":0},"schema":"https://github.com/citation-style-language/schema/raw/master/csl-citation.json"}</w:instrText>
      </w:r>
      <w:r w:rsidR="00D00628">
        <w:rPr>
          <w:rStyle w:val="normaltextrun"/>
          <w:rFonts w:ascii="Calibri" w:hAnsi="Calibri" w:cs="Calibri"/>
        </w:rPr>
        <w:fldChar w:fldCharType="separate"/>
      </w:r>
      <w:r w:rsidR="00DA3E14" w:rsidRPr="00DA3E14">
        <w:rPr>
          <w:rStyle w:val="normaltextrun"/>
          <w:rFonts w:ascii="Calibri" w:hAnsi="Calibri" w:cs="Calibri"/>
          <w:noProof/>
        </w:rPr>
        <w:t xml:space="preserve">(Segan </w:t>
      </w:r>
      <w:r w:rsidR="00DA3E14" w:rsidRPr="00DA3E14">
        <w:rPr>
          <w:rStyle w:val="normaltextrun"/>
          <w:rFonts w:ascii="Calibri" w:hAnsi="Calibri" w:cs="Calibri"/>
          <w:i/>
          <w:noProof/>
        </w:rPr>
        <w:t>et al.</w:t>
      </w:r>
      <w:r w:rsidR="00DA3E14" w:rsidRPr="00DA3E14">
        <w:rPr>
          <w:rStyle w:val="normaltextrun"/>
          <w:rFonts w:ascii="Calibri" w:hAnsi="Calibri" w:cs="Calibri"/>
          <w:noProof/>
        </w:rPr>
        <w:t xml:space="preserve"> 2016; Harfoot </w:t>
      </w:r>
      <w:r w:rsidR="00DA3E14" w:rsidRPr="00DA3E14">
        <w:rPr>
          <w:rStyle w:val="normaltextrun"/>
          <w:rFonts w:ascii="Calibri" w:hAnsi="Calibri" w:cs="Calibri"/>
          <w:i/>
          <w:noProof/>
        </w:rPr>
        <w:t>et al.</w:t>
      </w:r>
      <w:r w:rsidR="00DA3E14" w:rsidRPr="00DA3E14">
        <w:rPr>
          <w:rStyle w:val="normaltextrun"/>
          <w:rFonts w:ascii="Calibri" w:hAnsi="Calibri" w:cs="Calibri"/>
          <w:noProof/>
        </w:rPr>
        <w:t xml:space="preserve"> 2021; Capdevila </w:t>
      </w:r>
      <w:r w:rsidR="00DA3E14" w:rsidRPr="00DA3E14">
        <w:rPr>
          <w:rStyle w:val="normaltextrun"/>
          <w:rFonts w:ascii="Calibri" w:hAnsi="Calibri" w:cs="Calibri"/>
          <w:i/>
          <w:noProof/>
        </w:rPr>
        <w:t>et al.</w:t>
      </w:r>
      <w:r w:rsidR="00DA3E14" w:rsidRPr="00DA3E14">
        <w:rPr>
          <w:rStyle w:val="normaltextrun"/>
          <w:rFonts w:ascii="Calibri" w:hAnsi="Calibri" w:cs="Calibri"/>
          <w:noProof/>
        </w:rPr>
        <w:t xml:space="preserve"> 2022a)</w:t>
      </w:r>
      <w:r w:rsidR="00D00628">
        <w:rPr>
          <w:rStyle w:val="normaltextrun"/>
          <w:rFonts w:ascii="Calibri" w:hAnsi="Calibri" w:cs="Calibri"/>
        </w:rPr>
        <w:fldChar w:fldCharType="end"/>
      </w:r>
      <w:r w:rsidR="004D723E">
        <w:rPr>
          <w:rStyle w:val="normaltextrun"/>
          <w:rFonts w:ascii="Calibri" w:hAnsi="Calibri" w:cs="Calibri"/>
        </w:rPr>
        <w:t>, and a</w:t>
      </w:r>
      <w:r w:rsidR="002F00B3">
        <w:rPr>
          <w:rStyle w:val="normaltextrun"/>
          <w:rFonts w:ascii="Calibri" w:hAnsi="Calibri" w:cs="Calibri"/>
        </w:rPr>
        <w:t xml:space="preserve"> number of c</w:t>
      </w:r>
      <w:r w:rsidR="00C40A1D">
        <w:rPr>
          <w:rStyle w:val="normaltextrun"/>
          <w:rFonts w:ascii="Calibri" w:hAnsi="Calibri" w:cs="Calibri"/>
        </w:rPr>
        <w:t>onfounding</w:t>
      </w:r>
      <w:r w:rsidR="00D54630">
        <w:rPr>
          <w:rStyle w:val="normaltextrun"/>
          <w:rFonts w:ascii="Calibri" w:hAnsi="Calibri" w:cs="Calibri"/>
        </w:rPr>
        <w:t xml:space="preserve"> factors</w:t>
      </w:r>
      <w:r w:rsidR="00DC375F">
        <w:rPr>
          <w:rStyle w:val="normaltextrun"/>
          <w:rFonts w:ascii="Calibri" w:hAnsi="Calibri" w:cs="Calibri"/>
        </w:rPr>
        <w:t xml:space="preserve"> and threats that we </w:t>
      </w:r>
      <w:r w:rsidR="00AF3281">
        <w:rPr>
          <w:rStyle w:val="normaltextrun"/>
          <w:rFonts w:ascii="Calibri" w:hAnsi="Calibri" w:cs="Calibri"/>
        </w:rPr>
        <w:t>could not account for</w:t>
      </w:r>
      <w:r w:rsidR="00587173">
        <w:rPr>
          <w:rStyle w:val="normaltextrun"/>
          <w:rFonts w:ascii="Calibri" w:hAnsi="Calibri" w:cs="Calibri"/>
        </w:rPr>
        <w:t xml:space="preserve"> could</w:t>
      </w:r>
      <w:r w:rsidR="00C17D56">
        <w:rPr>
          <w:rStyle w:val="normaltextrun"/>
          <w:rFonts w:ascii="Calibri" w:hAnsi="Calibri" w:cs="Calibri"/>
        </w:rPr>
        <w:t xml:space="preserve"> possibly</w:t>
      </w:r>
      <w:r w:rsidR="00587173">
        <w:rPr>
          <w:rStyle w:val="normaltextrun"/>
          <w:rFonts w:ascii="Calibri" w:hAnsi="Calibri" w:cs="Calibri"/>
        </w:rPr>
        <w:t xml:space="preserve"> </w:t>
      </w:r>
      <w:r w:rsidR="00DC375F">
        <w:rPr>
          <w:rStyle w:val="normaltextrun"/>
          <w:rFonts w:ascii="Calibri" w:hAnsi="Calibri" w:cs="Calibri"/>
        </w:rPr>
        <w:t>influence</w:t>
      </w:r>
      <w:r w:rsidR="00E8331E">
        <w:rPr>
          <w:rStyle w:val="normaltextrun"/>
          <w:rFonts w:ascii="Calibri" w:hAnsi="Calibri" w:cs="Calibri"/>
        </w:rPr>
        <w:t xml:space="preserve"> species</w:t>
      </w:r>
      <w:r w:rsidR="00A04728">
        <w:rPr>
          <w:rStyle w:val="normaltextrun"/>
          <w:rFonts w:ascii="Calibri" w:hAnsi="Calibri" w:cs="Calibri"/>
        </w:rPr>
        <w:t>’</w:t>
      </w:r>
      <w:r w:rsidR="00DC375F">
        <w:rPr>
          <w:rStyle w:val="normaltextrun"/>
          <w:rFonts w:ascii="Calibri" w:hAnsi="Calibri" w:cs="Calibri"/>
        </w:rPr>
        <w:t xml:space="preserve"> </w:t>
      </w:r>
      <w:r w:rsidR="00AE7DDA">
        <w:rPr>
          <w:rStyle w:val="normaltextrun"/>
          <w:rFonts w:ascii="Calibri" w:hAnsi="Calibri" w:cs="Calibri"/>
        </w:rPr>
        <w:t>sensitivity</w:t>
      </w:r>
      <w:r w:rsidR="00A93B1B">
        <w:rPr>
          <w:rStyle w:val="normaltextrun"/>
          <w:rFonts w:ascii="Calibri" w:hAnsi="Calibri" w:cs="Calibri"/>
        </w:rPr>
        <w:t xml:space="preserve">. </w:t>
      </w:r>
      <w:r w:rsidR="00380947">
        <w:rPr>
          <w:rStyle w:val="normaltextrun"/>
          <w:rFonts w:ascii="Calibri" w:hAnsi="Calibri" w:cs="Calibri"/>
        </w:rPr>
        <w:t xml:space="preserve">For example, larger species might be more sensitive to warming than smaller species </w:t>
      </w:r>
      <w:r w:rsidR="00DF6EDA">
        <w:rPr>
          <w:rStyle w:val="normaltextrun"/>
          <w:rFonts w:ascii="Calibri" w:hAnsi="Calibri" w:cs="Calibri"/>
        </w:rPr>
        <w:fldChar w:fldCharType="begin" w:fldLock="1"/>
      </w:r>
      <w:r w:rsidR="00790FC2">
        <w:rPr>
          <w:rStyle w:val="normaltextrun"/>
          <w:rFonts w:ascii="Calibri" w:hAnsi="Calibri" w:cs="Calibri"/>
        </w:rPr>
        <w:instrText>ADDIN CSL_CITATION {"citationItems":[{"id":"ITEM-1","itemData":{"DOI":"10.1038/s41586-018-0140-0","ISBN":"1476-4687","ISSN":"14764687","PMID":"29795350","abstract":"Body size is intrinsically linked to metabolic rate and life-history traits, and is a crucial determinant of food webs and community dynamics 1,2. The increased temperatures associated with the urban-heat-island effect result in increased metabolic costs and are expected to drive shifts to smaller body sizes 3. Urban environments are, however, also characterized by substantial habitat fragmentation 4 , which favours mobile species. Here, using a replicated, spatially nested sampling design across ten animal taxonomic groups, we show that urban communities generally consist of smaller species. In addition, although we show urban warming for three habitat types and associated reduced community-weighted mean body sizes for four taxa, three taxa display a shift to larger species along the urbanization gradients. Our results show that the general trend towards smaller-sized species is overruled by filtering for larger species when there is positive covariation between size and dispersal, a process that can mitigate the low connectivity of ecological resources in urban settings 5. We thus demonstrate that the urban-heat-island effect and urban habitat fragmentation are associated with contrasting community-level shifts in body size that critically depend on the association between body size and dispersal. Because body size determines the structure and dynamics of ecological networks 1 , such shifts may affect urban ecosystem function. Body size is a fundamental species trait relating to space use and key life-history features such as longevity and fecundity 6. It also drives interspecific relationships, thus affecting ecological network dynamics 1. Size-biased species loss has profound effects on ecosystem function 7,8. Ectotherms rely on ambient conditions to achieve operational body temperatures 9. Because higher ambient temperature increases metabolic rates and the associated costs for a given body size 2 , global climatic warming is expected to drive shifts to communities consisting of smaller species 3. Our planet is urbanizing quickly 10 , which is a primary example of human-induced rapid environmental change. Cities are urban heat islands characterized by increased temperatures that are decades ahead of global averages 11. Not only are cities warmer than surrounding areas, but they also experience extensive fragmentation of (semi-)natural habitats , and both of these effects increase with percentage built-up cover (BUC; a proxy for urbanization) 12,13.…","author":[{"dropping-particle":"","family":"Merckx","given":"Thomas","non-dropping-particle":"","parse-names":false,"suffix":""},{"dropping-particle":"","family":"Souffreau","given":"Caroline","non-dropping-particle":"","parse-names":false,"suffix":""},{"dropping-particle":"","family":"Kaiser","given":"Aurélien","non-dropping-particle":"","parse-names":false,"suffix":""},{"dropping-particle":"","family":"Baardsen","given":"Lisa F.","non-dropping-particle":"","parse-names":false,"suffix":""},{"dropping-particle":"","family":"Backeljau","given":"Thierry","non-dropping-particle":"","parse-names":false,"suffix":""},{"dropping-particle":"","family":"Bonte","given":"Dries","non-dropping-particle":"","parse-names":false,"suffix":""},{"dropping-particle":"","family":"Brans","given":"Kristien I.","non-dropping-particle":"","parse-names":false,"suffix":""},{"dropping-particle":"","family":"Cours","given":"Marie","non-dropping-particle":"","parse-names":false,"suffix":""},{"dropping-particle":"","family":"Dahirel","given":"Maxime","non-dropping-particle":"","parse-names":false,"suffix":""},{"dropping-particle":"","family":"Debortoli","given":"Nicolas","non-dropping-particle":"","parse-names":false,"suffix":""},{"dropping-particle":"","family":"Wolf","given":"Katrien","non-dropping-particle":"De","parse-names":false,"suffix":""},{"dropping-particle":"","family":"Engelen","given":"Jessie M.T.","non-dropping-particle":"","parse-names":false,"suffix":""},{"dropping-particle":"","family":"Fontaneto","given":"Diego","non-dropping-particle":"","parse-names":false,"suffix":""},{"dropping-particle":"","family":"Gianuca","given":"Andros T.","non-dropping-particle":"","parse-names":false,"suffix":""},{"dropping-particle":"","family":"Govaert","given":"Lynn","non-dropping-particle":"","parse-names":false,"suffix":""},{"dropping-particle":"","family":"Hendrickx","given":"Frederik","non-dropping-particle":"","parse-names":false,"suffix":""},{"dropping-particle":"","family":"Higuti","given":"Janet","non-dropping-particle":"","parse-names":false,"suffix":""},{"dropping-particle":"","family":"Lens","given":"Luc","non-dropping-particle":"","parse-names":false,"suffix":""},{"dropping-particle":"","family":"Martens","given":"Koen","non-dropping-particle":"","parse-names":false,"suffix":""},{"dropping-particle":"","family":"Matheve","given":"Hans","non-dropping-particle":"","parse-names":false,"suffix":""},{"dropping-particle":"","family":"Matthysen","given":"Erik","non-dropping-particle":"","parse-names":false,"suffix":""},{"dropping-particle":"","family":"Piano","given":"Elena","non-dropping-particle":"","parse-names":false,"suffix":""},{"dropping-particle":"","family":"Sablon","given":"Rose","non-dropping-particle":"","parse-names":false,"suffix":""},{"dropping-particle":"","family":"Schön","given":"Isa","non-dropping-particle":"","parse-names":false,"suffix":""},{"dropping-particle":"","family":"Doninck","given":"Karine","non-dropping-particle":"Van","parse-names":false,"suffix":""},{"dropping-particle":"","family":"Meester","given":"Luc","non-dropping-particle":"De","parse-names":false,"suffix":""},{"dropping-particle":"","family":"Dyck","given":"Hans","non-dropping-particle":"Van","parse-names":false,"suffix":""}],"container-title":"Nature","id":"ITEM-1","issued":{"date-parts":[["2018"]]},"title":"Body-size shifts in aquatic and terrestrial urban communities","type":"article-journal"},"uris":["http://www.mendeley.com/documents/?uuid=cf4939a6-0fff-4c23-b634-b6dadf922b1f"]},{"id":"ITEM-2","itemData":{"DOI":"10.1038/s42003-021-02505-3","ISSN":"23993642","PMID":"34400755","abstract":"Anthropogenically-driven climate warming is a hypothesized driver of animal body size reductions. Less understood are effects of other human-caused disturbances on body size, such as urbanization. We compiled 140,499 body size records of over 100 North American mammals to test how climate and human population density, a proxy for urbanization, and their interactions with species traits, impact body size. We tested three hypotheses of body size variation across urbanization gradients: urban heat island effects, habitat fragmentation, and resource availability. Our results demonstrate that both urbanization and temperature influence mammalian body size variation, most often leading to larger individuals, thus supporting the resource availability hypothesis. In addition, life history and other ecological factors play a critical role in mediating the effects of climate and urbanization on body size. Larger mammals and species that utilize thermal buffering are more sensitive to warmer temperatures, while flexibility in activity time appears to be advantageous in urbanized areas. This work highlights the value of using digitized, natural history data to track how human disturbance drives morphological variation.","author":[{"dropping-particle":"","family":"Hantak","given":"Maggie M.","non-dropping-particle":"","parse-names":false,"suffix":""},{"dropping-particle":"","family":"McLean","given":"Bryan S.","non-dropping-particle":"","parse-names":false,"suffix":""},{"dropping-particle":"","family":"Li","given":"Daijiang","non-dropping-particle":"","parse-names":false,"suffix":""},{"dropping-particle":"","family":"Guralnick","given":"Robert P.","non-dropping-particle":"","parse-names":false,"suffix":""}],"container-title":"Communications Biology","id":"ITEM-2","issue":"1","issued":{"date-parts":[["2021"]]},"page":"1-10","publisher":"Springer US","title":"Mammalian body size is determined by interactions between climate, urbanization, and ecological traits","type":"article-journal","volume":"4"},"uris":["http://www.mendeley.com/documents/?uuid=3c2da31d-4a86-4487-a489-ec064bf73419"]}],"mendeley":{"formattedCitation":"(Merckx &lt;i&gt;et al.&lt;/i&gt; 2018; Hantak &lt;i&gt;et al.&lt;/i&gt; 2021)","plainTextFormattedCitation":"(Merckx et al. 2018; Hantak et al. 2021)","previouslyFormattedCitation":"(Merckx &lt;i&gt;et al.&lt;/i&gt; 2018; Hantak &lt;i&gt;et al.&lt;/i&gt; 2021)"},"properties":{"noteIndex":0},"schema":"https://github.com/citation-style-language/schema/raw/master/csl-citation.json"}</w:instrText>
      </w:r>
      <w:r w:rsidR="00DF6EDA">
        <w:rPr>
          <w:rStyle w:val="normaltextrun"/>
          <w:rFonts w:ascii="Calibri" w:hAnsi="Calibri" w:cs="Calibri"/>
        </w:rPr>
        <w:fldChar w:fldCharType="separate"/>
      </w:r>
      <w:r w:rsidR="00DF6EDA" w:rsidRPr="00380947">
        <w:rPr>
          <w:rStyle w:val="normaltextrun"/>
          <w:rFonts w:ascii="Calibri" w:hAnsi="Calibri" w:cs="Calibri"/>
          <w:noProof/>
        </w:rPr>
        <w:t xml:space="preserve">(Merckx </w:t>
      </w:r>
      <w:r w:rsidR="00DF6EDA" w:rsidRPr="00380947">
        <w:rPr>
          <w:rStyle w:val="normaltextrun"/>
          <w:rFonts w:ascii="Calibri" w:hAnsi="Calibri" w:cs="Calibri"/>
          <w:i/>
          <w:noProof/>
        </w:rPr>
        <w:t>et al.</w:t>
      </w:r>
      <w:r w:rsidR="00DF6EDA" w:rsidRPr="00380947">
        <w:rPr>
          <w:rStyle w:val="normaltextrun"/>
          <w:rFonts w:ascii="Calibri" w:hAnsi="Calibri" w:cs="Calibri"/>
          <w:noProof/>
        </w:rPr>
        <w:t xml:space="preserve"> 2018; Hantak </w:t>
      </w:r>
      <w:r w:rsidR="00DF6EDA" w:rsidRPr="00380947">
        <w:rPr>
          <w:rStyle w:val="normaltextrun"/>
          <w:rFonts w:ascii="Calibri" w:hAnsi="Calibri" w:cs="Calibri"/>
          <w:i/>
          <w:noProof/>
        </w:rPr>
        <w:t>et al.</w:t>
      </w:r>
      <w:r w:rsidR="00DF6EDA" w:rsidRPr="00380947">
        <w:rPr>
          <w:rStyle w:val="normaltextrun"/>
          <w:rFonts w:ascii="Calibri" w:hAnsi="Calibri" w:cs="Calibri"/>
          <w:noProof/>
        </w:rPr>
        <w:t xml:space="preserve"> 2021)</w:t>
      </w:r>
      <w:r w:rsidR="00DF6EDA">
        <w:rPr>
          <w:rStyle w:val="normaltextrun"/>
          <w:rFonts w:ascii="Calibri" w:hAnsi="Calibri" w:cs="Calibri"/>
        </w:rPr>
        <w:fldChar w:fldCharType="end"/>
      </w:r>
      <w:r w:rsidR="009A3F81">
        <w:rPr>
          <w:rStyle w:val="normaltextrun"/>
          <w:rFonts w:ascii="Calibri" w:hAnsi="Calibri" w:cs="Calibri"/>
        </w:rPr>
        <w:t>, but they could also be better able to persist in fragmented landscapes</w:t>
      </w:r>
      <w:r w:rsidR="005C3F40">
        <w:rPr>
          <w:rStyle w:val="normaltextrun"/>
          <w:rFonts w:ascii="Calibri" w:hAnsi="Calibri" w:cs="Calibri"/>
        </w:rPr>
        <w:t xml:space="preserve">, such that habitat fragmentation and climate warming may have opposite effects on </w:t>
      </w:r>
      <w:r w:rsidR="00370523">
        <w:rPr>
          <w:rStyle w:val="normaltextrun"/>
          <w:rFonts w:ascii="Calibri" w:hAnsi="Calibri" w:cs="Calibri"/>
        </w:rPr>
        <w:t xml:space="preserve">the responses of such </w:t>
      </w:r>
      <w:r w:rsidR="005C3F40">
        <w:rPr>
          <w:rStyle w:val="normaltextrun"/>
          <w:rFonts w:ascii="Calibri" w:hAnsi="Calibri" w:cs="Calibri"/>
        </w:rPr>
        <w:t>species</w:t>
      </w:r>
      <w:r w:rsidR="00DF6EDA">
        <w:rPr>
          <w:rStyle w:val="normaltextrun"/>
          <w:rFonts w:ascii="Calibri" w:hAnsi="Calibri" w:cs="Calibri"/>
        </w:rPr>
        <w:t xml:space="preserve">. </w:t>
      </w:r>
      <w:r w:rsidR="007F647F">
        <w:rPr>
          <w:rStyle w:val="normaltextrun"/>
          <w:rFonts w:ascii="Calibri" w:hAnsi="Calibri" w:cs="Calibri"/>
        </w:rPr>
        <w:t>F</w:t>
      </w:r>
      <w:r w:rsidR="007C0D48">
        <w:rPr>
          <w:rStyle w:val="normaltextrun"/>
          <w:rFonts w:ascii="Calibri" w:hAnsi="Calibri" w:cs="Calibri"/>
        </w:rPr>
        <w:t xml:space="preserve">urther, larger species might also be </w:t>
      </w:r>
      <w:r w:rsidR="00C312BD">
        <w:rPr>
          <w:rStyle w:val="normaltextrun"/>
          <w:rFonts w:ascii="Calibri" w:hAnsi="Calibri" w:cs="Calibri"/>
        </w:rPr>
        <w:t>dis</w:t>
      </w:r>
      <w:r w:rsidR="007C0D48">
        <w:rPr>
          <w:rStyle w:val="normaltextrun"/>
          <w:rFonts w:ascii="Calibri" w:hAnsi="Calibri" w:cs="Calibri"/>
        </w:rPr>
        <w:t xml:space="preserve">proportionally exposed </w:t>
      </w:r>
      <w:r w:rsidR="00F86C7D">
        <w:rPr>
          <w:rStyle w:val="normaltextrun"/>
          <w:rFonts w:ascii="Calibri" w:hAnsi="Calibri" w:cs="Calibri"/>
        </w:rPr>
        <w:t xml:space="preserve">to other threats such as </w:t>
      </w:r>
      <w:r w:rsidR="007C0D48">
        <w:rPr>
          <w:rStyle w:val="normaltextrun"/>
          <w:rFonts w:ascii="Calibri" w:hAnsi="Calibri" w:cs="Calibri"/>
        </w:rPr>
        <w:t>overexploitation</w:t>
      </w:r>
      <w:r w:rsidR="00F86C7D">
        <w:rPr>
          <w:rStyle w:val="normaltextrun"/>
          <w:rFonts w:ascii="Calibri" w:hAnsi="Calibri" w:cs="Calibri"/>
        </w:rPr>
        <w:t xml:space="preserve"> and human-wildlife conflicts</w:t>
      </w:r>
      <w:r w:rsidR="00DA0214">
        <w:rPr>
          <w:rStyle w:val="normaltextrun"/>
          <w:rFonts w:ascii="Calibri" w:hAnsi="Calibri" w:cs="Calibri"/>
        </w:rPr>
        <w:t xml:space="preserve"> </w:t>
      </w:r>
      <w:r w:rsidR="00DA0214">
        <w:rPr>
          <w:rStyle w:val="normaltextrun"/>
          <w:rFonts w:ascii="Calibri" w:hAnsi="Calibri" w:cs="Calibri"/>
        </w:rPr>
        <w:fldChar w:fldCharType="begin" w:fldLock="1"/>
      </w:r>
      <w:r w:rsidR="00223515">
        <w:rPr>
          <w:rStyle w:val="normaltextrun"/>
          <w:rFonts w:ascii="Calibri" w:hAnsi="Calibri" w:cs="Calibri"/>
        </w:rPr>
        <w:instrText>ADDIN CSL_CITATION {"citationItems":[{"id":"ITEM-1","itemData":{"DOI":"10.1126/science.1241484","ISSN":"10959203","PMID":"24408439","abstract":"Background: The largest terrestrial species in the order Carnivora are wide-ranging and rare because of their positions at the top of food webs. They are some of the world's most admired mammals and, ironically, some of the most imperiled. Most have experienced substantial population declines and range contractions throughout the world during the past two centuries. Because of the high metabolic demands that come with endothermy and large body size, these carnivores often require large prey and expansive habitats. These food requirements and wide-ranging behavior often bring them into confl ict with humans and livestock. This, in addition to human intolerance, renders them vulnerable to extinction. Large carnivores face enormous threats that have caused massive declines in their populations and geographic ranges, including habitat loss and degradation, persecution, utilization, and depletion of prey. We highlight how these threats can affect the conservation status and ecological roles of this planet's 31 largest carnivores. Advances: Based on empirical studies, trophic cascades have been documented for 7 of the 31 largest mammalian carnivores (not including pinnipeds). For each of these species (see fi gure), human actions have both caused declines and contributed to recovery, providing \"natural experiments\" for quantifying their effects on food-web and community structure. Large carnivores deliver economic and ecosystem services via direct and indirect pathways that help maintain mammal, avian, invertebrate, and herpetofauna abundance or richness. Further, they affect other ecosystem processes and conditions, such as scavenger subsidies, disease dynamics, carbon storage, stream morphology, and crop production. The maintenance or recovery of ecologically effective densities of large carnivores is an important tool for maintaining the structure and function of diverse ecosystems. Outlook: Current ecological knowledge indicates that large carnivores are necessary for the maintenance of biodiversity and ecosystem function. Human actions cannot fully replace the role of large carnivores. Additionally, the future of increasing human resource demands and changing climate will affect biodiversity and ecosystem resiliency. These facts, combined with the importance of resilient ecosystems, indicate that large carnivores and their habitats should be maintained and restored wherever possible. Preventing the extinction of these species and the loss of their irrepl…","author":[{"dropping-particle":"","family":"Ripple","given":"William J.","non-dropping-particle":"","parse-names":false,"suffix":""},{"dropping-particle":"","family":"Estes","given":"James A.","non-dropping-particle":"","parse-names":false,"suffix":""},{"dropping-particle":"","family":"Beschta","given":"Robert L.","non-dropping-particle":"","parse-names":false,"suffix":""},{"dropping-particle":"","family":"Wilmers","given":"Christopher C.","non-dropping-particle":"","parse-names":false,"suffix":""},{"dropping-particle":"","family":"Ritchie","given":"Euan G.","non-dropping-particle":"","parse-names":false,"suffix":""},{"dropping-particle":"","family":"Hebblewhite","given":"Mark","non-dropping-particle":"","parse-names":false,"suffix":""},{"dropping-particle":"","family":"Berger","given":"Joel","non-dropping-particle":"","parse-names":false,"suffix":""},{"dropping-particle":"","family":"Elmhagen","given":"Bodil","non-dropping-particle":"","parse-names":false,"suffix":""},{"dropping-particle":"","family":"Letnic","given":"Mike","non-dropping-particle":"","parse-names":false,"suffix":""},{"dropping-particle":"","family":"Nelson","given":"Michael P.","non-dropping-particle":"","parse-names":false,"suffix":""},{"dropping-particle":"","family":"Schmitz","given":"Oswald J.","non-dropping-particle":"","parse-names":false,"suffix":""},{"dropping-particle":"","family":"Smith","given":"Douglas W.","non-dropping-particle":"","parse-names":false,"suffix":""},{"dropping-particle":"","family":"Wallach","given":"Arian D.","non-dropping-particle":"","parse-names":false,"suffix":""},{"dropping-particle":"","family":"Wirsing","given":"Aaron J.","non-dropping-particle":"","parse-names":false,"suffix":""}],"container-title":"Science","id":"ITEM-1","issue":"6167","issued":{"date-parts":[["2014"]]},"title":"Status and ecological effects of the world's largest carnivores","type":"article-journal","volume":"343"},"uris":["http://www.mendeley.com/documents/?uuid=24fe5a2e-1110-416c-ac23-3895421b359d"]},{"id":"ITEM-2","itemData":{"DOI":"10.1073/pnas.1702078114","ISSN":"0027-8424","abstract":"Determining the drivers of extinction risk has been a key pursuit of conservation biology. Considering that body mass could be a strong predictor of extinction risk, we constructed a global database of body masses for 27,647 vertebrate species. Results show that the smallest- and largest-bodied vertebrates have elevated extinction risk. The largest vertebrates are mostly threatened by direct killing by humans, whereas the smallest species are more likely to have restricted geographic ranges—an important predictor of extinction risk—and be threatened by habitat degradation. Declines of large and small vertebrate species will truncate the size distributions characterizing these taxa, jeopardizing ecosystem services to humans, and generating cascading ecological and evolutionary effects on other species and processes.","author":[{"dropping-particle":"","family":"Ripple","given":"William J.","non-dropping-particle":"","parse-names":false,"suffix":""},{"dropping-particle":"","family":"Wolf","given":"Christopher","non-dropping-particle":"","parse-names":false,"suffix":""},{"dropping-particle":"","family":"Newsome","given":"Thomas M.","non-dropping-particle":"","parse-names":false,"suffix":""},{"dropping-particle":"","family":"Hoffmann","given":"Michael","non-dropping-particle":"","parse-names":false,"suffix":""},{"dropping-particle":"","family":"Wirsing","given":"Aaron J.","non-dropping-particle":"","parse-names":false,"suffix":""},{"dropping-particle":"","family":"McCauley","given":"Douglas J.","non-dropping-particle":"","parse-names":false,"suffix":""}],"container-title":"Proceedings of the National Academy of Sciences","id":"ITEM-2","issued":{"date-parts":[["2017"]]},"title":"Extinction risk is most acute for the world’s largest and smallest vertebrates","type":"article-journal"},"uris":["http://www.mendeley.com/documents/?uuid=d00b470a-c878-44eb-b9cb-7a4e97cd111c"]}],"mendeley":{"formattedCitation":"(Ripple &lt;i&gt;et al.&lt;/i&gt; 2014, 2017)","plainTextFormattedCitation":"(Ripple et al. 2014, 2017)","previouslyFormattedCitation":"(Ripple &lt;i&gt;et al.&lt;/i&gt; 2014, 2017)"},"properties":{"noteIndex":0},"schema":"https://github.com/citation-style-language/schema/raw/master/csl-citation.json"}</w:instrText>
      </w:r>
      <w:r w:rsidR="00DA0214">
        <w:rPr>
          <w:rStyle w:val="normaltextrun"/>
          <w:rFonts w:ascii="Calibri" w:hAnsi="Calibri" w:cs="Calibri"/>
        </w:rPr>
        <w:fldChar w:fldCharType="separate"/>
      </w:r>
      <w:r w:rsidR="0097014A" w:rsidRPr="0097014A">
        <w:rPr>
          <w:rStyle w:val="normaltextrun"/>
          <w:rFonts w:ascii="Calibri" w:hAnsi="Calibri" w:cs="Calibri"/>
          <w:noProof/>
        </w:rPr>
        <w:t xml:space="preserve">(Ripple </w:t>
      </w:r>
      <w:r w:rsidR="0097014A" w:rsidRPr="0097014A">
        <w:rPr>
          <w:rStyle w:val="normaltextrun"/>
          <w:rFonts w:ascii="Calibri" w:hAnsi="Calibri" w:cs="Calibri"/>
          <w:i/>
          <w:noProof/>
        </w:rPr>
        <w:t>et al.</w:t>
      </w:r>
      <w:r w:rsidR="0097014A" w:rsidRPr="0097014A">
        <w:rPr>
          <w:rStyle w:val="normaltextrun"/>
          <w:rFonts w:ascii="Calibri" w:hAnsi="Calibri" w:cs="Calibri"/>
          <w:noProof/>
        </w:rPr>
        <w:t xml:space="preserve"> 2014, 2017)</w:t>
      </w:r>
      <w:r w:rsidR="00DA0214">
        <w:rPr>
          <w:rStyle w:val="normaltextrun"/>
          <w:rFonts w:ascii="Calibri" w:hAnsi="Calibri" w:cs="Calibri"/>
        </w:rPr>
        <w:fldChar w:fldCharType="end"/>
      </w:r>
      <w:r w:rsidR="007C0D48">
        <w:rPr>
          <w:rStyle w:val="normaltextrun"/>
          <w:rFonts w:ascii="Calibri" w:hAnsi="Calibri" w:cs="Calibri"/>
        </w:rPr>
        <w:t xml:space="preserve">. </w:t>
      </w:r>
      <w:r w:rsidR="00A04728">
        <w:rPr>
          <w:rStyle w:val="normaltextrun"/>
          <w:rFonts w:ascii="Calibri" w:hAnsi="Calibri" w:cs="Calibri"/>
        </w:rPr>
        <w:t>I</w:t>
      </w:r>
      <w:r w:rsidR="00E44F96">
        <w:rPr>
          <w:rStyle w:val="normaltextrun"/>
          <w:rFonts w:ascii="Calibri" w:hAnsi="Calibri" w:cs="Calibri"/>
        </w:rPr>
        <w:t xml:space="preserve">nteractions among traits, among types of pressure, and among traits and pressures </w:t>
      </w:r>
      <w:r w:rsidR="00F13A7B">
        <w:rPr>
          <w:rStyle w:val="normaltextrun"/>
          <w:rFonts w:ascii="Calibri" w:hAnsi="Calibri" w:cs="Calibri"/>
        </w:rPr>
        <w:t xml:space="preserve">should </w:t>
      </w:r>
      <w:r w:rsidR="005E372D">
        <w:rPr>
          <w:rStyle w:val="normaltextrun"/>
          <w:rFonts w:ascii="Calibri" w:hAnsi="Calibri" w:cs="Calibri"/>
        </w:rPr>
        <w:t xml:space="preserve">ideally </w:t>
      </w:r>
      <w:r w:rsidR="00F13A7B">
        <w:rPr>
          <w:rStyle w:val="normaltextrun"/>
          <w:rFonts w:ascii="Calibri" w:hAnsi="Calibri" w:cs="Calibri"/>
        </w:rPr>
        <w:t>be considered</w:t>
      </w:r>
      <w:r w:rsidR="00220949">
        <w:rPr>
          <w:rStyle w:val="normaltextrun"/>
          <w:rFonts w:ascii="Calibri" w:hAnsi="Calibri" w:cs="Calibri"/>
        </w:rPr>
        <w:t xml:space="preserve"> together</w:t>
      </w:r>
      <w:r w:rsidR="00F13A7B">
        <w:rPr>
          <w:rStyle w:val="normaltextrun"/>
          <w:rFonts w:ascii="Calibri" w:hAnsi="Calibri" w:cs="Calibri"/>
        </w:rPr>
        <w:t xml:space="preserve"> </w:t>
      </w:r>
      <w:r w:rsidR="00E44F96">
        <w:rPr>
          <w:rStyle w:val="normaltextrun"/>
          <w:rFonts w:ascii="Calibri" w:hAnsi="Calibri" w:cs="Calibri"/>
        </w:rPr>
        <w:t>to understand</w:t>
      </w:r>
      <w:r w:rsidR="00220949">
        <w:rPr>
          <w:rStyle w:val="normaltextrun"/>
          <w:rFonts w:ascii="Calibri" w:hAnsi="Calibri" w:cs="Calibri"/>
        </w:rPr>
        <w:t xml:space="preserve"> </w:t>
      </w:r>
      <w:r w:rsidR="00AA3283">
        <w:rPr>
          <w:rStyle w:val="normaltextrun"/>
          <w:rFonts w:ascii="Calibri" w:hAnsi="Calibri" w:cs="Calibri"/>
        </w:rPr>
        <w:t>species</w:t>
      </w:r>
      <w:r w:rsidR="00A04728">
        <w:rPr>
          <w:rStyle w:val="normaltextrun"/>
          <w:rFonts w:ascii="Calibri" w:hAnsi="Calibri" w:cs="Calibri"/>
        </w:rPr>
        <w:t>’</w:t>
      </w:r>
      <w:r w:rsidR="00AA3283">
        <w:rPr>
          <w:rStyle w:val="normaltextrun"/>
          <w:rFonts w:ascii="Calibri" w:hAnsi="Calibri" w:cs="Calibri"/>
        </w:rPr>
        <w:t xml:space="preserve"> responses to </w:t>
      </w:r>
      <w:r w:rsidR="00362150">
        <w:rPr>
          <w:rStyle w:val="normaltextrun"/>
          <w:rFonts w:ascii="Calibri" w:hAnsi="Calibri" w:cs="Calibri"/>
        </w:rPr>
        <w:t>human</w:t>
      </w:r>
      <w:r w:rsidR="00AA3283">
        <w:rPr>
          <w:rStyle w:val="normaltextrun"/>
          <w:rFonts w:ascii="Calibri" w:hAnsi="Calibri" w:cs="Calibri"/>
        </w:rPr>
        <w:t xml:space="preserve"> </w:t>
      </w:r>
      <w:r w:rsidR="005271FF">
        <w:rPr>
          <w:rStyle w:val="normaltextrun"/>
          <w:rFonts w:ascii="Calibri" w:hAnsi="Calibri" w:cs="Calibri"/>
        </w:rPr>
        <w:t xml:space="preserve">disturbances </w:t>
      </w:r>
      <w:r w:rsidR="00C40909">
        <w:rPr>
          <w:rStyle w:val="normaltextrun"/>
          <w:rFonts w:ascii="Calibri" w:hAnsi="Calibri" w:cs="Calibri"/>
        </w:rPr>
        <w:fldChar w:fldCharType="begin" w:fldLock="1"/>
      </w:r>
      <w:r w:rsidR="00380947">
        <w:rPr>
          <w:rStyle w:val="normaltextrun"/>
          <w:rFonts w:ascii="Calibri" w:hAnsi="Calibri" w:cs="Calibri"/>
        </w:rPr>
        <w:instrText>ADDIN CSL_CITATION {"citationItems":[{"id":"ITEM-1","itemData":{"DOI":"10.1038/s42003-021-02505-3","ISSN":"23993642","PMID":"34400755","abstract":"Anthropogenically-driven climate warming is a hypothesized driver of animal body size reductions. Less understood are effects of other human-caused disturbances on body size, such as urbanization. We compiled 140,499 body size records of over 100 North American mammals to test how climate and human population density, a proxy for urbanization, and their interactions with species traits, impact body size. We tested three hypotheses of body size variation across urbanization gradients: urban heat island effects, habitat fragmentation, and resource availability. Our results demonstrate that both urbanization and temperature influence mammalian body size variation, most often leading to larger individuals, thus supporting the resource availability hypothesis. In addition, life history and other ecological factors play a critical role in mediating the effects of climate and urbanization on body size. Larger mammals and species that utilize thermal buffering are more sensitive to warmer temperatures, while flexibility in activity time appears to be advantageous in urbanized areas. This work highlights the value of using digitized, natural history data to track how human disturbance drives morphological variation.","author":[{"dropping-particle":"","family":"Hantak","given":"Maggie M.","non-dropping-particle":"","parse-names":false,"suffix":""},{"dropping-particle":"","family":"McLean","given":"Bryan S.","non-dropping-particle":"","parse-names":false,"suffix":""},{"dropping-particle":"","family":"Li","given":"Daijiang","non-dropping-particle":"","parse-names":false,"suffix":""},{"dropping-particle":"","family":"Guralnick","given":"Robert P.","non-dropping-particle":"","parse-names":false,"suffix":""}],"container-title":"Communications Biology","id":"ITEM-1","issue":"1","issued":{"date-parts":[["2021"]]},"page":"1-10","publisher":"Springer US","title":"Mammalian body size is determined by interactions between climate, urbanization, and ecological traits","type":"article-journal","volume":"4"},"uris":["http://www.mendeley.com/documents/?uuid=3c2da31d-4a86-4487-a489-ec064bf73419"]}],"mendeley":{"formattedCitation":"(Hantak &lt;i&gt;et al.&lt;/i&gt; 2021)","plainTextFormattedCitation":"(Hantak et al. 2021)","previouslyFormattedCitation":"(Hantak &lt;i&gt;et al.&lt;/i&gt; 2021)"},"properties":{"noteIndex":0},"schema":"https://github.com/citation-style-language/schema/raw/master/csl-citation.json"}</w:instrText>
      </w:r>
      <w:r w:rsidR="00C40909">
        <w:rPr>
          <w:rStyle w:val="normaltextrun"/>
          <w:rFonts w:ascii="Calibri" w:hAnsi="Calibri" w:cs="Calibri"/>
        </w:rPr>
        <w:fldChar w:fldCharType="separate"/>
      </w:r>
      <w:r w:rsidR="00C40909" w:rsidRPr="00C40909">
        <w:rPr>
          <w:rStyle w:val="normaltextrun"/>
          <w:rFonts w:ascii="Calibri" w:hAnsi="Calibri" w:cs="Calibri"/>
          <w:noProof/>
        </w:rPr>
        <w:t xml:space="preserve">(Hantak </w:t>
      </w:r>
      <w:r w:rsidR="00C40909" w:rsidRPr="00C40909">
        <w:rPr>
          <w:rStyle w:val="normaltextrun"/>
          <w:rFonts w:ascii="Calibri" w:hAnsi="Calibri" w:cs="Calibri"/>
          <w:i/>
          <w:noProof/>
        </w:rPr>
        <w:t>et al.</w:t>
      </w:r>
      <w:r w:rsidR="00C40909" w:rsidRPr="00C40909">
        <w:rPr>
          <w:rStyle w:val="normaltextrun"/>
          <w:rFonts w:ascii="Calibri" w:hAnsi="Calibri" w:cs="Calibri"/>
          <w:noProof/>
        </w:rPr>
        <w:t xml:space="preserve"> 2021)</w:t>
      </w:r>
      <w:r w:rsidR="00C40909">
        <w:rPr>
          <w:rStyle w:val="normaltextrun"/>
          <w:rFonts w:ascii="Calibri" w:hAnsi="Calibri" w:cs="Calibri"/>
        </w:rPr>
        <w:fldChar w:fldCharType="end"/>
      </w:r>
      <w:r w:rsidR="00A04728">
        <w:rPr>
          <w:rStyle w:val="normaltextrun"/>
          <w:rFonts w:ascii="Calibri" w:hAnsi="Calibri" w:cs="Calibri"/>
        </w:rPr>
        <w:t>.</w:t>
      </w:r>
      <w:r w:rsidR="008369F3">
        <w:rPr>
          <w:rStyle w:val="normaltextrun"/>
          <w:rFonts w:ascii="Calibri" w:hAnsi="Calibri" w:cs="Calibri"/>
        </w:rPr>
        <w:t xml:space="preserve"> </w:t>
      </w:r>
      <w:r w:rsidR="00A04728">
        <w:rPr>
          <w:rStyle w:val="normaltextrun"/>
          <w:rFonts w:ascii="Calibri" w:hAnsi="Calibri" w:cs="Calibri"/>
        </w:rPr>
        <w:t>H</w:t>
      </w:r>
      <w:r w:rsidR="008322DF">
        <w:rPr>
          <w:rStyle w:val="normaltextrun"/>
          <w:rFonts w:ascii="Calibri" w:hAnsi="Calibri" w:cs="Calibri"/>
        </w:rPr>
        <w:t>owever</w:t>
      </w:r>
      <w:r w:rsidR="00D71BAE">
        <w:rPr>
          <w:rStyle w:val="normaltextrun"/>
          <w:rFonts w:ascii="Calibri" w:hAnsi="Calibri" w:cs="Calibri"/>
        </w:rPr>
        <w:t>,</w:t>
      </w:r>
      <w:r w:rsidR="008322DF">
        <w:rPr>
          <w:rStyle w:val="normaltextrun"/>
          <w:rFonts w:ascii="Calibri" w:hAnsi="Calibri" w:cs="Calibri"/>
        </w:rPr>
        <w:t xml:space="preserve"> considering all these effects </w:t>
      </w:r>
      <w:r w:rsidR="00D00563">
        <w:rPr>
          <w:rStyle w:val="normaltextrun"/>
          <w:rFonts w:ascii="Calibri" w:hAnsi="Calibri" w:cs="Calibri"/>
        </w:rPr>
        <w:t>simultaneously may be challenging</w:t>
      </w:r>
      <w:r w:rsidR="00AA3283">
        <w:rPr>
          <w:rStyle w:val="normaltextrun"/>
          <w:rFonts w:ascii="Calibri" w:hAnsi="Calibri" w:cs="Calibri"/>
        </w:rPr>
        <w:t xml:space="preserve"> because of data</w:t>
      </w:r>
      <w:r w:rsidR="00EE254C">
        <w:rPr>
          <w:rStyle w:val="normaltextrun"/>
          <w:rFonts w:ascii="Calibri" w:hAnsi="Calibri" w:cs="Calibri"/>
        </w:rPr>
        <w:t>-</w:t>
      </w:r>
      <w:r w:rsidR="00AA3283">
        <w:rPr>
          <w:rStyle w:val="normaltextrun"/>
          <w:rFonts w:ascii="Calibri" w:hAnsi="Calibri" w:cs="Calibri"/>
        </w:rPr>
        <w:t xml:space="preserve">limitation issues, model complexity, </w:t>
      </w:r>
      <w:r w:rsidR="006B1860">
        <w:rPr>
          <w:rStyle w:val="normaltextrun"/>
          <w:rFonts w:ascii="Calibri" w:hAnsi="Calibri" w:cs="Calibri"/>
        </w:rPr>
        <w:t xml:space="preserve">and </w:t>
      </w:r>
      <w:r w:rsidR="00AA3283">
        <w:rPr>
          <w:rStyle w:val="normaltextrun"/>
          <w:rFonts w:ascii="Calibri" w:hAnsi="Calibri" w:cs="Calibri"/>
        </w:rPr>
        <w:t xml:space="preserve">difficulty in </w:t>
      </w:r>
      <w:r w:rsidR="008369F3">
        <w:rPr>
          <w:rStyle w:val="normaltextrun"/>
          <w:rFonts w:ascii="Calibri" w:hAnsi="Calibri" w:cs="Calibri"/>
        </w:rPr>
        <w:t xml:space="preserve">assessing and </w:t>
      </w:r>
      <w:r w:rsidR="006B1860">
        <w:rPr>
          <w:rStyle w:val="normaltextrun"/>
          <w:rFonts w:ascii="Calibri" w:hAnsi="Calibri" w:cs="Calibri"/>
        </w:rPr>
        <w:t>disentangling individual and interactive effects</w:t>
      </w:r>
      <w:r w:rsidR="00F13A7B">
        <w:rPr>
          <w:rStyle w:val="normaltextrun"/>
          <w:rFonts w:ascii="Calibri" w:hAnsi="Calibri" w:cs="Calibri"/>
        </w:rPr>
        <w:t>.</w:t>
      </w:r>
      <w:r w:rsidR="0029228B">
        <w:rPr>
          <w:rStyle w:val="normaltextrun"/>
          <w:rFonts w:ascii="Calibri" w:hAnsi="Calibri" w:cs="Calibri"/>
        </w:rPr>
        <w:t xml:space="preserve"> </w:t>
      </w:r>
      <w:r w:rsidR="00EC7418">
        <w:rPr>
          <w:rStyle w:val="normaltextrun"/>
          <w:rFonts w:ascii="Calibri" w:hAnsi="Calibri" w:cs="Calibri"/>
        </w:rPr>
        <w:t>In addition</w:t>
      </w:r>
      <w:r w:rsidR="00D854D0">
        <w:rPr>
          <w:rStyle w:val="normaltextrun"/>
          <w:rFonts w:ascii="Calibri" w:hAnsi="Calibri" w:cs="Calibri"/>
        </w:rPr>
        <w:t>, we would</w:t>
      </w:r>
      <w:r w:rsidR="009A35A2">
        <w:rPr>
          <w:rStyle w:val="normaltextrun"/>
          <w:rFonts w:ascii="Calibri" w:hAnsi="Calibri" w:cs="Calibri"/>
        </w:rPr>
        <w:t xml:space="preserve"> like to emphasize that</w:t>
      </w:r>
      <w:r w:rsidR="0029228B">
        <w:rPr>
          <w:rStyle w:val="normaltextrun"/>
          <w:rFonts w:ascii="Calibri" w:hAnsi="Calibri" w:cs="Calibri"/>
        </w:rPr>
        <w:t xml:space="preserve"> </w:t>
      </w:r>
      <w:r w:rsidR="00CA3CA5">
        <w:rPr>
          <w:rStyle w:val="normaltextrun"/>
          <w:rFonts w:ascii="Calibri" w:hAnsi="Calibri" w:cs="Calibri"/>
        </w:rPr>
        <w:t xml:space="preserve">our </w:t>
      </w:r>
      <w:r w:rsidR="008C406F">
        <w:rPr>
          <w:rStyle w:val="normaltextrun"/>
          <w:rFonts w:ascii="Calibri" w:hAnsi="Calibri" w:cs="Calibri"/>
        </w:rPr>
        <w:t xml:space="preserve">results, based on </w:t>
      </w:r>
      <w:r w:rsidR="008C406F" w:rsidRPr="0079527B">
        <w:rPr>
          <w:rStyle w:val="normaltextrun"/>
          <w:rFonts w:ascii="Calibri" w:hAnsi="Calibri" w:cs="Calibri"/>
        </w:rPr>
        <w:t>correlative assessment</w:t>
      </w:r>
      <w:r w:rsidR="008C406F">
        <w:rPr>
          <w:rStyle w:val="normaltextrun"/>
          <w:rFonts w:ascii="Calibri" w:hAnsi="Calibri" w:cs="Calibri"/>
        </w:rPr>
        <w:t>s</w:t>
      </w:r>
      <w:r w:rsidR="009A18C1" w:rsidRPr="009A18C1">
        <w:rPr>
          <w:rStyle w:val="normaltextrun"/>
          <w:rFonts w:ascii="Calibri" w:hAnsi="Calibri" w:cs="Calibri"/>
        </w:rPr>
        <w:t xml:space="preserve"> </w:t>
      </w:r>
      <w:r w:rsidR="009A18C1" w:rsidRPr="0079527B">
        <w:rPr>
          <w:rStyle w:val="normaltextrun"/>
          <w:rFonts w:ascii="Calibri" w:hAnsi="Calibri" w:cs="Calibri"/>
        </w:rPr>
        <w:t xml:space="preserve">of the </w:t>
      </w:r>
      <w:r w:rsidR="009A18C1">
        <w:rPr>
          <w:rStyle w:val="normaltextrun"/>
          <w:rFonts w:ascii="Calibri" w:hAnsi="Calibri" w:cs="Calibri"/>
        </w:rPr>
        <w:t>associations between ecological</w:t>
      </w:r>
      <w:r w:rsidR="009A18C1" w:rsidRPr="0079527B">
        <w:rPr>
          <w:rStyle w:val="normaltextrun"/>
          <w:rFonts w:ascii="Calibri" w:hAnsi="Calibri" w:cs="Calibri"/>
        </w:rPr>
        <w:t xml:space="preserve"> </w:t>
      </w:r>
      <w:r w:rsidR="009A18C1">
        <w:rPr>
          <w:rStyle w:val="normaltextrun"/>
          <w:rFonts w:ascii="Calibri" w:hAnsi="Calibri" w:cs="Calibri"/>
        </w:rPr>
        <w:t>characteristics and</w:t>
      </w:r>
      <w:r w:rsidR="009A18C1" w:rsidRPr="0079527B">
        <w:rPr>
          <w:rStyle w:val="normaltextrun"/>
          <w:rFonts w:ascii="Calibri" w:hAnsi="Calibri" w:cs="Calibri"/>
        </w:rPr>
        <w:t xml:space="preserve"> species</w:t>
      </w:r>
      <w:r w:rsidR="009A18C1">
        <w:rPr>
          <w:rStyle w:val="normaltextrun"/>
          <w:rFonts w:ascii="Calibri" w:hAnsi="Calibri" w:cs="Calibri"/>
        </w:rPr>
        <w:t>’</w:t>
      </w:r>
      <w:r w:rsidR="009A18C1" w:rsidRPr="0079527B">
        <w:rPr>
          <w:rStyle w:val="normaltextrun"/>
          <w:rFonts w:ascii="Calibri" w:hAnsi="Calibri" w:cs="Calibri"/>
        </w:rPr>
        <w:t xml:space="preserve"> </w:t>
      </w:r>
      <w:r w:rsidR="009A18C1">
        <w:rPr>
          <w:rStyle w:val="normaltextrun"/>
          <w:rFonts w:ascii="Calibri" w:hAnsi="Calibri" w:cs="Calibri"/>
        </w:rPr>
        <w:t>sensitivity</w:t>
      </w:r>
      <w:r w:rsidR="009A18C1" w:rsidRPr="0079527B">
        <w:rPr>
          <w:rStyle w:val="normaltextrun"/>
          <w:rFonts w:ascii="Calibri" w:hAnsi="Calibri" w:cs="Calibri"/>
        </w:rPr>
        <w:t xml:space="preserve"> to climate</w:t>
      </w:r>
      <w:r w:rsidR="009A18C1">
        <w:rPr>
          <w:rStyle w:val="normaltextrun"/>
          <w:rFonts w:ascii="Calibri" w:hAnsi="Calibri" w:cs="Calibri"/>
        </w:rPr>
        <w:t xml:space="preserve"> </w:t>
      </w:r>
      <w:r w:rsidR="009A18C1" w:rsidRPr="0079527B">
        <w:rPr>
          <w:rStyle w:val="normaltextrun"/>
          <w:rFonts w:ascii="Calibri" w:hAnsi="Calibri" w:cs="Calibri"/>
        </w:rPr>
        <w:t xml:space="preserve">change </w:t>
      </w:r>
      <w:r w:rsidR="009A18C1">
        <w:rPr>
          <w:rStyle w:val="normaltextrun"/>
          <w:rFonts w:ascii="Calibri" w:hAnsi="Calibri" w:cs="Calibri"/>
        </w:rPr>
        <w:t>and species’ land-use responses</w:t>
      </w:r>
      <w:r w:rsidR="008C406F">
        <w:rPr>
          <w:rStyle w:val="normaltextrun"/>
          <w:rFonts w:ascii="Calibri" w:hAnsi="Calibri" w:cs="Calibri"/>
        </w:rPr>
        <w:t>,</w:t>
      </w:r>
      <w:r w:rsidR="00CA3CA5">
        <w:rPr>
          <w:rStyle w:val="normaltextrun"/>
          <w:rFonts w:ascii="Calibri" w:hAnsi="Calibri" w:cs="Calibri"/>
        </w:rPr>
        <w:t xml:space="preserve"> do not allow to infer </w:t>
      </w:r>
      <w:r w:rsidR="00B221A2">
        <w:rPr>
          <w:rStyle w:val="normaltextrun"/>
          <w:rFonts w:ascii="Calibri" w:hAnsi="Calibri" w:cs="Calibri"/>
        </w:rPr>
        <w:t>any</w:t>
      </w:r>
      <w:r w:rsidR="009A35A2">
        <w:rPr>
          <w:rStyle w:val="normaltextrun"/>
          <w:rFonts w:ascii="Calibri" w:hAnsi="Calibri" w:cs="Calibri"/>
        </w:rPr>
        <w:t xml:space="preserve"> causal</w:t>
      </w:r>
      <w:r w:rsidR="00272565">
        <w:rPr>
          <w:rStyle w:val="normaltextrun"/>
          <w:rFonts w:ascii="Calibri" w:hAnsi="Calibri" w:cs="Calibri"/>
        </w:rPr>
        <w:t xml:space="preserve"> </w:t>
      </w:r>
      <w:r w:rsidR="001D1919">
        <w:rPr>
          <w:rStyle w:val="normaltextrun"/>
          <w:rFonts w:ascii="Calibri" w:hAnsi="Calibri" w:cs="Calibri"/>
        </w:rPr>
        <w:t xml:space="preserve">links </w:t>
      </w:r>
      <w:r w:rsidR="00272565">
        <w:rPr>
          <w:rStyle w:val="normaltextrun"/>
          <w:rFonts w:ascii="Calibri" w:hAnsi="Calibri" w:cs="Calibri"/>
        </w:rPr>
        <w:t>between</w:t>
      </w:r>
      <w:r w:rsidR="00043CDF">
        <w:rPr>
          <w:rStyle w:val="normaltextrun"/>
          <w:rFonts w:ascii="Calibri" w:hAnsi="Calibri" w:cs="Calibri"/>
        </w:rPr>
        <w:t xml:space="preserve"> traits and</w:t>
      </w:r>
      <w:r w:rsidR="00FE1982">
        <w:rPr>
          <w:rStyle w:val="normaltextrun"/>
          <w:rFonts w:ascii="Calibri" w:hAnsi="Calibri" w:cs="Calibri"/>
        </w:rPr>
        <w:t xml:space="preserve"> species</w:t>
      </w:r>
      <w:r w:rsidR="005B3D3D">
        <w:rPr>
          <w:rStyle w:val="normaltextrun"/>
          <w:rFonts w:ascii="Calibri" w:hAnsi="Calibri" w:cs="Calibri"/>
        </w:rPr>
        <w:t>’</w:t>
      </w:r>
      <w:r w:rsidR="00FE1982">
        <w:rPr>
          <w:rStyle w:val="normaltextrun"/>
          <w:rFonts w:ascii="Calibri" w:hAnsi="Calibri" w:cs="Calibri"/>
        </w:rPr>
        <w:t xml:space="preserve"> responses to global changes</w:t>
      </w:r>
      <w:r w:rsidR="003E535E">
        <w:rPr>
          <w:rStyle w:val="normaltextrun"/>
          <w:rFonts w:ascii="Calibri" w:hAnsi="Calibri" w:cs="Calibri"/>
        </w:rPr>
        <w:t xml:space="preserve">. </w:t>
      </w:r>
      <w:r w:rsidR="0098050F">
        <w:rPr>
          <w:rStyle w:val="normaltextrun"/>
          <w:rFonts w:ascii="Calibri" w:hAnsi="Calibri" w:cs="Calibri"/>
        </w:rPr>
        <w:t xml:space="preserve">Reinforcing </w:t>
      </w:r>
      <w:r w:rsidR="0044585F">
        <w:rPr>
          <w:rStyle w:val="normaltextrun"/>
          <w:rFonts w:ascii="Calibri" w:hAnsi="Calibri" w:cs="Calibri"/>
        </w:rPr>
        <w:t>our mechanistic understa</w:t>
      </w:r>
      <w:r w:rsidR="005F3A19">
        <w:rPr>
          <w:rStyle w:val="normaltextrun"/>
          <w:rFonts w:ascii="Calibri" w:hAnsi="Calibri" w:cs="Calibri"/>
        </w:rPr>
        <w:t>nd</w:t>
      </w:r>
      <w:r w:rsidR="0044585F">
        <w:rPr>
          <w:rStyle w:val="normaltextrun"/>
          <w:rFonts w:ascii="Calibri" w:hAnsi="Calibri" w:cs="Calibri"/>
        </w:rPr>
        <w:t>ing of</w:t>
      </w:r>
      <w:r w:rsidR="005F3A19">
        <w:rPr>
          <w:rStyle w:val="normaltextrun"/>
          <w:rFonts w:ascii="Calibri" w:hAnsi="Calibri" w:cs="Calibri"/>
        </w:rPr>
        <w:t xml:space="preserve"> </w:t>
      </w:r>
      <w:r w:rsidR="003921DF">
        <w:rPr>
          <w:rStyle w:val="normaltextrun"/>
          <w:rFonts w:ascii="Calibri" w:hAnsi="Calibri" w:cs="Calibri"/>
        </w:rPr>
        <w:t xml:space="preserve">how </w:t>
      </w:r>
      <w:r w:rsidR="005F3A19">
        <w:rPr>
          <w:rStyle w:val="normaltextrun"/>
          <w:rFonts w:ascii="Calibri" w:hAnsi="Calibri" w:cs="Calibri"/>
        </w:rPr>
        <w:t>traits</w:t>
      </w:r>
      <w:r w:rsidR="003921DF">
        <w:rPr>
          <w:rStyle w:val="normaltextrun"/>
          <w:rFonts w:ascii="Calibri" w:hAnsi="Calibri" w:cs="Calibri"/>
        </w:rPr>
        <w:t xml:space="preserve"> influence </w:t>
      </w:r>
      <w:r w:rsidR="00AD3F18">
        <w:rPr>
          <w:rStyle w:val="normaltextrun"/>
          <w:rFonts w:ascii="Calibri" w:hAnsi="Calibri" w:cs="Calibri"/>
        </w:rPr>
        <w:t>species</w:t>
      </w:r>
      <w:r w:rsidR="003921DF">
        <w:rPr>
          <w:rStyle w:val="normaltextrun"/>
          <w:rFonts w:ascii="Calibri" w:hAnsi="Calibri" w:cs="Calibri"/>
        </w:rPr>
        <w:t>’ abilit</w:t>
      </w:r>
      <w:r w:rsidR="00006176">
        <w:rPr>
          <w:rStyle w:val="normaltextrun"/>
          <w:rFonts w:ascii="Calibri" w:hAnsi="Calibri" w:cs="Calibri"/>
        </w:rPr>
        <w:t>y</w:t>
      </w:r>
      <w:r w:rsidR="003921DF">
        <w:rPr>
          <w:rStyle w:val="normaltextrun"/>
          <w:rFonts w:ascii="Calibri" w:hAnsi="Calibri" w:cs="Calibri"/>
        </w:rPr>
        <w:t xml:space="preserve"> to cope with different disturbances</w:t>
      </w:r>
      <w:r w:rsidR="00AD3F18">
        <w:rPr>
          <w:rStyle w:val="normaltextrun"/>
          <w:rFonts w:ascii="Calibri" w:hAnsi="Calibri" w:cs="Calibri"/>
        </w:rPr>
        <w:t xml:space="preserve"> </w:t>
      </w:r>
      <w:r w:rsidR="0098050F">
        <w:rPr>
          <w:rStyle w:val="normaltextrun"/>
          <w:rFonts w:ascii="Calibri" w:hAnsi="Calibri" w:cs="Calibri"/>
        </w:rPr>
        <w:t xml:space="preserve">may help understand </w:t>
      </w:r>
      <w:r w:rsidR="005F3A19">
        <w:rPr>
          <w:rStyle w:val="normaltextrun"/>
          <w:rFonts w:ascii="Calibri" w:hAnsi="Calibri" w:cs="Calibri"/>
        </w:rPr>
        <w:t>opposite signatures</w:t>
      </w:r>
      <w:r w:rsidR="00EB6F8A">
        <w:rPr>
          <w:rStyle w:val="normaltextrun"/>
          <w:rFonts w:ascii="Calibri" w:hAnsi="Calibri" w:cs="Calibri"/>
        </w:rPr>
        <w:t xml:space="preserve"> of human impacts on </w:t>
      </w:r>
      <w:r w:rsidR="00103120">
        <w:rPr>
          <w:rStyle w:val="normaltextrun"/>
          <w:rFonts w:ascii="Calibri" w:hAnsi="Calibri" w:cs="Calibri"/>
        </w:rPr>
        <w:t xml:space="preserve">vertebrate </w:t>
      </w:r>
      <w:r w:rsidR="00EB6F8A">
        <w:rPr>
          <w:rStyle w:val="normaltextrun"/>
          <w:rFonts w:ascii="Calibri" w:hAnsi="Calibri" w:cs="Calibri"/>
        </w:rPr>
        <w:t>trait diversity</w:t>
      </w:r>
      <w:r w:rsidR="00400AB5">
        <w:rPr>
          <w:rStyle w:val="normaltextrun"/>
          <w:rFonts w:ascii="Calibri" w:hAnsi="Calibri" w:cs="Calibri"/>
        </w:rPr>
        <w:t>.</w:t>
      </w:r>
      <w:r w:rsidR="009B7896" w:rsidRPr="009B7896">
        <w:rPr>
          <w:rStyle w:val="normaltextrun"/>
          <w:rFonts w:ascii="Calibri" w:hAnsi="Calibri" w:cs="Calibri"/>
        </w:rPr>
        <w:t xml:space="preserve"> </w:t>
      </w:r>
      <w:r w:rsidR="009B7896" w:rsidRPr="0079527B">
        <w:rPr>
          <w:rStyle w:val="normaltextrun"/>
          <w:rFonts w:ascii="Calibri" w:hAnsi="Calibri" w:cs="Calibri"/>
        </w:rPr>
        <w:t>Further work could help elucidate the mechanistic links between species traits and responses to environmental change</w:t>
      </w:r>
      <w:r w:rsidR="009B7896">
        <w:rPr>
          <w:rStyle w:val="normaltextrun"/>
          <w:rFonts w:ascii="Calibri" w:hAnsi="Calibri" w:cs="Calibri"/>
        </w:rPr>
        <w:t>,</w:t>
      </w:r>
      <w:r w:rsidR="009B7896" w:rsidRPr="0079527B">
        <w:rPr>
          <w:rStyle w:val="normaltextrun"/>
          <w:rFonts w:ascii="Calibri" w:hAnsi="Calibri" w:cs="Calibri"/>
        </w:rPr>
        <w:t xml:space="preserve"> </w:t>
      </w:r>
      <w:r w:rsidR="009B7896">
        <w:rPr>
          <w:rStyle w:val="normaltextrun"/>
          <w:rFonts w:ascii="Calibri" w:hAnsi="Calibri" w:cs="Calibri"/>
        </w:rPr>
        <w:t>perhaps supported by</w:t>
      </w:r>
      <w:r w:rsidR="009B7896" w:rsidRPr="0079527B">
        <w:rPr>
          <w:rStyle w:val="normaltextrun"/>
          <w:rFonts w:ascii="Calibri" w:hAnsi="Calibri" w:cs="Calibri"/>
        </w:rPr>
        <w:t xml:space="preserve"> long-term population data and demographic models </w:t>
      </w:r>
      <w:r w:rsidR="009B7896">
        <w:rPr>
          <w:rStyle w:val="normaltextrun"/>
          <w:rFonts w:ascii="Calibri" w:hAnsi="Calibri" w:cs="Calibri"/>
        </w:rPr>
        <w:fldChar w:fldCharType="begin" w:fldLock="1"/>
      </w:r>
      <w:r w:rsidR="009B7896">
        <w:rPr>
          <w:rStyle w:val="normaltextrun"/>
          <w:rFonts w:ascii="Calibri" w:hAnsi="Calibri" w:cs="Calibri"/>
        </w:rPr>
        <w:instrText>ADDIN CSL_CITATION {"citationItems":[{"id":"ITEM-1","itemData":{"DOI":"10.1371/journal.pone.0263504","ISBN":"1111111111","ISSN":"19326203","PMID":"35196342","abstract":"As ecosystems face disruption of community dynamics and habitat loss, the idea of determining ahead of time which species can become extinct is an important subject in conservation biology. A species’ vulnerability to extinction is dependent upon both intrinsic (life-history strategies, genetics) and extrinsic factors (environment, anthropogenic threats). Studies linking intrinsic traits to extinction risk have shown variable results, and to our knowledge, there has not been a systematic analysis looking at how demographic patterns in stage-specific survival and reproductive rates correlate to extinction risk. We used matrix projection models from the COMPADRE and COMADRE matrix databases and IUCN Red List status as our proxy of extinction risk to investigate if some demographic patterns are more vulnerable to extinction than others. We obtained data on demographic rates, phylogeny, and IUCN status for 159 species of herbaceous plants, trees, mammals, and birds. We calculated 14 demographic metrics related to different aspects of life history and elasticity values and analyzed whether they differ based on IUCN categories using conditional random forest analysis and phylogenetic generalized least square regressions. We mapped all species within the database, both with IUCN assessment and without, and overlaid them with biodiversity hotspots to investigate if there is bias within the assessed species and how many of the non-assessed species could use the demographic information recorded in COMPADRE and COMADRE for future IUCN assessments. We found that herbaceous perennials are more vulnerable when they mature early and have high juvenile survival rates; birds are more vulnerable with high progressive growth and reproduction; mammals are more vulnerable when they have longer generation times. These patterns may be used to assess relative vulnerability across species when lacking abundance or trend data.","author":[{"dropping-particle":"","family":"Hernández-Yáñez","given":"Haydée","non-dropping-particle":"","parse-names":false,"suffix":""},{"dropping-particle":"","family":"Kim","given":"Su Yeon","non-dropping-particle":"","parse-names":false,"suffix":""},{"dropping-particle":"","family":"Che-Castaldo","given":"Judy P.","non-dropping-particle":"","parse-names":false,"suffix":""}],"container-title":"PLoS ONE","id":"ITEM-1","issue":"2 February","issued":{"date-parts":[["2022"]]},"page":"1-15","title":"Demographic and life history traits explain patterns in species vulnerability to extinction","type":"article-journal","volume":"17"},"uris":["http://www.mendeley.com/documents/?uuid=3a18a899-5162-432f-8a1c-45e770024648"]}],"mendeley":{"formattedCitation":"(Hernández-Yáñez &lt;i&gt;et al.&lt;/i&gt; 2022)","plainTextFormattedCitation":"(Hernández-Yáñez et al. 2022)","previouslyFormattedCitation":"(Hernández-Yáñez &lt;i&gt;et al.&lt;/i&gt; 2022)"},"properties":{"noteIndex":0},"schema":"https://github.com/citation-style-language/schema/raw/master/csl-citation.json"}</w:instrText>
      </w:r>
      <w:r w:rsidR="009B7896">
        <w:rPr>
          <w:rStyle w:val="normaltextrun"/>
          <w:rFonts w:ascii="Calibri" w:hAnsi="Calibri" w:cs="Calibri"/>
        </w:rPr>
        <w:fldChar w:fldCharType="separate"/>
      </w:r>
      <w:r w:rsidR="009B7896" w:rsidRPr="006221D3">
        <w:rPr>
          <w:rStyle w:val="normaltextrun"/>
          <w:rFonts w:ascii="Calibri" w:hAnsi="Calibri" w:cs="Calibri"/>
          <w:noProof/>
        </w:rPr>
        <w:t xml:space="preserve">(Hernández-Yáñez </w:t>
      </w:r>
      <w:r w:rsidR="009B7896" w:rsidRPr="006221D3">
        <w:rPr>
          <w:rStyle w:val="normaltextrun"/>
          <w:rFonts w:ascii="Calibri" w:hAnsi="Calibri" w:cs="Calibri"/>
          <w:i/>
          <w:noProof/>
        </w:rPr>
        <w:t>et al.</w:t>
      </w:r>
      <w:r w:rsidR="009B7896" w:rsidRPr="006221D3">
        <w:rPr>
          <w:rStyle w:val="normaltextrun"/>
          <w:rFonts w:ascii="Calibri" w:hAnsi="Calibri" w:cs="Calibri"/>
          <w:noProof/>
        </w:rPr>
        <w:t xml:space="preserve"> 2022)</w:t>
      </w:r>
      <w:r w:rsidR="009B7896">
        <w:rPr>
          <w:rStyle w:val="normaltextrun"/>
          <w:rFonts w:ascii="Calibri" w:hAnsi="Calibri" w:cs="Calibri"/>
        </w:rPr>
        <w:fldChar w:fldCharType="end"/>
      </w:r>
      <w:r w:rsidR="009B7896" w:rsidRPr="0079527B">
        <w:rPr>
          <w:rStyle w:val="normaltextrun"/>
          <w:rFonts w:ascii="Calibri" w:hAnsi="Calibri" w:cs="Calibri"/>
        </w:rPr>
        <w:t>.</w:t>
      </w:r>
    </w:p>
    <w:p w14:paraId="040CE848" w14:textId="6961E7AA" w:rsidR="00867AA3" w:rsidRPr="00DC13D6" w:rsidRDefault="0030672B" w:rsidP="49844778">
      <w:pPr>
        <w:spacing w:line="276" w:lineRule="auto"/>
        <w:jc w:val="both"/>
        <w:rPr>
          <w:rStyle w:val="normaltextrun"/>
          <w:rFonts w:ascii="Calibri" w:hAnsi="Calibri" w:cs="Calibri"/>
        </w:rPr>
      </w:pPr>
      <w:commentRangeStart w:id="138"/>
      <w:r>
        <w:rPr>
          <w:rStyle w:val="normaltextrun"/>
          <w:rFonts w:ascii="Calibri" w:hAnsi="Calibri" w:cs="Calibri"/>
        </w:rPr>
        <w:t>To conclude</w:t>
      </w:r>
      <w:r w:rsidR="00867AA3" w:rsidRPr="005178FC">
        <w:rPr>
          <w:rStyle w:val="normaltextrun"/>
          <w:rFonts w:ascii="Calibri" w:hAnsi="Calibri" w:cs="Calibri"/>
        </w:rPr>
        <w:t xml:space="preserve">, our results indicate that </w:t>
      </w:r>
      <w:r w:rsidR="005949E3">
        <w:rPr>
          <w:rStyle w:val="normaltextrun"/>
          <w:rFonts w:ascii="Calibri" w:hAnsi="Calibri" w:cs="Calibri"/>
        </w:rPr>
        <w:t>land-use and</w:t>
      </w:r>
      <w:r w:rsidR="00FF4EE5">
        <w:rPr>
          <w:rStyle w:val="normaltextrun"/>
          <w:rFonts w:ascii="Calibri" w:hAnsi="Calibri" w:cs="Calibri"/>
        </w:rPr>
        <w:t xml:space="preserve"> </w:t>
      </w:r>
      <w:r w:rsidR="00867AA3">
        <w:rPr>
          <w:rStyle w:val="normaltextrun"/>
          <w:rFonts w:ascii="Calibri" w:hAnsi="Calibri" w:cs="Calibri"/>
        </w:rPr>
        <w:t xml:space="preserve">climate change </w:t>
      </w:r>
      <w:r w:rsidR="00FF4EE5">
        <w:rPr>
          <w:rStyle w:val="normaltextrun"/>
          <w:rFonts w:ascii="Calibri" w:hAnsi="Calibri" w:cs="Calibri"/>
        </w:rPr>
        <w:t xml:space="preserve">are likely to impact </w:t>
      </w:r>
      <w:r w:rsidR="00867AA3">
        <w:rPr>
          <w:rStyle w:val="normaltextrun"/>
          <w:rFonts w:ascii="Calibri" w:hAnsi="Calibri" w:cs="Calibri"/>
        </w:rPr>
        <w:t>terrestrial vertebrates</w:t>
      </w:r>
      <w:r w:rsidR="00FF4EE5">
        <w:rPr>
          <w:rStyle w:val="normaltextrun"/>
          <w:rFonts w:ascii="Calibri" w:hAnsi="Calibri" w:cs="Calibri"/>
        </w:rPr>
        <w:t xml:space="preserve"> non-randomly</w:t>
      </w:r>
      <w:r w:rsidR="00C223E5">
        <w:rPr>
          <w:rStyle w:val="normaltextrun"/>
          <w:rFonts w:ascii="Calibri" w:hAnsi="Calibri" w:cs="Calibri"/>
        </w:rPr>
        <w:t xml:space="preserve"> with respect to their ecological characteristics</w:t>
      </w:r>
      <w:commentRangeEnd w:id="138"/>
      <w:r w:rsidR="006A57DF">
        <w:rPr>
          <w:rStyle w:val="CommentReference"/>
        </w:rPr>
        <w:commentReference w:id="138"/>
      </w:r>
      <w:r w:rsidR="00867AA3">
        <w:rPr>
          <w:rStyle w:val="normaltextrun"/>
          <w:rFonts w:ascii="Calibri" w:hAnsi="Calibri" w:cs="Calibri"/>
        </w:rPr>
        <w:t xml:space="preserve">, </w:t>
      </w:r>
      <w:commentRangeStart w:id="139"/>
      <w:r w:rsidR="00867AA3">
        <w:rPr>
          <w:rStyle w:val="normaltextrun"/>
          <w:rFonts w:ascii="Calibri" w:hAnsi="Calibri" w:cs="Calibri"/>
        </w:rPr>
        <w:t xml:space="preserve">which </w:t>
      </w:r>
      <w:r w:rsidR="00FB4346">
        <w:rPr>
          <w:rStyle w:val="normaltextrun"/>
          <w:rFonts w:ascii="Calibri" w:hAnsi="Calibri" w:cs="Calibri"/>
        </w:rPr>
        <w:t>could</w:t>
      </w:r>
      <w:r w:rsidR="00867AA3">
        <w:rPr>
          <w:rStyle w:val="normaltextrun"/>
          <w:rFonts w:ascii="Calibri" w:hAnsi="Calibri" w:cs="Calibri"/>
        </w:rPr>
        <w:t xml:space="preserve"> have important </w:t>
      </w:r>
      <w:r w:rsidR="00867AA3" w:rsidRPr="005178FC">
        <w:rPr>
          <w:rStyle w:val="normaltextrun"/>
          <w:rFonts w:ascii="Calibri" w:hAnsi="Calibri" w:cs="Calibri"/>
        </w:rPr>
        <w:t>consequences for ecosystem functioning</w:t>
      </w:r>
      <w:r w:rsidR="007B63C4">
        <w:rPr>
          <w:rStyle w:val="normaltextrun"/>
          <w:rFonts w:ascii="Calibri" w:hAnsi="Calibri" w:cs="Calibri"/>
        </w:rPr>
        <w:t xml:space="preserve"> </w:t>
      </w:r>
      <w:r w:rsidR="007B63C4">
        <w:rPr>
          <w:rStyle w:val="normaltextrun"/>
          <w:rFonts w:ascii="Calibri" w:hAnsi="Calibri" w:cs="Calibri"/>
        </w:rPr>
        <w:fldChar w:fldCharType="begin" w:fldLock="1"/>
      </w:r>
      <w:r w:rsidR="008E5C72">
        <w:rPr>
          <w:rStyle w:val="normaltextrun"/>
          <w:rFonts w:ascii="Calibri" w:hAnsi="Calibri" w:cs="Calibri"/>
        </w:rPr>
        <w:instrText>ADDIN CSL_CITATION {"citationItems":[{"id":"ITEM-1","itemData":{"DOI":"10.1046/j.1461-0248.2003.00494.x","ISSN":"1461023X","abstract":"Experiments testing biodiversity effects on ecosystem functioning have been criticized on the basis that their random-assembly designs do not reflect deterministic species loss in nature. Because previous studies, and their critics, have focused primarily on plants, however, it is underappreciated that the most consistent such determinism involves biased extinction of large consumers, skewing trophic structure and substantially changing conclusions about ecosystem impacts that assume changing plant diversity alone. Both demography and anthropogenic threats render large vertebrate consumers more vulnerable to extinction, on average, than plants. Importantly, species loss appears biased toward strong interactors among animals but weak interactors among plants. Accordingly, available evidence suggests that loss of a few predator species often has impacts comparable in magnitude to those stemming from a large reduction in plant diversity. Thus, the dominant impacts of biodiversity change on ecosystem functioning appear to be trophically mediated, with important implications for conservation.","author":[{"dropping-particle":"","family":"Duffy","given":"J. Emmett","non-dropping-particle":"","parse-names":false,"suffix":""}],"container-title":"Ecology Letters","id":"ITEM-1","issue":"8","issued":{"date-parts":[["2003"]]},"page":"680-687","title":"Biodiversity loss, trophic skew and ecosystem functioning","type":"article-journal","volume":"6"},"uris":["http://www.mendeley.com/documents/?uuid=d13cc195-0a3b-4b92-9fc8-bf63764e9465"]},{"id":"ITEM-2","itemData":{"DOI":"10.1111/j.1365-2656.2012.01974.x","ISBN":"0021-8790","ISSN":"00218790","PMID":"22435774","abstract":"1. Examining the consequences of environmental change for the provision of ecosystem services can be facilitated through trait-based frameworks that consider linkages between traits that influence a species' response to change and traits that determine its effect on ecosystem services. 2. Developing these frameworks requires a systematic approach to trait selection and addressing the interrelationships among the scale of the environmental change, area of ecosystem service provision and the most appropriate traits for analysis. 3. We examine key issues in the application of trait approaches to vertebrates, drawing specifically on the substantial progress made in this area for plants. We argue that vertebrate ecologists need to develop more coherent and systematic trait-based approaches that are broadly applicable. 4. We present a new framework for selecting response and effect traits to link environmental change with ecosystem services. An empirical example of each step in the framework is provided using birds as a case study, linking the environmental change of loss of tree cover with the ecosystem service of invertebrate pest regulation in apple orchards. We found that as tree cover around orchards increased so did the abundance and foraging rate of bird species that pursue invertebrates in flight, and this may help reduce the abundance of certain pests of apples (e.g. adult stages of Cydia pomonella and Helicoverpa armigera). 5. Implementing a systematic and transparent approach to trait selection should further refine the development of trait-based approaches for vertebrates.","author":[{"dropping-particle":"","family":"Luck","given":"Gary W.","non-dropping-particle":"","parse-names":false,"suffix":""},{"dropping-particle":"","family":"Lavorel","given":"Sandra","non-dropping-particle":"","parse-names":false,"suffix":""},{"dropping-particle":"","family":"Mcintyre","given":"Sue","non-dropping-particle":"","parse-names":false,"suffix":""},{"dropping-particle":"","family":"Lumb","given":"Katrina","non-dropping-particle":"","parse-names":false,"suffix":""}],"container-title":"Journal of Animal Ecology","id":"ITEM-2","issued":{"date-parts":[["2012"]]},"title":"Improving the application of vertebrate trait-based frameworks to the study of ecosystem services","type":"article-journal"},"uris":["http://www.mendeley.com/documents/?uuid=54141965-189e-43de-96ff-638bee308504"]}],"mendeley":{"formattedCitation":"(Duffy 2003; Luck &lt;i&gt;et al.&lt;/i&gt; 2012)","plainTextFormattedCitation":"(Duffy 2003; Luck et al. 2012)","previouslyFormattedCitation":"(Duffy 2003; Luck &lt;i&gt;et al.&lt;/i&gt; 2012)"},"properties":{"noteIndex":0},"schema":"https://github.com/citation-style-language/schema/raw/master/csl-citation.json"}</w:instrText>
      </w:r>
      <w:r w:rsidR="007B63C4">
        <w:rPr>
          <w:rStyle w:val="normaltextrun"/>
          <w:rFonts w:ascii="Calibri" w:hAnsi="Calibri" w:cs="Calibri"/>
        </w:rPr>
        <w:fldChar w:fldCharType="separate"/>
      </w:r>
      <w:r w:rsidR="00F761F8" w:rsidRPr="00F761F8">
        <w:rPr>
          <w:rStyle w:val="normaltextrun"/>
          <w:rFonts w:ascii="Calibri" w:hAnsi="Calibri" w:cs="Calibri"/>
          <w:noProof/>
        </w:rPr>
        <w:t xml:space="preserve">(Duffy 2003; Luck </w:t>
      </w:r>
      <w:r w:rsidR="00F761F8" w:rsidRPr="00F761F8">
        <w:rPr>
          <w:rStyle w:val="normaltextrun"/>
          <w:rFonts w:ascii="Calibri" w:hAnsi="Calibri" w:cs="Calibri"/>
          <w:i/>
          <w:noProof/>
        </w:rPr>
        <w:t>et al.</w:t>
      </w:r>
      <w:r w:rsidR="00F761F8" w:rsidRPr="00F761F8">
        <w:rPr>
          <w:rStyle w:val="normaltextrun"/>
          <w:rFonts w:ascii="Calibri" w:hAnsi="Calibri" w:cs="Calibri"/>
          <w:noProof/>
        </w:rPr>
        <w:t xml:space="preserve"> 2012)</w:t>
      </w:r>
      <w:r w:rsidR="007B63C4">
        <w:rPr>
          <w:rStyle w:val="normaltextrun"/>
          <w:rFonts w:ascii="Calibri" w:hAnsi="Calibri" w:cs="Calibri"/>
        </w:rPr>
        <w:fldChar w:fldCharType="end"/>
      </w:r>
      <w:r w:rsidR="00867AA3" w:rsidRPr="005178FC">
        <w:rPr>
          <w:rStyle w:val="normaltextrun"/>
          <w:rFonts w:ascii="Calibri" w:hAnsi="Calibri" w:cs="Calibri"/>
        </w:rPr>
        <w:t xml:space="preserve">. </w:t>
      </w:r>
      <w:r w:rsidR="00867AA3">
        <w:rPr>
          <w:rStyle w:val="normaltextrun"/>
          <w:rFonts w:ascii="Calibri" w:hAnsi="Calibri" w:cs="Calibri"/>
        </w:rPr>
        <w:t>For instance,</w:t>
      </w:r>
      <w:r w:rsidR="00D2744A">
        <w:rPr>
          <w:rStyle w:val="normaltextrun"/>
          <w:rFonts w:ascii="Calibri" w:hAnsi="Calibri" w:cs="Calibri"/>
        </w:rPr>
        <w:t xml:space="preserve"> we detected </w:t>
      </w:r>
      <w:r w:rsidR="003D1D70">
        <w:rPr>
          <w:rStyle w:val="normaltextrun"/>
          <w:rFonts w:ascii="Calibri" w:hAnsi="Calibri" w:cs="Calibri"/>
        </w:rPr>
        <w:t>substantial</w:t>
      </w:r>
      <w:r w:rsidR="00867AA3">
        <w:rPr>
          <w:rStyle w:val="normaltextrun"/>
          <w:rFonts w:ascii="Calibri" w:hAnsi="Calibri" w:cs="Calibri"/>
        </w:rPr>
        <w:t xml:space="preserve"> declines in occurrence probability of certain dietary groups </w:t>
      </w:r>
      <w:r w:rsidR="008D180E">
        <w:rPr>
          <w:rStyle w:val="normaltextrun"/>
          <w:rFonts w:ascii="Calibri" w:hAnsi="Calibri" w:cs="Calibri"/>
        </w:rPr>
        <w:t>in disturbed land-use types</w:t>
      </w:r>
      <w:r w:rsidR="00867AA3">
        <w:rPr>
          <w:rStyle w:val="normaltextrun"/>
          <w:rFonts w:ascii="Calibri" w:hAnsi="Calibri" w:cs="Calibri"/>
        </w:rPr>
        <w:t xml:space="preserve">, </w:t>
      </w:r>
      <w:r w:rsidR="00D2744A">
        <w:rPr>
          <w:rStyle w:val="normaltextrun"/>
          <w:rFonts w:ascii="Calibri" w:hAnsi="Calibri" w:cs="Calibri"/>
        </w:rPr>
        <w:t>most notably</w:t>
      </w:r>
      <w:r w:rsidR="00867AA3">
        <w:rPr>
          <w:rStyle w:val="normaltextrun"/>
          <w:rFonts w:ascii="Calibri" w:hAnsi="Calibri" w:cs="Calibri"/>
        </w:rPr>
        <w:t xml:space="preserve"> invertebrate eaters</w:t>
      </w:r>
      <w:r w:rsidR="00D2744A">
        <w:rPr>
          <w:rStyle w:val="normaltextrun"/>
          <w:rFonts w:ascii="Calibri" w:hAnsi="Calibri" w:cs="Calibri"/>
        </w:rPr>
        <w:t xml:space="preserve"> and fruit/nectars eaters</w:t>
      </w:r>
      <w:r w:rsidR="00974C7B">
        <w:rPr>
          <w:rStyle w:val="normaltextrun"/>
          <w:rFonts w:ascii="Calibri" w:hAnsi="Calibri" w:cs="Calibri"/>
        </w:rPr>
        <w:t xml:space="preserve"> in all classes</w:t>
      </w:r>
      <w:r w:rsidR="00D2744A">
        <w:rPr>
          <w:rStyle w:val="normaltextrun"/>
          <w:rFonts w:ascii="Calibri" w:hAnsi="Calibri" w:cs="Calibri"/>
        </w:rPr>
        <w:t>.</w:t>
      </w:r>
      <w:r w:rsidR="008D180E">
        <w:rPr>
          <w:rStyle w:val="normaltextrun"/>
          <w:rFonts w:ascii="Calibri" w:hAnsi="Calibri" w:cs="Calibri"/>
        </w:rPr>
        <w:t xml:space="preserve"> </w:t>
      </w:r>
      <w:r w:rsidR="00E050AE">
        <w:rPr>
          <w:rStyle w:val="normaltextrun"/>
          <w:rFonts w:ascii="Calibri" w:hAnsi="Calibri" w:cs="Calibri"/>
        </w:rPr>
        <w:t xml:space="preserve">We also found </w:t>
      </w:r>
      <w:r w:rsidR="00D565E0">
        <w:rPr>
          <w:rStyle w:val="normaltextrun"/>
          <w:rFonts w:ascii="Calibri" w:hAnsi="Calibri" w:cs="Calibri"/>
        </w:rPr>
        <w:t>higher climate-change sensitivity for invertebrate</w:t>
      </w:r>
      <w:r w:rsidR="001C56E1">
        <w:rPr>
          <w:rStyle w:val="normaltextrun"/>
          <w:rFonts w:ascii="Calibri" w:hAnsi="Calibri" w:cs="Calibri"/>
        </w:rPr>
        <w:t>- and plant/seed-</w:t>
      </w:r>
      <w:r w:rsidR="00D565E0">
        <w:rPr>
          <w:rStyle w:val="normaltextrun"/>
          <w:rFonts w:ascii="Calibri" w:hAnsi="Calibri" w:cs="Calibri"/>
        </w:rPr>
        <w:t>eating birds.</w:t>
      </w:r>
      <w:r w:rsidR="000D7A5A">
        <w:rPr>
          <w:rStyle w:val="normaltextrun"/>
          <w:rFonts w:ascii="Calibri" w:hAnsi="Calibri" w:cs="Calibri"/>
        </w:rPr>
        <w:t xml:space="preserve"> </w:t>
      </w:r>
      <w:r w:rsidR="006C7CA4">
        <w:rPr>
          <w:rStyle w:val="normaltextrun"/>
          <w:rFonts w:ascii="Calibri" w:hAnsi="Calibri" w:cs="Calibri"/>
        </w:rPr>
        <w:t xml:space="preserve">Our </w:t>
      </w:r>
      <w:r w:rsidR="000D7A5A">
        <w:rPr>
          <w:rStyle w:val="normaltextrun"/>
          <w:rFonts w:ascii="Calibri" w:hAnsi="Calibri" w:cs="Calibri"/>
        </w:rPr>
        <w:t>findings</w:t>
      </w:r>
      <w:r w:rsidR="00C821B4">
        <w:rPr>
          <w:rStyle w:val="normaltextrun"/>
          <w:rFonts w:ascii="Calibri" w:hAnsi="Calibri" w:cs="Calibri"/>
        </w:rPr>
        <w:t xml:space="preserve"> </w:t>
      </w:r>
      <w:r w:rsidR="007321D6">
        <w:rPr>
          <w:rStyle w:val="normaltextrun"/>
          <w:rFonts w:ascii="Calibri" w:hAnsi="Calibri" w:cs="Calibri"/>
        </w:rPr>
        <w:t xml:space="preserve">thus </w:t>
      </w:r>
      <w:r w:rsidR="00C821B4">
        <w:rPr>
          <w:rStyle w:val="normaltextrun"/>
          <w:rFonts w:ascii="Calibri" w:hAnsi="Calibri" w:cs="Calibri"/>
        </w:rPr>
        <w:t>highlight</w:t>
      </w:r>
      <w:r w:rsidR="000D7A5A">
        <w:rPr>
          <w:rStyle w:val="normaltextrun"/>
          <w:rFonts w:ascii="Calibri" w:hAnsi="Calibri" w:cs="Calibri"/>
        </w:rPr>
        <w:t xml:space="preserve"> </w:t>
      </w:r>
      <w:r w:rsidR="001224F9">
        <w:rPr>
          <w:rStyle w:val="normaltextrun"/>
          <w:rFonts w:ascii="Calibri" w:hAnsi="Calibri" w:cs="Calibri"/>
        </w:rPr>
        <w:t xml:space="preserve">the potential risks </w:t>
      </w:r>
      <w:r w:rsidR="001224F9" w:rsidRPr="00DC13D6">
        <w:rPr>
          <w:rStyle w:val="normaltextrun"/>
          <w:rFonts w:ascii="Calibri" w:hAnsi="Calibri" w:cs="Calibri"/>
        </w:rPr>
        <w:t>from global changes</w:t>
      </w:r>
      <w:r w:rsidR="001C56E1" w:rsidRPr="00DC13D6">
        <w:rPr>
          <w:rStyle w:val="normaltextrun"/>
          <w:rFonts w:ascii="Calibri" w:hAnsi="Calibri" w:cs="Calibri"/>
        </w:rPr>
        <w:t xml:space="preserve"> </w:t>
      </w:r>
      <w:r w:rsidR="00867AA3" w:rsidRPr="00DC13D6">
        <w:rPr>
          <w:rStyle w:val="normaltextrun"/>
          <w:rFonts w:ascii="Calibri" w:hAnsi="Calibri" w:cs="Calibri"/>
        </w:rPr>
        <w:t>for ecosystem</w:t>
      </w:r>
      <w:r w:rsidR="00BB6982" w:rsidRPr="00DC13D6">
        <w:rPr>
          <w:rStyle w:val="normaltextrun"/>
          <w:rFonts w:ascii="Calibri" w:hAnsi="Calibri" w:cs="Calibri"/>
        </w:rPr>
        <w:t xml:space="preserve"> processes and</w:t>
      </w:r>
      <w:r w:rsidR="00867AA3" w:rsidRPr="00DC13D6">
        <w:rPr>
          <w:rStyle w:val="normaltextrun"/>
          <w:rFonts w:ascii="Calibri" w:hAnsi="Calibri" w:cs="Calibri"/>
        </w:rPr>
        <w:t xml:space="preserve"> services</w:t>
      </w:r>
      <w:r w:rsidR="008D180E" w:rsidRPr="00DC13D6">
        <w:rPr>
          <w:rStyle w:val="normaltextrun"/>
          <w:rFonts w:ascii="Calibri" w:hAnsi="Calibri" w:cs="Calibri"/>
        </w:rPr>
        <w:t xml:space="preserve"> sustained by those species,</w:t>
      </w:r>
      <w:r w:rsidR="00867AA3" w:rsidRPr="00DC13D6">
        <w:rPr>
          <w:rStyle w:val="normaltextrun"/>
          <w:rFonts w:ascii="Calibri" w:hAnsi="Calibri" w:cs="Calibri"/>
        </w:rPr>
        <w:t xml:space="preserve"> such as pest control</w:t>
      </w:r>
      <w:r w:rsidR="009C31B7" w:rsidRPr="00DC13D6">
        <w:rPr>
          <w:rStyle w:val="normaltextrun"/>
          <w:rFonts w:ascii="Calibri" w:hAnsi="Calibri" w:cs="Calibri"/>
        </w:rPr>
        <w:t>, seed dispersal</w:t>
      </w:r>
      <w:r w:rsidR="008D180E" w:rsidRPr="00DC13D6">
        <w:rPr>
          <w:rStyle w:val="normaltextrun"/>
          <w:rFonts w:ascii="Calibri" w:hAnsi="Calibri" w:cs="Calibri"/>
        </w:rPr>
        <w:t xml:space="preserve"> or pollination</w:t>
      </w:r>
      <w:r w:rsidR="00727159" w:rsidRPr="00DC13D6">
        <w:rPr>
          <w:rStyle w:val="normaltextrun"/>
          <w:rFonts w:ascii="Calibri" w:hAnsi="Calibri" w:cs="Calibri"/>
        </w:rPr>
        <w:t xml:space="preserve"> </w:t>
      </w:r>
      <w:commentRangeEnd w:id="139"/>
      <w:r w:rsidR="008F6332" w:rsidRPr="00DC13D6">
        <w:rPr>
          <w:rStyle w:val="normaltextrun"/>
          <w:rFonts w:ascii="Calibri" w:hAnsi="Calibri" w:cs="Calibri"/>
        </w:rPr>
        <w:fldChar w:fldCharType="begin" w:fldLock="1"/>
      </w:r>
      <w:r w:rsidR="008F6332" w:rsidRPr="00DC13D6">
        <w:rPr>
          <w:rStyle w:val="normaltextrun"/>
          <w:rFonts w:ascii="Calibri" w:hAnsi="Calibri" w:cs="Calibri"/>
        </w:rPr>
        <w:instrText>ADDIN CSL_CITATION {"citationItems":[{"id":"ITEM-1","itemData":{"author":[{"dropping-particle":"","family":"Fricke","given":"Evan C","non-dropping-particle":"","parse-names":false,"suffix":""},{"dropping-particle":"","family":"Ordonez","given":"Alejandro","non-dropping-particle":"","parse-names":false,"suffix":""},{"dropping-particle":"","family":"Rogers","given":"Haldre S","non-dropping-particle":"","parse-names":false,"suffix":""},{"dropping-particle":"","family":"Svenning","given":"Jens-christian","non-dropping-particle":"","parse-names":false,"suffix":""},{"dropping-particle":"","family":"Schneeberger","given":"K","non-dropping-particle":"","parse-names":false,"suffix":""},{"dropping-particle":"","family":"Stolz","given":"G","non-dropping-particle":"","parse-names":false,"suffix":""},{"dropping-particle":"","family":"Thyssen","given":"M","non-dropping-particle":"","parse-names":false,"suffix":""},{"dropping-particle":"","family":"Boone","given":"J","non-dropping-particle":"","parse-names":false,"suffix":""},{"dropping-particle":"","family":"Sharp","given":"C","non-dropping-particle":"","parse-names":false,"suffix":""}],"id":"ITEM-1","issue":"January","issued":{"date-parts":[["2022"]]},"page":"210-214","title":"Track Climate Change","type":"article-journal","volume":"214"},"uris":["http://www.mendeley.com/documents/?uuid=9d8494a5-5ff3-4d3f-a632-f862dfb62ee0"]},{"id":"ITEM-2","itemData":{"DOI":"10.1525/bio.2012.62.7.8","ISSN":"00063568","abstract":"Global environmental changes threaten ecosystems and cause significant alterations to the supply of ecosystem services that are vital for human well-being. We provide an assessment of the potential impacts of climate change on the European diversity of vertebrates and their associated pest-control services. We modeled the distributions of the species that provide these services using forecasts from bioclimatic envelope models and then used the results to generate maps of potential species richness among vertebrate providers of pest-control services. We assessed how the potential richness of pest control providers would change according to different climate and greenhouse emissions scenarios. We found that the potential richness of pest-control providers was likely to face substantial reductions, especially in southern European countries whose economies were highly dependent on agricultural yields. In much of central and northern Europe, where countries' economies were less dependent on agriculture, climate change was likely to benefit pest-control providers. © 2012 2012 by American Institute of Biological Sciences. All rights reserved.","author":[{"dropping-particle":"","family":"Civantos","given":"Emilio","non-dropping-particle":"","parse-names":false,"suffix":""},{"dropping-particle":"","family":"Thuiller","given":"Wilfried","non-dropping-particle":"","parse-names":false,"suffix":""},{"dropping-particle":"","family":"Maiorano","given":"Luigi","non-dropping-particle":"","parse-names":false,"suffix":""},{"dropping-particle":"","family":"Guisan","given":"Antoine","non-dropping-particle":"","parse-names":false,"suffix":""},{"dropping-particle":"","family":"Arajo","given":"Miguel B.","non-dropping-particle":"","parse-names":false,"suffix":""}],"container-title":"BioScience","id":"ITEM-2","issue":"7","issued":{"date-parts":[["2012"]]},"page":"658-666","title":"Potential impacts of climate change on ecosystem services in Europe: The case of pest control by vertebrates","type":"article-journal","volume":"62"},"uris":["http://www.mendeley.com/documents/?uuid=5398a859-66ae-4c4f-82be-07414e877004"]},{"id":"ITEM-3","itemData":{"DOI":"10.1016/j.tree.2013.05.008","ISSN":"01695347","PMID":"23746938","abstract":"Pollination is an essential process in the sexual reproduction of seed plants and a key ecosystem service to human welfare. Animal pollinators decline as a consequence of five major global change pressures: climate change, landscape alteration, agricultural intensification, non-native species, and spread of pathogens. These pressures, which differ in their biotic or abiotic nature and their spatiotemporal scales, can interact in nonadditive ways (synergistically or antagonistically), but are rarely considered together in studies of pollinator and/or pollination decline. Management actions aimed at buffering the impacts of a particular pressure could thereby prove ineffective if another pressure is present. Here, we focus on empirical evidence of the combined effects of global change pressures on pollination, highlighting gaps in current knowledge and future research needs. © 2013 Elsevier Ltd.","author":[{"dropping-particle":"","family":"González-Varo","given":"Juan P.","non-dropping-particle":"","parse-names":false,"suffix":""},{"dropping-particle":"","family":"Biesmeijer","given":"Jacobus C.","non-dropping-particle":"","parse-names":false,"suffix":""},{"dropping-particle":"","family":"Bommarco","given":"Riccardo","non-dropping-particle":"","parse-names":false,"suffix":""},{"dropping-particle":"","family":"Potts","given":"Simon G.","non-dropping-particle":"","parse-names":false,"suffix":""},{"dropping-particle":"","family":"Schweiger","given":"Oliver","non-dropping-particle":"","parse-names":false,"suffix":""},{"dropping-particle":"","family":"Smith","given":"Henrik G.","non-dropping-particle":"","parse-names":false,"suffix":""},{"dropping-particle":"","family":"Steffan-Dewenter","given":"Ingolf","non-dropping-particle":"","parse-names":false,"suffix":""},{"dropping-particle":"","family":"Szentgyörgyi","given":"Hajnalka","non-dropping-particle":"","parse-names":false,"suffix":""},{"dropping-particle":"","family":"Woyciechowski","given":"Michał","non-dropping-particle":"","parse-names":false,"suffix":""},{"dropping-particle":"","family":"Vilà","given":"Montserrat","non-dropping-particle":"","parse-names":false,"suffix":""}],"container-title":"Trends in Ecology and Evolution","id":"ITEM-3","issue":"9","issued":{"date-parts":[["2013"]]},"page":"524-530","title":"Combined effects of global change pressures on animal-mediated pollination","type":"article-journal","volume":"28"},"uris":["http://www.mendeley.com/documents/?uuid=917a7741-2dab-4752-9184-15357d3d70aa"]}],"mendeley":{"formattedCitation":"(Civantos &lt;i&gt;et al.&lt;/i&gt; 2012; González-Varo &lt;i&gt;et al.&lt;/i&gt; 2013; Fricke &lt;i&gt;et al.&lt;/i&gt; 2022)","plainTextFormattedCitation":"(Civantos et al. 2012; González-Varo et al. 2013; Fricke et al. 2022)","previouslyFormattedCitation":"(Civantos &lt;i&gt;et al.&lt;/i&gt; 2012; González-Varo &lt;i&gt;et al.&lt;/i&gt; 2013; Fricke &lt;i&gt;et al.&lt;/i&gt; 2022)"},"properties":{"noteIndex":0},"schema":"https://github.com/citation-style-language/schema/raw/master/csl-citation.json"}</w:instrText>
      </w:r>
      <w:r w:rsidR="008F6332" w:rsidRPr="00DC13D6">
        <w:rPr>
          <w:rStyle w:val="normaltextrun"/>
          <w:rFonts w:ascii="Calibri" w:hAnsi="Calibri" w:cs="Calibri"/>
        </w:rPr>
        <w:fldChar w:fldCharType="separate"/>
      </w:r>
      <w:r w:rsidR="008F6332" w:rsidRPr="00DC13D6">
        <w:rPr>
          <w:rStyle w:val="normaltextrun"/>
          <w:rFonts w:ascii="Calibri" w:hAnsi="Calibri" w:cs="Calibri"/>
          <w:noProof/>
        </w:rPr>
        <w:t xml:space="preserve">(Civantos </w:t>
      </w:r>
      <w:r w:rsidR="008F6332" w:rsidRPr="00DC13D6">
        <w:rPr>
          <w:rStyle w:val="normaltextrun"/>
          <w:rFonts w:ascii="Calibri" w:hAnsi="Calibri" w:cs="Calibri"/>
          <w:i/>
          <w:noProof/>
        </w:rPr>
        <w:t>et al.</w:t>
      </w:r>
      <w:r w:rsidR="008F6332" w:rsidRPr="00DC13D6">
        <w:rPr>
          <w:rStyle w:val="normaltextrun"/>
          <w:rFonts w:ascii="Calibri" w:hAnsi="Calibri" w:cs="Calibri"/>
          <w:noProof/>
        </w:rPr>
        <w:t xml:space="preserve"> 2012; González-Varo </w:t>
      </w:r>
      <w:r w:rsidR="008F6332" w:rsidRPr="00DC13D6">
        <w:rPr>
          <w:rStyle w:val="normaltextrun"/>
          <w:rFonts w:ascii="Calibri" w:hAnsi="Calibri" w:cs="Calibri"/>
          <w:i/>
          <w:noProof/>
        </w:rPr>
        <w:t>et al.</w:t>
      </w:r>
      <w:r w:rsidR="008F6332" w:rsidRPr="00DC13D6">
        <w:rPr>
          <w:rStyle w:val="normaltextrun"/>
          <w:rFonts w:ascii="Calibri" w:hAnsi="Calibri" w:cs="Calibri"/>
          <w:noProof/>
        </w:rPr>
        <w:t xml:space="preserve"> 2013; Fricke </w:t>
      </w:r>
      <w:r w:rsidR="008F6332" w:rsidRPr="00DC13D6">
        <w:rPr>
          <w:rStyle w:val="normaltextrun"/>
          <w:rFonts w:ascii="Calibri" w:hAnsi="Calibri" w:cs="Calibri"/>
          <w:i/>
          <w:noProof/>
        </w:rPr>
        <w:t>et al.</w:t>
      </w:r>
      <w:r w:rsidR="008F6332" w:rsidRPr="00DC13D6">
        <w:rPr>
          <w:rStyle w:val="normaltextrun"/>
          <w:rFonts w:ascii="Calibri" w:hAnsi="Calibri" w:cs="Calibri"/>
          <w:noProof/>
        </w:rPr>
        <w:t xml:space="preserve"> 2022)</w:t>
      </w:r>
      <w:r w:rsidR="008F6332" w:rsidRPr="00DC13D6">
        <w:rPr>
          <w:rStyle w:val="normaltextrun"/>
          <w:rFonts w:ascii="Calibri" w:hAnsi="Calibri" w:cs="Calibri"/>
        </w:rPr>
        <w:fldChar w:fldCharType="end"/>
      </w:r>
      <w:r w:rsidR="008F6332">
        <w:rPr>
          <w:rStyle w:val="normaltextrun"/>
          <w:rFonts w:ascii="Calibri" w:hAnsi="Calibri" w:cs="Calibri"/>
        </w:rPr>
        <w:t>, highlighting the need to put into place mitigation and conservation measures in the face of global changes.</w:t>
      </w:r>
      <w:r w:rsidR="006A57DF" w:rsidRPr="00DC13D6">
        <w:rPr>
          <w:rStyle w:val="CommentReference"/>
        </w:rPr>
        <w:commentReference w:id="139"/>
      </w:r>
    </w:p>
    <w:p w14:paraId="75BFF15F" w14:textId="2068E3CF" w:rsidR="00AC378F" w:rsidRPr="0079527B" w:rsidRDefault="00AC378F" w:rsidP="0079527B">
      <w:pPr>
        <w:pStyle w:val="paragraph"/>
        <w:spacing w:before="0" w:beforeAutospacing="0" w:after="0" w:afterAutospacing="0" w:line="276" w:lineRule="auto"/>
        <w:jc w:val="both"/>
        <w:textAlignment w:val="baseline"/>
        <w:rPr>
          <w:rStyle w:val="normaltextrun"/>
          <w:rFonts w:ascii="Calibri" w:hAnsi="Calibri" w:cs="Calibri"/>
          <w:sz w:val="22"/>
          <w:szCs w:val="22"/>
        </w:rPr>
      </w:pPr>
    </w:p>
    <w:p w14:paraId="7E28623B" w14:textId="750FD8B1" w:rsidR="00CB578B" w:rsidRDefault="00CB578B">
      <w:pPr>
        <w:rPr>
          <w:rStyle w:val="SubtleEmphasis"/>
          <w:b/>
          <w:bCs/>
          <w:i w:val="0"/>
          <w:iCs w:val="0"/>
          <w:color w:val="auto"/>
          <w:sz w:val="32"/>
          <w:szCs w:val="32"/>
        </w:rPr>
      </w:pPr>
    </w:p>
    <w:p w14:paraId="44A3034B" w14:textId="2FC39B45" w:rsidR="00763EA1" w:rsidRPr="00EC66E2" w:rsidRDefault="00763EA1" w:rsidP="00EC66E2">
      <w:pPr>
        <w:jc w:val="both"/>
        <w:rPr>
          <w:rStyle w:val="SubtleEmphasis"/>
          <w:i w:val="0"/>
          <w:iCs w:val="0"/>
          <w:color w:val="auto"/>
        </w:rPr>
      </w:pPr>
      <w:r w:rsidRPr="00EC66E2">
        <w:rPr>
          <w:rStyle w:val="SubtleEmphasis"/>
          <w:b/>
          <w:bCs/>
          <w:i w:val="0"/>
          <w:iCs w:val="0"/>
          <w:color w:val="auto"/>
          <w:sz w:val="32"/>
          <w:szCs w:val="32"/>
        </w:rPr>
        <w:t>References</w:t>
      </w:r>
    </w:p>
    <w:p w14:paraId="239A3983" w14:textId="68E013F1" w:rsidR="00DA2552" w:rsidRPr="00DA2552" w:rsidRDefault="00763EA1" w:rsidP="00DA2552">
      <w:pPr>
        <w:widowControl w:val="0"/>
        <w:autoSpaceDE w:val="0"/>
        <w:autoSpaceDN w:val="0"/>
        <w:adjustRightInd w:val="0"/>
        <w:spacing w:line="240" w:lineRule="auto"/>
        <w:ind w:left="480" w:hanging="480"/>
        <w:rPr>
          <w:rFonts w:ascii="Calibri" w:hAnsi="Calibri" w:cs="Calibri"/>
          <w:noProof/>
          <w:szCs w:val="24"/>
        </w:rPr>
      </w:pPr>
      <w:r w:rsidRPr="00CA3D96">
        <w:rPr>
          <w:rStyle w:val="SubtleEmphasis"/>
          <w:b/>
          <w:bCs/>
          <w:i w:val="0"/>
          <w:iCs w:val="0"/>
          <w:u w:val="single"/>
        </w:rPr>
        <w:fldChar w:fldCharType="begin" w:fldLock="1"/>
      </w:r>
      <w:r w:rsidRPr="00CA3D96">
        <w:rPr>
          <w:rStyle w:val="SubtleEmphasis"/>
          <w:b/>
          <w:bCs/>
          <w:i w:val="0"/>
          <w:iCs w:val="0"/>
          <w:u w:val="single"/>
        </w:rPr>
        <w:instrText xml:space="preserve">ADDIN Mendeley Bibliography CSL_BIBLIOGRAPHY </w:instrText>
      </w:r>
      <w:r w:rsidRPr="00CA3D96">
        <w:rPr>
          <w:rStyle w:val="SubtleEmphasis"/>
          <w:b/>
          <w:bCs/>
          <w:i w:val="0"/>
          <w:iCs w:val="0"/>
          <w:u w:val="single"/>
        </w:rPr>
        <w:fldChar w:fldCharType="separate"/>
      </w:r>
      <w:r w:rsidR="00DA2552" w:rsidRPr="00DA2552">
        <w:rPr>
          <w:rFonts w:ascii="Calibri" w:hAnsi="Calibri" w:cs="Calibri"/>
          <w:noProof/>
          <w:szCs w:val="24"/>
        </w:rPr>
        <w:t xml:space="preserve">Angert, A.L., Crozier, L.G., Rissler, L.J., Gilman, S.E., Tewksbury, J.J. &amp; Chunco, A.J. (2011). Do species’ </w:t>
      </w:r>
      <w:r w:rsidR="00DA2552" w:rsidRPr="00DA2552">
        <w:rPr>
          <w:rFonts w:ascii="Calibri" w:hAnsi="Calibri" w:cs="Calibri"/>
          <w:noProof/>
          <w:szCs w:val="24"/>
        </w:rPr>
        <w:lastRenderedPageBreak/>
        <w:t xml:space="preserve">traits predict recent shifts at expanding range edges? </w:t>
      </w:r>
      <w:r w:rsidR="00DA2552" w:rsidRPr="00DA2552">
        <w:rPr>
          <w:rFonts w:ascii="Calibri" w:hAnsi="Calibri" w:cs="Calibri"/>
          <w:i/>
          <w:iCs/>
          <w:noProof/>
          <w:szCs w:val="24"/>
        </w:rPr>
        <w:t>Ecol. Lett.</w:t>
      </w:r>
    </w:p>
    <w:p w14:paraId="6E9D21F7"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Bates, D., Mächler, M., Bolker, B.M. &amp; Walker, S.C. (2015). Fitting linear mixed-effects models using lme4. </w:t>
      </w:r>
      <w:r w:rsidRPr="00DA2552">
        <w:rPr>
          <w:rFonts w:ascii="Calibri" w:hAnsi="Calibri" w:cs="Calibri"/>
          <w:i/>
          <w:iCs/>
          <w:noProof/>
          <w:szCs w:val="24"/>
        </w:rPr>
        <w:t>J. Stat. Softw.</w:t>
      </w:r>
    </w:p>
    <w:p w14:paraId="1D2CF698"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Bohm, M., Cook, D., Ma, H., Davidson, A.D., Garcï¿½a, A., Tapley, B., </w:t>
      </w:r>
      <w:r w:rsidRPr="00DA2552">
        <w:rPr>
          <w:rFonts w:ascii="Calibri" w:hAnsi="Calibri" w:cs="Calibri"/>
          <w:i/>
          <w:iCs/>
          <w:noProof/>
          <w:szCs w:val="24"/>
        </w:rPr>
        <w:t>et al.</w:t>
      </w:r>
      <w:r w:rsidRPr="00DA2552">
        <w:rPr>
          <w:rFonts w:ascii="Calibri" w:hAnsi="Calibri" w:cs="Calibri"/>
          <w:noProof/>
          <w:szCs w:val="24"/>
        </w:rPr>
        <w:t xml:space="preserve"> (2016). Hot and bothered: Using trait-based approaches to assess climate change vulnerability in reptiles. </w:t>
      </w:r>
      <w:r w:rsidRPr="00DA2552">
        <w:rPr>
          <w:rFonts w:ascii="Calibri" w:hAnsi="Calibri" w:cs="Calibri"/>
          <w:i/>
          <w:iCs/>
          <w:noProof/>
          <w:szCs w:val="24"/>
        </w:rPr>
        <w:t>Biol. Conserv.</w:t>
      </w:r>
    </w:p>
    <w:p w14:paraId="60FCF46B"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Bouckaert, R., Heled, J., Kühnert, D., Vaughan, T., Wu, C.H., Xie, D., </w:t>
      </w:r>
      <w:r w:rsidRPr="00DA2552">
        <w:rPr>
          <w:rFonts w:ascii="Calibri" w:hAnsi="Calibri" w:cs="Calibri"/>
          <w:i/>
          <w:iCs/>
          <w:noProof/>
          <w:szCs w:val="24"/>
        </w:rPr>
        <w:t>et al.</w:t>
      </w:r>
      <w:r w:rsidRPr="00DA2552">
        <w:rPr>
          <w:rFonts w:ascii="Calibri" w:hAnsi="Calibri" w:cs="Calibri"/>
          <w:noProof/>
          <w:szCs w:val="24"/>
        </w:rPr>
        <w:t xml:space="preserve"> (2014). BEAST 2: A Software Platform for Bayesian Evolutionary Analysis. </w:t>
      </w:r>
      <w:r w:rsidRPr="00DA2552">
        <w:rPr>
          <w:rFonts w:ascii="Calibri" w:hAnsi="Calibri" w:cs="Calibri"/>
          <w:i/>
          <w:iCs/>
          <w:noProof/>
          <w:szCs w:val="24"/>
        </w:rPr>
        <w:t>PLoS Comput. Biol.</w:t>
      </w:r>
    </w:p>
    <w:p w14:paraId="6339867C"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Cannistra, A.F. &amp; Buckley, L.B. (2021). Improving range shift predictions: enhancing the power of traits. </w:t>
      </w:r>
      <w:r w:rsidRPr="00DA2552">
        <w:rPr>
          <w:rFonts w:ascii="Calibri" w:hAnsi="Calibri" w:cs="Calibri"/>
          <w:i/>
          <w:iCs/>
          <w:noProof/>
          <w:szCs w:val="24"/>
        </w:rPr>
        <w:t>bioRxiv</w:t>
      </w:r>
      <w:r w:rsidRPr="00DA2552">
        <w:rPr>
          <w:rFonts w:ascii="Calibri" w:hAnsi="Calibri" w:cs="Calibri"/>
          <w:noProof/>
          <w:szCs w:val="24"/>
        </w:rPr>
        <w:t>, 2021.02.15.431292.</w:t>
      </w:r>
    </w:p>
    <w:p w14:paraId="30E9262E"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Capdevila, P., Noviello, N., Mcrae, L., Freeman, R., Life, B., Building, S., </w:t>
      </w:r>
      <w:r w:rsidRPr="00DA2552">
        <w:rPr>
          <w:rFonts w:ascii="Calibri" w:hAnsi="Calibri" w:cs="Calibri"/>
          <w:i/>
          <w:iCs/>
          <w:noProof/>
          <w:szCs w:val="24"/>
        </w:rPr>
        <w:t>et al.</w:t>
      </w:r>
      <w:r w:rsidRPr="00DA2552">
        <w:rPr>
          <w:rFonts w:ascii="Calibri" w:hAnsi="Calibri" w:cs="Calibri"/>
          <w:noProof/>
          <w:szCs w:val="24"/>
        </w:rPr>
        <w:t xml:space="preserve"> (2022a). Body mass and latitude as global predictors of vertebrate Running title : Global predictors of multiple threats, 1–25.</w:t>
      </w:r>
    </w:p>
    <w:p w14:paraId="7B6A7219"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Capdevila, P., Stott, I., Cant, J., Beger, M., Rowlands, G., Grace, M., </w:t>
      </w:r>
      <w:r w:rsidRPr="00DA2552">
        <w:rPr>
          <w:rFonts w:ascii="Calibri" w:hAnsi="Calibri" w:cs="Calibri"/>
          <w:i/>
          <w:iCs/>
          <w:noProof/>
          <w:szCs w:val="24"/>
        </w:rPr>
        <w:t>et al.</w:t>
      </w:r>
      <w:r w:rsidRPr="00DA2552">
        <w:rPr>
          <w:rFonts w:ascii="Calibri" w:hAnsi="Calibri" w:cs="Calibri"/>
          <w:noProof/>
          <w:szCs w:val="24"/>
        </w:rPr>
        <w:t xml:space="preserve"> (2022b). Life history mediates the trade‐offs among different components of demographic resilience. </w:t>
      </w:r>
      <w:r w:rsidRPr="00DA2552">
        <w:rPr>
          <w:rFonts w:ascii="Calibri" w:hAnsi="Calibri" w:cs="Calibri"/>
          <w:i/>
          <w:iCs/>
          <w:noProof/>
          <w:szCs w:val="24"/>
        </w:rPr>
        <w:t>Ecol. Lett.</w:t>
      </w:r>
      <w:r w:rsidRPr="00DA2552">
        <w:rPr>
          <w:rFonts w:ascii="Calibri" w:hAnsi="Calibri" w:cs="Calibri"/>
          <w:noProof/>
          <w:szCs w:val="24"/>
        </w:rPr>
        <w:t>, 1–14.</w:t>
      </w:r>
    </w:p>
    <w:p w14:paraId="3DA81C8C"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Capurucho, J.M.G., Ashley, M. V., Tsuru, B.R., Cooper, J.C. &amp; Bates, J.M. (2020). Dispersal ability correlates with range size in Amazonian habitat-restricted birds: Correlates of range size in birds. </w:t>
      </w:r>
      <w:r w:rsidRPr="00DA2552">
        <w:rPr>
          <w:rFonts w:ascii="Calibri" w:hAnsi="Calibri" w:cs="Calibri"/>
          <w:i/>
          <w:iCs/>
          <w:noProof/>
          <w:szCs w:val="24"/>
        </w:rPr>
        <w:t>Proc. R. Soc. B Biol. Sci.</w:t>
      </w:r>
      <w:r w:rsidRPr="00DA2552">
        <w:rPr>
          <w:rFonts w:ascii="Calibri" w:hAnsi="Calibri" w:cs="Calibri"/>
          <w:noProof/>
          <w:szCs w:val="24"/>
        </w:rPr>
        <w:t>, 287.</w:t>
      </w:r>
    </w:p>
    <w:p w14:paraId="755BFD40"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Carlson, S.M., Cunningham, C.J. &amp; Westley, P.A.H. (2014). Evolutionary rescue in a changing world. </w:t>
      </w:r>
      <w:r w:rsidRPr="00DA2552">
        <w:rPr>
          <w:rFonts w:ascii="Calibri" w:hAnsi="Calibri" w:cs="Calibri"/>
          <w:i/>
          <w:iCs/>
          <w:noProof/>
          <w:szCs w:val="24"/>
        </w:rPr>
        <w:t>Trends Ecol. Evol.</w:t>
      </w:r>
      <w:r w:rsidRPr="00DA2552">
        <w:rPr>
          <w:rFonts w:ascii="Calibri" w:hAnsi="Calibri" w:cs="Calibri"/>
          <w:noProof/>
          <w:szCs w:val="24"/>
        </w:rPr>
        <w:t>, 29, 521–530.</w:t>
      </w:r>
    </w:p>
    <w:p w14:paraId="650F6AA5"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Chichorro, F., Juslén, A. &amp; Cardoso, P. (2019). A review of the relation between species traits and extinction risk. </w:t>
      </w:r>
      <w:r w:rsidRPr="00DA2552">
        <w:rPr>
          <w:rFonts w:ascii="Calibri" w:hAnsi="Calibri" w:cs="Calibri"/>
          <w:i/>
          <w:iCs/>
          <w:noProof/>
          <w:szCs w:val="24"/>
        </w:rPr>
        <w:t>Biol. Conserv.</w:t>
      </w:r>
      <w:r w:rsidRPr="00DA2552">
        <w:rPr>
          <w:rFonts w:ascii="Calibri" w:hAnsi="Calibri" w:cs="Calibri"/>
          <w:noProof/>
          <w:szCs w:val="24"/>
        </w:rPr>
        <w:t>, 237, 220–229.</w:t>
      </w:r>
    </w:p>
    <w:p w14:paraId="1B7B3973"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Civantos, E., Thuiller, W., Maiorano, L., Guisan, A. &amp; Arajo, M.B. (2012). Potential impacts of climate change on ecosystem services in Europe: The case of pest control by vertebrates. </w:t>
      </w:r>
      <w:r w:rsidRPr="00DA2552">
        <w:rPr>
          <w:rFonts w:ascii="Calibri" w:hAnsi="Calibri" w:cs="Calibri"/>
          <w:i/>
          <w:iCs/>
          <w:noProof/>
          <w:szCs w:val="24"/>
        </w:rPr>
        <w:t>Bioscience</w:t>
      </w:r>
      <w:r w:rsidRPr="00DA2552">
        <w:rPr>
          <w:rFonts w:ascii="Calibri" w:hAnsi="Calibri" w:cs="Calibri"/>
          <w:noProof/>
          <w:szCs w:val="24"/>
        </w:rPr>
        <w:t>, 62, 658–666.</w:t>
      </w:r>
    </w:p>
    <w:p w14:paraId="6157ADC4"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Davison, C.W., Rahbek, C. &amp; Morueta-Holme, N. (2021). Land-use change and biodiversity: Challenges for assembling evidence on the greatest threat to nature. </w:t>
      </w:r>
      <w:r w:rsidRPr="00DA2552">
        <w:rPr>
          <w:rFonts w:ascii="Calibri" w:hAnsi="Calibri" w:cs="Calibri"/>
          <w:i/>
          <w:iCs/>
          <w:noProof/>
          <w:szCs w:val="24"/>
        </w:rPr>
        <w:t>Glob. Chang. Biol.</w:t>
      </w:r>
      <w:r w:rsidRPr="00DA2552">
        <w:rPr>
          <w:rFonts w:ascii="Calibri" w:hAnsi="Calibri" w:cs="Calibri"/>
          <w:noProof/>
          <w:szCs w:val="24"/>
        </w:rPr>
        <w:t>, 27, 5414–5429.</w:t>
      </w:r>
    </w:p>
    <w:p w14:paraId="7BB232DB"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Debastiani, V.J., Bastazini, V.A.G. &amp; Pillar, D. (2021). Ecological Informatics Using phylogenetic information to impute missing functional trait values in ecological databases, 63.</w:t>
      </w:r>
    </w:p>
    <w:p w14:paraId="7E560905"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Duffy, J.E. (2003). Biodiversity loss, trophic skew and ecosystem functioning. </w:t>
      </w:r>
      <w:r w:rsidRPr="00DA2552">
        <w:rPr>
          <w:rFonts w:ascii="Calibri" w:hAnsi="Calibri" w:cs="Calibri"/>
          <w:i/>
          <w:iCs/>
          <w:noProof/>
          <w:szCs w:val="24"/>
        </w:rPr>
        <w:t>Ecol. Lett.</w:t>
      </w:r>
      <w:r w:rsidRPr="00DA2552">
        <w:rPr>
          <w:rFonts w:ascii="Calibri" w:hAnsi="Calibri" w:cs="Calibri"/>
          <w:noProof/>
          <w:szCs w:val="24"/>
        </w:rPr>
        <w:t>, 6, 680–687.</w:t>
      </w:r>
    </w:p>
    <w:p w14:paraId="45A5029F"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Estrada, A., Morales-Castilla, I., Meireles, C., Caplat, P. &amp; Early, R. (2018). Equipped to cope with climate change: traits associated with range filling across European taxa. </w:t>
      </w:r>
      <w:r w:rsidRPr="00DA2552">
        <w:rPr>
          <w:rFonts w:ascii="Calibri" w:hAnsi="Calibri" w:cs="Calibri"/>
          <w:i/>
          <w:iCs/>
          <w:noProof/>
          <w:szCs w:val="24"/>
        </w:rPr>
        <w:t>Ecography (Cop.).</w:t>
      </w:r>
    </w:p>
    <w:p w14:paraId="666266B3"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Etard, A., Morrill, S. &amp; Newbold, T. (2020). Global gaps in trait data for terrestrial vertebrates. </w:t>
      </w:r>
      <w:r w:rsidRPr="00DA2552">
        <w:rPr>
          <w:rFonts w:ascii="Calibri" w:hAnsi="Calibri" w:cs="Calibri"/>
          <w:i/>
          <w:iCs/>
          <w:noProof/>
          <w:szCs w:val="24"/>
        </w:rPr>
        <w:t>Glob. Ecol. Biogeogr.</w:t>
      </w:r>
      <w:r w:rsidRPr="00DA2552">
        <w:rPr>
          <w:rFonts w:ascii="Calibri" w:hAnsi="Calibri" w:cs="Calibri"/>
          <w:noProof/>
          <w:szCs w:val="24"/>
        </w:rPr>
        <w:t>, 1–16.</w:t>
      </w:r>
    </w:p>
    <w:p w14:paraId="680AD22B"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Faurby, S., Davis, M., Pedersen, R.Ø., Schowanek, S.D., Antonelli1, A. &amp; Svenning, J.-C. (2018). PHYLACINE 1.2: The Phylogenetic Atlas of Mammal Macroecology. </w:t>
      </w:r>
      <w:r w:rsidRPr="00DA2552">
        <w:rPr>
          <w:rFonts w:ascii="Calibri" w:hAnsi="Calibri" w:cs="Calibri"/>
          <w:i/>
          <w:iCs/>
          <w:noProof/>
          <w:szCs w:val="24"/>
        </w:rPr>
        <w:t>Ecology</w:t>
      </w:r>
      <w:r w:rsidRPr="00DA2552">
        <w:rPr>
          <w:rFonts w:ascii="Calibri" w:hAnsi="Calibri" w:cs="Calibri"/>
          <w:noProof/>
          <w:szCs w:val="24"/>
        </w:rPr>
        <w:t>, 99, 2626.</w:t>
      </w:r>
    </w:p>
    <w:p w14:paraId="022DA01B"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Faurby, S., Pedersen, R.Ø., Davis, M., Schowanek, S.D., Jarvie, S., Antonelli, A., </w:t>
      </w:r>
      <w:r w:rsidRPr="00DA2552">
        <w:rPr>
          <w:rFonts w:ascii="Calibri" w:hAnsi="Calibri" w:cs="Calibri"/>
          <w:i/>
          <w:iCs/>
          <w:noProof/>
          <w:szCs w:val="24"/>
        </w:rPr>
        <w:t>et al.</w:t>
      </w:r>
      <w:r w:rsidRPr="00DA2552">
        <w:rPr>
          <w:rFonts w:ascii="Calibri" w:hAnsi="Calibri" w:cs="Calibri"/>
          <w:noProof/>
          <w:szCs w:val="24"/>
        </w:rPr>
        <w:t xml:space="preserve"> (2020). MegaPast2Future/PHYLACINE\_1.2: PHYLACINE Version 1.2.1.</w:t>
      </w:r>
    </w:p>
    <w:p w14:paraId="2B63CF2D"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Ferreira, D.F., Gibb, R., López-Baucells, A., Nunes, N.J., Jones, K.E. &amp; Rocha, R. (2022). Species-specific responses to land-use change in island insectivorous bats. </w:t>
      </w:r>
      <w:r w:rsidRPr="00DA2552">
        <w:rPr>
          <w:rFonts w:ascii="Calibri" w:hAnsi="Calibri" w:cs="Calibri"/>
          <w:i/>
          <w:iCs/>
          <w:noProof/>
          <w:szCs w:val="24"/>
        </w:rPr>
        <w:t>J. Nat. Conserv.</w:t>
      </w:r>
      <w:r w:rsidRPr="00DA2552">
        <w:rPr>
          <w:rFonts w:ascii="Calibri" w:hAnsi="Calibri" w:cs="Calibri"/>
          <w:noProof/>
          <w:szCs w:val="24"/>
        </w:rPr>
        <w:t>, 126177.</w:t>
      </w:r>
    </w:p>
    <w:p w14:paraId="2F0FC100"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lastRenderedPageBreak/>
        <w:t xml:space="preserve">Fick, S.E. &amp; Hijmans, R.J. (2017). WorldClim 2: new 1-km spatial resolution climate surfaces for global land areas. </w:t>
      </w:r>
      <w:r w:rsidRPr="00DA2552">
        <w:rPr>
          <w:rFonts w:ascii="Calibri" w:hAnsi="Calibri" w:cs="Calibri"/>
          <w:i/>
          <w:iCs/>
          <w:noProof/>
          <w:szCs w:val="24"/>
        </w:rPr>
        <w:t>Int. J. Climatol.</w:t>
      </w:r>
      <w:r w:rsidRPr="00DA2552">
        <w:rPr>
          <w:rFonts w:ascii="Calibri" w:hAnsi="Calibri" w:cs="Calibri"/>
          <w:noProof/>
          <w:szCs w:val="24"/>
        </w:rPr>
        <w:t>, 37, 4302–4315.</w:t>
      </w:r>
    </w:p>
    <w:p w14:paraId="0A6BEAB4"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Foden, W.B., Butchart, S.H.M., Stuart, S.N., Vié, J.C., Akçakaya, H.R., Angulo, A., </w:t>
      </w:r>
      <w:r w:rsidRPr="00DA2552">
        <w:rPr>
          <w:rFonts w:ascii="Calibri" w:hAnsi="Calibri" w:cs="Calibri"/>
          <w:i/>
          <w:iCs/>
          <w:noProof/>
          <w:szCs w:val="24"/>
        </w:rPr>
        <w:t>et al.</w:t>
      </w:r>
      <w:r w:rsidRPr="00DA2552">
        <w:rPr>
          <w:rFonts w:ascii="Calibri" w:hAnsi="Calibri" w:cs="Calibri"/>
          <w:noProof/>
          <w:szCs w:val="24"/>
        </w:rPr>
        <w:t xml:space="preserve"> (2013). Identifying the World’s Most Climate Change Vulnerable Species: A Systematic Trait-Based Assessment of all Birds, Amphibians and Corals. </w:t>
      </w:r>
      <w:r w:rsidRPr="00DA2552">
        <w:rPr>
          <w:rFonts w:ascii="Calibri" w:hAnsi="Calibri" w:cs="Calibri"/>
          <w:i/>
          <w:iCs/>
          <w:noProof/>
          <w:szCs w:val="24"/>
        </w:rPr>
        <w:t>PLoS One</w:t>
      </w:r>
      <w:r w:rsidRPr="00DA2552">
        <w:rPr>
          <w:rFonts w:ascii="Calibri" w:hAnsi="Calibri" w:cs="Calibri"/>
          <w:noProof/>
          <w:szCs w:val="24"/>
        </w:rPr>
        <w:t>.</w:t>
      </w:r>
    </w:p>
    <w:p w14:paraId="6917BCBA"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Fox, J. &amp; Monette, G. (1992). Generalized collinearity diagnostics. </w:t>
      </w:r>
      <w:r w:rsidRPr="00DA2552">
        <w:rPr>
          <w:rFonts w:ascii="Calibri" w:hAnsi="Calibri" w:cs="Calibri"/>
          <w:i/>
          <w:iCs/>
          <w:noProof/>
          <w:szCs w:val="24"/>
        </w:rPr>
        <w:t>J. Am. Stat. Assoc.</w:t>
      </w:r>
    </w:p>
    <w:p w14:paraId="4EB01465"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Fricke, E.C., Ordonez, A., Rogers, H.S., Svenning, J., Schneeberger, K., Stolz, G., </w:t>
      </w:r>
      <w:r w:rsidRPr="00DA2552">
        <w:rPr>
          <w:rFonts w:ascii="Calibri" w:hAnsi="Calibri" w:cs="Calibri"/>
          <w:i/>
          <w:iCs/>
          <w:noProof/>
          <w:szCs w:val="24"/>
        </w:rPr>
        <w:t>et al.</w:t>
      </w:r>
      <w:r w:rsidRPr="00DA2552">
        <w:rPr>
          <w:rFonts w:ascii="Calibri" w:hAnsi="Calibri" w:cs="Calibri"/>
          <w:noProof/>
          <w:szCs w:val="24"/>
        </w:rPr>
        <w:t xml:space="preserve"> (2022). Track Climate Change, 214, 210–214.</w:t>
      </w:r>
    </w:p>
    <w:p w14:paraId="540B44F3"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Gonzalez-Suarez, M., Gomez, A. &amp; Revilla, E. (2013). Which intrinsic traits predict vulnerability to extinction depends on the actual threatening processes. </w:t>
      </w:r>
      <w:r w:rsidRPr="00DA2552">
        <w:rPr>
          <w:rFonts w:ascii="Calibri" w:hAnsi="Calibri" w:cs="Calibri"/>
          <w:i/>
          <w:iCs/>
          <w:noProof/>
          <w:szCs w:val="24"/>
        </w:rPr>
        <w:t>Ecosphere</w:t>
      </w:r>
      <w:r w:rsidRPr="00DA2552">
        <w:rPr>
          <w:rFonts w:ascii="Calibri" w:hAnsi="Calibri" w:cs="Calibri"/>
          <w:noProof/>
          <w:szCs w:val="24"/>
        </w:rPr>
        <w:t>.</w:t>
      </w:r>
    </w:p>
    <w:p w14:paraId="4F610B72"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González-Varo, J.P., Biesmeijer, J.C., Bommarco, R., Potts, S.G., Schweiger, O., Smith, H.G., </w:t>
      </w:r>
      <w:r w:rsidRPr="00DA2552">
        <w:rPr>
          <w:rFonts w:ascii="Calibri" w:hAnsi="Calibri" w:cs="Calibri"/>
          <w:i/>
          <w:iCs/>
          <w:noProof/>
          <w:szCs w:val="24"/>
        </w:rPr>
        <w:t>et al.</w:t>
      </w:r>
      <w:r w:rsidRPr="00DA2552">
        <w:rPr>
          <w:rFonts w:ascii="Calibri" w:hAnsi="Calibri" w:cs="Calibri"/>
          <w:noProof/>
          <w:szCs w:val="24"/>
        </w:rPr>
        <w:t xml:space="preserve"> (2013). Combined effects of global change pressures on animal-mediated pollination. </w:t>
      </w:r>
      <w:r w:rsidRPr="00DA2552">
        <w:rPr>
          <w:rFonts w:ascii="Calibri" w:hAnsi="Calibri" w:cs="Calibri"/>
          <w:i/>
          <w:iCs/>
          <w:noProof/>
          <w:szCs w:val="24"/>
        </w:rPr>
        <w:t>Trends Ecol. Evol.</w:t>
      </w:r>
      <w:r w:rsidRPr="00DA2552">
        <w:rPr>
          <w:rFonts w:ascii="Calibri" w:hAnsi="Calibri" w:cs="Calibri"/>
          <w:noProof/>
          <w:szCs w:val="24"/>
        </w:rPr>
        <w:t>, 28, 524–530.</w:t>
      </w:r>
    </w:p>
    <w:p w14:paraId="59010734"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Hadfield, J.D. (2010). MCMCglmm: MCMC Methods for Multi-Response GLMMs in R. </w:t>
      </w:r>
      <w:r w:rsidRPr="00DA2552">
        <w:rPr>
          <w:rFonts w:ascii="Calibri" w:hAnsi="Calibri" w:cs="Calibri"/>
          <w:i/>
          <w:iCs/>
          <w:noProof/>
          <w:szCs w:val="24"/>
        </w:rPr>
        <w:t>J. Stat. Softw.</w:t>
      </w:r>
      <w:r w:rsidRPr="00DA2552">
        <w:rPr>
          <w:rFonts w:ascii="Calibri" w:hAnsi="Calibri" w:cs="Calibri"/>
          <w:noProof/>
          <w:szCs w:val="24"/>
        </w:rPr>
        <w:t>, 33, 1–22.</w:t>
      </w:r>
    </w:p>
    <w:p w14:paraId="177E3A39"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Hamilton, A.T., Schäfer, R.B., Pyne, M.I., Chessman, B., Kakouei, K., Boersma, K.S., </w:t>
      </w:r>
      <w:r w:rsidRPr="00DA2552">
        <w:rPr>
          <w:rFonts w:ascii="Calibri" w:hAnsi="Calibri" w:cs="Calibri"/>
          <w:i/>
          <w:iCs/>
          <w:noProof/>
          <w:szCs w:val="24"/>
        </w:rPr>
        <w:t>et al.</w:t>
      </w:r>
      <w:r w:rsidRPr="00DA2552">
        <w:rPr>
          <w:rFonts w:ascii="Calibri" w:hAnsi="Calibri" w:cs="Calibri"/>
          <w:noProof/>
          <w:szCs w:val="24"/>
        </w:rPr>
        <w:t xml:space="preserve"> (2020). Limitations of trait-based approaches for stressor assessment: The case of freshwater invertebrates and climate drivers. </w:t>
      </w:r>
      <w:r w:rsidRPr="00DA2552">
        <w:rPr>
          <w:rFonts w:ascii="Calibri" w:hAnsi="Calibri" w:cs="Calibri"/>
          <w:i/>
          <w:iCs/>
          <w:noProof/>
          <w:szCs w:val="24"/>
        </w:rPr>
        <w:t>Glob. Chang. Biol.</w:t>
      </w:r>
      <w:r w:rsidRPr="00DA2552">
        <w:rPr>
          <w:rFonts w:ascii="Calibri" w:hAnsi="Calibri" w:cs="Calibri"/>
          <w:noProof/>
          <w:szCs w:val="24"/>
        </w:rPr>
        <w:t>, 26, 364–379.</w:t>
      </w:r>
    </w:p>
    <w:p w14:paraId="608C5880"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Hantak, M.M., McLean, B.S., Li, D. &amp; Guralnick, R.P. (2021). Mammalian body size is determined by interactions between climate, urbanization, and ecological traits. </w:t>
      </w:r>
      <w:r w:rsidRPr="00DA2552">
        <w:rPr>
          <w:rFonts w:ascii="Calibri" w:hAnsi="Calibri" w:cs="Calibri"/>
          <w:i/>
          <w:iCs/>
          <w:noProof/>
          <w:szCs w:val="24"/>
        </w:rPr>
        <w:t>Commun. Biol.</w:t>
      </w:r>
      <w:r w:rsidRPr="00DA2552">
        <w:rPr>
          <w:rFonts w:ascii="Calibri" w:hAnsi="Calibri" w:cs="Calibri"/>
          <w:noProof/>
          <w:szCs w:val="24"/>
        </w:rPr>
        <w:t>, 4, 1–10.</w:t>
      </w:r>
    </w:p>
    <w:p w14:paraId="032BFE65"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Harfoot, M.B.J., Johnston, A., Balmford, A., Burgess, N.D., Butchart, S.H.M., Dias, M.P., </w:t>
      </w:r>
      <w:r w:rsidRPr="00DA2552">
        <w:rPr>
          <w:rFonts w:ascii="Calibri" w:hAnsi="Calibri" w:cs="Calibri"/>
          <w:i/>
          <w:iCs/>
          <w:noProof/>
          <w:szCs w:val="24"/>
        </w:rPr>
        <w:t>et al.</w:t>
      </w:r>
      <w:r w:rsidRPr="00DA2552">
        <w:rPr>
          <w:rFonts w:ascii="Calibri" w:hAnsi="Calibri" w:cs="Calibri"/>
          <w:noProof/>
          <w:szCs w:val="24"/>
        </w:rPr>
        <w:t xml:space="preserve"> (2021). Using the IUCN Red List to map threats to terrestrial vertebrates at global scale. </w:t>
      </w:r>
      <w:r w:rsidRPr="00DA2552">
        <w:rPr>
          <w:rFonts w:ascii="Calibri" w:hAnsi="Calibri" w:cs="Calibri"/>
          <w:i/>
          <w:iCs/>
          <w:noProof/>
          <w:szCs w:val="24"/>
        </w:rPr>
        <w:t>Nat. Ecol. Evol.</w:t>
      </w:r>
      <w:r w:rsidRPr="00DA2552">
        <w:rPr>
          <w:rFonts w:ascii="Calibri" w:hAnsi="Calibri" w:cs="Calibri"/>
          <w:noProof/>
          <w:szCs w:val="24"/>
        </w:rPr>
        <w:t>, 5, 1510–1519.</w:t>
      </w:r>
    </w:p>
    <w:p w14:paraId="49CB1EA4"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Hernández-Yáñez, H., Kim, S.Y. &amp; Che-Castaldo, J.P. (2022). Demographic and life history traits explain patterns in species vulnerability to extinction. </w:t>
      </w:r>
      <w:r w:rsidRPr="00DA2552">
        <w:rPr>
          <w:rFonts w:ascii="Calibri" w:hAnsi="Calibri" w:cs="Calibri"/>
          <w:i/>
          <w:iCs/>
          <w:noProof/>
          <w:szCs w:val="24"/>
        </w:rPr>
        <w:t>PLoS One</w:t>
      </w:r>
      <w:r w:rsidRPr="00DA2552">
        <w:rPr>
          <w:rFonts w:ascii="Calibri" w:hAnsi="Calibri" w:cs="Calibri"/>
          <w:noProof/>
          <w:szCs w:val="24"/>
        </w:rPr>
        <w:t>, 17, 1–15.</w:t>
      </w:r>
    </w:p>
    <w:p w14:paraId="10634B08"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Hevia, V., Martín-López, B., Palomo, S., García-Llorente, M., de Bello, F. &amp; González, J.A. (2017). Trait-based approaches to analyze links between the drivers of change and ecosystem services: Synthesizing existing evidence and future challenges. </w:t>
      </w:r>
      <w:r w:rsidRPr="00DA2552">
        <w:rPr>
          <w:rFonts w:ascii="Calibri" w:hAnsi="Calibri" w:cs="Calibri"/>
          <w:i/>
          <w:iCs/>
          <w:noProof/>
          <w:szCs w:val="24"/>
        </w:rPr>
        <w:t>Ecol. Evol.</w:t>
      </w:r>
    </w:p>
    <w:p w14:paraId="4C422708"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Hijmans, R.J., van Etten, J., Sumner, M., Cheng, J., Baston, D., Bevan, A., </w:t>
      </w:r>
      <w:r w:rsidRPr="00DA2552">
        <w:rPr>
          <w:rFonts w:ascii="Calibri" w:hAnsi="Calibri" w:cs="Calibri"/>
          <w:i/>
          <w:iCs/>
          <w:noProof/>
          <w:szCs w:val="24"/>
        </w:rPr>
        <w:t>et al.</w:t>
      </w:r>
      <w:r w:rsidRPr="00DA2552">
        <w:rPr>
          <w:rFonts w:ascii="Calibri" w:hAnsi="Calibri" w:cs="Calibri"/>
          <w:noProof/>
          <w:szCs w:val="24"/>
        </w:rPr>
        <w:t xml:space="preserve"> (2022). raster: Geographic data analysis and modeling. R package version 3.5-15, 1–249.</w:t>
      </w:r>
    </w:p>
    <w:p w14:paraId="20E02F6E"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Hillaert, J., Hovestadt, T., Vandegehuchte, M.L. &amp; Bonte, D. (2018). Size-dependent movement explains why bigger is better in fragmented landscapes. </w:t>
      </w:r>
      <w:r w:rsidRPr="00DA2552">
        <w:rPr>
          <w:rFonts w:ascii="Calibri" w:hAnsi="Calibri" w:cs="Calibri"/>
          <w:i/>
          <w:iCs/>
          <w:noProof/>
          <w:szCs w:val="24"/>
        </w:rPr>
        <w:t>Ecol. Evol.</w:t>
      </w:r>
      <w:r w:rsidRPr="00DA2552">
        <w:rPr>
          <w:rFonts w:ascii="Calibri" w:hAnsi="Calibri" w:cs="Calibri"/>
          <w:noProof/>
          <w:szCs w:val="24"/>
        </w:rPr>
        <w:t>, 8, 10754–10767.</w:t>
      </w:r>
    </w:p>
    <w:p w14:paraId="53885A6A"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Hudson, L.N., Newbold, T., Contu, S., Hill, S.L.L., Lysenko, I., De Palma, A., </w:t>
      </w:r>
      <w:r w:rsidRPr="00DA2552">
        <w:rPr>
          <w:rFonts w:ascii="Calibri" w:hAnsi="Calibri" w:cs="Calibri"/>
          <w:i/>
          <w:iCs/>
          <w:noProof/>
          <w:szCs w:val="24"/>
        </w:rPr>
        <w:t>et al.</w:t>
      </w:r>
      <w:r w:rsidRPr="00DA2552">
        <w:rPr>
          <w:rFonts w:ascii="Calibri" w:hAnsi="Calibri" w:cs="Calibri"/>
          <w:noProof/>
          <w:szCs w:val="24"/>
        </w:rPr>
        <w:t xml:space="preserve"> (2014). The PREDICTS database: A global database of how local terrestrial biodiversity responds to human impacts. </w:t>
      </w:r>
      <w:r w:rsidRPr="00DA2552">
        <w:rPr>
          <w:rFonts w:ascii="Calibri" w:hAnsi="Calibri" w:cs="Calibri"/>
          <w:i/>
          <w:iCs/>
          <w:noProof/>
          <w:szCs w:val="24"/>
        </w:rPr>
        <w:t>Ecol. Evol.</w:t>
      </w:r>
    </w:p>
    <w:p w14:paraId="31016AFA"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Hudson, L.N., Newbold, T., Contu, S., Hill, S.L.L., Lysenko, I., De Palma, A., </w:t>
      </w:r>
      <w:r w:rsidRPr="00DA2552">
        <w:rPr>
          <w:rFonts w:ascii="Calibri" w:hAnsi="Calibri" w:cs="Calibri"/>
          <w:i/>
          <w:iCs/>
          <w:noProof/>
          <w:szCs w:val="24"/>
        </w:rPr>
        <w:t>et al.</w:t>
      </w:r>
      <w:r w:rsidRPr="00DA2552">
        <w:rPr>
          <w:rFonts w:ascii="Calibri" w:hAnsi="Calibri" w:cs="Calibri"/>
          <w:noProof/>
          <w:szCs w:val="24"/>
        </w:rPr>
        <w:t xml:space="preserve"> (2017). The database of the PREDICTS (Projecting Responses of Ecological Diversity In Changing Terrestrial Systems) project. </w:t>
      </w:r>
      <w:r w:rsidRPr="00DA2552">
        <w:rPr>
          <w:rFonts w:ascii="Calibri" w:hAnsi="Calibri" w:cs="Calibri"/>
          <w:i/>
          <w:iCs/>
          <w:noProof/>
          <w:szCs w:val="24"/>
        </w:rPr>
        <w:t>Ecol. Evol.</w:t>
      </w:r>
    </w:p>
    <w:p w14:paraId="1E71C3D3"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IUCN. (2020). </w:t>
      </w:r>
      <w:r w:rsidRPr="00DA2552">
        <w:rPr>
          <w:rFonts w:ascii="Calibri" w:hAnsi="Calibri" w:cs="Calibri"/>
          <w:i/>
          <w:iCs/>
          <w:noProof/>
          <w:szCs w:val="24"/>
        </w:rPr>
        <w:t>The IUCN Red List of Threatened Species. Version 2020-2</w:t>
      </w:r>
      <w:r w:rsidRPr="00DA2552">
        <w:rPr>
          <w:rFonts w:ascii="Calibri" w:hAnsi="Calibri" w:cs="Calibri"/>
          <w:noProof/>
          <w:szCs w:val="24"/>
        </w:rPr>
        <w:t xml:space="preserve">. </w:t>
      </w:r>
      <w:r w:rsidRPr="00DA2552">
        <w:rPr>
          <w:rFonts w:ascii="Calibri" w:hAnsi="Calibri" w:cs="Calibri"/>
          <w:i/>
          <w:iCs/>
          <w:noProof/>
          <w:szCs w:val="24"/>
        </w:rPr>
        <w:t>https//www.iucnredlist.org. Downloaded 09 July</w:t>
      </w:r>
      <w:r w:rsidRPr="00DA2552">
        <w:rPr>
          <w:rFonts w:ascii="Calibri" w:hAnsi="Calibri" w:cs="Calibri"/>
          <w:noProof/>
          <w:szCs w:val="24"/>
        </w:rPr>
        <w:t>.</w:t>
      </w:r>
    </w:p>
    <w:p w14:paraId="0D7248AD"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Jenkins, D.G., Brescacin, C.R., Duxbury, C. V., Elliott, J.A., Evans, J.A., Grablow, K.R., </w:t>
      </w:r>
      <w:r w:rsidRPr="00DA2552">
        <w:rPr>
          <w:rFonts w:ascii="Calibri" w:hAnsi="Calibri" w:cs="Calibri"/>
          <w:i/>
          <w:iCs/>
          <w:noProof/>
          <w:szCs w:val="24"/>
        </w:rPr>
        <w:t>et al.</w:t>
      </w:r>
      <w:r w:rsidRPr="00DA2552">
        <w:rPr>
          <w:rFonts w:ascii="Calibri" w:hAnsi="Calibri" w:cs="Calibri"/>
          <w:noProof/>
          <w:szCs w:val="24"/>
        </w:rPr>
        <w:t xml:space="preserve"> (2007). </w:t>
      </w:r>
      <w:r w:rsidRPr="00DA2552">
        <w:rPr>
          <w:rFonts w:ascii="Calibri" w:hAnsi="Calibri" w:cs="Calibri"/>
          <w:noProof/>
          <w:szCs w:val="24"/>
        </w:rPr>
        <w:lastRenderedPageBreak/>
        <w:t xml:space="preserve">Does size matter for dispersal distance? </w:t>
      </w:r>
      <w:r w:rsidRPr="00DA2552">
        <w:rPr>
          <w:rFonts w:ascii="Calibri" w:hAnsi="Calibri" w:cs="Calibri"/>
          <w:i/>
          <w:iCs/>
          <w:noProof/>
          <w:szCs w:val="24"/>
        </w:rPr>
        <w:t>Glob. Ecol. Biogeogr.</w:t>
      </w:r>
      <w:r w:rsidRPr="00DA2552">
        <w:rPr>
          <w:rFonts w:ascii="Calibri" w:hAnsi="Calibri" w:cs="Calibri"/>
          <w:noProof/>
          <w:szCs w:val="24"/>
        </w:rPr>
        <w:t>, 16, 415–425.</w:t>
      </w:r>
    </w:p>
    <w:p w14:paraId="745AD236"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Jetz, W. &amp; Pyron, R.A. (2018). The interplay of past diversification and evolutionary isolation with present imperilment across the amphibian tree of life. </w:t>
      </w:r>
      <w:r w:rsidRPr="00DA2552">
        <w:rPr>
          <w:rFonts w:ascii="Calibri" w:hAnsi="Calibri" w:cs="Calibri"/>
          <w:i/>
          <w:iCs/>
          <w:noProof/>
          <w:szCs w:val="24"/>
        </w:rPr>
        <w:t>Nat. Ecol. Evol.</w:t>
      </w:r>
    </w:p>
    <w:p w14:paraId="5B3F58C0"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Jetz, W., Thomas, G.H., Joy, J.B., Hartmann, K. &amp; Mooers, A.O. (2012). The global diversity of birds in space and time. </w:t>
      </w:r>
      <w:r w:rsidRPr="00DA2552">
        <w:rPr>
          <w:rFonts w:ascii="Calibri" w:hAnsi="Calibri" w:cs="Calibri"/>
          <w:i/>
          <w:iCs/>
          <w:noProof/>
          <w:szCs w:val="24"/>
        </w:rPr>
        <w:t>Nature</w:t>
      </w:r>
      <w:r w:rsidRPr="00DA2552">
        <w:rPr>
          <w:rFonts w:ascii="Calibri" w:hAnsi="Calibri" w:cs="Calibri"/>
          <w:noProof/>
          <w:szCs w:val="24"/>
        </w:rPr>
        <w:t>.</w:t>
      </w:r>
    </w:p>
    <w:p w14:paraId="283CB6C3"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Leroy, B., Meynard, C.N., Bellard, C. &amp; Courchamp, F. (2016). virtualspecies, an R package to generate virtual species distributions. </w:t>
      </w:r>
      <w:r w:rsidRPr="00DA2552">
        <w:rPr>
          <w:rFonts w:ascii="Calibri" w:hAnsi="Calibri" w:cs="Calibri"/>
          <w:i/>
          <w:iCs/>
          <w:noProof/>
          <w:szCs w:val="24"/>
        </w:rPr>
        <w:t>Ecography (Cop.).</w:t>
      </w:r>
      <w:r w:rsidRPr="00DA2552">
        <w:rPr>
          <w:rFonts w:ascii="Calibri" w:hAnsi="Calibri" w:cs="Calibri"/>
          <w:noProof/>
          <w:szCs w:val="24"/>
        </w:rPr>
        <w:t>, 39, 599–607.</w:t>
      </w:r>
    </w:p>
    <w:p w14:paraId="3C3C17BA"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Leung, B., Hargreaves, A.L., Greenberg, D.A., McGill, B., Dornelas, M. &amp; Freeman, R. (2020). Clustered versus catastrophic global vertebrate declines. </w:t>
      </w:r>
      <w:r w:rsidRPr="00DA2552">
        <w:rPr>
          <w:rFonts w:ascii="Calibri" w:hAnsi="Calibri" w:cs="Calibri"/>
          <w:i/>
          <w:iCs/>
          <w:noProof/>
          <w:szCs w:val="24"/>
        </w:rPr>
        <w:t>Nature</w:t>
      </w:r>
      <w:r w:rsidRPr="00DA2552">
        <w:rPr>
          <w:rFonts w:ascii="Calibri" w:hAnsi="Calibri" w:cs="Calibri"/>
          <w:noProof/>
          <w:szCs w:val="24"/>
        </w:rPr>
        <w:t>, 588, 267–271.</w:t>
      </w:r>
    </w:p>
    <w:p w14:paraId="68671FF2"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Li, G., Fang, C., Li, Y., Wang, Z., Sun, S., He, S., </w:t>
      </w:r>
      <w:r w:rsidRPr="00DA2552">
        <w:rPr>
          <w:rFonts w:ascii="Calibri" w:hAnsi="Calibri" w:cs="Calibri"/>
          <w:i/>
          <w:iCs/>
          <w:noProof/>
          <w:szCs w:val="24"/>
        </w:rPr>
        <w:t>et al.</w:t>
      </w:r>
      <w:r w:rsidRPr="00DA2552">
        <w:rPr>
          <w:rFonts w:ascii="Calibri" w:hAnsi="Calibri" w:cs="Calibri"/>
          <w:noProof/>
          <w:szCs w:val="24"/>
        </w:rPr>
        <w:t xml:space="preserve"> (2022). Global impacts of future urban expansion on terrestrial vertebrate diversity. </w:t>
      </w:r>
      <w:r w:rsidRPr="00DA2552">
        <w:rPr>
          <w:rFonts w:ascii="Calibri" w:hAnsi="Calibri" w:cs="Calibri"/>
          <w:i/>
          <w:iCs/>
          <w:noProof/>
          <w:szCs w:val="24"/>
        </w:rPr>
        <w:t>Nat. Commun.</w:t>
      </w:r>
      <w:r w:rsidRPr="00DA2552">
        <w:rPr>
          <w:rFonts w:ascii="Calibri" w:hAnsi="Calibri" w:cs="Calibri"/>
          <w:noProof/>
          <w:szCs w:val="24"/>
        </w:rPr>
        <w:t>, 13, 1–12.</w:t>
      </w:r>
    </w:p>
    <w:p w14:paraId="57417DE6"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Luck, G.W., Lavorel, S., Mcintyre, S. &amp; Lumb, K. (2012). Improving the application of vertebrate trait-based frameworks to the study of ecosystem services. </w:t>
      </w:r>
      <w:r w:rsidRPr="00DA2552">
        <w:rPr>
          <w:rFonts w:ascii="Calibri" w:hAnsi="Calibri" w:cs="Calibri"/>
          <w:i/>
          <w:iCs/>
          <w:noProof/>
          <w:szCs w:val="24"/>
        </w:rPr>
        <w:t>J. Anim. Ecol.</w:t>
      </w:r>
    </w:p>
    <w:p w14:paraId="0687CB7B"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MacLean, S.A. &amp; Beissinger, S.R. (2017). Species’ traits as predictors of range shifts under contemporary climate change: A review and meta-analysis. </w:t>
      </w:r>
      <w:r w:rsidRPr="00DA2552">
        <w:rPr>
          <w:rFonts w:ascii="Calibri" w:hAnsi="Calibri" w:cs="Calibri"/>
          <w:i/>
          <w:iCs/>
          <w:noProof/>
          <w:szCs w:val="24"/>
        </w:rPr>
        <w:t>Glob. Chang. Biol.</w:t>
      </w:r>
      <w:r w:rsidRPr="00DA2552">
        <w:rPr>
          <w:rFonts w:ascii="Calibri" w:hAnsi="Calibri" w:cs="Calibri"/>
          <w:noProof/>
          <w:szCs w:val="24"/>
        </w:rPr>
        <w:t>, 23, 4094–4105.</w:t>
      </w:r>
    </w:p>
    <w:p w14:paraId="2295E8E1"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Di Marco, M., Pacifici, M., Maiorano, L. &amp; Rondinini, C. (2021). Drivers of change in the realised climatic niche of terrestrial mammals. </w:t>
      </w:r>
      <w:r w:rsidRPr="00DA2552">
        <w:rPr>
          <w:rFonts w:ascii="Calibri" w:hAnsi="Calibri" w:cs="Calibri"/>
          <w:i/>
          <w:iCs/>
          <w:noProof/>
          <w:szCs w:val="24"/>
        </w:rPr>
        <w:t>Ecography (Cop.).</w:t>
      </w:r>
      <w:r w:rsidRPr="00DA2552">
        <w:rPr>
          <w:rFonts w:ascii="Calibri" w:hAnsi="Calibri" w:cs="Calibri"/>
          <w:noProof/>
          <w:szCs w:val="24"/>
        </w:rPr>
        <w:t>, 44, 1180–1190.</w:t>
      </w:r>
    </w:p>
    <w:p w14:paraId="6C13C63E"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Matich, P. &amp; Schalk, C.M. (2019). Move it or lose it: Interspecific variation in risk response of pond-breeding anurans. </w:t>
      </w:r>
      <w:r w:rsidRPr="00DA2552">
        <w:rPr>
          <w:rFonts w:ascii="Calibri" w:hAnsi="Calibri" w:cs="Calibri"/>
          <w:i/>
          <w:iCs/>
          <w:noProof/>
          <w:szCs w:val="24"/>
        </w:rPr>
        <w:t>PeerJ</w:t>
      </w:r>
      <w:r w:rsidRPr="00DA2552">
        <w:rPr>
          <w:rFonts w:ascii="Calibri" w:hAnsi="Calibri" w:cs="Calibri"/>
          <w:noProof/>
          <w:szCs w:val="24"/>
        </w:rPr>
        <w:t>, 7, 1–16.</w:t>
      </w:r>
    </w:p>
    <w:p w14:paraId="4DA935CE"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Maxwell, S.L., Fuller, R.A., Brooks, T.M. &amp; Watson, J.E.M. (2016). Biodiversity: The ravages of guns, nets and bulldozers. </w:t>
      </w:r>
      <w:r w:rsidRPr="00DA2552">
        <w:rPr>
          <w:rFonts w:ascii="Calibri" w:hAnsi="Calibri" w:cs="Calibri"/>
          <w:i/>
          <w:iCs/>
          <w:noProof/>
          <w:szCs w:val="24"/>
        </w:rPr>
        <w:t>Nature</w:t>
      </w:r>
      <w:r w:rsidRPr="00DA2552">
        <w:rPr>
          <w:rFonts w:ascii="Calibri" w:hAnsi="Calibri" w:cs="Calibri"/>
          <w:noProof/>
          <w:szCs w:val="24"/>
        </w:rPr>
        <w:t>.</w:t>
      </w:r>
    </w:p>
    <w:p w14:paraId="6F81EE49"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Mccain, C.M. &amp; King, S.R.B. (2014). Body size and activity times mediate mammalian responses to climate change. </w:t>
      </w:r>
      <w:r w:rsidRPr="00DA2552">
        <w:rPr>
          <w:rFonts w:ascii="Calibri" w:hAnsi="Calibri" w:cs="Calibri"/>
          <w:i/>
          <w:iCs/>
          <w:noProof/>
          <w:szCs w:val="24"/>
        </w:rPr>
        <w:t>Glob. Chang. Biol.</w:t>
      </w:r>
    </w:p>
    <w:p w14:paraId="669F472D"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Merckx, T., Souffreau, C., Kaiser, A., Baardsen, L.F., Backeljau, T., Bonte, D., </w:t>
      </w:r>
      <w:r w:rsidRPr="00DA2552">
        <w:rPr>
          <w:rFonts w:ascii="Calibri" w:hAnsi="Calibri" w:cs="Calibri"/>
          <w:i/>
          <w:iCs/>
          <w:noProof/>
          <w:szCs w:val="24"/>
        </w:rPr>
        <w:t>et al.</w:t>
      </w:r>
      <w:r w:rsidRPr="00DA2552">
        <w:rPr>
          <w:rFonts w:ascii="Calibri" w:hAnsi="Calibri" w:cs="Calibri"/>
          <w:noProof/>
          <w:szCs w:val="24"/>
        </w:rPr>
        <w:t xml:space="preserve"> (2018). Body-size shifts in aquatic and terrestrial urban communities. </w:t>
      </w:r>
      <w:r w:rsidRPr="00DA2552">
        <w:rPr>
          <w:rFonts w:ascii="Calibri" w:hAnsi="Calibri" w:cs="Calibri"/>
          <w:i/>
          <w:iCs/>
          <w:noProof/>
          <w:szCs w:val="24"/>
        </w:rPr>
        <w:t>Nature</w:t>
      </w:r>
      <w:r w:rsidRPr="00DA2552">
        <w:rPr>
          <w:rFonts w:ascii="Calibri" w:hAnsi="Calibri" w:cs="Calibri"/>
          <w:noProof/>
          <w:szCs w:val="24"/>
        </w:rPr>
        <w:t>.</w:t>
      </w:r>
    </w:p>
    <w:p w14:paraId="077A6F7B"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Morelli, F., Benedetti, Y., Hanson, J.O. &amp; Fuller, R.A. (2021). Global distribution and conservation of avian diet specialization. </w:t>
      </w:r>
      <w:r w:rsidRPr="00DA2552">
        <w:rPr>
          <w:rFonts w:ascii="Calibri" w:hAnsi="Calibri" w:cs="Calibri"/>
          <w:i/>
          <w:iCs/>
          <w:noProof/>
          <w:szCs w:val="24"/>
        </w:rPr>
        <w:t>Conserv. Lett.</w:t>
      </w:r>
      <w:r w:rsidRPr="00DA2552">
        <w:rPr>
          <w:rFonts w:ascii="Calibri" w:hAnsi="Calibri" w:cs="Calibri"/>
          <w:noProof/>
          <w:szCs w:val="24"/>
        </w:rPr>
        <w:t>, 14, 1–12.</w:t>
      </w:r>
    </w:p>
    <w:p w14:paraId="7F1364E5"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Newbold, T. (2018). Future effects of climate and land-use change on terrestrial vertebrate community diversity under different scenarios. </w:t>
      </w:r>
      <w:r w:rsidRPr="00DA2552">
        <w:rPr>
          <w:rFonts w:ascii="Calibri" w:hAnsi="Calibri" w:cs="Calibri"/>
          <w:i/>
          <w:iCs/>
          <w:noProof/>
          <w:szCs w:val="24"/>
        </w:rPr>
        <w:t>Proc. R. Soc. London Ser. B, Biol. Sci.</w:t>
      </w:r>
      <w:r w:rsidRPr="00DA2552">
        <w:rPr>
          <w:rFonts w:ascii="Calibri" w:hAnsi="Calibri" w:cs="Calibri"/>
          <w:noProof/>
          <w:szCs w:val="24"/>
        </w:rPr>
        <w:t>, 20180792.</w:t>
      </w:r>
    </w:p>
    <w:p w14:paraId="2612B3A2"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Newbold, T., Hudson, L.N., Contu, S., Hill, S.L.L., Beck, J., Liu, Y., </w:t>
      </w:r>
      <w:r w:rsidRPr="00DA2552">
        <w:rPr>
          <w:rFonts w:ascii="Calibri" w:hAnsi="Calibri" w:cs="Calibri"/>
          <w:i/>
          <w:iCs/>
          <w:noProof/>
          <w:szCs w:val="24"/>
        </w:rPr>
        <w:t>et al.</w:t>
      </w:r>
      <w:r w:rsidRPr="00DA2552">
        <w:rPr>
          <w:rFonts w:ascii="Calibri" w:hAnsi="Calibri" w:cs="Calibri"/>
          <w:noProof/>
          <w:szCs w:val="24"/>
        </w:rPr>
        <w:t xml:space="preserve"> (2018). Widespread winners and narrow-ranged losers: Land use homogenizes biodiversity in local assemblages worldwide. </w:t>
      </w:r>
      <w:r w:rsidRPr="00DA2552">
        <w:rPr>
          <w:rFonts w:ascii="Calibri" w:hAnsi="Calibri" w:cs="Calibri"/>
          <w:i/>
          <w:iCs/>
          <w:noProof/>
          <w:szCs w:val="24"/>
        </w:rPr>
        <w:t>PLoS Biol.</w:t>
      </w:r>
    </w:p>
    <w:p w14:paraId="36820CDE"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Newbold, T., Hudson, L.N., Hill, S.L., Contu, S., Lysenko, I., Senior, R. a, </w:t>
      </w:r>
      <w:r w:rsidRPr="00DA2552">
        <w:rPr>
          <w:rFonts w:ascii="Calibri" w:hAnsi="Calibri" w:cs="Calibri"/>
          <w:i/>
          <w:iCs/>
          <w:noProof/>
          <w:szCs w:val="24"/>
        </w:rPr>
        <w:t>et al.</w:t>
      </w:r>
      <w:r w:rsidRPr="00DA2552">
        <w:rPr>
          <w:rFonts w:ascii="Calibri" w:hAnsi="Calibri" w:cs="Calibri"/>
          <w:noProof/>
          <w:szCs w:val="24"/>
        </w:rPr>
        <w:t xml:space="preserve"> (2015). Global effects of land use on local terrestrial biodiversity. </w:t>
      </w:r>
      <w:r w:rsidRPr="00DA2552">
        <w:rPr>
          <w:rFonts w:ascii="Calibri" w:hAnsi="Calibri" w:cs="Calibri"/>
          <w:i/>
          <w:iCs/>
          <w:noProof/>
          <w:szCs w:val="24"/>
        </w:rPr>
        <w:t>Nature</w:t>
      </w:r>
      <w:r w:rsidRPr="00DA2552">
        <w:rPr>
          <w:rFonts w:ascii="Calibri" w:hAnsi="Calibri" w:cs="Calibri"/>
          <w:noProof/>
          <w:szCs w:val="24"/>
        </w:rPr>
        <w:t>.</w:t>
      </w:r>
    </w:p>
    <w:p w14:paraId="36347146"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Newbold, T., Scharlemann, J.P.W., Butchart, S.H.M., Sekercioğlu, C.H., Alkemade, R., Booth, H., </w:t>
      </w:r>
      <w:r w:rsidRPr="00DA2552">
        <w:rPr>
          <w:rFonts w:ascii="Calibri" w:hAnsi="Calibri" w:cs="Calibri"/>
          <w:i/>
          <w:iCs/>
          <w:noProof/>
          <w:szCs w:val="24"/>
        </w:rPr>
        <w:t>et al.</w:t>
      </w:r>
      <w:r w:rsidRPr="00DA2552">
        <w:rPr>
          <w:rFonts w:ascii="Calibri" w:hAnsi="Calibri" w:cs="Calibri"/>
          <w:noProof/>
          <w:szCs w:val="24"/>
        </w:rPr>
        <w:t xml:space="preserve"> (2013). Ecological traits affect the response of tropical forest bird species to land-use intensity. </w:t>
      </w:r>
      <w:r w:rsidRPr="00DA2552">
        <w:rPr>
          <w:rFonts w:ascii="Calibri" w:hAnsi="Calibri" w:cs="Calibri"/>
          <w:i/>
          <w:iCs/>
          <w:noProof/>
          <w:szCs w:val="24"/>
        </w:rPr>
        <w:t>Proc. Biol. Sci.</w:t>
      </w:r>
    </w:p>
    <w:p w14:paraId="14EA4EFE"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Nowakowski, A.J., Thompson, M.E., Donnelly, M.A. &amp; Todd, B.D. (2017). Amphibian sensitivity to habitat modification is associated with population trends and species traits. </w:t>
      </w:r>
      <w:r w:rsidRPr="00DA2552">
        <w:rPr>
          <w:rFonts w:ascii="Calibri" w:hAnsi="Calibri" w:cs="Calibri"/>
          <w:i/>
          <w:iCs/>
          <w:noProof/>
          <w:szCs w:val="24"/>
        </w:rPr>
        <w:t>Glob. Ecol. Biogeogr.</w:t>
      </w:r>
    </w:p>
    <w:p w14:paraId="7BE52177"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lastRenderedPageBreak/>
        <w:t xml:space="preserve">Oliveira, B.F., São-Pedro, V.A., Santos-Barrera, G., Penone, C. &amp; Costa, G.C. (2017). AmphiBIO, a global database for amphibian ecological traits. </w:t>
      </w:r>
      <w:r w:rsidRPr="00DA2552">
        <w:rPr>
          <w:rFonts w:ascii="Calibri" w:hAnsi="Calibri" w:cs="Calibri"/>
          <w:i/>
          <w:iCs/>
          <w:noProof/>
          <w:szCs w:val="24"/>
        </w:rPr>
        <w:t>Sci. Data</w:t>
      </w:r>
      <w:r w:rsidRPr="00DA2552">
        <w:rPr>
          <w:rFonts w:ascii="Calibri" w:hAnsi="Calibri" w:cs="Calibri"/>
          <w:noProof/>
          <w:szCs w:val="24"/>
        </w:rPr>
        <w:t>.</w:t>
      </w:r>
    </w:p>
    <w:p w14:paraId="2041BF1B"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Orme, C.D.L. (2012). The caper package: comparative analyses in phylogenetics and evolution in R. See http://caper.r-forge.r-project.org/. </w:t>
      </w:r>
      <w:r w:rsidRPr="00DA2552">
        <w:rPr>
          <w:rFonts w:ascii="Calibri" w:hAnsi="Calibri" w:cs="Calibri"/>
          <w:i/>
          <w:iCs/>
          <w:noProof/>
          <w:szCs w:val="24"/>
        </w:rPr>
        <w:t>Http://Caper.R-Forge.R-Project.Org/.</w:t>
      </w:r>
      <w:r w:rsidRPr="00DA2552">
        <w:rPr>
          <w:rFonts w:ascii="Calibri" w:hAnsi="Calibri" w:cs="Calibri"/>
          <w:noProof/>
          <w:szCs w:val="24"/>
        </w:rPr>
        <w:t>, 1–36.</w:t>
      </w:r>
    </w:p>
    <w:p w14:paraId="154D1F71"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Pacifici, M., Visconti, P., Butchart, S.H.M., Watson, J.E.M., Cassola, F.M. &amp; Rondinini, C. (2017). Species’ traits influenced their response to recent climate change. </w:t>
      </w:r>
      <w:r w:rsidRPr="00DA2552">
        <w:rPr>
          <w:rFonts w:ascii="Calibri" w:hAnsi="Calibri" w:cs="Calibri"/>
          <w:i/>
          <w:iCs/>
          <w:noProof/>
          <w:szCs w:val="24"/>
        </w:rPr>
        <w:t>Nat. Clim. Chang.</w:t>
      </w:r>
    </w:p>
    <w:p w14:paraId="4ABBE11B"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Pagel, M. (1999). Inferring the historical patterns of biological evolution. </w:t>
      </w:r>
      <w:r w:rsidRPr="00DA2552">
        <w:rPr>
          <w:rFonts w:ascii="Calibri" w:hAnsi="Calibri" w:cs="Calibri"/>
          <w:i/>
          <w:iCs/>
          <w:noProof/>
          <w:szCs w:val="24"/>
        </w:rPr>
        <w:t>Nature</w:t>
      </w:r>
      <w:r w:rsidRPr="00DA2552">
        <w:rPr>
          <w:rFonts w:ascii="Calibri" w:hAnsi="Calibri" w:cs="Calibri"/>
          <w:noProof/>
          <w:szCs w:val="24"/>
        </w:rPr>
        <w:t>.</w:t>
      </w:r>
    </w:p>
    <w:p w14:paraId="24B7A559"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Pearson, R.G., Stanton, J.C., Shoemaker, K.T., Aiello-Lammens, M.E., Ersts, P.J., Horning, N., </w:t>
      </w:r>
      <w:r w:rsidRPr="00DA2552">
        <w:rPr>
          <w:rFonts w:ascii="Calibri" w:hAnsi="Calibri" w:cs="Calibri"/>
          <w:i/>
          <w:iCs/>
          <w:noProof/>
          <w:szCs w:val="24"/>
        </w:rPr>
        <w:t>et al.</w:t>
      </w:r>
      <w:r w:rsidRPr="00DA2552">
        <w:rPr>
          <w:rFonts w:ascii="Calibri" w:hAnsi="Calibri" w:cs="Calibri"/>
          <w:noProof/>
          <w:szCs w:val="24"/>
        </w:rPr>
        <w:t xml:space="preserve"> (2014). Life history and spatial traits predict extinction risk due to climate change. </w:t>
      </w:r>
      <w:r w:rsidRPr="00DA2552">
        <w:rPr>
          <w:rFonts w:ascii="Calibri" w:hAnsi="Calibri" w:cs="Calibri"/>
          <w:i/>
          <w:iCs/>
          <w:noProof/>
          <w:szCs w:val="24"/>
        </w:rPr>
        <w:t>Nat. Clim. Chang.</w:t>
      </w:r>
    </w:p>
    <w:p w14:paraId="344F0752"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Penone, C., Davidson, A.D., Shoemaker, K.T., Di Marco, M., Rondinini, C., Brooks, T.M., </w:t>
      </w:r>
      <w:r w:rsidRPr="00DA2552">
        <w:rPr>
          <w:rFonts w:ascii="Calibri" w:hAnsi="Calibri" w:cs="Calibri"/>
          <w:i/>
          <w:iCs/>
          <w:noProof/>
          <w:szCs w:val="24"/>
        </w:rPr>
        <w:t>et al.</w:t>
      </w:r>
      <w:r w:rsidRPr="00DA2552">
        <w:rPr>
          <w:rFonts w:ascii="Calibri" w:hAnsi="Calibri" w:cs="Calibri"/>
          <w:noProof/>
          <w:szCs w:val="24"/>
        </w:rPr>
        <w:t xml:space="preserve"> (2014). Imputation of missing data in life-history trait datasets: Which approach performs the best? </w:t>
      </w:r>
      <w:r w:rsidRPr="00DA2552">
        <w:rPr>
          <w:rFonts w:ascii="Calibri" w:hAnsi="Calibri" w:cs="Calibri"/>
          <w:i/>
          <w:iCs/>
          <w:noProof/>
          <w:szCs w:val="24"/>
        </w:rPr>
        <w:t>Methods Ecol. Evol.</w:t>
      </w:r>
    </w:p>
    <w:p w14:paraId="56D8B346"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Powers, R.P. &amp; Jetz, W. (2019). Global habitat loss and extinction risk of terrestrial vertebrates under future land-use-change scenarios. </w:t>
      </w:r>
      <w:r w:rsidRPr="00DA2552">
        <w:rPr>
          <w:rFonts w:ascii="Calibri" w:hAnsi="Calibri" w:cs="Calibri"/>
          <w:i/>
          <w:iCs/>
          <w:noProof/>
          <w:szCs w:val="24"/>
        </w:rPr>
        <w:t>Nat. Clim. Chang.</w:t>
      </w:r>
      <w:r w:rsidRPr="00DA2552">
        <w:rPr>
          <w:rFonts w:ascii="Calibri" w:hAnsi="Calibri" w:cs="Calibri"/>
          <w:noProof/>
          <w:szCs w:val="24"/>
        </w:rPr>
        <w:t>, 9, 323–329.</w:t>
      </w:r>
    </w:p>
    <w:p w14:paraId="52626024"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Quesnelle, P.E., Lindsay, K.E. &amp; Fahrig, L. (2014). Low reproductive rate predicts species sensitivity to habitat loss: A meta-analysis of wetland vertebrates. </w:t>
      </w:r>
      <w:r w:rsidRPr="00DA2552">
        <w:rPr>
          <w:rFonts w:ascii="Calibri" w:hAnsi="Calibri" w:cs="Calibri"/>
          <w:i/>
          <w:iCs/>
          <w:noProof/>
          <w:szCs w:val="24"/>
        </w:rPr>
        <w:t>PLoS One</w:t>
      </w:r>
      <w:r w:rsidRPr="00DA2552">
        <w:rPr>
          <w:rFonts w:ascii="Calibri" w:hAnsi="Calibri" w:cs="Calibri"/>
          <w:noProof/>
          <w:szCs w:val="24"/>
        </w:rPr>
        <w:t>.</w:t>
      </w:r>
    </w:p>
    <w:p w14:paraId="230F2B82"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Rinnan, S. (2021). Package ‘ CENFA .’</w:t>
      </w:r>
    </w:p>
    <w:p w14:paraId="1804D952"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Ripple, W.J., Estes, J.A., Beschta, R.L., Wilmers, C.C., Ritchie, E.G., Hebblewhite, M., </w:t>
      </w:r>
      <w:r w:rsidRPr="00DA2552">
        <w:rPr>
          <w:rFonts w:ascii="Calibri" w:hAnsi="Calibri" w:cs="Calibri"/>
          <w:i/>
          <w:iCs/>
          <w:noProof/>
          <w:szCs w:val="24"/>
        </w:rPr>
        <w:t>et al.</w:t>
      </w:r>
      <w:r w:rsidRPr="00DA2552">
        <w:rPr>
          <w:rFonts w:ascii="Calibri" w:hAnsi="Calibri" w:cs="Calibri"/>
          <w:noProof/>
          <w:szCs w:val="24"/>
        </w:rPr>
        <w:t xml:space="preserve"> (2014). Status and ecological effects of the world’s largest carnivores. </w:t>
      </w:r>
      <w:r w:rsidRPr="00DA2552">
        <w:rPr>
          <w:rFonts w:ascii="Calibri" w:hAnsi="Calibri" w:cs="Calibri"/>
          <w:i/>
          <w:iCs/>
          <w:noProof/>
          <w:szCs w:val="24"/>
        </w:rPr>
        <w:t>Science (80-. ).</w:t>
      </w:r>
      <w:r w:rsidRPr="00DA2552">
        <w:rPr>
          <w:rFonts w:ascii="Calibri" w:hAnsi="Calibri" w:cs="Calibri"/>
          <w:noProof/>
          <w:szCs w:val="24"/>
        </w:rPr>
        <w:t>, 343.</w:t>
      </w:r>
    </w:p>
    <w:p w14:paraId="0D11D005"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Ripple, W.J., Wolf, C., Newsome, T.M., Hoffmann, M., Wirsing, A.J. &amp; McCauley, D.J. (2017). Extinction risk is most acute for the world’s largest and smallest vertebrates. </w:t>
      </w:r>
      <w:r w:rsidRPr="00DA2552">
        <w:rPr>
          <w:rFonts w:ascii="Calibri" w:hAnsi="Calibri" w:cs="Calibri"/>
          <w:i/>
          <w:iCs/>
          <w:noProof/>
          <w:szCs w:val="24"/>
        </w:rPr>
        <w:t>Proc. Natl. Acad. Sci.</w:t>
      </w:r>
    </w:p>
    <w:p w14:paraId="7F661040"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Rodrigues, A.S.L., Pilgrim, J.D., Lamoreux, J.F., Hoffmann, M. &amp; Brooks, T.M. (2006). The value of the IUCN Red List for conservation. </w:t>
      </w:r>
      <w:r w:rsidRPr="00DA2552">
        <w:rPr>
          <w:rFonts w:ascii="Calibri" w:hAnsi="Calibri" w:cs="Calibri"/>
          <w:i/>
          <w:iCs/>
          <w:noProof/>
          <w:szCs w:val="24"/>
        </w:rPr>
        <w:t>Trends Ecol. Evol.</w:t>
      </w:r>
      <w:r w:rsidRPr="00DA2552">
        <w:rPr>
          <w:rFonts w:ascii="Calibri" w:hAnsi="Calibri" w:cs="Calibri"/>
          <w:noProof/>
          <w:szCs w:val="24"/>
        </w:rPr>
        <w:t>, 21, 71–76.</w:t>
      </w:r>
    </w:p>
    <w:p w14:paraId="098A6F8C"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Rohr, J.R., Civitello, D.J., Cohen, J.M., Roznik, E.A., Sinervo, B. &amp; Dell, A.I. (2018). The complex drivers of thermal acclimation and breadth in ectotherms. </w:t>
      </w:r>
      <w:r w:rsidRPr="00DA2552">
        <w:rPr>
          <w:rFonts w:ascii="Calibri" w:hAnsi="Calibri" w:cs="Calibri"/>
          <w:i/>
          <w:iCs/>
          <w:noProof/>
          <w:szCs w:val="24"/>
        </w:rPr>
        <w:t>Ecol. Lett.</w:t>
      </w:r>
      <w:r w:rsidRPr="00DA2552">
        <w:rPr>
          <w:rFonts w:ascii="Calibri" w:hAnsi="Calibri" w:cs="Calibri"/>
          <w:noProof/>
          <w:szCs w:val="24"/>
        </w:rPr>
        <w:t>, 21, 1425–1439.</w:t>
      </w:r>
    </w:p>
    <w:p w14:paraId="1EE610EC"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Roll, U., Feldman, A., Novosolov, M., Allison, A., Bauer, A.M., Bernard, R., </w:t>
      </w:r>
      <w:r w:rsidRPr="00DA2552">
        <w:rPr>
          <w:rFonts w:ascii="Calibri" w:hAnsi="Calibri" w:cs="Calibri"/>
          <w:i/>
          <w:iCs/>
          <w:noProof/>
          <w:szCs w:val="24"/>
        </w:rPr>
        <w:t>et al.</w:t>
      </w:r>
      <w:r w:rsidRPr="00DA2552">
        <w:rPr>
          <w:rFonts w:ascii="Calibri" w:hAnsi="Calibri" w:cs="Calibri"/>
          <w:noProof/>
          <w:szCs w:val="24"/>
        </w:rPr>
        <w:t xml:space="preserve"> (2017). The global distribution of tetrapods reveals a need for targeted reptile conservation. </w:t>
      </w:r>
      <w:r w:rsidRPr="00DA2552">
        <w:rPr>
          <w:rFonts w:ascii="Calibri" w:hAnsi="Calibri" w:cs="Calibri"/>
          <w:i/>
          <w:iCs/>
          <w:noProof/>
          <w:szCs w:val="24"/>
        </w:rPr>
        <w:t>Nat. Ecol. Evol.</w:t>
      </w:r>
    </w:p>
    <w:p w14:paraId="7B23F703"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Sayol, F., Sol, D. &amp; Pigot, A.L. (2020). Brain Size and Life History Interact to Predict Urban Tolerance in Birds. </w:t>
      </w:r>
      <w:r w:rsidRPr="00DA2552">
        <w:rPr>
          <w:rFonts w:ascii="Calibri" w:hAnsi="Calibri" w:cs="Calibri"/>
          <w:i/>
          <w:iCs/>
          <w:noProof/>
          <w:szCs w:val="24"/>
        </w:rPr>
        <w:t>Front. Ecol. Evol.</w:t>
      </w:r>
      <w:r w:rsidRPr="00DA2552">
        <w:rPr>
          <w:rFonts w:ascii="Calibri" w:hAnsi="Calibri" w:cs="Calibri"/>
          <w:noProof/>
          <w:szCs w:val="24"/>
        </w:rPr>
        <w:t>, 8, 58.</w:t>
      </w:r>
    </w:p>
    <w:p w14:paraId="2DC820A8"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Schloss, C.A., Nunez, T.A. &amp; Lawler, J.J. (2012). Dispersal will limit ability of mammals to track climate change in the Western Hemisphere. </w:t>
      </w:r>
      <w:r w:rsidRPr="00DA2552">
        <w:rPr>
          <w:rFonts w:ascii="Calibri" w:hAnsi="Calibri" w:cs="Calibri"/>
          <w:i/>
          <w:iCs/>
          <w:noProof/>
          <w:szCs w:val="24"/>
        </w:rPr>
        <w:t>Proc. Natl. Acad. Sci.</w:t>
      </w:r>
      <w:r w:rsidRPr="00DA2552">
        <w:rPr>
          <w:rFonts w:ascii="Calibri" w:hAnsi="Calibri" w:cs="Calibri"/>
          <w:noProof/>
          <w:szCs w:val="24"/>
        </w:rPr>
        <w:t>, 109, 8606–8611.</w:t>
      </w:r>
    </w:p>
    <w:p w14:paraId="71999C87"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Scott Rinnan; Joshua Lawler. (2019). Climate‐niche factor analysis: a spatial approach to quantifying species vulnerability to climate change. </w:t>
      </w:r>
      <w:r w:rsidRPr="00DA2552">
        <w:rPr>
          <w:rFonts w:ascii="Calibri" w:hAnsi="Calibri" w:cs="Calibri"/>
          <w:i/>
          <w:iCs/>
          <w:noProof/>
          <w:szCs w:val="24"/>
        </w:rPr>
        <w:t>Ecography (Cop.).</w:t>
      </w:r>
      <w:r w:rsidRPr="00DA2552">
        <w:rPr>
          <w:rFonts w:ascii="Calibri" w:hAnsi="Calibri" w:cs="Calibri"/>
          <w:noProof/>
          <w:szCs w:val="24"/>
        </w:rPr>
        <w:t>, 42, 1494–1503.</w:t>
      </w:r>
    </w:p>
    <w:p w14:paraId="2D16DC88"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Segan, D.B., Murray, K.A. &amp; Watson, J.E.M. (2016). A global assessment of current and future biodiversity vulnerability to habitat loss-climate change interactions. </w:t>
      </w:r>
      <w:r w:rsidRPr="00DA2552">
        <w:rPr>
          <w:rFonts w:ascii="Calibri" w:hAnsi="Calibri" w:cs="Calibri"/>
          <w:i/>
          <w:iCs/>
          <w:noProof/>
          <w:szCs w:val="24"/>
        </w:rPr>
        <w:t>Glob. Ecol. Conserv.</w:t>
      </w:r>
      <w:r w:rsidRPr="00DA2552">
        <w:rPr>
          <w:rFonts w:ascii="Calibri" w:hAnsi="Calibri" w:cs="Calibri"/>
          <w:noProof/>
          <w:szCs w:val="24"/>
        </w:rPr>
        <w:t>, 5, 12–21.</w:t>
      </w:r>
    </w:p>
    <w:p w14:paraId="6117200D"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Stehfest, E., van Zeist, W.J., Valin, H., Havlik, P., Popp, A., Kyle, P., </w:t>
      </w:r>
      <w:r w:rsidRPr="00DA2552">
        <w:rPr>
          <w:rFonts w:ascii="Calibri" w:hAnsi="Calibri" w:cs="Calibri"/>
          <w:i/>
          <w:iCs/>
          <w:noProof/>
          <w:szCs w:val="24"/>
        </w:rPr>
        <w:t>et al.</w:t>
      </w:r>
      <w:r w:rsidRPr="00DA2552">
        <w:rPr>
          <w:rFonts w:ascii="Calibri" w:hAnsi="Calibri" w:cs="Calibri"/>
          <w:noProof/>
          <w:szCs w:val="24"/>
        </w:rPr>
        <w:t xml:space="preserve"> (2019). Key determinants of global land-use projections. </w:t>
      </w:r>
      <w:r w:rsidRPr="00DA2552">
        <w:rPr>
          <w:rFonts w:ascii="Calibri" w:hAnsi="Calibri" w:cs="Calibri"/>
          <w:i/>
          <w:iCs/>
          <w:noProof/>
          <w:szCs w:val="24"/>
        </w:rPr>
        <w:t>Nat. Commun.</w:t>
      </w:r>
      <w:r w:rsidRPr="00DA2552">
        <w:rPr>
          <w:rFonts w:ascii="Calibri" w:hAnsi="Calibri" w:cs="Calibri"/>
          <w:noProof/>
          <w:szCs w:val="24"/>
        </w:rPr>
        <w:t>, 10, 1–10.</w:t>
      </w:r>
    </w:p>
    <w:p w14:paraId="4F3579F9"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lastRenderedPageBreak/>
        <w:t xml:space="preserve">Stekhoven, D.J. (2016). Nonparametric Missing Value Imputation using Random Forest. </w:t>
      </w:r>
      <w:r w:rsidRPr="00DA2552">
        <w:rPr>
          <w:rFonts w:ascii="Calibri" w:hAnsi="Calibri" w:cs="Calibri"/>
          <w:i/>
          <w:iCs/>
          <w:noProof/>
          <w:szCs w:val="24"/>
        </w:rPr>
        <w:t>R Packag. version 1.4</w:t>
      </w:r>
      <w:r w:rsidRPr="00DA2552">
        <w:rPr>
          <w:rFonts w:ascii="Calibri" w:hAnsi="Calibri" w:cs="Calibri"/>
          <w:noProof/>
          <w:szCs w:val="24"/>
        </w:rPr>
        <w:t>.</w:t>
      </w:r>
    </w:p>
    <w:p w14:paraId="51952AD6"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Stekhoven, D.J. &amp; Bühlmann, P. (2012). Missforest-Non-parametric missing value imputation for mixed-type data. </w:t>
      </w:r>
      <w:r w:rsidRPr="00DA2552">
        <w:rPr>
          <w:rFonts w:ascii="Calibri" w:hAnsi="Calibri" w:cs="Calibri"/>
          <w:i/>
          <w:iCs/>
          <w:noProof/>
          <w:szCs w:val="24"/>
        </w:rPr>
        <w:t>Bioinformatics</w:t>
      </w:r>
      <w:r w:rsidRPr="00DA2552">
        <w:rPr>
          <w:rFonts w:ascii="Calibri" w:hAnsi="Calibri" w:cs="Calibri"/>
          <w:noProof/>
          <w:szCs w:val="24"/>
        </w:rPr>
        <w:t>.</w:t>
      </w:r>
    </w:p>
    <w:p w14:paraId="6299245D"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Thuiller, W., Lavorel, S. &amp; Araújo, M.B. (2005). Niche properties and geographical extent as predictors of species sensitivity to climate change. </w:t>
      </w:r>
      <w:r w:rsidRPr="00DA2552">
        <w:rPr>
          <w:rFonts w:ascii="Calibri" w:hAnsi="Calibri" w:cs="Calibri"/>
          <w:i/>
          <w:iCs/>
          <w:noProof/>
          <w:szCs w:val="24"/>
        </w:rPr>
        <w:t>Glob. Ecol. Biogeogr.</w:t>
      </w:r>
      <w:r w:rsidRPr="00DA2552">
        <w:rPr>
          <w:rFonts w:ascii="Calibri" w:hAnsi="Calibri" w:cs="Calibri"/>
          <w:noProof/>
          <w:szCs w:val="24"/>
        </w:rPr>
        <w:t>, 14, 347–357.</w:t>
      </w:r>
    </w:p>
    <w:p w14:paraId="2814EEB6"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Tinoco, B.A., Santillán, V.E. &amp; Graham, C.H. (2018). Land use change has stronger effects on functional diversity than taxonomic diversity in tropical Andean hummingbirds. </w:t>
      </w:r>
      <w:r w:rsidRPr="00DA2552">
        <w:rPr>
          <w:rFonts w:ascii="Calibri" w:hAnsi="Calibri" w:cs="Calibri"/>
          <w:i/>
          <w:iCs/>
          <w:noProof/>
          <w:szCs w:val="24"/>
        </w:rPr>
        <w:t>Ecol. Evol.</w:t>
      </w:r>
    </w:p>
    <w:p w14:paraId="4616774F"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Tonini, J.F.R., Beard, K.H., Ferreira, R.B., Jetz, W. &amp; Pyron, R.A. (2016). Fully-sampled phylogenies of squamates reveal evolutionary patterns in threat status. </w:t>
      </w:r>
      <w:r w:rsidRPr="00DA2552">
        <w:rPr>
          <w:rFonts w:ascii="Calibri" w:hAnsi="Calibri" w:cs="Calibri"/>
          <w:i/>
          <w:iCs/>
          <w:noProof/>
          <w:szCs w:val="24"/>
        </w:rPr>
        <w:t>Biol. Conserv.</w:t>
      </w:r>
      <w:r w:rsidRPr="00DA2552">
        <w:rPr>
          <w:rFonts w:ascii="Calibri" w:hAnsi="Calibri" w:cs="Calibri"/>
          <w:noProof/>
          <w:szCs w:val="24"/>
        </w:rPr>
        <w:t>, 204, 23–31.</w:t>
      </w:r>
    </w:p>
    <w:p w14:paraId="66EBFE91"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Verberk, W.C.E.P., van Noordwijk, C.G.E. &amp; Hildrew, A.G. (2013). Delivering on a promise: integrating species traits to transform descriptive community ecology into a predictive science. </w:t>
      </w:r>
      <w:r w:rsidRPr="00DA2552">
        <w:rPr>
          <w:rFonts w:ascii="Calibri" w:hAnsi="Calibri" w:cs="Calibri"/>
          <w:i/>
          <w:iCs/>
          <w:noProof/>
          <w:szCs w:val="24"/>
        </w:rPr>
        <w:t>Freshw. Sci.</w:t>
      </w:r>
    </w:p>
    <w:p w14:paraId="0691FDF6"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Wheatley, C.J., Beale, C.M., Bradbury, R.B., Pearce-Higgins, J.W., Critchlow, R. &amp; Thomas, C.D. (2017). Climate change vulnerability for species—Assessing the assessments. </w:t>
      </w:r>
      <w:r w:rsidRPr="00DA2552">
        <w:rPr>
          <w:rFonts w:ascii="Calibri" w:hAnsi="Calibri" w:cs="Calibri"/>
          <w:i/>
          <w:iCs/>
          <w:noProof/>
          <w:szCs w:val="24"/>
        </w:rPr>
        <w:t>Glob. Chang. Biol.</w:t>
      </w:r>
    </w:p>
    <w:p w14:paraId="29C86E75"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White, C.R. (2011). Allometric estimation of metabolic rates in animals. </w:t>
      </w:r>
      <w:r w:rsidRPr="00DA2552">
        <w:rPr>
          <w:rFonts w:ascii="Calibri" w:hAnsi="Calibri" w:cs="Calibri"/>
          <w:i/>
          <w:iCs/>
          <w:noProof/>
          <w:szCs w:val="24"/>
        </w:rPr>
        <w:t>Comp. Biochem. Physiol. - A Mol. Integr. Physiol.</w:t>
      </w:r>
      <w:r w:rsidRPr="00DA2552">
        <w:rPr>
          <w:rFonts w:ascii="Calibri" w:hAnsi="Calibri" w:cs="Calibri"/>
          <w:noProof/>
          <w:szCs w:val="24"/>
        </w:rPr>
        <w:t>, 158, 346–357.</w:t>
      </w:r>
    </w:p>
    <w:p w14:paraId="094238CD"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szCs w:val="24"/>
        </w:rPr>
      </w:pPr>
      <w:r w:rsidRPr="00DA2552">
        <w:rPr>
          <w:rFonts w:ascii="Calibri" w:hAnsi="Calibri" w:cs="Calibri"/>
          <w:noProof/>
          <w:szCs w:val="24"/>
        </w:rPr>
        <w:t xml:space="preserve">Williams, S.E., Shoo, L.P., Isaac, J.L., Hoffmann, A.A. &amp; Langham, G. (2008). Towards an integrated framework for assessing the vulnerability of species to climate change. </w:t>
      </w:r>
      <w:r w:rsidRPr="00DA2552">
        <w:rPr>
          <w:rFonts w:ascii="Calibri" w:hAnsi="Calibri" w:cs="Calibri"/>
          <w:i/>
          <w:iCs/>
          <w:noProof/>
          <w:szCs w:val="24"/>
        </w:rPr>
        <w:t>PLoS Biol.</w:t>
      </w:r>
      <w:r w:rsidRPr="00DA2552">
        <w:rPr>
          <w:rFonts w:ascii="Calibri" w:hAnsi="Calibri" w:cs="Calibri"/>
          <w:noProof/>
          <w:szCs w:val="24"/>
        </w:rPr>
        <w:t>, 6.</w:t>
      </w:r>
    </w:p>
    <w:p w14:paraId="4C89D016" w14:textId="77777777" w:rsidR="00DA2552" w:rsidRPr="00DA2552" w:rsidRDefault="00DA2552" w:rsidP="00DA2552">
      <w:pPr>
        <w:widowControl w:val="0"/>
        <w:autoSpaceDE w:val="0"/>
        <w:autoSpaceDN w:val="0"/>
        <w:adjustRightInd w:val="0"/>
        <w:spacing w:line="240" w:lineRule="auto"/>
        <w:ind w:left="480" w:hanging="480"/>
        <w:rPr>
          <w:rFonts w:ascii="Calibri" w:hAnsi="Calibri" w:cs="Calibri"/>
          <w:noProof/>
        </w:rPr>
      </w:pPr>
      <w:r w:rsidRPr="00DA2552">
        <w:rPr>
          <w:rFonts w:ascii="Calibri" w:hAnsi="Calibri" w:cs="Calibri"/>
          <w:noProof/>
          <w:szCs w:val="24"/>
        </w:rPr>
        <w:t xml:space="preserve">Wilman, H., Belmaker, J., Simpson, J., de la Rosa, C., Rivadeneira, M.M. &amp; Jetz, W. (2014). EltonTraits 1.0: Species-level foraging attributes of the world’s birds and mammals. </w:t>
      </w:r>
      <w:r w:rsidRPr="00DA2552">
        <w:rPr>
          <w:rFonts w:ascii="Calibri" w:hAnsi="Calibri" w:cs="Calibri"/>
          <w:i/>
          <w:iCs/>
          <w:noProof/>
          <w:szCs w:val="24"/>
        </w:rPr>
        <w:t>Ecology</w:t>
      </w:r>
      <w:r w:rsidRPr="00DA2552">
        <w:rPr>
          <w:rFonts w:ascii="Calibri" w:hAnsi="Calibri" w:cs="Calibri"/>
          <w:noProof/>
          <w:szCs w:val="24"/>
        </w:rPr>
        <w:t>.</w:t>
      </w:r>
    </w:p>
    <w:p w14:paraId="0488DD66" w14:textId="5389BAE1" w:rsidR="00E43CD9" w:rsidRPr="00D7090C" w:rsidRDefault="00763EA1" w:rsidP="00D7090C">
      <w:pPr>
        <w:rPr>
          <w:rStyle w:val="SubtleEmphasis"/>
          <w:b/>
          <w:bCs/>
          <w:i w:val="0"/>
          <w:iCs w:val="0"/>
          <w:u w:val="single"/>
        </w:rPr>
      </w:pPr>
      <w:r w:rsidRPr="00CA3D96">
        <w:rPr>
          <w:rStyle w:val="SubtleEmphasis"/>
          <w:b/>
          <w:bCs/>
          <w:i w:val="0"/>
          <w:iCs w:val="0"/>
          <w:u w:val="single"/>
        </w:rPr>
        <w:fldChar w:fldCharType="end"/>
      </w:r>
    </w:p>
    <w:sectPr w:rsidR="00E43CD9" w:rsidRPr="00D7090C" w:rsidSect="001B20BB">
      <w:footerReference w:type="default" r:id="rId2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Newbold, Tim" w:date="2022-04-26T07:51:00Z" w:initials="NT">
    <w:p w14:paraId="337906CD" w14:textId="12D2C559" w:rsidR="00C6401C" w:rsidRDefault="00C6401C">
      <w:pPr>
        <w:pStyle w:val="CommentText"/>
      </w:pPr>
      <w:r>
        <w:rPr>
          <w:rStyle w:val="CommentReference"/>
        </w:rPr>
        <w:annotationRef/>
      </w:r>
      <w:r>
        <w:t>I would reserve “predict” for true future predictions. “Explain” perhaps? Although this could imply a mechanistic link, which we can’t ascertain. So perhaps “are associated with”</w:t>
      </w:r>
    </w:p>
  </w:comment>
  <w:comment w:id="0" w:author="Newbold, Tim" w:date="2022-05-13T10:26:00Z" w:initials="NT">
    <w:p w14:paraId="35C299D3" w14:textId="00C8FF50" w:rsidR="00C6401C" w:rsidRDefault="00C6401C">
      <w:pPr>
        <w:pStyle w:val="CommentText"/>
      </w:pPr>
      <w:r>
        <w:rPr>
          <w:rStyle w:val="CommentReference"/>
        </w:rPr>
        <w:annotationRef/>
      </w:r>
      <w:r>
        <w:t xml:space="preserve">We are still in danger of implying a causal link here. I would prefer “are associated with” to “explain” </w:t>
      </w:r>
    </w:p>
  </w:comment>
  <w:comment w:id="2" w:author="Etard, Adrienne" w:date="2022-03-16T11:37:00Z" w:initials="EA">
    <w:p w14:paraId="1290708C" w14:textId="7E6E4B32" w:rsidR="00C6401C" w:rsidRDefault="00C6401C">
      <w:pPr>
        <w:pStyle w:val="CommentText"/>
      </w:pPr>
      <w:r>
        <w:rPr>
          <w:rStyle w:val="CommentReference"/>
        </w:rPr>
        <w:annotationRef/>
      </w:r>
      <w:r>
        <w:t xml:space="preserve">Rhiannon says that she’s happy for us to decide on whether she should be included as a co-author. She’s happy for us to use her data. I think she should be acknowledged for her contribution in the final paper. </w:t>
      </w:r>
    </w:p>
  </w:comment>
  <w:comment w:id="3" w:author="Newbold, Tim" w:date="2022-04-26T07:51:00Z" w:initials="NT">
    <w:p w14:paraId="4699FA25" w14:textId="7B355C9B" w:rsidR="00C6401C" w:rsidRDefault="00C6401C">
      <w:pPr>
        <w:pStyle w:val="CommentText"/>
      </w:pPr>
      <w:r>
        <w:rPr>
          <w:rStyle w:val="CommentReference"/>
        </w:rPr>
        <w:annotationRef/>
      </w:r>
      <w:r>
        <w:t>I would perhaps include a couple of more specific keywords to capture the types of traits you consider. Anyway, you don’t need keywords for the chapter, just the eventual manuscript.</w:t>
      </w:r>
      <w:r>
        <w:rPr>
          <w:rStyle w:val="CommentReference"/>
        </w:rPr>
        <w:annotationRef/>
      </w:r>
    </w:p>
  </w:comment>
  <w:comment w:id="4" w:author="Newbold, Tim" w:date="2022-04-26T07:53:00Z" w:initials="NT">
    <w:p w14:paraId="306A51A9" w14:textId="606C3228" w:rsidR="00C6401C" w:rsidRDefault="00C6401C">
      <w:pPr>
        <w:pStyle w:val="CommentText"/>
      </w:pPr>
      <w:r>
        <w:rPr>
          <w:rStyle w:val="CommentReference"/>
        </w:rPr>
        <w:annotationRef/>
      </w:r>
      <w:r>
        <w:t>I think “cross-classes” could be misconstrued. Perhaps “comparative assessments across multiple clades”</w:t>
      </w:r>
    </w:p>
  </w:comment>
  <w:comment w:id="5" w:author="Newbold, Tim" w:date="2022-05-13T11:30:00Z" w:initials="NT">
    <w:p w14:paraId="46089067" w14:textId="0D2EAB41" w:rsidR="00C6401C" w:rsidRDefault="00C6401C">
      <w:pPr>
        <w:pStyle w:val="CommentText"/>
      </w:pPr>
      <w:r>
        <w:rPr>
          <w:rStyle w:val="CommentReference"/>
        </w:rPr>
        <w:annotationRef/>
      </w:r>
      <w:r>
        <w:t>Use I for your thesis.</w:t>
      </w:r>
    </w:p>
  </w:comment>
  <w:comment w:id="6" w:author="Newbold, Tim" w:date="2022-04-26T07:55:00Z" w:initials="NT">
    <w:p w14:paraId="43F48D41" w14:textId="49C85B30" w:rsidR="00C6401C" w:rsidRDefault="00C6401C">
      <w:pPr>
        <w:pStyle w:val="CommentText"/>
      </w:pPr>
      <w:r>
        <w:rPr>
          <w:rStyle w:val="CommentReference"/>
        </w:rPr>
        <w:annotationRef/>
      </w:r>
      <w:r>
        <w:t>I think you need something in the preceding sentences to explain why such generalisable patterns would be interesting/important.</w:t>
      </w:r>
    </w:p>
  </w:comment>
  <w:comment w:id="7" w:author="Newbold, Tim" w:date="2022-04-26T07:56:00Z" w:initials="NT">
    <w:p w14:paraId="265F0E4A" w14:textId="7F9BBC6E" w:rsidR="00C6401C" w:rsidRDefault="00C6401C">
      <w:pPr>
        <w:pStyle w:val="CommentText"/>
      </w:pPr>
      <w:r>
        <w:rPr>
          <w:rStyle w:val="CommentReference"/>
        </w:rPr>
        <w:annotationRef/>
      </w:r>
      <w:r>
        <w:t>Preferably use another word here, e.g. “characteristics” as above.</w:t>
      </w:r>
    </w:p>
  </w:comment>
  <w:comment w:id="8" w:author="Newbold, Tim" w:date="2022-04-26T07:59:00Z" w:initials="NT">
    <w:p w14:paraId="305A94F4" w14:textId="4384B036" w:rsidR="00C6401C" w:rsidRDefault="00C6401C">
      <w:pPr>
        <w:pStyle w:val="CommentText"/>
      </w:pPr>
      <w:r>
        <w:rPr>
          <w:rStyle w:val="CommentReference"/>
        </w:rPr>
        <w:annotationRef/>
      </w:r>
      <w:r>
        <w:t>“Association” would be more accurate.</w:t>
      </w:r>
    </w:p>
  </w:comment>
  <w:comment w:id="9" w:author="Newbold, Tim" w:date="2022-04-26T08:04:00Z" w:initials="NT">
    <w:p w14:paraId="358AABB5" w14:textId="0DACC7CB" w:rsidR="00C6401C" w:rsidRDefault="00C6401C">
      <w:pPr>
        <w:pStyle w:val="CommentText"/>
      </w:pPr>
      <w:r>
        <w:rPr>
          <w:rStyle w:val="CommentReference"/>
        </w:rPr>
        <w:annotationRef/>
      </w:r>
      <w:r>
        <w:t>Further exacerbate species loss caused by what? Or do you just mean that it will continue to drive species loss in the future?</w:t>
      </w:r>
    </w:p>
  </w:comment>
  <w:comment w:id="10" w:author="Newbold, Tim" w:date="2022-04-26T08:05:00Z" w:initials="NT">
    <w:p w14:paraId="45FFF79D" w14:textId="7A913E4B" w:rsidR="00C6401C" w:rsidRDefault="00C6401C">
      <w:pPr>
        <w:pStyle w:val="CommentText"/>
      </w:pPr>
      <w:r>
        <w:rPr>
          <w:rStyle w:val="CommentReference"/>
        </w:rPr>
        <w:annotationRef/>
      </w:r>
      <w:r>
        <w:t>I think “or” would be more accurate here, given the uncertainty in my projections.</w:t>
      </w:r>
    </w:p>
  </w:comment>
  <w:comment w:id="11" w:author="Newbold, Tim" w:date="2022-04-26T08:05:00Z" w:initials="NT">
    <w:p w14:paraId="310FC061" w14:textId="0C0371D7" w:rsidR="00C6401C" w:rsidRPr="000F202B" w:rsidRDefault="00C6401C">
      <w:pPr>
        <w:pStyle w:val="CommentText"/>
      </w:pPr>
      <w:r>
        <w:rPr>
          <w:rStyle w:val="CommentReference"/>
        </w:rPr>
        <w:annotationRef/>
      </w:r>
      <w:r>
        <w:t xml:space="preserve">One could argue that such measures </w:t>
      </w:r>
      <w:r>
        <w:rPr>
          <w:i/>
        </w:rPr>
        <w:t xml:space="preserve">should </w:t>
      </w:r>
      <w:r>
        <w:t>have been put into place a long time ago. You could perhaps say “more vital than ever” that such measures are put in place.</w:t>
      </w:r>
    </w:p>
  </w:comment>
  <w:comment w:id="12" w:author="Newbold, Tim" w:date="2022-04-26T08:06:00Z" w:initials="NT">
    <w:p w14:paraId="7B32F222" w14:textId="1AE70F53" w:rsidR="00C6401C" w:rsidRDefault="00C6401C">
      <w:pPr>
        <w:pStyle w:val="CommentText"/>
      </w:pPr>
      <w:r>
        <w:rPr>
          <w:rStyle w:val="CommentReference"/>
        </w:rPr>
        <w:annotationRef/>
      </w:r>
      <w:r>
        <w:t>I think “aptitude” implies a skill, so is probably not quite the right word.</w:t>
      </w:r>
    </w:p>
  </w:comment>
  <w:comment w:id="13" w:author="Newbold, Tim" w:date="2022-04-26T08:07:00Z" w:initials="NT">
    <w:p w14:paraId="18B964D7" w14:textId="38FC2D69" w:rsidR="00C6401C" w:rsidRDefault="00C6401C">
      <w:pPr>
        <w:pStyle w:val="CommentText"/>
      </w:pPr>
      <w:r>
        <w:rPr>
          <w:rStyle w:val="CommentReference"/>
        </w:rPr>
        <w:annotationRef/>
      </w:r>
      <w:r>
        <w:t>I think we need to be careful not to imply that we might identify a causal link. We can only show an association. This is fine, and still very interesting, but we need to be clear about this fact.</w:t>
      </w:r>
    </w:p>
  </w:comment>
  <w:comment w:id="15" w:author="Newbold, Tim" w:date="2022-05-13T10:38:00Z" w:initials="NT">
    <w:p w14:paraId="29776E96" w14:textId="77777777" w:rsidR="00B848B0" w:rsidRDefault="00B848B0" w:rsidP="00B848B0">
      <w:pPr>
        <w:pStyle w:val="CommentText"/>
      </w:pPr>
      <w:r>
        <w:rPr>
          <w:rStyle w:val="CommentReference"/>
        </w:rPr>
        <w:annotationRef/>
      </w:r>
      <w:r>
        <w:t xml:space="preserve">I think it would be better to start the paragraph with this information, and then highlight that previous studies have indeed found that traits are associated with species’ sensitivity to climate change and to land use. </w:t>
      </w:r>
    </w:p>
  </w:comment>
  <w:comment w:id="14" w:author="Newbold, Tim" w:date="2022-04-26T15:27:00Z" w:initials="NT">
    <w:p w14:paraId="65DA3DF7" w14:textId="77777777" w:rsidR="00B848B0" w:rsidRDefault="00B848B0" w:rsidP="00B848B0">
      <w:pPr>
        <w:pStyle w:val="CommentText"/>
      </w:pPr>
      <w:r>
        <w:rPr>
          <w:rStyle w:val="CommentReference"/>
        </w:rPr>
        <w:annotationRef/>
      </w:r>
      <w:r>
        <w:t>Although, importantly, we can’t test a mechanistic link in this study, particularly with regard to climate-change sensitivity. So I think it is risky to frame this paper in terms of mechanisms and predictions.</w:t>
      </w:r>
    </w:p>
  </w:comment>
  <w:comment w:id="16" w:author="Newbold, Tim" w:date="2022-05-13T10:40:00Z" w:initials="NT">
    <w:p w14:paraId="576B1003" w14:textId="4748D634" w:rsidR="00C6401C" w:rsidRDefault="00C6401C">
      <w:pPr>
        <w:pStyle w:val="CommentText"/>
      </w:pPr>
      <w:r>
        <w:rPr>
          <w:rStyle w:val="CommentReference"/>
        </w:rPr>
        <w:annotationRef/>
      </w:r>
      <w:r>
        <w:t xml:space="preserve">I think you need to give a list of some of the key traits here, and cite the original studies properly, rather than just making a vague reference to aforementioned studies (it is not clear which reference you mean). </w:t>
      </w:r>
    </w:p>
  </w:comment>
  <w:comment w:id="17" w:author="Newbold, Tim" w:date="2022-05-13T10:42:00Z" w:initials="NT">
    <w:p w14:paraId="1E3E4CF4" w14:textId="3638291C" w:rsidR="00C6401C" w:rsidRDefault="00C6401C">
      <w:pPr>
        <w:pStyle w:val="CommentText"/>
      </w:pPr>
      <w:r>
        <w:rPr>
          <w:rStyle w:val="CommentReference"/>
        </w:rPr>
        <w:annotationRef/>
      </w:r>
      <w:r>
        <w:t>Are these global studies?</w:t>
      </w:r>
    </w:p>
  </w:comment>
  <w:comment w:id="18" w:author="Newbold, Tim" w:date="2022-05-13T10:48:00Z" w:initials="NT">
    <w:p w14:paraId="783A4BE0" w14:textId="53F9495B" w:rsidR="00C6401C" w:rsidRDefault="00C6401C">
      <w:pPr>
        <w:pStyle w:val="CommentText"/>
      </w:pPr>
      <w:r>
        <w:rPr>
          <w:rStyle w:val="CommentReference"/>
        </w:rPr>
        <w:annotationRef/>
      </w:r>
      <w:r>
        <w:t>You already said this in the previous paragraph, although you didn’t give the references.</w:t>
      </w:r>
    </w:p>
  </w:comment>
  <w:comment w:id="19" w:author="Newbold, Tim" w:date="2022-04-26T15:39:00Z" w:initials="NT">
    <w:p w14:paraId="27BF07A4" w14:textId="0B7FC611" w:rsidR="00C6401C" w:rsidRDefault="00C6401C">
      <w:pPr>
        <w:pStyle w:val="CommentText"/>
      </w:pPr>
      <w:r>
        <w:rPr>
          <w:rStyle w:val="CommentReference"/>
        </w:rPr>
        <w:annotationRef/>
      </w:r>
      <w:r>
        <w:t>At least in the case of climate change, we don’t investigate responses directly. We look at whether estimated climate sensitivity is associated with traits.</w:t>
      </w:r>
    </w:p>
  </w:comment>
  <w:comment w:id="20" w:author="Newbold, Tim" w:date="2022-04-26T15:40:00Z" w:initials="NT">
    <w:p w14:paraId="3FD3FE5E" w14:textId="26BC3CB3" w:rsidR="00C6401C" w:rsidRDefault="00C6401C">
      <w:pPr>
        <w:pStyle w:val="CommentText"/>
      </w:pPr>
      <w:r>
        <w:rPr>
          <w:rStyle w:val="CommentReference"/>
        </w:rPr>
        <w:annotationRef/>
      </w:r>
      <w:r>
        <w:t>Again, we don’t investigate responses to climate change – be careful with terminology.</w:t>
      </w:r>
    </w:p>
  </w:comment>
  <w:comment w:id="21" w:author="Newbold, Tim" w:date="2022-04-26T15:53:00Z" w:initials="NT">
    <w:p w14:paraId="5EA85D88" w14:textId="77777777" w:rsidR="00374CE4" w:rsidRDefault="00374CE4" w:rsidP="00374CE4">
      <w:pPr>
        <w:pStyle w:val="CommentText"/>
      </w:pPr>
      <w:r>
        <w:rPr>
          <w:rStyle w:val="CommentReference"/>
        </w:rPr>
        <w:annotationRef/>
      </w:r>
      <w:r>
        <w:t>I prefer “ecological characteristics”, as used at the start of the introduction. We are not able to make predictions on the basis of a correlative association.</w:t>
      </w:r>
    </w:p>
  </w:comment>
  <w:comment w:id="22" w:author="Newbold, Tim" w:date="2022-04-26T15:42:00Z" w:initials="NT">
    <w:p w14:paraId="719FC5C7" w14:textId="77777777" w:rsidR="00E535E7" w:rsidRDefault="00E535E7" w:rsidP="00E535E7">
      <w:pPr>
        <w:pStyle w:val="CommentText"/>
      </w:pPr>
      <w:r>
        <w:rPr>
          <w:rStyle w:val="CommentReference"/>
        </w:rPr>
        <w:annotationRef/>
      </w:r>
      <w:r>
        <w:t>Again, preferably stick with “ecological characteristics” when referring to the set that also includes range size.</w:t>
      </w:r>
    </w:p>
  </w:comment>
  <w:comment w:id="23" w:author="Newbold, Tim" w:date="2022-04-26T15:42:00Z" w:initials="NT">
    <w:p w14:paraId="489168B7" w14:textId="02F0E7B9" w:rsidR="00C6401C" w:rsidRDefault="00C6401C">
      <w:pPr>
        <w:pStyle w:val="CommentText"/>
      </w:pPr>
      <w:r>
        <w:rPr>
          <w:rStyle w:val="CommentReference"/>
        </w:rPr>
        <w:annotationRef/>
      </w:r>
      <w:r>
        <w:t>Again, preferably stick with “ecological characteristics” when referring to the set that also includes range size.</w:t>
      </w:r>
    </w:p>
  </w:comment>
  <w:comment w:id="24" w:author="Newbold, Tim" w:date="2022-04-26T15:41:00Z" w:initials="NT">
    <w:p w14:paraId="16C113BD" w14:textId="77777777" w:rsidR="00C6401C" w:rsidRDefault="00C6401C" w:rsidP="007F44DB">
      <w:pPr>
        <w:pStyle w:val="CommentText"/>
      </w:pPr>
      <w:r>
        <w:rPr>
          <w:rStyle w:val="CommentReference"/>
        </w:rPr>
        <w:annotationRef/>
      </w:r>
      <w:r>
        <w:t>Above, you use “ecological characteristics” to refer to both true traits and geographic range size. I suggest sticking with this terminology.</w:t>
      </w:r>
    </w:p>
  </w:comment>
  <w:comment w:id="25" w:author="Newbold, Tim" w:date="2022-04-26T15:48:00Z" w:initials="NT">
    <w:p w14:paraId="3F3CBB7A" w14:textId="17490E5E" w:rsidR="00C6401C" w:rsidRDefault="00C6401C">
      <w:pPr>
        <w:pStyle w:val="CommentText"/>
      </w:pPr>
      <w:r>
        <w:rPr>
          <w:rStyle w:val="CommentReference"/>
        </w:rPr>
        <w:annotationRef/>
      </w:r>
      <w:r>
        <w:t>We can’t test responses to climate change.</w:t>
      </w:r>
    </w:p>
  </w:comment>
  <w:comment w:id="27" w:author="Newbold, Tim" w:date="2022-04-26T15:41:00Z" w:initials="NT">
    <w:p w14:paraId="31C79433" w14:textId="77777777" w:rsidR="00C6401C" w:rsidRDefault="00C6401C" w:rsidP="007F44DB">
      <w:pPr>
        <w:pStyle w:val="CommentText"/>
      </w:pPr>
      <w:r>
        <w:rPr>
          <w:rStyle w:val="CommentReference"/>
        </w:rPr>
        <w:annotationRef/>
      </w:r>
      <w:r>
        <w:t>Above, you use “ecological characteristics” to refer to both true traits and geographic range size. I suggest sticking with this terminology.</w:t>
      </w:r>
    </w:p>
  </w:comment>
  <w:comment w:id="26" w:author="Newbold, Tim" w:date="2022-04-26T15:48:00Z" w:initials="NT">
    <w:p w14:paraId="26A69D85" w14:textId="24961800" w:rsidR="00C6401C" w:rsidRDefault="00C6401C">
      <w:pPr>
        <w:pStyle w:val="CommentText"/>
      </w:pPr>
      <w:r>
        <w:rPr>
          <w:rStyle w:val="CommentReference"/>
        </w:rPr>
        <w:annotationRef/>
      </w:r>
      <w:r>
        <w:t>Are you also asking whether traits are similar between land-use responses and climate sensitivity?</w:t>
      </w:r>
    </w:p>
  </w:comment>
  <w:comment w:id="28" w:author="Newbold, Tim" w:date="2022-05-13T10:53:00Z" w:initials="NT">
    <w:p w14:paraId="209B84CC" w14:textId="0EB5A464" w:rsidR="00C6401C" w:rsidRDefault="00C6401C">
      <w:pPr>
        <w:pStyle w:val="CommentText"/>
      </w:pPr>
      <w:r>
        <w:rPr>
          <w:rStyle w:val="CommentReference"/>
        </w:rPr>
        <w:annotationRef/>
      </w:r>
      <w:r>
        <w:t>Straying into implying causality again.</w:t>
      </w:r>
    </w:p>
  </w:comment>
  <w:comment w:id="29" w:author="Newbold, Tim" w:date="2022-05-13T10:57:00Z" w:initials="NT">
    <w:p w14:paraId="41AB845B" w14:textId="5BA647B7" w:rsidR="00C6401C" w:rsidRDefault="00C6401C">
      <w:pPr>
        <w:pStyle w:val="CommentText"/>
      </w:pPr>
      <w:r>
        <w:rPr>
          <w:rStyle w:val="CommentReference"/>
        </w:rPr>
        <w:annotationRef/>
      </w:r>
      <w:r>
        <w:t>I think you need to add a sentence here justifying why you chose this method from among the several methods that people have used to estimate climate-change sensitivity.</w:t>
      </w:r>
    </w:p>
  </w:comment>
  <w:comment w:id="30" w:author="Newbold, Tim" w:date="2022-04-26T15:52:00Z" w:initials="NT">
    <w:p w14:paraId="4B02B458" w14:textId="01A9D36C" w:rsidR="00C6401C" w:rsidRDefault="00C6401C">
      <w:pPr>
        <w:pStyle w:val="CommentText"/>
      </w:pPr>
      <w:r>
        <w:rPr>
          <w:rStyle w:val="CommentReference"/>
        </w:rPr>
        <w:annotationRef/>
      </w:r>
      <w:r>
        <w:t>As above, we can’t measure species responses to climate change.</w:t>
      </w:r>
    </w:p>
  </w:comment>
  <w:comment w:id="31" w:author="Newbold, Tim" w:date="2022-04-26T15:42:00Z" w:initials="NT">
    <w:p w14:paraId="75F6964B" w14:textId="77777777" w:rsidR="00AE6C2E" w:rsidRDefault="00AE6C2E" w:rsidP="00AE6C2E">
      <w:pPr>
        <w:pStyle w:val="CommentText"/>
      </w:pPr>
      <w:r>
        <w:rPr>
          <w:rStyle w:val="CommentReference"/>
        </w:rPr>
        <w:annotationRef/>
      </w:r>
      <w:r>
        <w:t>Again, preferably stick with “ecological characteristics” when referring to the set that also includes range size.</w:t>
      </w:r>
    </w:p>
  </w:comment>
  <w:comment w:id="32" w:author="Newbold, Tim" w:date="2022-04-26T15:54:00Z" w:initials="NT">
    <w:p w14:paraId="4E8AE887" w14:textId="297D52A9" w:rsidR="00C6401C" w:rsidRDefault="00C6401C">
      <w:pPr>
        <w:pStyle w:val="CommentText"/>
      </w:pPr>
      <w:r>
        <w:rPr>
          <w:rStyle w:val="CommentReference"/>
        </w:rPr>
        <w:annotationRef/>
      </w:r>
      <w:r>
        <w:t>I would say “lifespan” here rather than “lifespan proxy”, as it is not clear what you mean by proxy until you read the methods section.</w:t>
      </w:r>
    </w:p>
    <w:p w14:paraId="129C0D93" w14:textId="260E3C6C" w:rsidR="00C6401C" w:rsidRDefault="00C6401C">
      <w:pPr>
        <w:pStyle w:val="CommentText"/>
      </w:pPr>
      <w:r>
        <w:t xml:space="preserve">Couldn’t “habitat breadth” be classified under specialisation? </w:t>
      </w:r>
    </w:p>
  </w:comment>
  <w:comment w:id="33" w:author="Newbold, Tim" w:date="2022-04-26T15:55:00Z" w:initials="NT">
    <w:p w14:paraId="0B30B981" w14:textId="4F3A6F76" w:rsidR="00C6401C" w:rsidRDefault="00C6401C">
      <w:pPr>
        <w:pStyle w:val="CommentText"/>
      </w:pPr>
      <w:r>
        <w:rPr>
          <w:rStyle w:val="CommentReference"/>
        </w:rPr>
        <w:annotationRef/>
      </w:r>
      <w:r>
        <w:t>Again, I prefer “ecological characteristics”</w:t>
      </w:r>
    </w:p>
  </w:comment>
  <w:comment w:id="34" w:author="Newbold, Tim" w:date="2022-04-26T15:55:00Z" w:initials="NT">
    <w:p w14:paraId="4BB2E9E9" w14:textId="561B278E" w:rsidR="00C6401C" w:rsidRDefault="00C6401C">
      <w:pPr>
        <w:pStyle w:val="CommentText"/>
      </w:pPr>
      <w:r>
        <w:rPr>
          <w:rStyle w:val="CommentReference"/>
        </w:rPr>
        <w:annotationRef/>
      </w:r>
      <w:r>
        <w:t>We can’t assess responses to climate change.</w:t>
      </w:r>
    </w:p>
  </w:comment>
  <w:comment w:id="35" w:author="Newbold, Tim" w:date="2022-04-26T15:57:00Z" w:initials="NT">
    <w:p w14:paraId="60DEC572" w14:textId="17BFD4EA" w:rsidR="00C6401C" w:rsidRDefault="00C6401C">
      <w:pPr>
        <w:pStyle w:val="CommentText"/>
      </w:pPr>
      <w:r>
        <w:rPr>
          <w:rStyle w:val="CommentReference"/>
        </w:rPr>
        <w:annotationRef/>
      </w:r>
      <w:r>
        <w:t>Preferably “ecological characteristics”</w:t>
      </w:r>
    </w:p>
  </w:comment>
  <w:comment w:id="36" w:author="Newbold, Tim" w:date="2022-05-13T11:05:00Z" w:initials="NT">
    <w:p w14:paraId="410778BD" w14:textId="6ED35D4D" w:rsidR="00C6401C" w:rsidRDefault="00C6401C">
      <w:pPr>
        <w:pStyle w:val="CommentText"/>
      </w:pPr>
      <w:r>
        <w:rPr>
          <w:rStyle w:val="CommentReference"/>
        </w:rPr>
        <w:annotationRef/>
      </w:r>
      <w:r>
        <w:t>Perhaps include examples of these properties in parentheses here.</w:t>
      </w:r>
    </w:p>
  </w:comment>
  <w:comment w:id="47" w:author="Newbold, Tim" w:date="2022-04-26T16:00:00Z" w:initials="NT">
    <w:p w14:paraId="0F2107B5" w14:textId="29F7AC61" w:rsidR="00C6401C" w:rsidRDefault="00C6401C">
      <w:pPr>
        <w:pStyle w:val="CommentText"/>
      </w:pPr>
      <w:r>
        <w:rPr>
          <w:rStyle w:val="CommentReference"/>
        </w:rPr>
        <w:annotationRef/>
      </w:r>
      <w:r>
        <w:t>More accurate to say “were associated with”</w:t>
      </w:r>
    </w:p>
  </w:comment>
  <w:comment w:id="48" w:author="Newbold, Tim" w:date="2022-05-13T11:06:00Z" w:initials="NT">
    <w:p w14:paraId="72713B80" w14:textId="5B09BB9F" w:rsidR="00C6401C" w:rsidRDefault="00C6401C">
      <w:pPr>
        <w:pStyle w:val="CommentText"/>
      </w:pPr>
      <w:r>
        <w:rPr>
          <w:rStyle w:val="CommentReference"/>
        </w:rPr>
        <w:annotationRef/>
      </w:r>
      <w:r>
        <w:t>Diet is a trait I think. Certainly it meets the definition of being measurable at the individual level.</w:t>
      </w:r>
    </w:p>
  </w:comment>
  <w:comment w:id="49" w:author="Newbold, Tim" w:date="2022-05-13T11:11:00Z" w:initials="NT">
    <w:p w14:paraId="357061B6" w14:textId="5C6104DB" w:rsidR="00C6401C" w:rsidRDefault="00C6401C">
      <w:pPr>
        <w:pStyle w:val="CommentText"/>
      </w:pPr>
      <w:r>
        <w:rPr>
          <w:rStyle w:val="CommentReference"/>
        </w:rPr>
        <w:annotationRef/>
      </w:r>
      <w:r>
        <w:t>I thought you had decided not to capitalize class in your thesis?</w:t>
      </w:r>
    </w:p>
  </w:comment>
  <w:comment w:id="51" w:author="Newbold, Tim" w:date="2022-05-13T11:12:00Z" w:initials="NT">
    <w:p w14:paraId="6C3DD294" w14:textId="6C104E5C" w:rsidR="00C6401C" w:rsidRDefault="00C6401C">
      <w:pPr>
        <w:pStyle w:val="CommentText"/>
      </w:pPr>
      <w:r>
        <w:rPr>
          <w:rStyle w:val="CommentReference"/>
        </w:rPr>
        <w:annotationRef/>
      </w:r>
      <w:r>
        <w:t>To make clear that we are definitely not trying to imply a mechanistic link.</w:t>
      </w:r>
    </w:p>
  </w:comment>
  <w:comment w:id="50" w:author="Newbold, Tim" w:date="2022-04-26T16:07:00Z" w:initials="NT">
    <w:p w14:paraId="6EA85D78" w14:textId="07CE2A29" w:rsidR="00C6401C" w:rsidRDefault="00C6401C">
      <w:pPr>
        <w:pStyle w:val="CommentText"/>
      </w:pPr>
      <w:r>
        <w:rPr>
          <w:rStyle w:val="CommentReference"/>
        </w:rPr>
        <w:annotationRef/>
      </w:r>
      <w:r>
        <w:t>We need to be careful here with respect to climate-change sensitivity. Since we are estimating climate sensitivity based on climatic niche properties we can’t say anything about responses to climate change. We can only detect an association between ecological characteristics and expected sensitivity to climate change.</w:t>
      </w:r>
    </w:p>
  </w:comment>
  <w:comment w:id="52" w:author="Newbold, Tim" w:date="2022-05-13T11:13:00Z" w:initials="NT">
    <w:p w14:paraId="15EE8DBC" w14:textId="2B3F62D5" w:rsidR="00C6401C" w:rsidRDefault="00C6401C">
      <w:pPr>
        <w:pStyle w:val="CommentText"/>
      </w:pPr>
      <w:r>
        <w:rPr>
          <w:rStyle w:val="CommentReference"/>
        </w:rPr>
        <w:annotationRef/>
      </w:r>
      <w:r>
        <w:t>There could also be intraspecific variation in categorical traits.</w:t>
      </w:r>
    </w:p>
  </w:comment>
  <w:comment w:id="53" w:author="Newbold, Tim" w:date="2022-04-26T16:10:00Z" w:initials="NT">
    <w:p w14:paraId="76595245" w14:textId="5FF3CF60" w:rsidR="00C6401C" w:rsidRDefault="00C6401C">
      <w:pPr>
        <w:pStyle w:val="CommentText"/>
      </w:pPr>
      <w:r>
        <w:rPr>
          <w:rStyle w:val="CommentReference"/>
        </w:rPr>
        <w:annotationRef/>
      </w:r>
      <w:r>
        <w:t>You need to explain how species for which no food item comprised more than 50% of species consumption were treated.</w:t>
      </w:r>
    </w:p>
  </w:comment>
  <w:comment w:id="54" w:author="Newbold, Tim" w:date="2022-04-26T16:12:00Z" w:initials="NT">
    <w:p w14:paraId="12E45C4F" w14:textId="3038DA4F" w:rsidR="00C6401C" w:rsidRDefault="00C6401C">
      <w:pPr>
        <w:pStyle w:val="CommentText"/>
      </w:pPr>
      <w:r>
        <w:rPr>
          <w:rStyle w:val="CommentReference"/>
        </w:rPr>
        <w:annotationRef/>
      </w:r>
      <w:r>
        <w:t>So, how did you classify diet, if it was not possible to estimate primary diet?</w:t>
      </w:r>
    </w:p>
  </w:comment>
  <w:comment w:id="55" w:author="Newbold, Tim" w:date="2022-05-13T11:15:00Z" w:initials="NT">
    <w:p w14:paraId="18E6D698" w14:textId="604D14B5" w:rsidR="00C6401C" w:rsidRDefault="00C6401C">
      <w:pPr>
        <w:pStyle w:val="CommentText"/>
      </w:pPr>
      <w:r>
        <w:rPr>
          <w:rStyle w:val="CommentReference"/>
        </w:rPr>
        <w:annotationRef/>
      </w:r>
      <w:r>
        <w:t xml:space="preserve">Say for what percentage of (or at least how many) amphibian species </w:t>
      </w:r>
      <w:proofErr w:type="spellStart"/>
      <w:r>
        <w:t>AmphibBIO</w:t>
      </w:r>
      <w:proofErr w:type="spellEnd"/>
      <w:r>
        <w:t xml:space="preserve"> contains diet information. So that it is clear why we also supplemented this information with our own data collection.</w:t>
      </w:r>
    </w:p>
  </w:comment>
  <w:comment w:id="57" w:author="Newbold, Tim" w:date="2022-05-13T11:18:00Z" w:initials="NT">
    <w:p w14:paraId="0D738DEB" w14:textId="77777777" w:rsidR="00C6401C" w:rsidRDefault="00C6401C">
      <w:pPr>
        <w:pStyle w:val="CommentText"/>
      </w:pPr>
      <w:r>
        <w:rPr>
          <w:rStyle w:val="CommentReference"/>
        </w:rPr>
        <w:annotationRef/>
      </w:r>
      <w:r>
        <w:t>Should there be a reference to the SI here, where the published sources are listed?</w:t>
      </w:r>
    </w:p>
    <w:p w14:paraId="282A2444" w14:textId="77777777" w:rsidR="00C6401C" w:rsidRDefault="00C6401C">
      <w:pPr>
        <w:pStyle w:val="CommentText"/>
      </w:pPr>
    </w:p>
    <w:p w14:paraId="767865A0" w14:textId="7C2659A8" w:rsidR="00C6401C" w:rsidRDefault="00C6401C">
      <w:pPr>
        <w:pStyle w:val="CommentText"/>
      </w:pPr>
      <w:r>
        <w:t xml:space="preserve">Also, we need to say here at least what the nature of the new diet data we collected was – were the data recorded as presence/absence of different diet items, as in </w:t>
      </w:r>
      <w:proofErr w:type="spellStart"/>
      <w:r>
        <w:t>AmphibBIO</w:t>
      </w:r>
      <w:proofErr w:type="spellEnd"/>
      <w:r>
        <w:t>, or directly as an estimate of primary diet?</w:t>
      </w:r>
    </w:p>
  </w:comment>
  <w:comment w:id="58" w:author="Newbold, Tim" w:date="2022-05-13T11:19:00Z" w:initials="NT">
    <w:p w14:paraId="264664CA" w14:textId="1FCD5B6D" w:rsidR="00C6401C" w:rsidRDefault="00C6401C">
      <w:pPr>
        <w:pStyle w:val="CommentText"/>
      </w:pPr>
      <w:r>
        <w:rPr>
          <w:rStyle w:val="CommentReference"/>
        </w:rPr>
        <w:annotationRef/>
      </w:r>
      <w:r>
        <w:t>We need to say here how we defined omnivores for our purposes. Did this include all species that ate more than one of the previous four categories, or only species that ate both plant and animal matter?</w:t>
      </w:r>
    </w:p>
  </w:comment>
  <w:comment w:id="56" w:author="Newbold, Tim" w:date="2022-04-26T16:13:00Z" w:initials="NT">
    <w:p w14:paraId="101BD594" w14:textId="7A9E384D" w:rsidR="00C6401C" w:rsidRDefault="00C6401C">
      <w:pPr>
        <w:pStyle w:val="CommentText"/>
      </w:pPr>
      <w:r>
        <w:rPr>
          <w:rStyle w:val="CommentReference"/>
        </w:rPr>
        <w:annotationRef/>
      </w:r>
      <w:r>
        <w:t>This is a bit muddled.</w:t>
      </w:r>
    </w:p>
  </w:comment>
  <w:comment w:id="59" w:author="Newbold, Tim" w:date="2022-05-13T11:21:00Z" w:initials="NT">
    <w:p w14:paraId="7A846412" w14:textId="19CB2FA8" w:rsidR="00C6401C" w:rsidRDefault="00C6401C">
      <w:pPr>
        <w:pStyle w:val="CommentText"/>
      </w:pPr>
      <w:r>
        <w:rPr>
          <w:rStyle w:val="CommentReference"/>
        </w:rPr>
        <w:annotationRef/>
      </w:r>
      <w:r>
        <w:t xml:space="preserve">How was this standardised across classes? </w:t>
      </w:r>
    </w:p>
  </w:comment>
  <w:comment w:id="60" w:author="Adrienne Etard" w:date="2022-05-13T21:53:00Z" w:initials="AE">
    <w:p w14:paraId="46EC8696" w14:textId="68FDF575" w:rsidR="0075315C" w:rsidRDefault="0075315C">
      <w:pPr>
        <w:pStyle w:val="CommentText"/>
      </w:pPr>
      <w:r>
        <w:rPr>
          <w:rStyle w:val="CommentReference"/>
        </w:rPr>
        <w:annotationRef/>
      </w:r>
      <w:r>
        <w:t xml:space="preserve">It wasn’t standardised here – it is just </w:t>
      </w:r>
      <w:r w:rsidR="00287813">
        <w:t>the sum of binary variables</w:t>
      </w:r>
    </w:p>
  </w:comment>
  <w:comment w:id="61" w:author="Newbold, Tim" w:date="2022-04-26T18:18:00Z" w:initials="NT">
    <w:p w14:paraId="16FEDF66" w14:textId="4537A841" w:rsidR="00C6401C" w:rsidRDefault="00C6401C">
      <w:pPr>
        <w:pStyle w:val="CommentText"/>
      </w:pPr>
      <w:r>
        <w:rPr>
          <w:rStyle w:val="CommentReference"/>
        </w:rPr>
        <w:annotationRef/>
      </w:r>
      <w:r>
        <w:t>And amphibians?</w:t>
      </w:r>
    </w:p>
  </w:comment>
  <w:comment w:id="62" w:author="Newbold, Tim" w:date="2022-04-26T18:18:00Z" w:initials="NT">
    <w:p w14:paraId="5D361A13" w14:textId="1FAE3790" w:rsidR="00C6401C" w:rsidRDefault="00C6401C">
      <w:pPr>
        <w:pStyle w:val="CommentText"/>
      </w:pPr>
      <w:r>
        <w:rPr>
          <w:rStyle w:val="CommentReference"/>
        </w:rPr>
        <w:annotationRef/>
      </w:r>
      <w:r>
        <w:t>I don’t think it is relevant to reference your earlier paper here.</w:t>
      </w:r>
    </w:p>
  </w:comment>
  <w:comment w:id="63" w:author="Newbold, Tim" w:date="2022-05-13T11:22:00Z" w:initials="NT">
    <w:p w14:paraId="011CA4AA" w14:textId="3ECB16E1" w:rsidR="00C6401C" w:rsidRPr="00220CED" w:rsidRDefault="00C6401C">
      <w:pPr>
        <w:pStyle w:val="CommentText"/>
      </w:pPr>
      <w:r>
        <w:rPr>
          <w:rStyle w:val="CommentReference"/>
        </w:rPr>
        <w:annotationRef/>
      </w:r>
      <w:r>
        <w:t>You are missing some logical steps here. It is meaningless to talk about estimating range area at 1 km</w:t>
      </w:r>
      <w:r>
        <w:rPr>
          <w:vertAlign w:val="superscript"/>
        </w:rPr>
        <w:t xml:space="preserve">2 </w:t>
      </w:r>
      <w:r>
        <w:t xml:space="preserve">without also saying that you calculated range area by converting the range maps to </w:t>
      </w:r>
      <w:proofErr w:type="spellStart"/>
      <w:r>
        <w:t>rasters</w:t>
      </w:r>
      <w:proofErr w:type="spellEnd"/>
      <w:r>
        <w:t>.</w:t>
      </w:r>
    </w:p>
  </w:comment>
  <w:comment w:id="64" w:author="Newbold, Tim" w:date="2022-05-13T11:24:00Z" w:initials="NT">
    <w:p w14:paraId="5A9F2BB1" w14:textId="72064B1C" w:rsidR="00C6401C" w:rsidRPr="003E558B" w:rsidRDefault="00C6401C">
      <w:pPr>
        <w:pStyle w:val="CommentText"/>
      </w:pPr>
      <w:r>
        <w:rPr>
          <w:rStyle w:val="CommentReference"/>
        </w:rPr>
        <w:annotationRef/>
      </w:r>
      <w:r>
        <w:t xml:space="preserve">Many databases of “traits” rely on estimates made by measuring just one individual. I think the key distinction is that a trait </w:t>
      </w:r>
      <w:r>
        <w:rPr>
          <w:i/>
        </w:rPr>
        <w:t xml:space="preserve">can </w:t>
      </w:r>
      <w:r>
        <w:t xml:space="preserve">be measured on an individual </w:t>
      </w:r>
      <w:proofErr w:type="spellStart"/>
      <w:r>
        <w:t>organism.a</w:t>
      </w:r>
      <w:proofErr w:type="spellEnd"/>
    </w:p>
  </w:comment>
  <w:comment w:id="65" w:author="Newbold, Tim" w:date="2022-05-13T11:28:00Z" w:initials="NT">
    <w:p w14:paraId="3813048E" w14:textId="4CA1C78B" w:rsidR="00C6401C" w:rsidRDefault="00C6401C">
      <w:pPr>
        <w:pStyle w:val="CommentText"/>
      </w:pPr>
      <w:r>
        <w:rPr>
          <w:rStyle w:val="CommentReference"/>
        </w:rPr>
        <w:annotationRef/>
      </w:r>
      <w:r>
        <w:t>It would be helpful to remind readers very briefly at the beginning of this paragraph why you needed phylogenetic information.</w:t>
      </w:r>
    </w:p>
  </w:comment>
  <w:comment w:id="66" w:author="Newbold, Tim" w:date="2022-04-26T18:22:00Z" w:initials="NT">
    <w:p w14:paraId="735E9E08" w14:textId="3B95C94D" w:rsidR="00C6401C" w:rsidRDefault="00C6401C">
      <w:pPr>
        <w:pStyle w:val="CommentText"/>
      </w:pPr>
      <w:r>
        <w:rPr>
          <w:rStyle w:val="CommentReference"/>
        </w:rPr>
        <w:annotationRef/>
      </w:r>
      <w:r>
        <w:t>As a categorical variable presumably?</w:t>
      </w:r>
    </w:p>
  </w:comment>
  <w:comment w:id="67" w:author="Newbold, Tim" w:date="2022-05-13T11:32:00Z" w:initials="NT">
    <w:p w14:paraId="21E89912" w14:textId="0D1370D1" w:rsidR="00C6401C" w:rsidRDefault="00C6401C">
      <w:pPr>
        <w:pStyle w:val="CommentText"/>
      </w:pPr>
      <w:r>
        <w:rPr>
          <w:rStyle w:val="CommentReference"/>
        </w:rPr>
        <w:annotationRef/>
      </w:r>
      <w:r>
        <w:t>Why was it necessary/beneficial to include order as well as phylogeny? Has this been recommended by previous studies?</w:t>
      </w:r>
    </w:p>
  </w:comment>
  <w:comment w:id="68" w:author="Newbold, Tim" w:date="2022-05-13T11:33:00Z" w:initials="NT">
    <w:p w14:paraId="574B435A" w14:textId="3F1860BB" w:rsidR="00C6401C" w:rsidRDefault="00C6401C">
      <w:pPr>
        <w:pStyle w:val="CommentText"/>
      </w:pPr>
      <w:r>
        <w:rPr>
          <w:rStyle w:val="CommentReference"/>
        </w:rPr>
        <w:annotationRef/>
      </w:r>
      <w:r>
        <w:t>Explain briefly why these were treated differently.</w:t>
      </w:r>
    </w:p>
  </w:comment>
  <w:comment w:id="69" w:author="Newbold, Tim" w:date="2022-05-13T11:37:00Z" w:initials="NT">
    <w:p w14:paraId="5A6266CC" w14:textId="7DDF4070" w:rsidR="00C6401C" w:rsidRDefault="00C6401C">
      <w:pPr>
        <w:pStyle w:val="CommentText"/>
      </w:pPr>
      <w:r>
        <w:rPr>
          <w:rStyle w:val="CommentReference"/>
        </w:rPr>
        <w:annotationRef/>
      </w:r>
      <w:r>
        <w:t>This could misconstrued as meaning that the samples of abundance didn’t follow a standardised protocol.</w:t>
      </w:r>
    </w:p>
  </w:comment>
  <w:comment w:id="70" w:author="Newbold, Tim" w:date="2022-05-13T11:37:00Z" w:initials="NT">
    <w:p w14:paraId="38F38261" w14:textId="49787090" w:rsidR="00C6401C" w:rsidRDefault="00C6401C">
      <w:pPr>
        <w:pStyle w:val="CommentText"/>
      </w:pPr>
      <w:r>
        <w:rPr>
          <w:rStyle w:val="CommentReference"/>
        </w:rPr>
        <w:annotationRef/>
      </w:r>
      <w:r>
        <w:t>Better to give some statistics on coverage here.</w:t>
      </w:r>
    </w:p>
  </w:comment>
  <w:comment w:id="71" w:author="Newbold, Tim" w:date="2022-04-26T18:25:00Z" w:initials="NT">
    <w:p w14:paraId="06187E29" w14:textId="1D49B541" w:rsidR="00C6401C" w:rsidRDefault="00C6401C">
      <w:pPr>
        <w:pStyle w:val="CommentText"/>
      </w:pPr>
      <w:r>
        <w:rPr>
          <w:rStyle w:val="CommentReference"/>
        </w:rPr>
        <w:annotationRef/>
      </w:r>
      <w:r>
        <w:t>Give brief definitions of these categories for those unfamiliar with such land-use classifications. Certainly for the manuscript. For the thesis, this information will have been given earlier.</w:t>
      </w:r>
    </w:p>
  </w:comment>
  <w:comment w:id="72" w:author="Newbold, Tim" w:date="2022-05-13T11:38:00Z" w:initials="NT">
    <w:p w14:paraId="682917EC" w14:textId="03BF1BBF" w:rsidR="00C6401C" w:rsidRDefault="00C6401C">
      <w:pPr>
        <w:pStyle w:val="CommentText"/>
      </w:pPr>
      <w:r>
        <w:rPr>
          <w:rStyle w:val="CommentReference"/>
        </w:rPr>
        <w:annotationRef/>
      </w:r>
      <w:r>
        <w:t>Give definitions for each class, not just saying that they are “disturbed”.</w:t>
      </w:r>
    </w:p>
  </w:comment>
  <w:comment w:id="73" w:author="Adrienne Etard" w:date="2022-05-13T21:00:00Z" w:initials="AE">
    <w:p w14:paraId="7759AACE" w14:textId="64D68312" w:rsidR="009E4B7E" w:rsidRDefault="009E4B7E">
      <w:pPr>
        <w:pStyle w:val="CommentText"/>
      </w:pPr>
      <w:r>
        <w:rPr>
          <w:rStyle w:val="CommentReference"/>
        </w:rPr>
        <w:annotationRef/>
      </w:r>
      <w:r>
        <w:t>I’ve added the definition to the SI</w:t>
      </w:r>
    </w:p>
  </w:comment>
  <w:comment w:id="74" w:author="Newbold, Tim" w:date="2022-04-26T18:26:00Z" w:initials="NT">
    <w:p w14:paraId="76FB107A" w14:textId="047DEBC4" w:rsidR="00C6401C" w:rsidRDefault="00C6401C">
      <w:pPr>
        <w:pStyle w:val="CommentText"/>
      </w:pPr>
      <w:r>
        <w:rPr>
          <w:rStyle w:val="CommentReference"/>
        </w:rPr>
        <w:annotationRef/>
      </w:r>
      <w:r>
        <w:t>I think you need to specify here that there were three categories for each land-use type, with separate criteria used for classification in each case.</w:t>
      </w:r>
    </w:p>
  </w:comment>
  <w:comment w:id="75" w:author="Adrienne Etard" w:date="2022-05-13T21:01:00Z" w:initials="AE">
    <w:p w14:paraId="5FF65BF5" w14:textId="77A5D6D4" w:rsidR="0043274B" w:rsidRDefault="0043274B">
      <w:pPr>
        <w:pStyle w:val="CommentText"/>
      </w:pPr>
      <w:r>
        <w:rPr>
          <w:rStyle w:val="CommentReference"/>
        </w:rPr>
        <w:annotationRef/>
      </w:r>
      <w:r>
        <w:t xml:space="preserve">I think this could potentially be misleading- I </w:t>
      </w:r>
      <w:r w:rsidR="001C015C">
        <w:t>didn’</w:t>
      </w:r>
      <w:r>
        <w:t xml:space="preserve">t include </w:t>
      </w:r>
      <w:r w:rsidR="001C015C">
        <w:t>interactions among the traits</w:t>
      </w:r>
    </w:p>
  </w:comment>
  <w:comment w:id="76" w:author="Newbold, Tim" w:date="2022-05-13T11:42:00Z" w:initials="NT">
    <w:p w14:paraId="1A7C3AFD" w14:textId="7029CC1C" w:rsidR="00C6401C" w:rsidRDefault="00C6401C">
      <w:pPr>
        <w:pStyle w:val="CommentText"/>
      </w:pPr>
      <w:r>
        <w:rPr>
          <w:rStyle w:val="CommentReference"/>
        </w:rPr>
        <w:annotationRef/>
      </w:r>
      <w:r>
        <w:t xml:space="preserve">I don’t think you need the reminder here. </w:t>
      </w:r>
    </w:p>
  </w:comment>
  <w:comment w:id="77" w:author="Newbold, Tim" w:date="2022-04-26T18:30:00Z" w:initials="NT">
    <w:p w14:paraId="40765E5F" w14:textId="6A81D1A5" w:rsidR="00C6401C" w:rsidRDefault="00C6401C">
      <w:pPr>
        <w:pStyle w:val="CommentText"/>
      </w:pPr>
      <w:r>
        <w:rPr>
          <w:rStyle w:val="CommentReference"/>
        </w:rPr>
        <w:annotationRef/>
      </w:r>
      <w:r>
        <w:t>Explain briefly why these random effects were used.</w:t>
      </w:r>
    </w:p>
  </w:comment>
  <w:comment w:id="78" w:author="Newbold, Tim" w:date="2022-05-13T11:45:00Z" w:initials="NT">
    <w:p w14:paraId="3235DBFC" w14:textId="6D1492EA" w:rsidR="00C6401C" w:rsidRDefault="00C6401C">
      <w:pPr>
        <w:pStyle w:val="CommentText"/>
      </w:pPr>
      <w:r>
        <w:rPr>
          <w:rStyle w:val="CommentReference"/>
        </w:rPr>
        <w:annotationRef/>
      </w:r>
      <w:r>
        <w:t xml:space="preserve">Isn’t it more accurate to say that you built separate models containing either diet or diet breadth for reptiles and amphibians? Certainly, you show results for both below. </w:t>
      </w:r>
    </w:p>
  </w:comment>
  <w:comment w:id="79" w:author="Newbold, Tim" w:date="2022-04-26T19:08:00Z" w:initials="NT">
    <w:p w14:paraId="618B4E8A" w14:textId="6296E140" w:rsidR="00C6401C" w:rsidRDefault="00C6401C">
      <w:pPr>
        <w:pStyle w:val="CommentText"/>
      </w:pPr>
      <w:r>
        <w:rPr>
          <w:rStyle w:val="CommentReference"/>
        </w:rPr>
        <w:annotationRef/>
      </w:r>
      <w:r>
        <w:t>Give version number</w:t>
      </w:r>
    </w:p>
  </w:comment>
  <w:comment w:id="80" w:author="Newbold, Tim" w:date="2022-04-26T18:32:00Z" w:initials="NT">
    <w:p w14:paraId="64BBEA80" w14:textId="5709C541" w:rsidR="00C6401C" w:rsidRDefault="00C6401C">
      <w:pPr>
        <w:pStyle w:val="CommentText"/>
      </w:pPr>
      <w:r>
        <w:rPr>
          <w:rStyle w:val="CommentReference"/>
        </w:rPr>
        <w:annotationRef/>
      </w:r>
      <w:r>
        <w:t>I don’t think you need to say this.</w:t>
      </w:r>
    </w:p>
  </w:comment>
  <w:comment w:id="81" w:author="Newbold, Tim" w:date="2022-04-26T18:39:00Z" w:initials="NT">
    <w:p w14:paraId="629805CD" w14:textId="0D91761B" w:rsidR="00C6401C" w:rsidRDefault="00C6401C">
      <w:pPr>
        <w:pStyle w:val="CommentText"/>
      </w:pPr>
      <w:r>
        <w:rPr>
          <w:rStyle w:val="CommentReference"/>
        </w:rPr>
        <w:annotationRef/>
      </w:r>
      <w:r>
        <w:t xml:space="preserve">Given that diet is the exception, and the only trait presented as an among land-use effect, I would flip the presentation of within and among land-use effects here (i.e., present within land-use effects first). </w:t>
      </w:r>
    </w:p>
  </w:comment>
  <w:comment w:id="82" w:author="Newbold, Tim" w:date="2022-04-26T18:45:00Z" w:initials="NT">
    <w:p w14:paraId="672690D6" w14:textId="4D04A4E2" w:rsidR="00C6401C" w:rsidRDefault="00C6401C">
      <w:pPr>
        <w:pStyle w:val="CommentText"/>
      </w:pPr>
      <w:r>
        <w:rPr>
          <w:rStyle w:val="CommentReference"/>
        </w:rPr>
        <w:annotationRef/>
      </w:r>
      <w:r>
        <w:t>You need to explain why this is the case.</w:t>
      </w:r>
    </w:p>
  </w:comment>
  <w:comment w:id="83" w:author="Newbold, Tim" w:date="2022-05-13T11:51:00Z" w:initials="NT">
    <w:p w14:paraId="4D22910C" w14:textId="058244DD" w:rsidR="00C6401C" w:rsidRDefault="00C6401C">
      <w:pPr>
        <w:pStyle w:val="CommentText"/>
      </w:pPr>
      <w:r>
        <w:rPr>
          <w:rStyle w:val="CommentReference"/>
        </w:rPr>
        <w:annotationRef/>
      </w:r>
      <w:r>
        <w:t>In panel b, I think it would be clearer, instead of saying e.g. “more negative effects of characteristic on occurrence probability than in reference land-use type” to say “higher values of ecological characteristic associated with relatively lower probability of occurrence in disturbed relative to reference land-use type compared to lower values of ecological characteristic”.</w:t>
      </w:r>
    </w:p>
  </w:comment>
  <w:comment w:id="84" w:author="Newbold, Tim" w:date="2022-04-26T18:46:00Z" w:initials="NT">
    <w:p w14:paraId="3490BB56" w14:textId="77777777" w:rsidR="00C6401C" w:rsidRDefault="00C6401C">
      <w:pPr>
        <w:pStyle w:val="CommentText"/>
      </w:pPr>
      <w:r>
        <w:rPr>
          <w:rStyle w:val="CommentReference"/>
        </w:rPr>
        <w:annotationRef/>
      </w:r>
      <w:r>
        <w:t>One thing that could be confusing here is the slight implication that among land-use effects can only be estimated for the reference trait level. Of course, in reality, these effects could be estimated for all trait values.</w:t>
      </w:r>
    </w:p>
    <w:p w14:paraId="6B23880C" w14:textId="77777777" w:rsidR="00C6401C" w:rsidRDefault="00C6401C">
      <w:pPr>
        <w:pStyle w:val="CommentText"/>
      </w:pPr>
    </w:p>
    <w:p w14:paraId="4C5E341F" w14:textId="3EAFB3E1" w:rsidR="00C6401C" w:rsidRDefault="00C6401C">
      <w:pPr>
        <w:pStyle w:val="CommentText"/>
      </w:pPr>
      <w:r>
        <w:t>Be consistent with terminology – i.e., “ecological characteristic” not “trait” or “predictor”</w:t>
      </w:r>
    </w:p>
  </w:comment>
  <w:comment w:id="85" w:author="Newbold, Tim" w:date="2022-04-26T18:48:00Z" w:initials="NT">
    <w:p w14:paraId="2497FFD7" w14:textId="60762BE6" w:rsidR="00C6401C" w:rsidRDefault="00C6401C">
      <w:pPr>
        <w:pStyle w:val="CommentText"/>
      </w:pPr>
      <w:r>
        <w:rPr>
          <w:rStyle w:val="CommentReference"/>
        </w:rPr>
        <w:annotationRef/>
      </w:r>
      <w:r>
        <w:t>Give a brief explanation here why it was necessary to take this approach for diet.</w:t>
      </w:r>
    </w:p>
  </w:comment>
  <w:comment w:id="86" w:author="Newbold, Tim" w:date="2022-04-26T18:51:00Z" w:initials="NT">
    <w:p w14:paraId="09595D61" w14:textId="381B00E4" w:rsidR="00C6401C" w:rsidRDefault="00C6401C">
      <w:pPr>
        <w:pStyle w:val="CommentText"/>
      </w:pPr>
      <w:r>
        <w:rPr>
          <w:rStyle w:val="CommentReference"/>
        </w:rPr>
        <w:annotationRef/>
      </w:r>
      <w:r>
        <w:t>Is this correct, or did you focus on the partial models?</w:t>
      </w:r>
    </w:p>
  </w:comment>
  <w:comment w:id="87" w:author="Newbold, Tim" w:date="2022-05-13T11:55:00Z" w:initials="NT">
    <w:p w14:paraId="4AFABEDF" w14:textId="088E2D5F" w:rsidR="00C6401C" w:rsidRDefault="00C6401C">
      <w:pPr>
        <w:pStyle w:val="CommentText"/>
      </w:pPr>
      <w:r>
        <w:rPr>
          <w:rStyle w:val="CommentReference"/>
        </w:rPr>
        <w:annotationRef/>
      </w:r>
      <w:r>
        <w:t>This just risks confusion I think.</w:t>
      </w:r>
    </w:p>
  </w:comment>
  <w:comment w:id="88" w:author="Newbold, Tim" w:date="2022-04-26T19:08:00Z" w:initials="NT">
    <w:p w14:paraId="188C12F5" w14:textId="16D3FBEF" w:rsidR="00C6401C" w:rsidRDefault="00C6401C">
      <w:pPr>
        <w:pStyle w:val="CommentText"/>
      </w:pPr>
      <w:r>
        <w:rPr>
          <w:rStyle w:val="CommentReference"/>
        </w:rPr>
        <w:annotationRef/>
      </w:r>
      <w:r>
        <w:t>Be consistent with use of inverted commas around R package names. Previous instances did not use inverted commas.</w:t>
      </w:r>
    </w:p>
  </w:comment>
  <w:comment w:id="89" w:author="Newbold, Tim" w:date="2022-04-26T18:53:00Z" w:initials="NT">
    <w:p w14:paraId="15D9D484" w14:textId="6D5D1F0A" w:rsidR="00C6401C" w:rsidRDefault="00C6401C">
      <w:pPr>
        <w:pStyle w:val="CommentText"/>
      </w:pPr>
      <w:r>
        <w:rPr>
          <w:rStyle w:val="CommentReference"/>
        </w:rPr>
        <w:annotationRef/>
      </w:r>
      <w:r>
        <w:t>Give version number.</w:t>
      </w:r>
    </w:p>
  </w:comment>
  <w:comment w:id="90" w:author="Newbold, Tim" w:date="2022-04-26T18:59:00Z" w:initials="NT">
    <w:p w14:paraId="4ACFCF95" w14:textId="19CD28CD" w:rsidR="00C6401C" w:rsidRDefault="00C6401C">
      <w:pPr>
        <w:pStyle w:val="CommentText"/>
      </w:pPr>
      <w:r>
        <w:rPr>
          <w:rStyle w:val="CommentReference"/>
        </w:rPr>
        <w:annotationRef/>
      </w:r>
      <w:r>
        <w:t>It is not really accurate to describe these as “historical” data. They are long-term climatic averages that represent the (more-or-less) present day.</w:t>
      </w:r>
    </w:p>
  </w:comment>
  <w:comment w:id="91" w:author="Newbold, Tim" w:date="2022-04-26T19:09:00Z" w:initials="NT">
    <w:p w14:paraId="3A44FC76" w14:textId="3F68C1A8" w:rsidR="00C6401C" w:rsidRDefault="00C6401C">
      <w:pPr>
        <w:pStyle w:val="CommentText"/>
      </w:pPr>
      <w:r>
        <w:rPr>
          <w:rStyle w:val="CommentReference"/>
        </w:rPr>
        <w:annotationRef/>
      </w:r>
      <w:r>
        <w:t>Give version number. And be consistent with use of inverted commas around R package names.</w:t>
      </w:r>
    </w:p>
  </w:comment>
  <w:comment w:id="92" w:author="Newbold, Tim" w:date="2022-04-26T19:04:00Z" w:initials="NT">
    <w:p w14:paraId="2D16A9A6" w14:textId="0CA0F023" w:rsidR="00C6401C" w:rsidRDefault="00C6401C">
      <w:pPr>
        <w:pStyle w:val="CommentText"/>
      </w:pPr>
      <w:r>
        <w:rPr>
          <w:rStyle w:val="CommentReference"/>
        </w:rPr>
        <w:annotationRef/>
      </w:r>
      <w:r>
        <w:t>You mean ‘finer’ here presumably?</w:t>
      </w:r>
    </w:p>
  </w:comment>
  <w:comment w:id="93" w:author="Newbold, Tim" w:date="2022-05-13T13:42:00Z" w:initials="NT">
    <w:p w14:paraId="70834158" w14:textId="73FCE5C9" w:rsidR="00C6401C" w:rsidRDefault="00C6401C">
      <w:pPr>
        <w:pStyle w:val="CommentText"/>
      </w:pPr>
      <w:r>
        <w:rPr>
          <w:rStyle w:val="CommentReference"/>
        </w:rPr>
        <w:annotationRef/>
      </w:r>
      <w:r>
        <w:t>I don’t think you have said anywhere what the original (or final) numbers of species were.</w:t>
      </w:r>
    </w:p>
  </w:comment>
  <w:comment w:id="94" w:author="Newbold, Tim" w:date="2022-05-13T13:44:00Z" w:initials="NT">
    <w:p w14:paraId="281E8963" w14:textId="5015BB6B" w:rsidR="00C6401C" w:rsidRDefault="00C6401C">
      <w:pPr>
        <w:pStyle w:val="CommentText"/>
      </w:pPr>
      <w:r>
        <w:rPr>
          <w:rStyle w:val="CommentReference"/>
        </w:rPr>
        <w:annotationRef/>
      </w:r>
      <w:r>
        <w:t>Do you need to refer to some supporting information here? Or add “results not shown”.</w:t>
      </w:r>
    </w:p>
  </w:comment>
  <w:comment w:id="95" w:author="Newbold, Tim" w:date="2022-04-26T19:06:00Z" w:initials="NT">
    <w:p w14:paraId="20149853" w14:textId="767AAB7C" w:rsidR="00C6401C" w:rsidRDefault="00C6401C">
      <w:pPr>
        <w:pStyle w:val="CommentText"/>
      </w:pPr>
      <w:r>
        <w:rPr>
          <w:rStyle w:val="CommentReference"/>
        </w:rPr>
        <w:annotationRef/>
      </w:r>
      <w:r>
        <w:t>Appendix S5? Supplementary Information S5?</w:t>
      </w:r>
    </w:p>
  </w:comment>
  <w:comment w:id="96" w:author="Newbold, Tim" w:date="2022-04-26T19:07:00Z" w:initials="NT">
    <w:p w14:paraId="668EFD10" w14:textId="08B8365C" w:rsidR="00C6401C" w:rsidRDefault="00C6401C">
      <w:pPr>
        <w:pStyle w:val="CommentText"/>
      </w:pPr>
      <w:r>
        <w:rPr>
          <w:rStyle w:val="CommentReference"/>
        </w:rPr>
        <w:annotationRef/>
      </w:r>
      <w:r>
        <w:t>Give version number</w:t>
      </w:r>
    </w:p>
  </w:comment>
  <w:comment w:id="97" w:author="Newbold, Tim" w:date="2022-04-26T19:11:00Z" w:initials="NT">
    <w:p w14:paraId="66DFB367" w14:textId="22F1542D" w:rsidR="00C6401C" w:rsidRDefault="00C6401C">
      <w:pPr>
        <w:pStyle w:val="CommentText"/>
      </w:pPr>
      <w:r>
        <w:rPr>
          <w:rStyle w:val="CommentReference"/>
        </w:rPr>
        <w:annotationRef/>
      </w:r>
      <w:r>
        <w:t>Combined how? Do you just meant that you included them in the same model? In which case, I think this sentence should be rephrased and simplified.</w:t>
      </w:r>
    </w:p>
  </w:comment>
  <w:comment w:id="98" w:author="Newbold, Tim" w:date="2022-04-26T19:13:00Z" w:initials="NT">
    <w:p w14:paraId="29BBDB76" w14:textId="615A21E1" w:rsidR="00C6401C" w:rsidRDefault="00C6401C">
      <w:pPr>
        <w:pStyle w:val="CommentText"/>
      </w:pPr>
      <w:r>
        <w:rPr>
          <w:rStyle w:val="CommentReference"/>
        </w:rPr>
        <w:annotationRef/>
      </w:r>
      <w:r>
        <w:t>Why include third-order polynomials for climate sensitivity, but only linear effects (I assume) for land-use responses.</w:t>
      </w:r>
    </w:p>
  </w:comment>
  <w:comment w:id="99" w:author="Newbold, Tim" w:date="2022-05-13T13:56:00Z" w:initials="NT">
    <w:p w14:paraId="1DCDE2E7" w14:textId="46F1E334" w:rsidR="00881774" w:rsidRDefault="00881774">
      <w:pPr>
        <w:pStyle w:val="CommentText"/>
      </w:pPr>
      <w:r>
        <w:rPr>
          <w:rStyle w:val="CommentReference"/>
        </w:rPr>
        <w:annotationRef/>
      </w:r>
      <w:r>
        <w:t>Is this correct?</w:t>
      </w:r>
    </w:p>
  </w:comment>
  <w:comment w:id="100" w:author="Newbold, Tim" w:date="2022-04-27T08:55:00Z" w:initials="NT">
    <w:p w14:paraId="5223580D" w14:textId="7C91E977" w:rsidR="00C6401C" w:rsidRDefault="00C6401C">
      <w:pPr>
        <w:pStyle w:val="CommentText"/>
      </w:pPr>
      <w:r>
        <w:rPr>
          <w:rStyle w:val="CommentReference"/>
        </w:rPr>
        <w:annotationRef/>
      </w:r>
      <w:r>
        <w:t>I think it would be worth highlighting here that many artificial habitat users increased in occurrence probability in disturbed land uses. The reptiles was something of an exception if I remember correctly.</w:t>
      </w:r>
    </w:p>
  </w:comment>
  <w:comment w:id="101" w:author="Etard, Adrienne" w:date="2022-04-17T11:46:00Z" w:initials="EA">
    <w:p w14:paraId="24B05481" w14:textId="409EAB3C" w:rsidR="00C6401C" w:rsidRDefault="00C6401C">
      <w:pPr>
        <w:pStyle w:val="CommentText"/>
      </w:pPr>
      <w:r>
        <w:rPr>
          <w:rStyle w:val="CommentReference"/>
        </w:rPr>
        <w:annotationRef/>
      </w:r>
      <w:r>
        <w:rPr>
          <w:rStyle w:val="SubtleEmphasis"/>
          <w:i w:val="0"/>
          <w:iCs w:val="0"/>
          <w:color w:val="auto"/>
        </w:rPr>
        <w:t xml:space="preserve">However, within land-use type effects showed that diel activity had significant effects on species’ occurrence probability, although there were not unidirectional </w:t>
      </w:r>
      <w:r>
        <w:rPr>
          <w:rStyle w:val="CommentReference"/>
        </w:rPr>
        <w:annotationRef/>
      </w:r>
      <w:r>
        <w:rPr>
          <w:rStyle w:val="SubtleEmphasis"/>
          <w:i w:val="0"/>
          <w:iCs w:val="0"/>
          <w:color w:val="auto"/>
        </w:rPr>
        <w:t>(Figure SX, Table 1). For instance, being nocturnal was associated with significantly lower occurrence probability compared with being non-nocturnal for reptiles in plantation forest (Table 1); occurrence probability was also importantly reduced compared with primary vegetation in that case (Figure SX). However, being nocturnal tended to increase occurrence probability in several land-use types (Table 1). Further, within several disturbed land uses (most notably urban), diel activity did not significantly influence occurrence probability (Table 1).</w:t>
      </w:r>
    </w:p>
  </w:comment>
  <w:comment w:id="102" w:author="Newbold, Tim" w:date="2022-04-27T08:59:00Z" w:initials="NT">
    <w:p w14:paraId="46C22707" w14:textId="2A409FB6" w:rsidR="00C6401C" w:rsidRDefault="00C6401C">
      <w:pPr>
        <w:pStyle w:val="CommentText"/>
      </w:pPr>
      <w:r>
        <w:rPr>
          <w:rStyle w:val="CommentReference"/>
        </w:rPr>
        <w:annotationRef/>
      </w:r>
      <w:r>
        <w:t xml:space="preserve">Is this addition correct? </w:t>
      </w:r>
    </w:p>
  </w:comment>
  <w:comment w:id="103" w:author="Newbold, Tim" w:date="2022-04-27T09:00:00Z" w:initials="NT">
    <w:p w14:paraId="46F30D1C" w14:textId="2257425A" w:rsidR="00C6401C" w:rsidRDefault="00C6401C">
      <w:pPr>
        <w:pStyle w:val="CommentText"/>
      </w:pPr>
      <w:r>
        <w:rPr>
          <w:rStyle w:val="CommentReference"/>
        </w:rPr>
        <w:annotationRef/>
      </w:r>
      <w:r>
        <w:t>Correct?</w:t>
      </w:r>
    </w:p>
  </w:comment>
  <w:comment w:id="104" w:author="Newbold, Tim" w:date="2022-05-13T14:47:00Z" w:initials="NT">
    <w:p w14:paraId="17EC2D7E" w14:textId="4314980F" w:rsidR="002C2772" w:rsidRDefault="002C2772">
      <w:pPr>
        <w:pStyle w:val="CommentText"/>
      </w:pPr>
      <w:r>
        <w:rPr>
          <w:rStyle w:val="CommentReference"/>
        </w:rPr>
        <w:annotationRef/>
      </w:r>
      <w:r>
        <w:t>You said this already in the methods.</w:t>
      </w:r>
    </w:p>
  </w:comment>
  <w:comment w:id="106" w:author="Newbold, Tim" w:date="2022-04-27T09:03:00Z" w:initials="NT">
    <w:p w14:paraId="7BBAD66E" w14:textId="2C5103A8" w:rsidR="00C6401C" w:rsidRDefault="00C6401C">
      <w:pPr>
        <w:pStyle w:val="CommentText"/>
      </w:pPr>
      <w:r>
        <w:rPr>
          <w:rStyle w:val="CommentReference"/>
        </w:rPr>
        <w:annotationRef/>
      </w:r>
      <w:r>
        <w:t>Should this be minimally used primary vegetation?</w:t>
      </w:r>
    </w:p>
  </w:comment>
  <w:comment w:id="107" w:author="Newbold, Tim" w:date="2022-04-27T09:04:00Z" w:initials="NT">
    <w:p w14:paraId="5218DFC0" w14:textId="0B86CB8F" w:rsidR="00C6401C" w:rsidRDefault="00C6401C">
      <w:pPr>
        <w:pStyle w:val="CommentText"/>
      </w:pPr>
      <w:r>
        <w:rPr>
          <w:rStyle w:val="CommentReference"/>
        </w:rPr>
        <w:annotationRef/>
      </w:r>
      <w:r>
        <w:t>Perhaps specify here that you mean that plants/seeds eating mammals increased in minimally used disturbed land uses, but not in more intensively used areas.</w:t>
      </w:r>
    </w:p>
  </w:comment>
  <w:comment w:id="108" w:author="Newbold, Tim" w:date="2022-05-13T14:49:00Z" w:initials="NT">
    <w:p w14:paraId="796C253A" w14:textId="79E5E5F5" w:rsidR="002D65E3" w:rsidRDefault="002D65E3">
      <w:pPr>
        <w:pStyle w:val="CommentText"/>
      </w:pPr>
      <w:r>
        <w:rPr>
          <w:rStyle w:val="CommentReference"/>
        </w:rPr>
        <w:annotationRef/>
      </w:r>
      <w:r>
        <w:t>You don’t really need to colour the different dietary guilds differently, given that these each occupy different facets.</w:t>
      </w:r>
    </w:p>
  </w:comment>
  <w:comment w:id="118" w:author="Newbold, Tim" w:date="2022-05-13T14:52:00Z" w:initials="NT">
    <w:p w14:paraId="31FAC0A6" w14:textId="5BC34160" w:rsidR="00DD32E6" w:rsidRDefault="00DD32E6">
      <w:pPr>
        <w:pStyle w:val="CommentText"/>
      </w:pPr>
      <w:r>
        <w:rPr>
          <w:rStyle w:val="CommentReference"/>
        </w:rPr>
        <w:annotationRef/>
      </w:r>
      <w:r>
        <w:t>This example isn’t very helpful, given that it is obvious there is an empty plot for this group.</w:t>
      </w:r>
    </w:p>
  </w:comment>
  <w:comment w:id="109" w:author="Newbold, Tim" w:date="2022-05-13T15:08:00Z" w:initials="NT">
    <w:p w14:paraId="733B7CB0" w14:textId="40182B11" w:rsidR="0082727A" w:rsidRDefault="0082727A">
      <w:pPr>
        <w:pStyle w:val="CommentText"/>
      </w:pPr>
      <w:r>
        <w:rPr>
          <w:rStyle w:val="CommentReference"/>
        </w:rPr>
        <w:annotationRef/>
      </w:r>
      <w:r>
        <w:t>You need to explain here what the points and error bars represent.</w:t>
      </w:r>
    </w:p>
  </w:comment>
  <w:comment w:id="119" w:author="Newbold, Tim" w:date="2022-05-13T14:58:00Z" w:initials="NT">
    <w:p w14:paraId="52BE1F94" w14:textId="40F5F393" w:rsidR="00FD5AF9" w:rsidRDefault="00FD5AF9">
      <w:pPr>
        <w:pStyle w:val="CommentText"/>
      </w:pPr>
      <w:r>
        <w:rPr>
          <w:rStyle w:val="CommentReference"/>
        </w:rPr>
        <w:annotationRef/>
      </w:r>
      <w:r>
        <w:t>Is there are a particular significance to 10% explained variation?</w:t>
      </w:r>
    </w:p>
  </w:comment>
  <w:comment w:id="122" w:author="Newbold, Tim" w:date="2022-05-13T15:04:00Z" w:initials="NT">
    <w:p w14:paraId="2F0025B5" w14:textId="77777777" w:rsidR="00F17195" w:rsidRDefault="00F17195">
      <w:pPr>
        <w:pStyle w:val="CommentText"/>
      </w:pPr>
      <w:r>
        <w:rPr>
          <w:rStyle w:val="CommentReference"/>
        </w:rPr>
        <w:annotationRef/>
      </w:r>
      <w:r>
        <w:t>This figure is quite hard to digest. Could you change it so that each class has the same reference level?</w:t>
      </w:r>
    </w:p>
    <w:p w14:paraId="0307B22C" w14:textId="77777777" w:rsidR="00F17195" w:rsidRDefault="00F17195">
      <w:pPr>
        <w:pStyle w:val="CommentText"/>
      </w:pPr>
    </w:p>
    <w:p w14:paraId="5995FF86" w14:textId="31600535" w:rsidR="00F17195" w:rsidRDefault="00F17195">
      <w:pPr>
        <w:pStyle w:val="CommentText"/>
      </w:pPr>
      <w:r>
        <w:t xml:space="preserve">It is interesting that, for birds, invertebrate eaters are highly sensitive to both climate change and human land use. </w:t>
      </w:r>
    </w:p>
  </w:comment>
  <w:comment w:id="124" w:author="Newbold, Tim" w:date="2022-05-13T15:04:00Z" w:initials="NT">
    <w:p w14:paraId="69C2D6EF" w14:textId="22BA2123" w:rsidR="00F17195" w:rsidRDefault="00F17195">
      <w:pPr>
        <w:pStyle w:val="CommentText"/>
      </w:pPr>
      <w:r>
        <w:rPr>
          <w:rStyle w:val="CommentReference"/>
        </w:rPr>
        <w:annotationRef/>
      </w:r>
      <w:r>
        <w:t>Are you still planning to change this?</w:t>
      </w:r>
    </w:p>
  </w:comment>
  <w:comment w:id="125" w:author="Etard, Adrienne [2]" w:date="2022-05-16T16:20:00Z" w:initials="EA">
    <w:p w14:paraId="377C81EB" w14:textId="7F5FE1B3" w:rsidR="00723CA7" w:rsidRDefault="00723CA7">
      <w:pPr>
        <w:pStyle w:val="CommentText"/>
      </w:pPr>
      <w:r>
        <w:rPr>
          <w:rStyle w:val="CommentReference"/>
        </w:rPr>
        <w:annotationRef/>
      </w:r>
      <w:r>
        <w:t>For the paper, I think it would be good</w:t>
      </w:r>
    </w:p>
  </w:comment>
  <w:comment w:id="126" w:author="Adrienne Etard [2]" w:date="2022-04-19T15:33:00Z" w:initials="AE">
    <w:p w14:paraId="175CB21F" w14:textId="0EA7E9BE" w:rsidR="00C6401C" w:rsidRDefault="00C6401C">
      <w:pPr>
        <w:pStyle w:val="CommentText"/>
      </w:pPr>
      <w:r>
        <w:rPr>
          <w:rStyle w:val="CommentReference"/>
        </w:rPr>
        <w:annotationRef/>
      </w:r>
      <w:r>
        <w:t>I should run the PGLS models with omnivores as ref level next time</w:t>
      </w:r>
    </w:p>
  </w:comment>
  <w:comment w:id="123" w:author="Newbold, Tim" w:date="2022-05-13T15:07:00Z" w:initials="NT">
    <w:p w14:paraId="7542549B" w14:textId="2CA922EF" w:rsidR="00637E9F" w:rsidRDefault="00637E9F">
      <w:pPr>
        <w:pStyle w:val="CommentText"/>
      </w:pPr>
      <w:r>
        <w:rPr>
          <w:rStyle w:val="CommentReference"/>
        </w:rPr>
        <w:annotationRef/>
      </w:r>
      <w:r>
        <w:t>You need to explain here what the points and error bars represent.</w:t>
      </w:r>
    </w:p>
  </w:comment>
  <w:comment w:id="127" w:author="Newbold, Tim" w:date="2022-05-13T15:09:00Z" w:initials="NT">
    <w:p w14:paraId="7A38FF64" w14:textId="0675D9AC" w:rsidR="0082727A" w:rsidRDefault="0082727A">
      <w:pPr>
        <w:pStyle w:val="CommentText"/>
      </w:pPr>
      <w:r>
        <w:rPr>
          <w:rStyle w:val="CommentReference"/>
        </w:rPr>
        <w:annotationRef/>
      </w:r>
      <w:r>
        <w:t>You need to explain what the lines and shaded areas represent. And also briefly the basis for the estimates of climate-change sensitivity.</w:t>
      </w:r>
    </w:p>
  </w:comment>
  <w:comment w:id="128" w:author="Newbold, Tim" w:date="2022-04-27T09:16:00Z" w:initials="NT">
    <w:p w14:paraId="309B66B6" w14:textId="59B48771" w:rsidR="00C6401C" w:rsidRDefault="00C6401C">
      <w:pPr>
        <w:pStyle w:val="CommentText"/>
      </w:pPr>
      <w:r>
        <w:rPr>
          <w:rStyle w:val="CommentReference"/>
        </w:rPr>
        <w:annotationRef/>
      </w:r>
      <w:r>
        <w:t>I think somewhere we need to acknowledge that this is very likely given the way the CENFA approach works. But I think that is OK as long as we are not presenting this as being a mechanistic framework for understanding the effects of traits on climate sensitivity, but rather as an attempt to find associations so that we know which types of species are likely to be lost as a result of land-use change and climate change.</w:t>
      </w:r>
    </w:p>
  </w:comment>
  <w:comment w:id="129" w:author="Etard, Adrienne" w:date="2022-05-03T13:39:00Z" w:initials="EA">
    <w:p w14:paraId="7B8050C5" w14:textId="57BADC52" w:rsidR="00C6401C" w:rsidRDefault="00C6401C">
      <w:pPr>
        <w:pStyle w:val="CommentText"/>
      </w:pPr>
      <w:r>
        <w:rPr>
          <w:rStyle w:val="CommentReference"/>
        </w:rPr>
        <w:annotationRef/>
      </w:r>
      <w:r>
        <w:t>I am thinking to include this point in the discussion.</w:t>
      </w:r>
    </w:p>
  </w:comment>
  <w:comment w:id="131" w:author="Newbold, Tim" w:date="2022-04-27T09:57:00Z" w:initials="NT">
    <w:p w14:paraId="4D8AEA68" w14:textId="77777777" w:rsidR="00C6401C" w:rsidRDefault="00C6401C" w:rsidP="005F158A">
      <w:pPr>
        <w:pStyle w:val="CommentText"/>
      </w:pPr>
      <w:r>
        <w:rPr>
          <w:rStyle w:val="CommentReference"/>
        </w:rPr>
        <w:annotationRef/>
      </w:r>
      <w:r>
        <w:t>I think you could remove this bit, and just refer to the supplementary figures and tables.</w:t>
      </w:r>
    </w:p>
  </w:comment>
  <w:comment w:id="132" w:author="Newbold, Tim" w:date="2022-05-13T15:18:00Z" w:initials="NT">
    <w:p w14:paraId="1C50D755" w14:textId="2C5A489C" w:rsidR="00516DBC" w:rsidRDefault="00516DBC">
      <w:pPr>
        <w:pStyle w:val="CommentText"/>
      </w:pPr>
      <w:r>
        <w:rPr>
          <w:rStyle w:val="CommentReference"/>
        </w:rPr>
        <w:annotationRef/>
      </w:r>
      <w:r>
        <w:t>Correct?</w:t>
      </w:r>
    </w:p>
  </w:comment>
  <w:comment w:id="133" w:author="Newbold, Tim" w:date="2022-05-13T15:37:00Z" w:initials="NT">
    <w:p w14:paraId="0A5A4E04" w14:textId="61E29B57" w:rsidR="00FC3A46" w:rsidRPr="00FC3A46" w:rsidRDefault="00FC3A46">
      <w:pPr>
        <w:pStyle w:val="CommentText"/>
      </w:pPr>
      <w:r>
        <w:rPr>
          <w:rStyle w:val="CommentReference"/>
        </w:rPr>
        <w:annotationRef/>
      </w:r>
      <w:r>
        <w:t xml:space="preserve">I have reversed the order to make clear that we are looking at spatial responses to land use rather than responses to land-use </w:t>
      </w:r>
      <w:r>
        <w:rPr>
          <w:i/>
        </w:rPr>
        <w:t>change</w:t>
      </w:r>
      <w:r>
        <w:t>.</w:t>
      </w:r>
    </w:p>
  </w:comment>
  <w:comment w:id="134" w:author="Adrienne Etard" w:date="2022-05-13T23:48:00Z" w:initials="AE">
    <w:p w14:paraId="02E41B21" w14:textId="4F84E240" w:rsidR="001725F4" w:rsidRDefault="001725F4">
      <w:pPr>
        <w:pStyle w:val="CommentText"/>
      </w:pPr>
      <w:r>
        <w:rPr>
          <w:rStyle w:val="CommentReference"/>
        </w:rPr>
        <w:annotationRef/>
      </w:r>
      <w:r w:rsidR="00EF1F57">
        <w:t>I’m not sure about “responses to climate change” since I used climate</w:t>
      </w:r>
      <w:r w:rsidR="00FF10EB">
        <w:t>-</w:t>
      </w:r>
      <w:r w:rsidR="00EF1F57">
        <w:t xml:space="preserve">change </w:t>
      </w:r>
      <w:r w:rsidR="00EF1F57" w:rsidRPr="00EF1F57">
        <w:rPr>
          <w:i/>
          <w:iCs/>
        </w:rPr>
        <w:t>sensitivity</w:t>
      </w:r>
    </w:p>
  </w:comment>
  <w:comment w:id="135" w:author="Newbold, Tim" w:date="2022-05-13T15:44:00Z" w:initials="NT">
    <w:p w14:paraId="3C3C562B" w14:textId="3C037FB1" w:rsidR="00A37235" w:rsidRDefault="00A37235">
      <w:pPr>
        <w:pStyle w:val="CommentText"/>
      </w:pPr>
      <w:r>
        <w:rPr>
          <w:rStyle w:val="CommentReference"/>
        </w:rPr>
        <w:annotationRef/>
      </w:r>
      <w:r>
        <w:t>It would be good to add here some comment on the importance of habitat specialisation as an indicator of likely vulnerability of species.</w:t>
      </w:r>
      <w:r w:rsidR="00996655">
        <w:t xml:space="preserve"> This was included in the climate-change vulnerability framework by Foden et al. – 2013, </w:t>
      </w:r>
      <w:proofErr w:type="spellStart"/>
      <w:r w:rsidR="00996655">
        <w:t>PLoS</w:t>
      </w:r>
      <w:proofErr w:type="spellEnd"/>
      <w:r w:rsidR="00996655">
        <w:t xml:space="preserve"> ONE, but I think yours is the first study to lend this idea empirical support at a global scale.</w:t>
      </w:r>
    </w:p>
  </w:comment>
  <w:comment w:id="136" w:author="Newbold, Tim" w:date="2022-05-13T15:43:00Z" w:initials="NT">
    <w:p w14:paraId="3248FAEF" w14:textId="7AA58DC2" w:rsidR="00A37235" w:rsidRDefault="00A37235">
      <w:pPr>
        <w:pStyle w:val="CommentText"/>
      </w:pPr>
      <w:r>
        <w:rPr>
          <w:rStyle w:val="CommentReference"/>
        </w:rPr>
        <w:annotationRef/>
      </w:r>
      <w:r>
        <w:t>This doesn’t seem like a key point.</w:t>
      </w:r>
    </w:p>
  </w:comment>
  <w:comment w:id="137" w:author="Newbold, Tim" w:date="2022-05-13T16:01:00Z" w:initials="NT">
    <w:p w14:paraId="34FDF0AF" w14:textId="77777777" w:rsidR="006001A8" w:rsidRDefault="006001A8" w:rsidP="006001A8">
      <w:pPr>
        <w:pStyle w:val="CommentText"/>
      </w:pPr>
      <w:r>
        <w:rPr>
          <w:rStyle w:val="CommentReference"/>
        </w:rPr>
        <w:annotationRef/>
      </w:r>
      <w:r>
        <w:t>I think you need to add to this limitations section some mention of the ability to determine causal effects, particularly for climate-change sensitivity.</w:t>
      </w:r>
    </w:p>
  </w:comment>
  <w:comment w:id="138" w:author="Newbold, Tim" w:date="2022-05-13T15:59:00Z" w:initials="NT">
    <w:p w14:paraId="4C40785B" w14:textId="13780A28" w:rsidR="006A57DF" w:rsidRDefault="006A57DF">
      <w:pPr>
        <w:pStyle w:val="CommentText"/>
      </w:pPr>
      <w:r>
        <w:rPr>
          <w:rStyle w:val="CommentReference"/>
        </w:rPr>
        <w:annotationRef/>
      </w:r>
      <w:r>
        <w:t>I have rephrased this sentence to remove the implication of causality, which had crept in.</w:t>
      </w:r>
    </w:p>
  </w:comment>
  <w:comment w:id="139" w:author="Newbold, Tim" w:date="2022-05-13T15:59:00Z" w:initials="NT">
    <w:p w14:paraId="7F2A5AD2" w14:textId="594C5384" w:rsidR="006A57DF" w:rsidRDefault="006A57DF">
      <w:pPr>
        <w:pStyle w:val="CommentText"/>
      </w:pPr>
      <w:r>
        <w:rPr>
          <w:rStyle w:val="CommentReference"/>
        </w:rPr>
        <w:annotationRef/>
      </w:r>
      <w:r>
        <w:t>I think this paragraph needs expanding a bit, with references.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7906CD" w15:done="1"/>
  <w15:commentEx w15:paraId="35C299D3" w15:done="1"/>
  <w15:commentEx w15:paraId="1290708C" w15:done="1"/>
  <w15:commentEx w15:paraId="4699FA25" w15:done="1"/>
  <w15:commentEx w15:paraId="306A51A9" w15:done="1"/>
  <w15:commentEx w15:paraId="46089067" w15:done="1"/>
  <w15:commentEx w15:paraId="43F48D41" w15:done="1"/>
  <w15:commentEx w15:paraId="265F0E4A" w15:done="1"/>
  <w15:commentEx w15:paraId="305A94F4" w15:done="1"/>
  <w15:commentEx w15:paraId="358AABB5" w15:done="1"/>
  <w15:commentEx w15:paraId="45FFF79D" w15:done="1"/>
  <w15:commentEx w15:paraId="310FC061" w15:done="1"/>
  <w15:commentEx w15:paraId="7B32F222" w15:done="1"/>
  <w15:commentEx w15:paraId="18B964D7" w15:done="1"/>
  <w15:commentEx w15:paraId="29776E96" w15:done="1"/>
  <w15:commentEx w15:paraId="65DA3DF7" w15:done="1"/>
  <w15:commentEx w15:paraId="576B1003" w15:done="1"/>
  <w15:commentEx w15:paraId="1E3E4CF4" w15:done="1"/>
  <w15:commentEx w15:paraId="783A4BE0" w15:done="1"/>
  <w15:commentEx w15:paraId="27BF07A4" w15:done="1"/>
  <w15:commentEx w15:paraId="3FD3FE5E" w15:done="1"/>
  <w15:commentEx w15:paraId="5EA85D88" w15:done="1"/>
  <w15:commentEx w15:paraId="719FC5C7" w15:done="1"/>
  <w15:commentEx w15:paraId="489168B7" w15:done="1"/>
  <w15:commentEx w15:paraId="16C113BD" w15:done="1"/>
  <w15:commentEx w15:paraId="3F3CBB7A" w15:done="1"/>
  <w15:commentEx w15:paraId="31C79433" w15:done="1"/>
  <w15:commentEx w15:paraId="26A69D85" w15:done="1"/>
  <w15:commentEx w15:paraId="209B84CC" w15:done="1"/>
  <w15:commentEx w15:paraId="41AB845B" w15:done="1"/>
  <w15:commentEx w15:paraId="4B02B458" w15:done="1"/>
  <w15:commentEx w15:paraId="75F6964B" w15:done="1"/>
  <w15:commentEx w15:paraId="129C0D93" w15:done="1"/>
  <w15:commentEx w15:paraId="0B30B981" w15:done="1"/>
  <w15:commentEx w15:paraId="4BB2E9E9" w15:done="1"/>
  <w15:commentEx w15:paraId="60DEC572" w15:done="1"/>
  <w15:commentEx w15:paraId="410778BD" w15:done="0"/>
  <w15:commentEx w15:paraId="0F2107B5" w15:done="1"/>
  <w15:commentEx w15:paraId="72713B80" w15:done="1"/>
  <w15:commentEx w15:paraId="357061B6" w15:done="1"/>
  <w15:commentEx w15:paraId="6C3DD294" w15:done="1"/>
  <w15:commentEx w15:paraId="6EA85D78" w15:done="1"/>
  <w15:commentEx w15:paraId="15EE8DBC" w15:done="1"/>
  <w15:commentEx w15:paraId="76595245" w15:done="1"/>
  <w15:commentEx w15:paraId="12E45C4F" w15:done="1"/>
  <w15:commentEx w15:paraId="18E6D698" w15:done="1"/>
  <w15:commentEx w15:paraId="767865A0" w15:done="1"/>
  <w15:commentEx w15:paraId="264664CA" w15:done="1"/>
  <w15:commentEx w15:paraId="101BD594" w15:done="1"/>
  <w15:commentEx w15:paraId="7A846412" w15:done="1"/>
  <w15:commentEx w15:paraId="46EC8696" w15:paraIdParent="7A846412" w15:done="1"/>
  <w15:commentEx w15:paraId="16FEDF66" w15:done="1"/>
  <w15:commentEx w15:paraId="5D361A13" w15:done="1"/>
  <w15:commentEx w15:paraId="011CA4AA" w15:done="1"/>
  <w15:commentEx w15:paraId="5A9F2BB1" w15:done="1"/>
  <w15:commentEx w15:paraId="3813048E" w15:done="1"/>
  <w15:commentEx w15:paraId="735E9E08" w15:done="1"/>
  <w15:commentEx w15:paraId="21E89912" w15:done="1"/>
  <w15:commentEx w15:paraId="574B435A" w15:done="1"/>
  <w15:commentEx w15:paraId="5A6266CC" w15:done="1"/>
  <w15:commentEx w15:paraId="38F38261" w15:done="1"/>
  <w15:commentEx w15:paraId="06187E29" w15:done="1"/>
  <w15:commentEx w15:paraId="682917EC" w15:done="1"/>
  <w15:commentEx w15:paraId="7759AACE" w15:paraIdParent="682917EC" w15:done="1"/>
  <w15:commentEx w15:paraId="76FB107A" w15:done="1"/>
  <w15:commentEx w15:paraId="5FF65BF5" w15:done="1"/>
  <w15:commentEx w15:paraId="1A7C3AFD" w15:done="1"/>
  <w15:commentEx w15:paraId="40765E5F" w15:done="1"/>
  <w15:commentEx w15:paraId="3235DBFC" w15:done="1"/>
  <w15:commentEx w15:paraId="618B4E8A" w15:done="1"/>
  <w15:commentEx w15:paraId="64BBEA80" w15:done="1"/>
  <w15:commentEx w15:paraId="629805CD" w15:done="1"/>
  <w15:commentEx w15:paraId="672690D6" w15:done="1"/>
  <w15:commentEx w15:paraId="4D22910C" w15:done="1"/>
  <w15:commentEx w15:paraId="4C5E341F" w15:done="1"/>
  <w15:commentEx w15:paraId="2497FFD7" w15:done="1"/>
  <w15:commentEx w15:paraId="09595D61" w15:done="1"/>
  <w15:commentEx w15:paraId="4AFABEDF" w15:done="1"/>
  <w15:commentEx w15:paraId="188C12F5" w15:done="1"/>
  <w15:commentEx w15:paraId="15D9D484" w15:done="1"/>
  <w15:commentEx w15:paraId="4ACFCF95" w15:done="1"/>
  <w15:commentEx w15:paraId="3A44FC76" w15:done="1"/>
  <w15:commentEx w15:paraId="2D16A9A6" w15:done="1"/>
  <w15:commentEx w15:paraId="70834158" w15:done="1"/>
  <w15:commentEx w15:paraId="281E8963" w15:done="1"/>
  <w15:commentEx w15:paraId="20149853" w15:done="1"/>
  <w15:commentEx w15:paraId="668EFD10" w15:done="1"/>
  <w15:commentEx w15:paraId="66DFB367" w15:done="1"/>
  <w15:commentEx w15:paraId="29BBDB76" w15:done="1"/>
  <w15:commentEx w15:paraId="1DCDE2E7" w15:done="1"/>
  <w15:commentEx w15:paraId="5223580D" w15:done="1"/>
  <w15:commentEx w15:paraId="24B05481" w15:done="1"/>
  <w15:commentEx w15:paraId="46C22707" w15:done="1"/>
  <w15:commentEx w15:paraId="46F30D1C" w15:done="1"/>
  <w15:commentEx w15:paraId="17EC2D7E" w15:done="1"/>
  <w15:commentEx w15:paraId="7BBAD66E" w15:done="1"/>
  <w15:commentEx w15:paraId="5218DFC0" w15:done="1"/>
  <w15:commentEx w15:paraId="796C253A" w15:done="1"/>
  <w15:commentEx w15:paraId="31FAC0A6" w15:done="1"/>
  <w15:commentEx w15:paraId="733B7CB0" w15:done="1"/>
  <w15:commentEx w15:paraId="52BE1F94" w15:done="1"/>
  <w15:commentEx w15:paraId="5995FF86" w15:done="1"/>
  <w15:commentEx w15:paraId="69C2D6EF" w15:done="1"/>
  <w15:commentEx w15:paraId="377C81EB" w15:paraIdParent="69C2D6EF" w15:done="1"/>
  <w15:commentEx w15:paraId="175CB21F" w15:done="1"/>
  <w15:commentEx w15:paraId="7542549B" w15:done="1"/>
  <w15:commentEx w15:paraId="7A38FF64" w15:done="1"/>
  <w15:commentEx w15:paraId="309B66B6" w15:done="1"/>
  <w15:commentEx w15:paraId="7B8050C5" w15:paraIdParent="309B66B6" w15:done="1"/>
  <w15:commentEx w15:paraId="4D8AEA68" w15:done="1"/>
  <w15:commentEx w15:paraId="1C50D755" w15:done="1"/>
  <w15:commentEx w15:paraId="0A5A4E04" w15:done="1"/>
  <w15:commentEx w15:paraId="02E41B21" w15:paraIdParent="0A5A4E04" w15:done="1"/>
  <w15:commentEx w15:paraId="3C3C562B" w15:done="1"/>
  <w15:commentEx w15:paraId="3248FAEF" w15:done="1"/>
  <w15:commentEx w15:paraId="34FDF0AF" w15:done="1"/>
  <w15:commentEx w15:paraId="4C40785B" w15:done="1"/>
  <w15:commentEx w15:paraId="7F2A5AD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222F6" w16cex:dateUtc="2022-04-26T06:51:00Z"/>
  <w16cex:commentExtensible w16cex:durableId="2628B117" w16cex:dateUtc="2022-05-13T09:26:00Z"/>
  <w16cex:commentExtensible w16cex:durableId="25DC4A8F" w16cex:dateUtc="2022-03-16T11:37:00Z"/>
  <w16cex:commentExtensible w16cex:durableId="2612231F" w16cex:dateUtc="2022-04-26T06:51:00Z"/>
  <w16cex:commentExtensible w16cex:durableId="2612236B" w16cex:dateUtc="2022-04-26T06:53:00Z"/>
  <w16cex:commentExtensible w16cex:durableId="2628BFCB" w16cex:dateUtc="2022-05-13T10:30:00Z"/>
  <w16cex:commentExtensible w16cex:durableId="2612240B" w16cex:dateUtc="2022-04-26T06:55:00Z"/>
  <w16cex:commentExtensible w16cex:durableId="26122426" w16cex:dateUtc="2022-04-26T06:56:00Z"/>
  <w16cex:commentExtensible w16cex:durableId="261224D0" w16cex:dateUtc="2022-04-26T06:59:00Z"/>
  <w16cex:commentExtensible w16cex:durableId="26122610" w16cex:dateUtc="2022-04-26T07:04:00Z"/>
  <w16cex:commentExtensible w16cex:durableId="2612263D" w16cex:dateUtc="2022-04-26T07:05:00Z"/>
  <w16cex:commentExtensible w16cex:durableId="26122657" w16cex:dateUtc="2022-04-26T07:05:00Z"/>
  <w16cex:commentExtensible w16cex:durableId="26122683" w16cex:dateUtc="2022-04-26T07:06:00Z"/>
  <w16cex:commentExtensible w16cex:durableId="261226D7" w16cex:dateUtc="2022-04-26T07:07:00Z"/>
  <w16cex:commentExtensible w16cex:durableId="2630ABA4" w16cex:dateUtc="2022-05-13T09:38:00Z"/>
  <w16cex:commentExtensible w16cex:durableId="2630ABA3" w16cex:dateUtc="2022-04-26T14:27:00Z"/>
  <w16cex:commentExtensible w16cex:durableId="2628B420" w16cex:dateUtc="2022-05-13T09:40:00Z"/>
  <w16cex:commentExtensible w16cex:durableId="2628B49F" w16cex:dateUtc="2022-05-13T09:42:00Z"/>
  <w16cex:commentExtensible w16cex:durableId="2628B5FD" w16cex:dateUtc="2022-05-13T09:48:00Z"/>
  <w16cex:commentExtensible w16cex:durableId="261290C6" w16cex:dateUtc="2022-04-26T14:39:00Z"/>
  <w16cex:commentExtensible w16cex:durableId="261290F8" w16cex:dateUtc="2022-04-26T14:40:00Z"/>
  <w16cex:commentExtensible w16cex:durableId="2630A9D3" w16cex:dateUtc="2022-04-26T14:53:00Z"/>
  <w16cex:commentExtensible w16cex:durableId="2630AA0B" w16cex:dateUtc="2022-04-26T14:42:00Z"/>
  <w16cex:commentExtensible w16cex:durableId="2612916D" w16cex:dateUtc="2022-04-26T14:42:00Z"/>
  <w16cex:commentExtensible w16cex:durableId="2614127B" w16cex:dateUtc="2022-04-26T14:41:00Z"/>
  <w16cex:commentExtensible w16cex:durableId="261292DD" w16cex:dateUtc="2022-04-26T14:48:00Z"/>
  <w16cex:commentExtensible w16cex:durableId="26141283" w16cex:dateUtc="2022-04-26T14:41:00Z"/>
  <w16cex:commentExtensible w16cex:durableId="261292B4" w16cex:dateUtc="2022-04-26T14:48:00Z"/>
  <w16cex:commentExtensible w16cex:durableId="2628B72A" w16cex:dateUtc="2022-05-13T09:53:00Z"/>
  <w16cex:commentExtensible w16cex:durableId="2628B815" w16cex:dateUtc="2022-05-13T09:57:00Z"/>
  <w16cex:commentExtensible w16cex:durableId="261293BD" w16cex:dateUtc="2022-04-26T14:52:00Z"/>
  <w16cex:commentExtensible w16cex:durableId="2630AA42" w16cex:dateUtc="2022-04-26T14:42:00Z"/>
  <w16cex:commentExtensible w16cex:durableId="2612943C" w16cex:dateUtc="2022-04-26T14:54:00Z"/>
  <w16cex:commentExtensible w16cex:durableId="26129482" w16cex:dateUtc="2022-04-26T14:55:00Z"/>
  <w16cex:commentExtensible w16cex:durableId="2612948E" w16cex:dateUtc="2022-04-26T14:55:00Z"/>
  <w16cex:commentExtensible w16cex:durableId="26129505" w16cex:dateUtc="2022-04-26T14:57:00Z"/>
  <w16cex:commentExtensible w16cex:durableId="2628B9EF" w16cex:dateUtc="2022-05-13T10:05:00Z"/>
  <w16cex:commentExtensible w16cex:durableId="261295A9" w16cex:dateUtc="2022-04-26T15:00:00Z"/>
  <w16cex:commentExtensible w16cex:durableId="2628BA42" w16cex:dateUtc="2022-05-13T10:06:00Z"/>
  <w16cex:commentExtensible w16cex:durableId="2628BB50" w16cex:dateUtc="2022-05-13T10:11:00Z"/>
  <w16cex:commentExtensible w16cex:durableId="2628BBA8" w16cex:dateUtc="2022-05-13T10:12:00Z"/>
  <w16cex:commentExtensible w16cex:durableId="26129730" w16cex:dateUtc="2022-04-26T15:07:00Z"/>
  <w16cex:commentExtensible w16cex:durableId="2628BBEA" w16cex:dateUtc="2022-05-13T10:13:00Z"/>
  <w16cex:commentExtensible w16cex:durableId="261297F4" w16cex:dateUtc="2022-04-26T15:10:00Z"/>
  <w16cex:commentExtensible w16cex:durableId="2612985F" w16cex:dateUtc="2022-04-26T15:12:00Z"/>
  <w16cex:commentExtensible w16cex:durableId="2628BC68" w16cex:dateUtc="2022-05-13T10:15:00Z"/>
  <w16cex:commentExtensible w16cex:durableId="2628BCF6" w16cex:dateUtc="2022-05-13T10:18:00Z"/>
  <w16cex:commentExtensible w16cex:durableId="2628BD4B" w16cex:dateUtc="2022-05-13T10:19:00Z"/>
  <w16cex:commentExtensible w16cex:durableId="26129899" w16cex:dateUtc="2022-04-26T15:13:00Z"/>
  <w16cex:commentExtensible w16cex:durableId="2628BDB5" w16cex:dateUtc="2022-05-13T10:21:00Z"/>
  <w16cex:commentExtensible w16cex:durableId="262951C2" w16cex:dateUtc="2022-05-13T20:53:00Z"/>
  <w16cex:commentExtensible w16cex:durableId="2612B603" w16cex:dateUtc="2022-04-26T17:18:00Z"/>
  <w16cex:commentExtensible w16cex:durableId="2612B608" w16cex:dateUtc="2022-04-26T17:18:00Z"/>
  <w16cex:commentExtensible w16cex:durableId="2628BE04" w16cex:dateUtc="2022-05-13T10:22:00Z"/>
  <w16cex:commentExtensible w16cex:durableId="2628BE62" w16cex:dateUtc="2022-05-13T10:24:00Z"/>
  <w16cex:commentExtensible w16cex:durableId="2628BF6D" w16cex:dateUtc="2022-05-13T10:28:00Z"/>
  <w16cex:commentExtensible w16cex:durableId="2612B6E0" w16cex:dateUtc="2022-04-26T17:22:00Z"/>
  <w16cex:commentExtensible w16cex:durableId="2628C03F" w16cex:dateUtc="2022-05-13T10:32:00Z"/>
  <w16cex:commentExtensible w16cex:durableId="2628C09B" w16cex:dateUtc="2022-05-13T10:33:00Z"/>
  <w16cex:commentExtensible w16cex:durableId="2628C172" w16cex:dateUtc="2022-05-13T10:37:00Z"/>
  <w16cex:commentExtensible w16cex:durableId="2628C196" w16cex:dateUtc="2022-05-13T10:37:00Z"/>
  <w16cex:commentExtensible w16cex:durableId="2612B7AA" w16cex:dateUtc="2022-04-26T17:25:00Z"/>
  <w16cex:commentExtensible w16cex:durableId="2628C1AA" w16cex:dateUtc="2022-05-13T10:38:00Z"/>
  <w16cex:commentExtensible w16cex:durableId="26294572" w16cex:dateUtc="2022-05-13T20:00:00Z"/>
  <w16cex:commentExtensible w16cex:durableId="2612B7F3" w16cex:dateUtc="2022-04-26T17:26:00Z"/>
  <w16cex:commentExtensible w16cex:durableId="262945A6" w16cex:dateUtc="2022-05-13T20:01:00Z"/>
  <w16cex:commentExtensible w16cex:durableId="2628C2A8" w16cex:dateUtc="2022-05-13T10:42:00Z"/>
  <w16cex:commentExtensible w16cex:durableId="2612B8AA" w16cex:dateUtc="2022-04-26T17:30:00Z"/>
  <w16cex:commentExtensible w16cex:durableId="2628C363" w16cex:dateUtc="2022-05-13T10:45:00Z"/>
  <w16cex:commentExtensible w16cex:durableId="2612C1A3" w16cex:dateUtc="2022-04-26T18:08:00Z"/>
  <w16cex:commentExtensible w16cex:durableId="2612B95B" w16cex:dateUtc="2022-04-26T17:32:00Z"/>
  <w16cex:commentExtensible w16cex:durableId="2612BACD" w16cex:dateUtc="2022-04-26T17:39:00Z"/>
  <w16cex:commentExtensible w16cex:durableId="2612BC53" w16cex:dateUtc="2022-04-26T17:45:00Z"/>
  <w16cex:commentExtensible w16cex:durableId="2628C4D9" w16cex:dateUtc="2022-05-13T10:51:00Z"/>
  <w16cex:commentExtensible w16cex:durableId="262911BB" w16cex:dateUtc="2022-04-26T17:46:00Z"/>
  <w16cex:commentExtensible w16cex:durableId="2612BD06" w16cex:dateUtc="2022-04-26T17:48:00Z"/>
  <w16cex:commentExtensible w16cex:durableId="2612BDA4" w16cex:dateUtc="2022-04-26T17:51:00Z"/>
  <w16cex:commentExtensible w16cex:durableId="2628C59D" w16cex:dateUtc="2022-05-13T10:55:00Z"/>
  <w16cex:commentExtensible w16cex:durableId="2612C1BE" w16cex:dateUtc="2022-04-26T18:08:00Z"/>
  <w16cex:commentExtensible w16cex:durableId="2612BE10" w16cex:dateUtc="2022-04-26T17:53:00Z"/>
  <w16cex:commentExtensible w16cex:durableId="2612BF9E" w16cex:dateUtc="2022-04-26T17:59:00Z"/>
  <w16cex:commentExtensible w16cex:durableId="2612C1E3" w16cex:dateUtc="2022-04-26T18:09:00Z"/>
  <w16cex:commentExtensible w16cex:durableId="2612C0C6" w16cex:dateUtc="2022-04-26T18:04:00Z"/>
  <w16cex:commentExtensible w16cex:durableId="2628DEE2" w16cex:dateUtc="2022-05-13T12:42:00Z"/>
  <w16cex:commentExtensible w16cex:durableId="2628DF26" w16cex:dateUtc="2022-05-13T12:44:00Z"/>
  <w16cex:commentExtensible w16cex:durableId="2612C135" w16cex:dateUtc="2022-04-26T18:06:00Z"/>
  <w16cex:commentExtensible w16cex:durableId="2612C18D" w16cex:dateUtc="2022-04-26T18:07:00Z"/>
  <w16cex:commentExtensible w16cex:durableId="2612C257" w16cex:dateUtc="2022-04-26T18:11:00Z"/>
  <w16cex:commentExtensible w16cex:durableId="2612C2D4" w16cex:dateUtc="2022-04-26T18:13:00Z"/>
  <w16cex:commentExtensible w16cex:durableId="2628E216" w16cex:dateUtc="2022-05-13T12:56:00Z"/>
  <w16cex:commentExtensible w16cex:durableId="2613837F" w16cex:dateUtc="2022-04-27T07:55:00Z"/>
  <w16cex:commentExtensible w16cex:durableId="26067CAE" w16cex:dateUtc="2022-04-17T10:46:00Z"/>
  <w16cex:commentExtensible w16cex:durableId="26138487" w16cex:dateUtc="2022-04-27T07:59:00Z"/>
  <w16cex:commentExtensible w16cex:durableId="261384AD" w16cex:dateUtc="2022-04-27T08:00:00Z"/>
  <w16cex:commentExtensible w16cex:durableId="2628EDFB" w16cex:dateUtc="2022-05-13T13:47:00Z"/>
  <w16cex:commentExtensible w16cex:durableId="26138556" w16cex:dateUtc="2022-04-27T08:03:00Z"/>
  <w16cex:commentExtensible w16cex:durableId="26138593" w16cex:dateUtc="2022-04-27T08:04:00Z"/>
  <w16cex:commentExtensible w16cex:durableId="2628EE93" w16cex:dateUtc="2022-05-13T13:49:00Z"/>
  <w16cex:commentExtensible w16cex:durableId="2628EF40" w16cex:dateUtc="2022-05-13T13:52:00Z"/>
  <w16cex:commentExtensible w16cex:durableId="2628F2E3" w16cex:dateUtc="2022-05-13T14:08:00Z"/>
  <w16cex:commentExtensible w16cex:durableId="2628F080" w16cex:dateUtc="2022-05-13T13:58:00Z"/>
  <w16cex:commentExtensible w16cex:durableId="2628F20E" w16cex:dateUtc="2022-05-13T14:04:00Z"/>
  <w16cex:commentExtensible w16cex:durableId="2628F200" w16cex:dateUtc="2022-05-13T14:04:00Z"/>
  <w16cex:commentExtensible w16cex:durableId="262CF85E" w16cex:dateUtc="2022-05-16T15:20:00Z"/>
  <w16cex:commentExtensible w16cex:durableId="260954D1" w16cex:dateUtc="2022-04-19T14:33:00Z"/>
  <w16cex:commentExtensible w16cex:durableId="2628F2C8" w16cex:dateUtc="2022-05-13T14:07:00Z"/>
  <w16cex:commentExtensible w16cex:durableId="2628F30F" w16cex:dateUtc="2022-05-13T14:09:00Z"/>
  <w16cex:commentExtensible w16cex:durableId="2613886B" w16cex:dateUtc="2022-04-27T08:16:00Z"/>
  <w16cex:commentExtensible w16cex:durableId="261BAF04" w16cex:dateUtc="2022-05-03T12:39:00Z"/>
  <w16cex:commentExtensible w16cex:durableId="2623AF9F" w16cex:dateUtc="2022-04-27T08:57:00Z"/>
  <w16cex:commentExtensible w16cex:durableId="2628F55E" w16cex:dateUtc="2022-05-13T14:18:00Z"/>
  <w16cex:commentExtensible w16cex:durableId="2628F9D0" w16cex:dateUtc="2022-05-13T14:37:00Z"/>
  <w16cex:commentExtensible w16cex:durableId="26296CE1" w16cex:dateUtc="2022-05-13T22:48:00Z"/>
  <w16cex:commentExtensible w16cex:durableId="2628FB60" w16cex:dateUtc="2022-05-13T14:44:00Z"/>
  <w16cex:commentExtensible w16cex:durableId="2628FB2C" w16cex:dateUtc="2022-05-13T14:43:00Z"/>
  <w16cex:commentExtensible w16cex:durableId="262F82C2" w16cex:dateUtc="2022-05-13T15:01:00Z"/>
  <w16cex:commentExtensible w16cex:durableId="2628FECC" w16cex:dateUtc="2022-05-13T14:59:00Z"/>
  <w16cex:commentExtensible w16cex:durableId="2628FEE8" w16cex:dateUtc="2022-05-13T14: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7906CD" w16cid:durableId="261222F6"/>
  <w16cid:commentId w16cid:paraId="35C299D3" w16cid:durableId="2628B117"/>
  <w16cid:commentId w16cid:paraId="1290708C" w16cid:durableId="25DC4A8F"/>
  <w16cid:commentId w16cid:paraId="4699FA25" w16cid:durableId="2612231F"/>
  <w16cid:commentId w16cid:paraId="306A51A9" w16cid:durableId="2612236B"/>
  <w16cid:commentId w16cid:paraId="46089067" w16cid:durableId="2628BFCB"/>
  <w16cid:commentId w16cid:paraId="43F48D41" w16cid:durableId="2612240B"/>
  <w16cid:commentId w16cid:paraId="265F0E4A" w16cid:durableId="26122426"/>
  <w16cid:commentId w16cid:paraId="305A94F4" w16cid:durableId="261224D0"/>
  <w16cid:commentId w16cid:paraId="358AABB5" w16cid:durableId="26122610"/>
  <w16cid:commentId w16cid:paraId="45FFF79D" w16cid:durableId="2612263D"/>
  <w16cid:commentId w16cid:paraId="310FC061" w16cid:durableId="26122657"/>
  <w16cid:commentId w16cid:paraId="7B32F222" w16cid:durableId="26122683"/>
  <w16cid:commentId w16cid:paraId="18B964D7" w16cid:durableId="261226D7"/>
  <w16cid:commentId w16cid:paraId="29776E96" w16cid:durableId="2630ABA4"/>
  <w16cid:commentId w16cid:paraId="65DA3DF7" w16cid:durableId="2630ABA3"/>
  <w16cid:commentId w16cid:paraId="576B1003" w16cid:durableId="2628B420"/>
  <w16cid:commentId w16cid:paraId="1E3E4CF4" w16cid:durableId="2628B49F"/>
  <w16cid:commentId w16cid:paraId="783A4BE0" w16cid:durableId="2628B5FD"/>
  <w16cid:commentId w16cid:paraId="27BF07A4" w16cid:durableId="261290C6"/>
  <w16cid:commentId w16cid:paraId="3FD3FE5E" w16cid:durableId="261290F8"/>
  <w16cid:commentId w16cid:paraId="5EA85D88" w16cid:durableId="2630A9D3"/>
  <w16cid:commentId w16cid:paraId="719FC5C7" w16cid:durableId="2630AA0B"/>
  <w16cid:commentId w16cid:paraId="489168B7" w16cid:durableId="2612916D"/>
  <w16cid:commentId w16cid:paraId="16C113BD" w16cid:durableId="2614127B"/>
  <w16cid:commentId w16cid:paraId="3F3CBB7A" w16cid:durableId="261292DD"/>
  <w16cid:commentId w16cid:paraId="31C79433" w16cid:durableId="26141283"/>
  <w16cid:commentId w16cid:paraId="26A69D85" w16cid:durableId="261292B4"/>
  <w16cid:commentId w16cid:paraId="209B84CC" w16cid:durableId="2628B72A"/>
  <w16cid:commentId w16cid:paraId="41AB845B" w16cid:durableId="2628B815"/>
  <w16cid:commentId w16cid:paraId="4B02B458" w16cid:durableId="261293BD"/>
  <w16cid:commentId w16cid:paraId="75F6964B" w16cid:durableId="2630AA42"/>
  <w16cid:commentId w16cid:paraId="129C0D93" w16cid:durableId="2612943C"/>
  <w16cid:commentId w16cid:paraId="0B30B981" w16cid:durableId="26129482"/>
  <w16cid:commentId w16cid:paraId="4BB2E9E9" w16cid:durableId="2612948E"/>
  <w16cid:commentId w16cid:paraId="60DEC572" w16cid:durableId="26129505"/>
  <w16cid:commentId w16cid:paraId="410778BD" w16cid:durableId="2628B9EF"/>
  <w16cid:commentId w16cid:paraId="0F2107B5" w16cid:durableId="261295A9"/>
  <w16cid:commentId w16cid:paraId="72713B80" w16cid:durableId="2628BA42"/>
  <w16cid:commentId w16cid:paraId="357061B6" w16cid:durableId="2628BB50"/>
  <w16cid:commentId w16cid:paraId="6C3DD294" w16cid:durableId="2628BBA8"/>
  <w16cid:commentId w16cid:paraId="6EA85D78" w16cid:durableId="26129730"/>
  <w16cid:commentId w16cid:paraId="15EE8DBC" w16cid:durableId="2628BBEA"/>
  <w16cid:commentId w16cid:paraId="76595245" w16cid:durableId="261297F4"/>
  <w16cid:commentId w16cid:paraId="12E45C4F" w16cid:durableId="2612985F"/>
  <w16cid:commentId w16cid:paraId="18E6D698" w16cid:durableId="2628BC68"/>
  <w16cid:commentId w16cid:paraId="767865A0" w16cid:durableId="2628BCF6"/>
  <w16cid:commentId w16cid:paraId="264664CA" w16cid:durableId="2628BD4B"/>
  <w16cid:commentId w16cid:paraId="101BD594" w16cid:durableId="26129899"/>
  <w16cid:commentId w16cid:paraId="7A846412" w16cid:durableId="2628BDB5"/>
  <w16cid:commentId w16cid:paraId="46EC8696" w16cid:durableId="262951C2"/>
  <w16cid:commentId w16cid:paraId="16FEDF66" w16cid:durableId="2612B603"/>
  <w16cid:commentId w16cid:paraId="5D361A13" w16cid:durableId="2612B608"/>
  <w16cid:commentId w16cid:paraId="011CA4AA" w16cid:durableId="2628BE04"/>
  <w16cid:commentId w16cid:paraId="5A9F2BB1" w16cid:durableId="2628BE62"/>
  <w16cid:commentId w16cid:paraId="3813048E" w16cid:durableId="2628BF6D"/>
  <w16cid:commentId w16cid:paraId="735E9E08" w16cid:durableId="2612B6E0"/>
  <w16cid:commentId w16cid:paraId="21E89912" w16cid:durableId="2628C03F"/>
  <w16cid:commentId w16cid:paraId="574B435A" w16cid:durableId="2628C09B"/>
  <w16cid:commentId w16cid:paraId="5A6266CC" w16cid:durableId="2628C172"/>
  <w16cid:commentId w16cid:paraId="38F38261" w16cid:durableId="2628C196"/>
  <w16cid:commentId w16cid:paraId="06187E29" w16cid:durableId="2612B7AA"/>
  <w16cid:commentId w16cid:paraId="682917EC" w16cid:durableId="2628C1AA"/>
  <w16cid:commentId w16cid:paraId="7759AACE" w16cid:durableId="26294572"/>
  <w16cid:commentId w16cid:paraId="76FB107A" w16cid:durableId="2612B7F3"/>
  <w16cid:commentId w16cid:paraId="5FF65BF5" w16cid:durableId="262945A6"/>
  <w16cid:commentId w16cid:paraId="1A7C3AFD" w16cid:durableId="2628C2A8"/>
  <w16cid:commentId w16cid:paraId="40765E5F" w16cid:durableId="2612B8AA"/>
  <w16cid:commentId w16cid:paraId="3235DBFC" w16cid:durableId="2628C363"/>
  <w16cid:commentId w16cid:paraId="618B4E8A" w16cid:durableId="2612C1A3"/>
  <w16cid:commentId w16cid:paraId="64BBEA80" w16cid:durableId="2612B95B"/>
  <w16cid:commentId w16cid:paraId="629805CD" w16cid:durableId="2612BACD"/>
  <w16cid:commentId w16cid:paraId="672690D6" w16cid:durableId="2612BC53"/>
  <w16cid:commentId w16cid:paraId="4D22910C" w16cid:durableId="2628C4D9"/>
  <w16cid:commentId w16cid:paraId="4C5E341F" w16cid:durableId="262911BB"/>
  <w16cid:commentId w16cid:paraId="2497FFD7" w16cid:durableId="2612BD06"/>
  <w16cid:commentId w16cid:paraId="09595D61" w16cid:durableId="2612BDA4"/>
  <w16cid:commentId w16cid:paraId="4AFABEDF" w16cid:durableId="2628C59D"/>
  <w16cid:commentId w16cid:paraId="188C12F5" w16cid:durableId="2612C1BE"/>
  <w16cid:commentId w16cid:paraId="15D9D484" w16cid:durableId="2612BE10"/>
  <w16cid:commentId w16cid:paraId="4ACFCF95" w16cid:durableId="2612BF9E"/>
  <w16cid:commentId w16cid:paraId="3A44FC76" w16cid:durableId="2612C1E3"/>
  <w16cid:commentId w16cid:paraId="2D16A9A6" w16cid:durableId="2612C0C6"/>
  <w16cid:commentId w16cid:paraId="70834158" w16cid:durableId="2628DEE2"/>
  <w16cid:commentId w16cid:paraId="281E8963" w16cid:durableId="2628DF26"/>
  <w16cid:commentId w16cid:paraId="20149853" w16cid:durableId="2612C135"/>
  <w16cid:commentId w16cid:paraId="668EFD10" w16cid:durableId="2612C18D"/>
  <w16cid:commentId w16cid:paraId="66DFB367" w16cid:durableId="2612C257"/>
  <w16cid:commentId w16cid:paraId="29BBDB76" w16cid:durableId="2612C2D4"/>
  <w16cid:commentId w16cid:paraId="1DCDE2E7" w16cid:durableId="2628E216"/>
  <w16cid:commentId w16cid:paraId="5223580D" w16cid:durableId="2613837F"/>
  <w16cid:commentId w16cid:paraId="24B05481" w16cid:durableId="26067CAE"/>
  <w16cid:commentId w16cid:paraId="46C22707" w16cid:durableId="26138487"/>
  <w16cid:commentId w16cid:paraId="46F30D1C" w16cid:durableId="261384AD"/>
  <w16cid:commentId w16cid:paraId="17EC2D7E" w16cid:durableId="2628EDFB"/>
  <w16cid:commentId w16cid:paraId="7BBAD66E" w16cid:durableId="26138556"/>
  <w16cid:commentId w16cid:paraId="5218DFC0" w16cid:durableId="26138593"/>
  <w16cid:commentId w16cid:paraId="796C253A" w16cid:durableId="2628EE93"/>
  <w16cid:commentId w16cid:paraId="31FAC0A6" w16cid:durableId="2628EF40"/>
  <w16cid:commentId w16cid:paraId="733B7CB0" w16cid:durableId="2628F2E3"/>
  <w16cid:commentId w16cid:paraId="52BE1F94" w16cid:durableId="2628F080"/>
  <w16cid:commentId w16cid:paraId="5995FF86" w16cid:durableId="2628F20E"/>
  <w16cid:commentId w16cid:paraId="69C2D6EF" w16cid:durableId="2628F200"/>
  <w16cid:commentId w16cid:paraId="377C81EB" w16cid:durableId="262CF85E"/>
  <w16cid:commentId w16cid:paraId="175CB21F" w16cid:durableId="260954D1"/>
  <w16cid:commentId w16cid:paraId="7542549B" w16cid:durableId="2628F2C8"/>
  <w16cid:commentId w16cid:paraId="7A38FF64" w16cid:durableId="2628F30F"/>
  <w16cid:commentId w16cid:paraId="309B66B6" w16cid:durableId="2613886B"/>
  <w16cid:commentId w16cid:paraId="7B8050C5" w16cid:durableId="261BAF04"/>
  <w16cid:commentId w16cid:paraId="4D8AEA68" w16cid:durableId="2623AF9F"/>
  <w16cid:commentId w16cid:paraId="1C50D755" w16cid:durableId="2628F55E"/>
  <w16cid:commentId w16cid:paraId="0A5A4E04" w16cid:durableId="2628F9D0"/>
  <w16cid:commentId w16cid:paraId="02E41B21" w16cid:durableId="26296CE1"/>
  <w16cid:commentId w16cid:paraId="3C3C562B" w16cid:durableId="2628FB60"/>
  <w16cid:commentId w16cid:paraId="3248FAEF" w16cid:durableId="2628FB2C"/>
  <w16cid:commentId w16cid:paraId="34FDF0AF" w16cid:durableId="262F82C2"/>
  <w16cid:commentId w16cid:paraId="4C40785B" w16cid:durableId="2628FECC"/>
  <w16cid:commentId w16cid:paraId="7F2A5AD2" w16cid:durableId="2628FE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DAFD8" w14:textId="77777777" w:rsidR="00624386" w:rsidRDefault="00624386" w:rsidP="00CB7F14">
      <w:pPr>
        <w:spacing w:after="0" w:line="240" w:lineRule="auto"/>
      </w:pPr>
      <w:r>
        <w:separator/>
      </w:r>
    </w:p>
  </w:endnote>
  <w:endnote w:type="continuationSeparator" w:id="0">
    <w:p w14:paraId="10C9D104" w14:textId="77777777" w:rsidR="00624386" w:rsidRDefault="00624386" w:rsidP="00CB7F14">
      <w:pPr>
        <w:spacing w:after="0" w:line="240" w:lineRule="auto"/>
      </w:pPr>
      <w:r>
        <w:continuationSeparator/>
      </w:r>
    </w:p>
  </w:endnote>
  <w:endnote w:type="continuationNotice" w:id="1">
    <w:p w14:paraId="08620ADB" w14:textId="77777777" w:rsidR="00624386" w:rsidRDefault="0062438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2119456"/>
      <w:docPartObj>
        <w:docPartGallery w:val="Page Numbers (Bottom of Page)"/>
        <w:docPartUnique/>
      </w:docPartObj>
    </w:sdtPr>
    <w:sdtEndPr>
      <w:rPr>
        <w:noProof/>
      </w:rPr>
    </w:sdtEndPr>
    <w:sdtContent>
      <w:p w14:paraId="4D984ECE" w14:textId="077E14C8" w:rsidR="00C6401C" w:rsidRDefault="00C640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F1759F" w14:textId="77777777" w:rsidR="00C6401C" w:rsidRDefault="00C640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99FC1" w14:textId="77777777" w:rsidR="00624386" w:rsidRDefault="00624386" w:rsidP="00CB7F14">
      <w:pPr>
        <w:spacing w:after="0" w:line="240" w:lineRule="auto"/>
      </w:pPr>
      <w:r>
        <w:separator/>
      </w:r>
    </w:p>
  </w:footnote>
  <w:footnote w:type="continuationSeparator" w:id="0">
    <w:p w14:paraId="50AFC0E3" w14:textId="77777777" w:rsidR="00624386" w:rsidRDefault="00624386" w:rsidP="00CB7F14">
      <w:pPr>
        <w:spacing w:after="0" w:line="240" w:lineRule="auto"/>
      </w:pPr>
      <w:r>
        <w:continuationSeparator/>
      </w:r>
    </w:p>
  </w:footnote>
  <w:footnote w:type="continuationNotice" w:id="1">
    <w:p w14:paraId="4CA852CC" w14:textId="77777777" w:rsidR="00624386" w:rsidRDefault="0062438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56C01"/>
    <w:multiLevelType w:val="hybridMultilevel"/>
    <w:tmpl w:val="48984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91127F"/>
    <w:multiLevelType w:val="hybridMultilevel"/>
    <w:tmpl w:val="91169A04"/>
    <w:lvl w:ilvl="0" w:tplc="F648BAAE">
      <w:start w:val="1"/>
      <w:numFmt w:val="bullet"/>
      <w:lvlText w:val=""/>
      <w:lvlJc w:val="left"/>
      <w:pPr>
        <w:ind w:left="720" w:hanging="360"/>
      </w:pPr>
      <w:rPr>
        <w:rFonts w:ascii="Symbol" w:hAnsi="Symbol" w:hint="default"/>
      </w:rPr>
    </w:lvl>
    <w:lvl w:ilvl="1" w:tplc="34CA8BA6">
      <w:start w:val="1"/>
      <w:numFmt w:val="bullet"/>
      <w:lvlText w:val="o"/>
      <w:lvlJc w:val="left"/>
      <w:pPr>
        <w:ind w:left="1440" w:hanging="360"/>
      </w:pPr>
      <w:rPr>
        <w:rFonts w:ascii="Courier New" w:hAnsi="Courier New" w:hint="default"/>
      </w:rPr>
    </w:lvl>
    <w:lvl w:ilvl="2" w:tplc="D262BAE8">
      <w:start w:val="1"/>
      <w:numFmt w:val="bullet"/>
      <w:lvlText w:val=""/>
      <w:lvlJc w:val="left"/>
      <w:pPr>
        <w:ind w:left="2160" w:hanging="360"/>
      </w:pPr>
      <w:rPr>
        <w:rFonts w:ascii="Wingdings" w:hAnsi="Wingdings" w:hint="default"/>
      </w:rPr>
    </w:lvl>
    <w:lvl w:ilvl="3" w:tplc="CCA805F4">
      <w:start w:val="1"/>
      <w:numFmt w:val="bullet"/>
      <w:lvlText w:val=""/>
      <w:lvlJc w:val="left"/>
      <w:pPr>
        <w:ind w:left="2880" w:hanging="360"/>
      </w:pPr>
      <w:rPr>
        <w:rFonts w:ascii="Symbol" w:hAnsi="Symbol" w:hint="default"/>
      </w:rPr>
    </w:lvl>
    <w:lvl w:ilvl="4" w:tplc="B0064140">
      <w:start w:val="1"/>
      <w:numFmt w:val="bullet"/>
      <w:lvlText w:val="o"/>
      <w:lvlJc w:val="left"/>
      <w:pPr>
        <w:ind w:left="3600" w:hanging="360"/>
      </w:pPr>
      <w:rPr>
        <w:rFonts w:ascii="Courier New" w:hAnsi="Courier New" w:hint="default"/>
      </w:rPr>
    </w:lvl>
    <w:lvl w:ilvl="5" w:tplc="7FAA1412">
      <w:start w:val="1"/>
      <w:numFmt w:val="bullet"/>
      <w:lvlText w:val=""/>
      <w:lvlJc w:val="left"/>
      <w:pPr>
        <w:ind w:left="4320" w:hanging="360"/>
      </w:pPr>
      <w:rPr>
        <w:rFonts w:ascii="Wingdings" w:hAnsi="Wingdings" w:hint="default"/>
      </w:rPr>
    </w:lvl>
    <w:lvl w:ilvl="6" w:tplc="40405D0A">
      <w:start w:val="1"/>
      <w:numFmt w:val="bullet"/>
      <w:lvlText w:val=""/>
      <w:lvlJc w:val="left"/>
      <w:pPr>
        <w:ind w:left="5040" w:hanging="360"/>
      </w:pPr>
      <w:rPr>
        <w:rFonts w:ascii="Symbol" w:hAnsi="Symbol" w:hint="default"/>
      </w:rPr>
    </w:lvl>
    <w:lvl w:ilvl="7" w:tplc="C76049BC">
      <w:start w:val="1"/>
      <w:numFmt w:val="bullet"/>
      <w:lvlText w:val="o"/>
      <w:lvlJc w:val="left"/>
      <w:pPr>
        <w:ind w:left="5760" w:hanging="360"/>
      </w:pPr>
      <w:rPr>
        <w:rFonts w:ascii="Courier New" w:hAnsi="Courier New" w:hint="default"/>
      </w:rPr>
    </w:lvl>
    <w:lvl w:ilvl="8" w:tplc="3F2E3B1E">
      <w:start w:val="1"/>
      <w:numFmt w:val="bullet"/>
      <w:lvlText w:val=""/>
      <w:lvlJc w:val="left"/>
      <w:pPr>
        <w:ind w:left="6480" w:hanging="360"/>
      </w:pPr>
      <w:rPr>
        <w:rFonts w:ascii="Wingdings" w:hAnsi="Wingdings" w:hint="default"/>
      </w:rPr>
    </w:lvl>
  </w:abstractNum>
  <w:abstractNum w:abstractNumId="2" w15:restartNumberingAfterBreak="0">
    <w:nsid w:val="1564476D"/>
    <w:multiLevelType w:val="hybridMultilevel"/>
    <w:tmpl w:val="24AADC64"/>
    <w:lvl w:ilvl="0" w:tplc="BA90DA8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EC1EB3"/>
    <w:multiLevelType w:val="hybridMultilevel"/>
    <w:tmpl w:val="5CC8B7EC"/>
    <w:lvl w:ilvl="0" w:tplc="848667A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D85691"/>
    <w:multiLevelType w:val="hybridMultilevel"/>
    <w:tmpl w:val="E9B8B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614BA9"/>
    <w:multiLevelType w:val="hybridMultilevel"/>
    <w:tmpl w:val="D5781BEA"/>
    <w:lvl w:ilvl="0" w:tplc="7E60CA7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E36393"/>
    <w:multiLevelType w:val="multilevel"/>
    <w:tmpl w:val="A8F0694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3C2FCC"/>
    <w:multiLevelType w:val="hybridMultilevel"/>
    <w:tmpl w:val="9B14B6D4"/>
    <w:lvl w:ilvl="0" w:tplc="FE72E818">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CE5C12"/>
    <w:multiLevelType w:val="hybridMultilevel"/>
    <w:tmpl w:val="32E4D92E"/>
    <w:lvl w:ilvl="0" w:tplc="C6289762">
      <w:start w:val="202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0D0FE3"/>
    <w:multiLevelType w:val="hybridMultilevel"/>
    <w:tmpl w:val="87A0AFEE"/>
    <w:lvl w:ilvl="0" w:tplc="42B2F26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61439A"/>
    <w:multiLevelType w:val="hybridMultilevel"/>
    <w:tmpl w:val="8F88F5EA"/>
    <w:lvl w:ilvl="0" w:tplc="CA7478C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6906F5"/>
    <w:multiLevelType w:val="multilevel"/>
    <w:tmpl w:val="2272B13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1821FE"/>
    <w:multiLevelType w:val="hybridMultilevel"/>
    <w:tmpl w:val="FFFFFFFF"/>
    <w:lvl w:ilvl="0" w:tplc="766C7FB2">
      <w:start w:val="1"/>
      <w:numFmt w:val="bullet"/>
      <w:lvlText w:val=""/>
      <w:lvlJc w:val="left"/>
      <w:pPr>
        <w:ind w:left="720" w:hanging="360"/>
      </w:pPr>
      <w:rPr>
        <w:rFonts w:ascii="Symbol" w:hAnsi="Symbol" w:hint="default"/>
      </w:rPr>
    </w:lvl>
    <w:lvl w:ilvl="1" w:tplc="31503746">
      <w:start w:val="1"/>
      <w:numFmt w:val="bullet"/>
      <w:lvlText w:val="o"/>
      <w:lvlJc w:val="left"/>
      <w:pPr>
        <w:ind w:left="1440" w:hanging="360"/>
      </w:pPr>
      <w:rPr>
        <w:rFonts w:ascii="Courier New" w:hAnsi="Courier New" w:hint="default"/>
      </w:rPr>
    </w:lvl>
    <w:lvl w:ilvl="2" w:tplc="F580E992">
      <w:start w:val="1"/>
      <w:numFmt w:val="bullet"/>
      <w:lvlText w:val=""/>
      <w:lvlJc w:val="left"/>
      <w:pPr>
        <w:ind w:left="2160" w:hanging="360"/>
      </w:pPr>
      <w:rPr>
        <w:rFonts w:ascii="Wingdings" w:hAnsi="Wingdings" w:hint="default"/>
      </w:rPr>
    </w:lvl>
    <w:lvl w:ilvl="3" w:tplc="3EC20AF8">
      <w:start w:val="1"/>
      <w:numFmt w:val="bullet"/>
      <w:lvlText w:val=""/>
      <w:lvlJc w:val="left"/>
      <w:pPr>
        <w:ind w:left="2880" w:hanging="360"/>
      </w:pPr>
      <w:rPr>
        <w:rFonts w:ascii="Symbol" w:hAnsi="Symbol" w:hint="default"/>
      </w:rPr>
    </w:lvl>
    <w:lvl w:ilvl="4" w:tplc="428C88A8">
      <w:start w:val="1"/>
      <w:numFmt w:val="bullet"/>
      <w:lvlText w:val="o"/>
      <w:lvlJc w:val="left"/>
      <w:pPr>
        <w:ind w:left="3600" w:hanging="360"/>
      </w:pPr>
      <w:rPr>
        <w:rFonts w:ascii="Courier New" w:hAnsi="Courier New" w:hint="default"/>
      </w:rPr>
    </w:lvl>
    <w:lvl w:ilvl="5" w:tplc="2008365C">
      <w:start w:val="1"/>
      <w:numFmt w:val="bullet"/>
      <w:lvlText w:val=""/>
      <w:lvlJc w:val="left"/>
      <w:pPr>
        <w:ind w:left="4320" w:hanging="360"/>
      </w:pPr>
      <w:rPr>
        <w:rFonts w:ascii="Wingdings" w:hAnsi="Wingdings" w:hint="default"/>
      </w:rPr>
    </w:lvl>
    <w:lvl w:ilvl="6" w:tplc="C9BE37B6">
      <w:start w:val="1"/>
      <w:numFmt w:val="bullet"/>
      <w:lvlText w:val=""/>
      <w:lvlJc w:val="left"/>
      <w:pPr>
        <w:ind w:left="5040" w:hanging="360"/>
      </w:pPr>
      <w:rPr>
        <w:rFonts w:ascii="Symbol" w:hAnsi="Symbol" w:hint="default"/>
      </w:rPr>
    </w:lvl>
    <w:lvl w:ilvl="7" w:tplc="A8A40FF8">
      <w:start w:val="1"/>
      <w:numFmt w:val="bullet"/>
      <w:lvlText w:val="o"/>
      <w:lvlJc w:val="left"/>
      <w:pPr>
        <w:ind w:left="5760" w:hanging="360"/>
      </w:pPr>
      <w:rPr>
        <w:rFonts w:ascii="Courier New" w:hAnsi="Courier New" w:hint="default"/>
      </w:rPr>
    </w:lvl>
    <w:lvl w:ilvl="8" w:tplc="F4F629F8">
      <w:start w:val="1"/>
      <w:numFmt w:val="bullet"/>
      <w:lvlText w:val=""/>
      <w:lvlJc w:val="left"/>
      <w:pPr>
        <w:ind w:left="6480" w:hanging="360"/>
      </w:pPr>
      <w:rPr>
        <w:rFonts w:ascii="Wingdings" w:hAnsi="Wingdings" w:hint="default"/>
      </w:rPr>
    </w:lvl>
  </w:abstractNum>
  <w:abstractNum w:abstractNumId="13" w15:restartNumberingAfterBreak="0">
    <w:nsid w:val="7E2C2419"/>
    <w:multiLevelType w:val="hybridMultilevel"/>
    <w:tmpl w:val="7AA0D7C4"/>
    <w:lvl w:ilvl="0" w:tplc="3C7E36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61233874">
    <w:abstractNumId w:val="1"/>
  </w:num>
  <w:num w:numId="2" w16cid:durableId="856692901">
    <w:abstractNumId w:val="7"/>
  </w:num>
  <w:num w:numId="3" w16cid:durableId="1887911909">
    <w:abstractNumId w:val="8"/>
  </w:num>
  <w:num w:numId="4" w16cid:durableId="753665383">
    <w:abstractNumId w:val="10"/>
  </w:num>
  <w:num w:numId="5" w16cid:durableId="590622122">
    <w:abstractNumId w:val="5"/>
  </w:num>
  <w:num w:numId="6" w16cid:durableId="508833971">
    <w:abstractNumId w:val="4"/>
  </w:num>
  <w:num w:numId="7" w16cid:durableId="115872508">
    <w:abstractNumId w:val="13"/>
  </w:num>
  <w:num w:numId="8" w16cid:durableId="1098599152">
    <w:abstractNumId w:val="2"/>
  </w:num>
  <w:num w:numId="9" w16cid:durableId="1893878536">
    <w:abstractNumId w:val="3"/>
  </w:num>
  <w:num w:numId="10" w16cid:durableId="2032296586">
    <w:abstractNumId w:val="9"/>
  </w:num>
  <w:num w:numId="11" w16cid:durableId="1449540633">
    <w:abstractNumId w:val="12"/>
  </w:num>
  <w:num w:numId="12" w16cid:durableId="1842350526">
    <w:abstractNumId w:val="11"/>
  </w:num>
  <w:num w:numId="13" w16cid:durableId="1133712840">
    <w:abstractNumId w:val="6"/>
  </w:num>
  <w:num w:numId="14" w16cid:durableId="11864387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wbold, Tim">
    <w15:presenceInfo w15:providerId="None" w15:userId="Newbold, Tim"/>
  </w15:person>
  <w15:person w15:author="Etard, Adrienne">
    <w15:presenceInfo w15:providerId="None" w15:userId="Etard, Adrienne"/>
  </w15:person>
  <w15:person w15:author="Adrienne Etard">
    <w15:presenceInfo w15:providerId="Windows Live" w15:userId="5c2858a4c2ad2d71"/>
  </w15:person>
  <w15:person w15:author="Etard, Adrienne [2]">
    <w15:presenceInfo w15:providerId="AD" w15:userId="S::ucbteta@ucl.ac.uk::b6e72120-0b4f-4d07-b4f0-0bf379bf9763"/>
  </w15:person>
  <w15:person w15:author="Adrienne Etard [2]">
    <w15:presenceInfo w15:providerId="None" w15:userId="Adrienne Et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ED7"/>
    <w:rsid w:val="00001351"/>
    <w:rsid w:val="000018F1"/>
    <w:rsid w:val="000028C6"/>
    <w:rsid w:val="00003A0B"/>
    <w:rsid w:val="00003CD3"/>
    <w:rsid w:val="0000402F"/>
    <w:rsid w:val="00004D6E"/>
    <w:rsid w:val="00005BE3"/>
    <w:rsid w:val="00006176"/>
    <w:rsid w:val="0001015A"/>
    <w:rsid w:val="0001093D"/>
    <w:rsid w:val="00011187"/>
    <w:rsid w:val="0001229A"/>
    <w:rsid w:val="0001299F"/>
    <w:rsid w:val="00013D01"/>
    <w:rsid w:val="000147DB"/>
    <w:rsid w:val="0001486A"/>
    <w:rsid w:val="0001548D"/>
    <w:rsid w:val="000163CC"/>
    <w:rsid w:val="00022B8C"/>
    <w:rsid w:val="0002323B"/>
    <w:rsid w:val="000238A5"/>
    <w:rsid w:val="00023993"/>
    <w:rsid w:val="00023F9B"/>
    <w:rsid w:val="00024273"/>
    <w:rsid w:val="00024FDD"/>
    <w:rsid w:val="00025D6B"/>
    <w:rsid w:val="00025F82"/>
    <w:rsid w:val="000270E4"/>
    <w:rsid w:val="0002754E"/>
    <w:rsid w:val="000301F0"/>
    <w:rsid w:val="00030580"/>
    <w:rsid w:val="00030E8F"/>
    <w:rsid w:val="000339B4"/>
    <w:rsid w:val="00034066"/>
    <w:rsid w:val="00034E3E"/>
    <w:rsid w:val="00036313"/>
    <w:rsid w:val="00036DCD"/>
    <w:rsid w:val="00037516"/>
    <w:rsid w:val="00037F39"/>
    <w:rsid w:val="0004193F"/>
    <w:rsid w:val="0004201D"/>
    <w:rsid w:val="000423EA"/>
    <w:rsid w:val="00042651"/>
    <w:rsid w:val="0004319D"/>
    <w:rsid w:val="00043CDF"/>
    <w:rsid w:val="0004409A"/>
    <w:rsid w:val="00045A31"/>
    <w:rsid w:val="00045F4E"/>
    <w:rsid w:val="00046057"/>
    <w:rsid w:val="00046D58"/>
    <w:rsid w:val="0004769F"/>
    <w:rsid w:val="00047A5A"/>
    <w:rsid w:val="000507E7"/>
    <w:rsid w:val="00052F3C"/>
    <w:rsid w:val="00053236"/>
    <w:rsid w:val="000533AF"/>
    <w:rsid w:val="0005389F"/>
    <w:rsid w:val="00054782"/>
    <w:rsid w:val="00054858"/>
    <w:rsid w:val="00054CFE"/>
    <w:rsid w:val="000564CB"/>
    <w:rsid w:val="00060C43"/>
    <w:rsid w:val="00062553"/>
    <w:rsid w:val="0006344F"/>
    <w:rsid w:val="000634EB"/>
    <w:rsid w:val="00063802"/>
    <w:rsid w:val="00065439"/>
    <w:rsid w:val="00066ED2"/>
    <w:rsid w:val="00067577"/>
    <w:rsid w:val="0006786A"/>
    <w:rsid w:val="00067BBF"/>
    <w:rsid w:val="00070239"/>
    <w:rsid w:val="00070D40"/>
    <w:rsid w:val="00071028"/>
    <w:rsid w:val="000710D4"/>
    <w:rsid w:val="000722B8"/>
    <w:rsid w:val="00072A60"/>
    <w:rsid w:val="00073409"/>
    <w:rsid w:val="00073785"/>
    <w:rsid w:val="000737A6"/>
    <w:rsid w:val="00074851"/>
    <w:rsid w:val="00074BDD"/>
    <w:rsid w:val="00075316"/>
    <w:rsid w:val="00075ABB"/>
    <w:rsid w:val="000763E0"/>
    <w:rsid w:val="000764CE"/>
    <w:rsid w:val="000769A3"/>
    <w:rsid w:val="0007715A"/>
    <w:rsid w:val="00077A8B"/>
    <w:rsid w:val="000803A7"/>
    <w:rsid w:val="000803BE"/>
    <w:rsid w:val="00081DED"/>
    <w:rsid w:val="00081F19"/>
    <w:rsid w:val="0008311D"/>
    <w:rsid w:val="00085223"/>
    <w:rsid w:val="000856BD"/>
    <w:rsid w:val="00085C92"/>
    <w:rsid w:val="000862BE"/>
    <w:rsid w:val="000864B7"/>
    <w:rsid w:val="00087DFD"/>
    <w:rsid w:val="000901CB"/>
    <w:rsid w:val="00090C22"/>
    <w:rsid w:val="00090CFF"/>
    <w:rsid w:val="00090D03"/>
    <w:rsid w:val="00092CEB"/>
    <w:rsid w:val="00093580"/>
    <w:rsid w:val="000936DC"/>
    <w:rsid w:val="0009394B"/>
    <w:rsid w:val="00093C6E"/>
    <w:rsid w:val="00094F97"/>
    <w:rsid w:val="000958CF"/>
    <w:rsid w:val="000975AE"/>
    <w:rsid w:val="00097A29"/>
    <w:rsid w:val="00097BB5"/>
    <w:rsid w:val="000A0C45"/>
    <w:rsid w:val="000A0D25"/>
    <w:rsid w:val="000A2D81"/>
    <w:rsid w:val="000A32AD"/>
    <w:rsid w:val="000A407C"/>
    <w:rsid w:val="000A4E86"/>
    <w:rsid w:val="000A57F1"/>
    <w:rsid w:val="000A652A"/>
    <w:rsid w:val="000A6C77"/>
    <w:rsid w:val="000A6E81"/>
    <w:rsid w:val="000A7261"/>
    <w:rsid w:val="000A7449"/>
    <w:rsid w:val="000B1B18"/>
    <w:rsid w:val="000B20F0"/>
    <w:rsid w:val="000B23F8"/>
    <w:rsid w:val="000B248F"/>
    <w:rsid w:val="000B32F8"/>
    <w:rsid w:val="000B37E1"/>
    <w:rsid w:val="000B4891"/>
    <w:rsid w:val="000B50DC"/>
    <w:rsid w:val="000B67BB"/>
    <w:rsid w:val="000B6901"/>
    <w:rsid w:val="000B7C46"/>
    <w:rsid w:val="000C09CD"/>
    <w:rsid w:val="000C11D6"/>
    <w:rsid w:val="000C2CBC"/>
    <w:rsid w:val="000C367F"/>
    <w:rsid w:val="000C39C8"/>
    <w:rsid w:val="000C3B4D"/>
    <w:rsid w:val="000C5813"/>
    <w:rsid w:val="000C626D"/>
    <w:rsid w:val="000C7359"/>
    <w:rsid w:val="000C7926"/>
    <w:rsid w:val="000C793D"/>
    <w:rsid w:val="000C7C6F"/>
    <w:rsid w:val="000D0E32"/>
    <w:rsid w:val="000D1767"/>
    <w:rsid w:val="000D41F9"/>
    <w:rsid w:val="000D481A"/>
    <w:rsid w:val="000D7A5A"/>
    <w:rsid w:val="000D7DB6"/>
    <w:rsid w:val="000E04F3"/>
    <w:rsid w:val="000E18D2"/>
    <w:rsid w:val="000E3626"/>
    <w:rsid w:val="000E3CB1"/>
    <w:rsid w:val="000E4452"/>
    <w:rsid w:val="000E4A79"/>
    <w:rsid w:val="000E5679"/>
    <w:rsid w:val="000E5C00"/>
    <w:rsid w:val="000E6130"/>
    <w:rsid w:val="000E6DF2"/>
    <w:rsid w:val="000E6E73"/>
    <w:rsid w:val="000E6F88"/>
    <w:rsid w:val="000F08EB"/>
    <w:rsid w:val="000F202B"/>
    <w:rsid w:val="000F2484"/>
    <w:rsid w:val="000F2D9D"/>
    <w:rsid w:val="000F3B1A"/>
    <w:rsid w:val="000F534C"/>
    <w:rsid w:val="000F5D6A"/>
    <w:rsid w:val="000F5EA4"/>
    <w:rsid w:val="000F5FD5"/>
    <w:rsid w:val="000F6152"/>
    <w:rsid w:val="000F6453"/>
    <w:rsid w:val="000F6700"/>
    <w:rsid w:val="000F7178"/>
    <w:rsid w:val="001002EA"/>
    <w:rsid w:val="001004D2"/>
    <w:rsid w:val="00100F34"/>
    <w:rsid w:val="00100FD5"/>
    <w:rsid w:val="001012CA"/>
    <w:rsid w:val="001019BB"/>
    <w:rsid w:val="00101DD2"/>
    <w:rsid w:val="0010243B"/>
    <w:rsid w:val="001030E1"/>
    <w:rsid w:val="00103120"/>
    <w:rsid w:val="001035F0"/>
    <w:rsid w:val="0010366B"/>
    <w:rsid w:val="00103DE9"/>
    <w:rsid w:val="001043B0"/>
    <w:rsid w:val="001046D6"/>
    <w:rsid w:val="00104A0F"/>
    <w:rsid w:val="00105ACF"/>
    <w:rsid w:val="00105CBE"/>
    <w:rsid w:val="00106DC7"/>
    <w:rsid w:val="00107C8F"/>
    <w:rsid w:val="001101F3"/>
    <w:rsid w:val="00112E9C"/>
    <w:rsid w:val="00113143"/>
    <w:rsid w:val="001132BC"/>
    <w:rsid w:val="00117C78"/>
    <w:rsid w:val="00117F21"/>
    <w:rsid w:val="001224F9"/>
    <w:rsid w:val="0012315D"/>
    <w:rsid w:val="00123A6A"/>
    <w:rsid w:val="001243D9"/>
    <w:rsid w:val="001256D0"/>
    <w:rsid w:val="0012627C"/>
    <w:rsid w:val="00126EB1"/>
    <w:rsid w:val="00127097"/>
    <w:rsid w:val="001270B1"/>
    <w:rsid w:val="00127145"/>
    <w:rsid w:val="00127A72"/>
    <w:rsid w:val="001301D5"/>
    <w:rsid w:val="00131090"/>
    <w:rsid w:val="00131EA1"/>
    <w:rsid w:val="0013229A"/>
    <w:rsid w:val="00134A92"/>
    <w:rsid w:val="00134D78"/>
    <w:rsid w:val="00135E27"/>
    <w:rsid w:val="00135E87"/>
    <w:rsid w:val="001362DE"/>
    <w:rsid w:val="001365CD"/>
    <w:rsid w:val="00136BB9"/>
    <w:rsid w:val="0013705D"/>
    <w:rsid w:val="00137367"/>
    <w:rsid w:val="001376BE"/>
    <w:rsid w:val="00137DB6"/>
    <w:rsid w:val="0014033D"/>
    <w:rsid w:val="00140496"/>
    <w:rsid w:val="00142329"/>
    <w:rsid w:val="00142B42"/>
    <w:rsid w:val="00143D6E"/>
    <w:rsid w:val="00144E9D"/>
    <w:rsid w:val="00145BA4"/>
    <w:rsid w:val="00147061"/>
    <w:rsid w:val="001501CD"/>
    <w:rsid w:val="0015045C"/>
    <w:rsid w:val="0015049E"/>
    <w:rsid w:val="00150D9C"/>
    <w:rsid w:val="001510E0"/>
    <w:rsid w:val="001515D4"/>
    <w:rsid w:val="00151EF9"/>
    <w:rsid w:val="001520BC"/>
    <w:rsid w:val="00152B71"/>
    <w:rsid w:val="00152C1C"/>
    <w:rsid w:val="001534E5"/>
    <w:rsid w:val="00153B81"/>
    <w:rsid w:val="001552C1"/>
    <w:rsid w:val="001557A5"/>
    <w:rsid w:val="001560CE"/>
    <w:rsid w:val="001563EB"/>
    <w:rsid w:val="00156FC0"/>
    <w:rsid w:val="00160B5F"/>
    <w:rsid w:val="001612FF"/>
    <w:rsid w:val="001646E6"/>
    <w:rsid w:val="00164A16"/>
    <w:rsid w:val="00165AB6"/>
    <w:rsid w:val="0016703B"/>
    <w:rsid w:val="00170632"/>
    <w:rsid w:val="00171298"/>
    <w:rsid w:val="00171A2D"/>
    <w:rsid w:val="0017212B"/>
    <w:rsid w:val="0017254A"/>
    <w:rsid w:val="001725F4"/>
    <w:rsid w:val="00173176"/>
    <w:rsid w:val="001731CA"/>
    <w:rsid w:val="001731D2"/>
    <w:rsid w:val="0017348E"/>
    <w:rsid w:val="00173BD1"/>
    <w:rsid w:val="00173BF4"/>
    <w:rsid w:val="00174E51"/>
    <w:rsid w:val="001761C1"/>
    <w:rsid w:val="001766CE"/>
    <w:rsid w:val="00177DB9"/>
    <w:rsid w:val="00177E28"/>
    <w:rsid w:val="00177F56"/>
    <w:rsid w:val="001806D3"/>
    <w:rsid w:val="00180BB1"/>
    <w:rsid w:val="001833D1"/>
    <w:rsid w:val="00183895"/>
    <w:rsid w:val="00183C49"/>
    <w:rsid w:val="00183FAA"/>
    <w:rsid w:val="001851E0"/>
    <w:rsid w:val="001861A3"/>
    <w:rsid w:val="001862AA"/>
    <w:rsid w:val="00186470"/>
    <w:rsid w:val="001867E5"/>
    <w:rsid w:val="00191578"/>
    <w:rsid w:val="001925C1"/>
    <w:rsid w:val="0019282F"/>
    <w:rsid w:val="001929A4"/>
    <w:rsid w:val="00192B90"/>
    <w:rsid w:val="0019351D"/>
    <w:rsid w:val="001935AF"/>
    <w:rsid w:val="00193E9F"/>
    <w:rsid w:val="00193EC2"/>
    <w:rsid w:val="00195202"/>
    <w:rsid w:val="00195C3F"/>
    <w:rsid w:val="00195CF3"/>
    <w:rsid w:val="00196292"/>
    <w:rsid w:val="001967E7"/>
    <w:rsid w:val="00197224"/>
    <w:rsid w:val="001A08C1"/>
    <w:rsid w:val="001A08FC"/>
    <w:rsid w:val="001A1C18"/>
    <w:rsid w:val="001A227D"/>
    <w:rsid w:val="001A2825"/>
    <w:rsid w:val="001A2904"/>
    <w:rsid w:val="001A2D53"/>
    <w:rsid w:val="001A2DF7"/>
    <w:rsid w:val="001A36C6"/>
    <w:rsid w:val="001A396A"/>
    <w:rsid w:val="001A3A8D"/>
    <w:rsid w:val="001A3E58"/>
    <w:rsid w:val="001A403D"/>
    <w:rsid w:val="001A4953"/>
    <w:rsid w:val="001A4BF0"/>
    <w:rsid w:val="001A5636"/>
    <w:rsid w:val="001A6710"/>
    <w:rsid w:val="001A6CD2"/>
    <w:rsid w:val="001A6F94"/>
    <w:rsid w:val="001A75E6"/>
    <w:rsid w:val="001B09B1"/>
    <w:rsid w:val="001B0BDE"/>
    <w:rsid w:val="001B0E41"/>
    <w:rsid w:val="001B0F88"/>
    <w:rsid w:val="001B20BB"/>
    <w:rsid w:val="001B2C2D"/>
    <w:rsid w:val="001B3104"/>
    <w:rsid w:val="001B3276"/>
    <w:rsid w:val="001B3F03"/>
    <w:rsid w:val="001B58AE"/>
    <w:rsid w:val="001B60CF"/>
    <w:rsid w:val="001B62C1"/>
    <w:rsid w:val="001B647A"/>
    <w:rsid w:val="001C015C"/>
    <w:rsid w:val="001C080F"/>
    <w:rsid w:val="001C2587"/>
    <w:rsid w:val="001C3C0F"/>
    <w:rsid w:val="001C524C"/>
    <w:rsid w:val="001C56E1"/>
    <w:rsid w:val="001D03B2"/>
    <w:rsid w:val="001D03F0"/>
    <w:rsid w:val="001D0419"/>
    <w:rsid w:val="001D0784"/>
    <w:rsid w:val="001D1919"/>
    <w:rsid w:val="001D24C8"/>
    <w:rsid w:val="001D2997"/>
    <w:rsid w:val="001D2FD3"/>
    <w:rsid w:val="001D37AB"/>
    <w:rsid w:val="001D38B3"/>
    <w:rsid w:val="001D3ADC"/>
    <w:rsid w:val="001D3E64"/>
    <w:rsid w:val="001D4B2D"/>
    <w:rsid w:val="001D4B86"/>
    <w:rsid w:val="001D5364"/>
    <w:rsid w:val="001D53D5"/>
    <w:rsid w:val="001D5BF9"/>
    <w:rsid w:val="001D69E3"/>
    <w:rsid w:val="001D7209"/>
    <w:rsid w:val="001D74CD"/>
    <w:rsid w:val="001D7F18"/>
    <w:rsid w:val="001E045C"/>
    <w:rsid w:val="001E095F"/>
    <w:rsid w:val="001E09C1"/>
    <w:rsid w:val="001E27BB"/>
    <w:rsid w:val="001E2991"/>
    <w:rsid w:val="001E4273"/>
    <w:rsid w:val="001E6BF0"/>
    <w:rsid w:val="001E73E3"/>
    <w:rsid w:val="001F1FB7"/>
    <w:rsid w:val="001F206D"/>
    <w:rsid w:val="001F206F"/>
    <w:rsid w:val="001F240A"/>
    <w:rsid w:val="001F25FC"/>
    <w:rsid w:val="001F2912"/>
    <w:rsid w:val="001F3576"/>
    <w:rsid w:val="001F38E2"/>
    <w:rsid w:val="001F401B"/>
    <w:rsid w:val="001F4D8B"/>
    <w:rsid w:val="001F5004"/>
    <w:rsid w:val="001F50C7"/>
    <w:rsid w:val="001F5E20"/>
    <w:rsid w:val="001F6E36"/>
    <w:rsid w:val="0020041F"/>
    <w:rsid w:val="00202077"/>
    <w:rsid w:val="00202653"/>
    <w:rsid w:val="00202996"/>
    <w:rsid w:val="00202C03"/>
    <w:rsid w:val="00203DEC"/>
    <w:rsid w:val="00203F4A"/>
    <w:rsid w:val="00204138"/>
    <w:rsid w:val="0020512F"/>
    <w:rsid w:val="00205D1C"/>
    <w:rsid w:val="002069F2"/>
    <w:rsid w:val="00207501"/>
    <w:rsid w:val="00212AA9"/>
    <w:rsid w:val="002152C8"/>
    <w:rsid w:val="00216D8D"/>
    <w:rsid w:val="0021708D"/>
    <w:rsid w:val="00217CAB"/>
    <w:rsid w:val="00217E9D"/>
    <w:rsid w:val="00217EE8"/>
    <w:rsid w:val="00220398"/>
    <w:rsid w:val="002203DF"/>
    <w:rsid w:val="00220949"/>
    <w:rsid w:val="00220963"/>
    <w:rsid w:val="00220CED"/>
    <w:rsid w:val="002226F4"/>
    <w:rsid w:val="00223515"/>
    <w:rsid w:val="00223805"/>
    <w:rsid w:val="00223C18"/>
    <w:rsid w:val="00224442"/>
    <w:rsid w:val="00224643"/>
    <w:rsid w:val="00225314"/>
    <w:rsid w:val="002260A7"/>
    <w:rsid w:val="00226127"/>
    <w:rsid w:val="0022761B"/>
    <w:rsid w:val="00227DC6"/>
    <w:rsid w:val="00227EFC"/>
    <w:rsid w:val="0023044E"/>
    <w:rsid w:val="00231371"/>
    <w:rsid w:val="0023146E"/>
    <w:rsid w:val="00231474"/>
    <w:rsid w:val="002315B5"/>
    <w:rsid w:val="00231823"/>
    <w:rsid w:val="00231F3B"/>
    <w:rsid w:val="002320B4"/>
    <w:rsid w:val="0023262C"/>
    <w:rsid w:val="00234059"/>
    <w:rsid w:val="002341E8"/>
    <w:rsid w:val="0023616F"/>
    <w:rsid w:val="0023757D"/>
    <w:rsid w:val="0023778E"/>
    <w:rsid w:val="00242290"/>
    <w:rsid w:val="00242D93"/>
    <w:rsid w:val="0024403C"/>
    <w:rsid w:val="00244082"/>
    <w:rsid w:val="00244FF1"/>
    <w:rsid w:val="00245792"/>
    <w:rsid w:val="00246C13"/>
    <w:rsid w:val="00246F15"/>
    <w:rsid w:val="002474CC"/>
    <w:rsid w:val="002516F1"/>
    <w:rsid w:val="00252887"/>
    <w:rsid w:val="00252BC3"/>
    <w:rsid w:val="0025381C"/>
    <w:rsid w:val="00253853"/>
    <w:rsid w:val="0025431E"/>
    <w:rsid w:val="00254352"/>
    <w:rsid w:val="00255092"/>
    <w:rsid w:val="00255560"/>
    <w:rsid w:val="0025595A"/>
    <w:rsid w:val="0025755E"/>
    <w:rsid w:val="00257950"/>
    <w:rsid w:val="00260205"/>
    <w:rsid w:val="002603DD"/>
    <w:rsid w:val="002615AB"/>
    <w:rsid w:val="002616BD"/>
    <w:rsid w:val="002619C2"/>
    <w:rsid w:val="00261D57"/>
    <w:rsid w:val="0026435C"/>
    <w:rsid w:val="002645BF"/>
    <w:rsid w:val="002648E6"/>
    <w:rsid w:val="0026493A"/>
    <w:rsid w:val="002658B7"/>
    <w:rsid w:val="00266D29"/>
    <w:rsid w:val="00267D54"/>
    <w:rsid w:val="002706E6"/>
    <w:rsid w:val="00271F27"/>
    <w:rsid w:val="00272565"/>
    <w:rsid w:val="00272801"/>
    <w:rsid w:val="0027283C"/>
    <w:rsid w:val="00272D08"/>
    <w:rsid w:val="0027361F"/>
    <w:rsid w:val="0027598B"/>
    <w:rsid w:val="00275FC3"/>
    <w:rsid w:val="002764D6"/>
    <w:rsid w:val="00276D5A"/>
    <w:rsid w:val="00276D68"/>
    <w:rsid w:val="00277C60"/>
    <w:rsid w:val="00277D53"/>
    <w:rsid w:val="002808D9"/>
    <w:rsid w:val="00280FE1"/>
    <w:rsid w:val="00281592"/>
    <w:rsid w:val="00282E46"/>
    <w:rsid w:val="00284201"/>
    <w:rsid w:val="00284B6A"/>
    <w:rsid w:val="0028572B"/>
    <w:rsid w:val="00285F90"/>
    <w:rsid w:val="002870F2"/>
    <w:rsid w:val="00287813"/>
    <w:rsid w:val="002901D4"/>
    <w:rsid w:val="002908BF"/>
    <w:rsid w:val="00290A64"/>
    <w:rsid w:val="00290ADE"/>
    <w:rsid w:val="00290B0F"/>
    <w:rsid w:val="002910E6"/>
    <w:rsid w:val="0029228B"/>
    <w:rsid w:val="0029247E"/>
    <w:rsid w:val="00293263"/>
    <w:rsid w:val="00294F43"/>
    <w:rsid w:val="00296240"/>
    <w:rsid w:val="00296C33"/>
    <w:rsid w:val="00296FB2"/>
    <w:rsid w:val="00297393"/>
    <w:rsid w:val="00297BC2"/>
    <w:rsid w:val="002A066F"/>
    <w:rsid w:val="002A0717"/>
    <w:rsid w:val="002A0A5F"/>
    <w:rsid w:val="002A0E3D"/>
    <w:rsid w:val="002A2024"/>
    <w:rsid w:val="002A2256"/>
    <w:rsid w:val="002A24E6"/>
    <w:rsid w:val="002A2B68"/>
    <w:rsid w:val="002A2CFB"/>
    <w:rsid w:val="002A2EBC"/>
    <w:rsid w:val="002A3281"/>
    <w:rsid w:val="002A41A2"/>
    <w:rsid w:val="002A493F"/>
    <w:rsid w:val="002A4987"/>
    <w:rsid w:val="002A601B"/>
    <w:rsid w:val="002A7751"/>
    <w:rsid w:val="002A7B37"/>
    <w:rsid w:val="002A7F84"/>
    <w:rsid w:val="002B10D6"/>
    <w:rsid w:val="002B1C1B"/>
    <w:rsid w:val="002B2456"/>
    <w:rsid w:val="002B287C"/>
    <w:rsid w:val="002B28A9"/>
    <w:rsid w:val="002B298D"/>
    <w:rsid w:val="002B2ADC"/>
    <w:rsid w:val="002B408F"/>
    <w:rsid w:val="002B530A"/>
    <w:rsid w:val="002B6011"/>
    <w:rsid w:val="002B6966"/>
    <w:rsid w:val="002B7110"/>
    <w:rsid w:val="002C04B5"/>
    <w:rsid w:val="002C0660"/>
    <w:rsid w:val="002C06AC"/>
    <w:rsid w:val="002C0783"/>
    <w:rsid w:val="002C2772"/>
    <w:rsid w:val="002C2F77"/>
    <w:rsid w:val="002C32FF"/>
    <w:rsid w:val="002C45D7"/>
    <w:rsid w:val="002C6F91"/>
    <w:rsid w:val="002C6FCE"/>
    <w:rsid w:val="002C7C33"/>
    <w:rsid w:val="002C7F08"/>
    <w:rsid w:val="002D0C4A"/>
    <w:rsid w:val="002D1141"/>
    <w:rsid w:val="002D2983"/>
    <w:rsid w:val="002D2B72"/>
    <w:rsid w:val="002D4D36"/>
    <w:rsid w:val="002D5227"/>
    <w:rsid w:val="002D6147"/>
    <w:rsid w:val="002D65E3"/>
    <w:rsid w:val="002D665B"/>
    <w:rsid w:val="002D75A6"/>
    <w:rsid w:val="002D75EF"/>
    <w:rsid w:val="002D7996"/>
    <w:rsid w:val="002D7D2A"/>
    <w:rsid w:val="002E13B7"/>
    <w:rsid w:val="002E1994"/>
    <w:rsid w:val="002E1A59"/>
    <w:rsid w:val="002E2E1E"/>
    <w:rsid w:val="002E5149"/>
    <w:rsid w:val="002E6175"/>
    <w:rsid w:val="002E6F62"/>
    <w:rsid w:val="002E7884"/>
    <w:rsid w:val="002F00B3"/>
    <w:rsid w:val="002F0396"/>
    <w:rsid w:val="002F0EE5"/>
    <w:rsid w:val="002F1309"/>
    <w:rsid w:val="002F1432"/>
    <w:rsid w:val="002F2104"/>
    <w:rsid w:val="002F3E09"/>
    <w:rsid w:val="002F42D6"/>
    <w:rsid w:val="002F5279"/>
    <w:rsid w:val="002F6889"/>
    <w:rsid w:val="002F69CB"/>
    <w:rsid w:val="002F79AC"/>
    <w:rsid w:val="002F7FEE"/>
    <w:rsid w:val="003011AC"/>
    <w:rsid w:val="00301717"/>
    <w:rsid w:val="0030234E"/>
    <w:rsid w:val="00302DE2"/>
    <w:rsid w:val="003036C7"/>
    <w:rsid w:val="003039A3"/>
    <w:rsid w:val="00303B87"/>
    <w:rsid w:val="00304128"/>
    <w:rsid w:val="00304C12"/>
    <w:rsid w:val="00305828"/>
    <w:rsid w:val="00306509"/>
    <w:rsid w:val="0030672B"/>
    <w:rsid w:val="003069A6"/>
    <w:rsid w:val="00306A50"/>
    <w:rsid w:val="00306EDE"/>
    <w:rsid w:val="003101C3"/>
    <w:rsid w:val="00310873"/>
    <w:rsid w:val="00311005"/>
    <w:rsid w:val="003110D0"/>
    <w:rsid w:val="00311302"/>
    <w:rsid w:val="00311B9B"/>
    <w:rsid w:val="00312AEF"/>
    <w:rsid w:val="00313816"/>
    <w:rsid w:val="003142E4"/>
    <w:rsid w:val="00314613"/>
    <w:rsid w:val="00314D14"/>
    <w:rsid w:val="00315CD4"/>
    <w:rsid w:val="003160FE"/>
    <w:rsid w:val="00317B49"/>
    <w:rsid w:val="00320237"/>
    <w:rsid w:val="003205AF"/>
    <w:rsid w:val="003206D2"/>
    <w:rsid w:val="003217C3"/>
    <w:rsid w:val="00322394"/>
    <w:rsid w:val="00322B77"/>
    <w:rsid w:val="00322BF4"/>
    <w:rsid w:val="00323F1E"/>
    <w:rsid w:val="003245BB"/>
    <w:rsid w:val="00324683"/>
    <w:rsid w:val="00324E87"/>
    <w:rsid w:val="0032549C"/>
    <w:rsid w:val="00326A3D"/>
    <w:rsid w:val="0032707F"/>
    <w:rsid w:val="00330346"/>
    <w:rsid w:val="003304BF"/>
    <w:rsid w:val="00330E84"/>
    <w:rsid w:val="00331B4E"/>
    <w:rsid w:val="00331E97"/>
    <w:rsid w:val="0033327D"/>
    <w:rsid w:val="003332BE"/>
    <w:rsid w:val="00333505"/>
    <w:rsid w:val="0033523B"/>
    <w:rsid w:val="0033577A"/>
    <w:rsid w:val="003357B8"/>
    <w:rsid w:val="00335839"/>
    <w:rsid w:val="00335FDA"/>
    <w:rsid w:val="003365CF"/>
    <w:rsid w:val="0033755C"/>
    <w:rsid w:val="00337A87"/>
    <w:rsid w:val="00337F19"/>
    <w:rsid w:val="00340478"/>
    <w:rsid w:val="0034134E"/>
    <w:rsid w:val="00341CBF"/>
    <w:rsid w:val="003422F8"/>
    <w:rsid w:val="00343008"/>
    <w:rsid w:val="003431F0"/>
    <w:rsid w:val="0034480B"/>
    <w:rsid w:val="00345ED0"/>
    <w:rsid w:val="00346211"/>
    <w:rsid w:val="00346A8C"/>
    <w:rsid w:val="00346B37"/>
    <w:rsid w:val="0035235B"/>
    <w:rsid w:val="003523AB"/>
    <w:rsid w:val="00352CAA"/>
    <w:rsid w:val="0035338D"/>
    <w:rsid w:val="00354BA9"/>
    <w:rsid w:val="00354BC7"/>
    <w:rsid w:val="00354E19"/>
    <w:rsid w:val="00354EBB"/>
    <w:rsid w:val="00355295"/>
    <w:rsid w:val="003559EA"/>
    <w:rsid w:val="00356C80"/>
    <w:rsid w:val="00357335"/>
    <w:rsid w:val="00357AED"/>
    <w:rsid w:val="00360E6D"/>
    <w:rsid w:val="00361CCD"/>
    <w:rsid w:val="00361FB3"/>
    <w:rsid w:val="00362150"/>
    <w:rsid w:val="003625B1"/>
    <w:rsid w:val="00362964"/>
    <w:rsid w:val="003629CC"/>
    <w:rsid w:val="00363B9E"/>
    <w:rsid w:val="003648F8"/>
    <w:rsid w:val="00364ED0"/>
    <w:rsid w:val="00365BFB"/>
    <w:rsid w:val="00366ADB"/>
    <w:rsid w:val="0036708D"/>
    <w:rsid w:val="0036771B"/>
    <w:rsid w:val="00370523"/>
    <w:rsid w:val="00370858"/>
    <w:rsid w:val="0037105E"/>
    <w:rsid w:val="00371079"/>
    <w:rsid w:val="00371349"/>
    <w:rsid w:val="003717E3"/>
    <w:rsid w:val="0037192C"/>
    <w:rsid w:val="0037225B"/>
    <w:rsid w:val="0037252C"/>
    <w:rsid w:val="00372F65"/>
    <w:rsid w:val="003732F5"/>
    <w:rsid w:val="00374CE4"/>
    <w:rsid w:val="00375547"/>
    <w:rsid w:val="003757EE"/>
    <w:rsid w:val="003760A1"/>
    <w:rsid w:val="0037683C"/>
    <w:rsid w:val="003778E0"/>
    <w:rsid w:val="003808FF"/>
    <w:rsid w:val="00380947"/>
    <w:rsid w:val="00380DCA"/>
    <w:rsid w:val="00381D9C"/>
    <w:rsid w:val="00382A27"/>
    <w:rsid w:val="003836D1"/>
    <w:rsid w:val="00384163"/>
    <w:rsid w:val="00384F98"/>
    <w:rsid w:val="00387811"/>
    <w:rsid w:val="00387A0B"/>
    <w:rsid w:val="00390255"/>
    <w:rsid w:val="00390D85"/>
    <w:rsid w:val="00391AA0"/>
    <w:rsid w:val="003921DF"/>
    <w:rsid w:val="00392743"/>
    <w:rsid w:val="003930F3"/>
    <w:rsid w:val="00393B64"/>
    <w:rsid w:val="00395659"/>
    <w:rsid w:val="003A0E46"/>
    <w:rsid w:val="003A17A7"/>
    <w:rsid w:val="003A19B0"/>
    <w:rsid w:val="003A1E8C"/>
    <w:rsid w:val="003A2602"/>
    <w:rsid w:val="003A2667"/>
    <w:rsid w:val="003A42A3"/>
    <w:rsid w:val="003A4511"/>
    <w:rsid w:val="003B0E66"/>
    <w:rsid w:val="003B1682"/>
    <w:rsid w:val="003B1B32"/>
    <w:rsid w:val="003B1E72"/>
    <w:rsid w:val="003B3C4F"/>
    <w:rsid w:val="003B42CD"/>
    <w:rsid w:val="003B491B"/>
    <w:rsid w:val="003B49E6"/>
    <w:rsid w:val="003B4D08"/>
    <w:rsid w:val="003B4FE0"/>
    <w:rsid w:val="003B764F"/>
    <w:rsid w:val="003C0ACC"/>
    <w:rsid w:val="003C6A84"/>
    <w:rsid w:val="003C6C85"/>
    <w:rsid w:val="003C724E"/>
    <w:rsid w:val="003C7960"/>
    <w:rsid w:val="003C7C0C"/>
    <w:rsid w:val="003D044A"/>
    <w:rsid w:val="003D0629"/>
    <w:rsid w:val="003D0A77"/>
    <w:rsid w:val="003D1D70"/>
    <w:rsid w:val="003D39E8"/>
    <w:rsid w:val="003D5353"/>
    <w:rsid w:val="003D54A7"/>
    <w:rsid w:val="003D60A6"/>
    <w:rsid w:val="003D6655"/>
    <w:rsid w:val="003D6C0A"/>
    <w:rsid w:val="003D70B8"/>
    <w:rsid w:val="003D72DD"/>
    <w:rsid w:val="003D7F71"/>
    <w:rsid w:val="003E0EF0"/>
    <w:rsid w:val="003E1CDB"/>
    <w:rsid w:val="003E2129"/>
    <w:rsid w:val="003E4974"/>
    <w:rsid w:val="003E4A9B"/>
    <w:rsid w:val="003E4E36"/>
    <w:rsid w:val="003E4FFA"/>
    <w:rsid w:val="003E535E"/>
    <w:rsid w:val="003E558B"/>
    <w:rsid w:val="003E58DF"/>
    <w:rsid w:val="003E5E2A"/>
    <w:rsid w:val="003E60AE"/>
    <w:rsid w:val="003E6384"/>
    <w:rsid w:val="003F0164"/>
    <w:rsid w:val="003F3012"/>
    <w:rsid w:val="003F3A9E"/>
    <w:rsid w:val="003F4354"/>
    <w:rsid w:val="003F4EC4"/>
    <w:rsid w:val="003F67B2"/>
    <w:rsid w:val="003F6F2A"/>
    <w:rsid w:val="003F6FF8"/>
    <w:rsid w:val="003F74EA"/>
    <w:rsid w:val="003F76DC"/>
    <w:rsid w:val="00400AB5"/>
    <w:rsid w:val="00401AF5"/>
    <w:rsid w:val="00401DE6"/>
    <w:rsid w:val="00402088"/>
    <w:rsid w:val="0040210F"/>
    <w:rsid w:val="00402677"/>
    <w:rsid w:val="00402A5F"/>
    <w:rsid w:val="00402F4F"/>
    <w:rsid w:val="004036AC"/>
    <w:rsid w:val="00403A2D"/>
    <w:rsid w:val="00403C8C"/>
    <w:rsid w:val="00403ED7"/>
    <w:rsid w:val="004045DF"/>
    <w:rsid w:val="00404A05"/>
    <w:rsid w:val="00404D23"/>
    <w:rsid w:val="00404F29"/>
    <w:rsid w:val="00406848"/>
    <w:rsid w:val="00406BB8"/>
    <w:rsid w:val="00406F74"/>
    <w:rsid w:val="00407FFA"/>
    <w:rsid w:val="004131AF"/>
    <w:rsid w:val="0041365B"/>
    <w:rsid w:val="00413EC8"/>
    <w:rsid w:val="00414681"/>
    <w:rsid w:val="004147C1"/>
    <w:rsid w:val="004148E9"/>
    <w:rsid w:val="00414B79"/>
    <w:rsid w:val="004150B0"/>
    <w:rsid w:val="00415229"/>
    <w:rsid w:val="00415273"/>
    <w:rsid w:val="00415623"/>
    <w:rsid w:val="00415D7F"/>
    <w:rsid w:val="00417E6B"/>
    <w:rsid w:val="004209E5"/>
    <w:rsid w:val="00422325"/>
    <w:rsid w:val="00423535"/>
    <w:rsid w:val="00423E76"/>
    <w:rsid w:val="004247AE"/>
    <w:rsid w:val="00424B92"/>
    <w:rsid w:val="00424C89"/>
    <w:rsid w:val="00424F3F"/>
    <w:rsid w:val="00424FC9"/>
    <w:rsid w:val="00425DDA"/>
    <w:rsid w:val="004260BF"/>
    <w:rsid w:val="00426A7D"/>
    <w:rsid w:val="00427A40"/>
    <w:rsid w:val="00427F5B"/>
    <w:rsid w:val="00430A46"/>
    <w:rsid w:val="004313F1"/>
    <w:rsid w:val="004313FE"/>
    <w:rsid w:val="0043186C"/>
    <w:rsid w:val="00431910"/>
    <w:rsid w:val="00431D58"/>
    <w:rsid w:val="0043274B"/>
    <w:rsid w:val="00432F3B"/>
    <w:rsid w:val="00434FD2"/>
    <w:rsid w:val="0043561B"/>
    <w:rsid w:val="00435A3B"/>
    <w:rsid w:val="00435BB3"/>
    <w:rsid w:val="0043615B"/>
    <w:rsid w:val="00436B3F"/>
    <w:rsid w:val="00436C4B"/>
    <w:rsid w:val="00437180"/>
    <w:rsid w:val="00437CE9"/>
    <w:rsid w:val="0044139A"/>
    <w:rsid w:val="00441C0E"/>
    <w:rsid w:val="004428B7"/>
    <w:rsid w:val="00442E3A"/>
    <w:rsid w:val="004436DB"/>
    <w:rsid w:val="00443AC6"/>
    <w:rsid w:val="004440C5"/>
    <w:rsid w:val="00444E70"/>
    <w:rsid w:val="0044585F"/>
    <w:rsid w:val="00445C49"/>
    <w:rsid w:val="00446880"/>
    <w:rsid w:val="00446928"/>
    <w:rsid w:val="00446ADC"/>
    <w:rsid w:val="00447D62"/>
    <w:rsid w:val="00447DE7"/>
    <w:rsid w:val="00450745"/>
    <w:rsid w:val="00450AE2"/>
    <w:rsid w:val="00450F0F"/>
    <w:rsid w:val="00451000"/>
    <w:rsid w:val="00451042"/>
    <w:rsid w:val="004522D9"/>
    <w:rsid w:val="00453176"/>
    <w:rsid w:val="00453219"/>
    <w:rsid w:val="00454F74"/>
    <w:rsid w:val="00454FCA"/>
    <w:rsid w:val="0045528F"/>
    <w:rsid w:val="004578BC"/>
    <w:rsid w:val="0045799E"/>
    <w:rsid w:val="00461108"/>
    <w:rsid w:val="00461C5F"/>
    <w:rsid w:val="004624EE"/>
    <w:rsid w:val="004626E0"/>
    <w:rsid w:val="00462C55"/>
    <w:rsid w:val="00462E92"/>
    <w:rsid w:val="00463ED6"/>
    <w:rsid w:val="004642A0"/>
    <w:rsid w:val="004643F6"/>
    <w:rsid w:val="00464BCE"/>
    <w:rsid w:val="004653BB"/>
    <w:rsid w:val="00466709"/>
    <w:rsid w:val="0046739C"/>
    <w:rsid w:val="0046742B"/>
    <w:rsid w:val="00467898"/>
    <w:rsid w:val="00467BC3"/>
    <w:rsid w:val="0047060E"/>
    <w:rsid w:val="00470BB8"/>
    <w:rsid w:val="00470D53"/>
    <w:rsid w:val="00471174"/>
    <w:rsid w:val="0047388B"/>
    <w:rsid w:val="00473E2E"/>
    <w:rsid w:val="004740CA"/>
    <w:rsid w:val="004745DC"/>
    <w:rsid w:val="004747FD"/>
    <w:rsid w:val="0047588B"/>
    <w:rsid w:val="00477343"/>
    <w:rsid w:val="00477A42"/>
    <w:rsid w:val="00477C56"/>
    <w:rsid w:val="00477F74"/>
    <w:rsid w:val="00480BC4"/>
    <w:rsid w:val="0048136F"/>
    <w:rsid w:val="0048299F"/>
    <w:rsid w:val="004838C3"/>
    <w:rsid w:val="00483E13"/>
    <w:rsid w:val="00485166"/>
    <w:rsid w:val="00485BE7"/>
    <w:rsid w:val="00485E8B"/>
    <w:rsid w:val="0048623B"/>
    <w:rsid w:val="0048660E"/>
    <w:rsid w:val="00487F61"/>
    <w:rsid w:val="00491C3B"/>
    <w:rsid w:val="00491DC2"/>
    <w:rsid w:val="004925AB"/>
    <w:rsid w:val="00493B3C"/>
    <w:rsid w:val="00493F8B"/>
    <w:rsid w:val="00494DC5"/>
    <w:rsid w:val="00495A4F"/>
    <w:rsid w:val="00495E21"/>
    <w:rsid w:val="00497120"/>
    <w:rsid w:val="00497F5C"/>
    <w:rsid w:val="004A0115"/>
    <w:rsid w:val="004A01BE"/>
    <w:rsid w:val="004A0298"/>
    <w:rsid w:val="004A13DF"/>
    <w:rsid w:val="004A296B"/>
    <w:rsid w:val="004A3B67"/>
    <w:rsid w:val="004A56D1"/>
    <w:rsid w:val="004A5B58"/>
    <w:rsid w:val="004A66D9"/>
    <w:rsid w:val="004A6D4C"/>
    <w:rsid w:val="004A7A18"/>
    <w:rsid w:val="004A7BEB"/>
    <w:rsid w:val="004A7C60"/>
    <w:rsid w:val="004B0670"/>
    <w:rsid w:val="004B0ACF"/>
    <w:rsid w:val="004B0F1B"/>
    <w:rsid w:val="004B0F42"/>
    <w:rsid w:val="004B1B72"/>
    <w:rsid w:val="004B1E9B"/>
    <w:rsid w:val="004B26B5"/>
    <w:rsid w:val="004B296D"/>
    <w:rsid w:val="004B2AD9"/>
    <w:rsid w:val="004B2EDD"/>
    <w:rsid w:val="004B3AF5"/>
    <w:rsid w:val="004B4E5A"/>
    <w:rsid w:val="004B5B72"/>
    <w:rsid w:val="004B5E3A"/>
    <w:rsid w:val="004B658D"/>
    <w:rsid w:val="004B79DC"/>
    <w:rsid w:val="004C00B1"/>
    <w:rsid w:val="004C03D3"/>
    <w:rsid w:val="004C0B69"/>
    <w:rsid w:val="004C0EFC"/>
    <w:rsid w:val="004C102F"/>
    <w:rsid w:val="004C1677"/>
    <w:rsid w:val="004C24F1"/>
    <w:rsid w:val="004C4B98"/>
    <w:rsid w:val="004C6334"/>
    <w:rsid w:val="004C668A"/>
    <w:rsid w:val="004C7B58"/>
    <w:rsid w:val="004C7FCF"/>
    <w:rsid w:val="004D0AD0"/>
    <w:rsid w:val="004D1194"/>
    <w:rsid w:val="004D13CF"/>
    <w:rsid w:val="004D1549"/>
    <w:rsid w:val="004D3D24"/>
    <w:rsid w:val="004D48F6"/>
    <w:rsid w:val="004D562B"/>
    <w:rsid w:val="004D5A50"/>
    <w:rsid w:val="004D6DD4"/>
    <w:rsid w:val="004D6FAA"/>
    <w:rsid w:val="004D6FC1"/>
    <w:rsid w:val="004D723E"/>
    <w:rsid w:val="004D7C4B"/>
    <w:rsid w:val="004E0285"/>
    <w:rsid w:val="004E17A2"/>
    <w:rsid w:val="004E271A"/>
    <w:rsid w:val="004E2A25"/>
    <w:rsid w:val="004E2FA6"/>
    <w:rsid w:val="004E3280"/>
    <w:rsid w:val="004E3D8F"/>
    <w:rsid w:val="004E3F1D"/>
    <w:rsid w:val="004E5858"/>
    <w:rsid w:val="004E5980"/>
    <w:rsid w:val="004E5F33"/>
    <w:rsid w:val="004E67BC"/>
    <w:rsid w:val="004E77E8"/>
    <w:rsid w:val="004E78D2"/>
    <w:rsid w:val="004F0A0A"/>
    <w:rsid w:val="004F1462"/>
    <w:rsid w:val="004F2811"/>
    <w:rsid w:val="004F2A37"/>
    <w:rsid w:val="004F2C00"/>
    <w:rsid w:val="004F3887"/>
    <w:rsid w:val="004F5F82"/>
    <w:rsid w:val="004F5FEE"/>
    <w:rsid w:val="004F661F"/>
    <w:rsid w:val="0050104C"/>
    <w:rsid w:val="005015B0"/>
    <w:rsid w:val="00501909"/>
    <w:rsid w:val="00502FA9"/>
    <w:rsid w:val="0050333E"/>
    <w:rsid w:val="00504631"/>
    <w:rsid w:val="00504896"/>
    <w:rsid w:val="00505557"/>
    <w:rsid w:val="00507B44"/>
    <w:rsid w:val="005136BF"/>
    <w:rsid w:val="00513A4E"/>
    <w:rsid w:val="0051468E"/>
    <w:rsid w:val="00515627"/>
    <w:rsid w:val="0051623A"/>
    <w:rsid w:val="005164F3"/>
    <w:rsid w:val="00516774"/>
    <w:rsid w:val="00516B3B"/>
    <w:rsid w:val="00516BB3"/>
    <w:rsid w:val="00516DBC"/>
    <w:rsid w:val="005178FC"/>
    <w:rsid w:val="0052123C"/>
    <w:rsid w:val="005213D5"/>
    <w:rsid w:val="00521625"/>
    <w:rsid w:val="00521BEE"/>
    <w:rsid w:val="0052205A"/>
    <w:rsid w:val="005221DF"/>
    <w:rsid w:val="00522E79"/>
    <w:rsid w:val="0052385C"/>
    <w:rsid w:val="005241C8"/>
    <w:rsid w:val="005243BC"/>
    <w:rsid w:val="00524406"/>
    <w:rsid w:val="005254C5"/>
    <w:rsid w:val="00525527"/>
    <w:rsid w:val="00526047"/>
    <w:rsid w:val="005271FF"/>
    <w:rsid w:val="00530017"/>
    <w:rsid w:val="005304BF"/>
    <w:rsid w:val="005313B1"/>
    <w:rsid w:val="00532207"/>
    <w:rsid w:val="00532A73"/>
    <w:rsid w:val="0053334F"/>
    <w:rsid w:val="00533476"/>
    <w:rsid w:val="005334EC"/>
    <w:rsid w:val="00533839"/>
    <w:rsid w:val="005338F8"/>
    <w:rsid w:val="005346B7"/>
    <w:rsid w:val="0053581A"/>
    <w:rsid w:val="005359BD"/>
    <w:rsid w:val="00536975"/>
    <w:rsid w:val="00536A4E"/>
    <w:rsid w:val="005375FF"/>
    <w:rsid w:val="005376E1"/>
    <w:rsid w:val="00537EB5"/>
    <w:rsid w:val="00540B0D"/>
    <w:rsid w:val="005421B5"/>
    <w:rsid w:val="00542534"/>
    <w:rsid w:val="00542E3A"/>
    <w:rsid w:val="005434F3"/>
    <w:rsid w:val="00543A2A"/>
    <w:rsid w:val="00543FB4"/>
    <w:rsid w:val="00544597"/>
    <w:rsid w:val="005446CA"/>
    <w:rsid w:val="00544704"/>
    <w:rsid w:val="00544D2E"/>
    <w:rsid w:val="00547023"/>
    <w:rsid w:val="00547BAD"/>
    <w:rsid w:val="0055031D"/>
    <w:rsid w:val="005514D4"/>
    <w:rsid w:val="00552821"/>
    <w:rsid w:val="0055417F"/>
    <w:rsid w:val="00554774"/>
    <w:rsid w:val="00554987"/>
    <w:rsid w:val="00554BA7"/>
    <w:rsid w:val="005550AA"/>
    <w:rsid w:val="00555F23"/>
    <w:rsid w:val="00556FA9"/>
    <w:rsid w:val="00557DA3"/>
    <w:rsid w:val="00560A5D"/>
    <w:rsid w:val="005614BE"/>
    <w:rsid w:val="005622E7"/>
    <w:rsid w:val="0056468A"/>
    <w:rsid w:val="0056538E"/>
    <w:rsid w:val="005655D7"/>
    <w:rsid w:val="00565D13"/>
    <w:rsid w:val="00565F85"/>
    <w:rsid w:val="0056612B"/>
    <w:rsid w:val="005708B6"/>
    <w:rsid w:val="00571179"/>
    <w:rsid w:val="005718C3"/>
    <w:rsid w:val="00573410"/>
    <w:rsid w:val="00573CC8"/>
    <w:rsid w:val="0057448F"/>
    <w:rsid w:val="00574826"/>
    <w:rsid w:val="00574874"/>
    <w:rsid w:val="0057545F"/>
    <w:rsid w:val="00575AAB"/>
    <w:rsid w:val="005774BB"/>
    <w:rsid w:val="005813A9"/>
    <w:rsid w:val="00582184"/>
    <w:rsid w:val="00585916"/>
    <w:rsid w:val="00587173"/>
    <w:rsid w:val="0058759A"/>
    <w:rsid w:val="00587700"/>
    <w:rsid w:val="00587C80"/>
    <w:rsid w:val="00590386"/>
    <w:rsid w:val="00590587"/>
    <w:rsid w:val="00590C0D"/>
    <w:rsid w:val="00590DA9"/>
    <w:rsid w:val="00590F43"/>
    <w:rsid w:val="00592745"/>
    <w:rsid w:val="005929C2"/>
    <w:rsid w:val="0059381E"/>
    <w:rsid w:val="00593BF4"/>
    <w:rsid w:val="00593C5E"/>
    <w:rsid w:val="00593E96"/>
    <w:rsid w:val="00594311"/>
    <w:rsid w:val="005949E3"/>
    <w:rsid w:val="00594C63"/>
    <w:rsid w:val="005956F4"/>
    <w:rsid w:val="00595BA3"/>
    <w:rsid w:val="00596094"/>
    <w:rsid w:val="005960BD"/>
    <w:rsid w:val="00596B37"/>
    <w:rsid w:val="00597074"/>
    <w:rsid w:val="005A4109"/>
    <w:rsid w:val="005A58B0"/>
    <w:rsid w:val="005A62F5"/>
    <w:rsid w:val="005A7003"/>
    <w:rsid w:val="005A7417"/>
    <w:rsid w:val="005A783B"/>
    <w:rsid w:val="005B012C"/>
    <w:rsid w:val="005B084F"/>
    <w:rsid w:val="005B1B36"/>
    <w:rsid w:val="005B23F5"/>
    <w:rsid w:val="005B2513"/>
    <w:rsid w:val="005B2D20"/>
    <w:rsid w:val="005B3A05"/>
    <w:rsid w:val="005B3D3D"/>
    <w:rsid w:val="005B495D"/>
    <w:rsid w:val="005B5524"/>
    <w:rsid w:val="005B5E09"/>
    <w:rsid w:val="005B60EF"/>
    <w:rsid w:val="005B64DE"/>
    <w:rsid w:val="005B662B"/>
    <w:rsid w:val="005B76AF"/>
    <w:rsid w:val="005B783C"/>
    <w:rsid w:val="005B7C1C"/>
    <w:rsid w:val="005B7EDF"/>
    <w:rsid w:val="005C0A74"/>
    <w:rsid w:val="005C0D3A"/>
    <w:rsid w:val="005C11DF"/>
    <w:rsid w:val="005C12BF"/>
    <w:rsid w:val="005C1F0B"/>
    <w:rsid w:val="005C2275"/>
    <w:rsid w:val="005C2287"/>
    <w:rsid w:val="005C2336"/>
    <w:rsid w:val="005C2562"/>
    <w:rsid w:val="005C2B4C"/>
    <w:rsid w:val="005C39A5"/>
    <w:rsid w:val="005C3DCC"/>
    <w:rsid w:val="005C3F40"/>
    <w:rsid w:val="005C4278"/>
    <w:rsid w:val="005C48E2"/>
    <w:rsid w:val="005C542F"/>
    <w:rsid w:val="005C670B"/>
    <w:rsid w:val="005C679C"/>
    <w:rsid w:val="005C74A8"/>
    <w:rsid w:val="005C7BDF"/>
    <w:rsid w:val="005D012F"/>
    <w:rsid w:val="005D1223"/>
    <w:rsid w:val="005D1685"/>
    <w:rsid w:val="005D2CE8"/>
    <w:rsid w:val="005D3220"/>
    <w:rsid w:val="005D3760"/>
    <w:rsid w:val="005D39F1"/>
    <w:rsid w:val="005D4D7B"/>
    <w:rsid w:val="005D5D7E"/>
    <w:rsid w:val="005D5E5A"/>
    <w:rsid w:val="005D74CF"/>
    <w:rsid w:val="005E095F"/>
    <w:rsid w:val="005E0BA4"/>
    <w:rsid w:val="005E16EF"/>
    <w:rsid w:val="005E18B8"/>
    <w:rsid w:val="005E372D"/>
    <w:rsid w:val="005E41DD"/>
    <w:rsid w:val="005E4582"/>
    <w:rsid w:val="005E5294"/>
    <w:rsid w:val="005E5BEF"/>
    <w:rsid w:val="005E5E17"/>
    <w:rsid w:val="005E62E7"/>
    <w:rsid w:val="005E6731"/>
    <w:rsid w:val="005E7C18"/>
    <w:rsid w:val="005E7D24"/>
    <w:rsid w:val="005F00ED"/>
    <w:rsid w:val="005F0D40"/>
    <w:rsid w:val="005F158A"/>
    <w:rsid w:val="005F31AA"/>
    <w:rsid w:val="005F3435"/>
    <w:rsid w:val="005F3A19"/>
    <w:rsid w:val="005F3B79"/>
    <w:rsid w:val="005F3D3C"/>
    <w:rsid w:val="005F44EB"/>
    <w:rsid w:val="005F474C"/>
    <w:rsid w:val="005F5EE7"/>
    <w:rsid w:val="005F617D"/>
    <w:rsid w:val="005F7085"/>
    <w:rsid w:val="005F712F"/>
    <w:rsid w:val="005F723E"/>
    <w:rsid w:val="005F7281"/>
    <w:rsid w:val="005F7463"/>
    <w:rsid w:val="005F76CA"/>
    <w:rsid w:val="006001A8"/>
    <w:rsid w:val="00600F2C"/>
    <w:rsid w:val="00600F64"/>
    <w:rsid w:val="00602B09"/>
    <w:rsid w:val="00602B18"/>
    <w:rsid w:val="00603967"/>
    <w:rsid w:val="00603EEA"/>
    <w:rsid w:val="00604D4A"/>
    <w:rsid w:val="0060505F"/>
    <w:rsid w:val="00605FF2"/>
    <w:rsid w:val="006061F8"/>
    <w:rsid w:val="006067D0"/>
    <w:rsid w:val="00606D9F"/>
    <w:rsid w:val="00607EED"/>
    <w:rsid w:val="00610F36"/>
    <w:rsid w:val="00610FBB"/>
    <w:rsid w:val="00611149"/>
    <w:rsid w:val="0061155C"/>
    <w:rsid w:val="00611F90"/>
    <w:rsid w:val="00612DA5"/>
    <w:rsid w:val="00613953"/>
    <w:rsid w:val="00614489"/>
    <w:rsid w:val="00614EF9"/>
    <w:rsid w:val="00617025"/>
    <w:rsid w:val="00617049"/>
    <w:rsid w:val="00617741"/>
    <w:rsid w:val="0061775D"/>
    <w:rsid w:val="0062110C"/>
    <w:rsid w:val="00621111"/>
    <w:rsid w:val="0062182A"/>
    <w:rsid w:val="006221D3"/>
    <w:rsid w:val="0062267D"/>
    <w:rsid w:val="00622EF5"/>
    <w:rsid w:val="00622FB0"/>
    <w:rsid w:val="00623103"/>
    <w:rsid w:val="006231FA"/>
    <w:rsid w:val="006234BC"/>
    <w:rsid w:val="0062367D"/>
    <w:rsid w:val="00624386"/>
    <w:rsid w:val="0062483A"/>
    <w:rsid w:val="00624E1A"/>
    <w:rsid w:val="00625156"/>
    <w:rsid w:val="00625CF2"/>
    <w:rsid w:val="0062672E"/>
    <w:rsid w:val="00627215"/>
    <w:rsid w:val="00627CC3"/>
    <w:rsid w:val="006305FD"/>
    <w:rsid w:val="006308A5"/>
    <w:rsid w:val="006309FE"/>
    <w:rsid w:val="00630B26"/>
    <w:rsid w:val="00631EEE"/>
    <w:rsid w:val="00632CF3"/>
    <w:rsid w:val="00632D83"/>
    <w:rsid w:val="00632E6B"/>
    <w:rsid w:val="00633635"/>
    <w:rsid w:val="00634042"/>
    <w:rsid w:val="006341E2"/>
    <w:rsid w:val="00634454"/>
    <w:rsid w:val="00634464"/>
    <w:rsid w:val="0063455B"/>
    <w:rsid w:val="0063533D"/>
    <w:rsid w:val="00635623"/>
    <w:rsid w:val="00635712"/>
    <w:rsid w:val="006358D2"/>
    <w:rsid w:val="00635EB8"/>
    <w:rsid w:val="006371A4"/>
    <w:rsid w:val="0063740A"/>
    <w:rsid w:val="00637656"/>
    <w:rsid w:val="00637E9F"/>
    <w:rsid w:val="006405F9"/>
    <w:rsid w:val="00640B5A"/>
    <w:rsid w:val="006411BB"/>
    <w:rsid w:val="00641609"/>
    <w:rsid w:val="0064192B"/>
    <w:rsid w:val="00641A83"/>
    <w:rsid w:val="00641BA3"/>
    <w:rsid w:val="00642E1E"/>
    <w:rsid w:val="0064468B"/>
    <w:rsid w:val="00644BD4"/>
    <w:rsid w:val="00645098"/>
    <w:rsid w:val="00645774"/>
    <w:rsid w:val="00646348"/>
    <w:rsid w:val="00646B4B"/>
    <w:rsid w:val="00646FD3"/>
    <w:rsid w:val="006472AB"/>
    <w:rsid w:val="00647560"/>
    <w:rsid w:val="00647B62"/>
    <w:rsid w:val="00652016"/>
    <w:rsid w:val="006528C8"/>
    <w:rsid w:val="006534FC"/>
    <w:rsid w:val="00653B7A"/>
    <w:rsid w:val="00654322"/>
    <w:rsid w:val="006543B4"/>
    <w:rsid w:val="006559D6"/>
    <w:rsid w:val="00656F84"/>
    <w:rsid w:val="0066083F"/>
    <w:rsid w:val="00660D72"/>
    <w:rsid w:val="006613AF"/>
    <w:rsid w:val="00661B52"/>
    <w:rsid w:val="00661DD4"/>
    <w:rsid w:val="0066256E"/>
    <w:rsid w:val="00662BC0"/>
    <w:rsid w:val="00664FFE"/>
    <w:rsid w:val="00665BFD"/>
    <w:rsid w:val="00665EF2"/>
    <w:rsid w:val="0066678F"/>
    <w:rsid w:val="006721CA"/>
    <w:rsid w:val="00672AC3"/>
    <w:rsid w:val="0067394A"/>
    <w:rsid w:val="006745CE"/>
    <w:rsid w:val="00674C88"/>
    <w:rsid w:val="00675601"/>
    <w:rsid w:val="00675AB3"/>
    <w:rsid w:val="0067639F"/>
    <w:rsid w:val="00676A85"/>
    <w:rsid w:val="00676A92"/>
    <w:rsid w:val="00676CCA"/>
    <w:rsid w:val="00676D4F"/>
    <w:rsid w:val="0068056F"/>
    <w:rsid w:val="00681128"/>
    <w:rsid w:val="00681995"/>
    <w:rsid w:val="006820E1"/>
    <w:rsid w:val="00682D0E"/>
    <w:rsid w:val="006832E5"/>
    <w:rsid w:val="0068341B"/>
    <w:rsid w:val="00685632"/>
    <w:rsid w:val="00685DF0"/>
    <w:rsid w:val="0068688C"/>
    <w:rsid w:val="00686909"/>
    <w:rsid w:val="00686FCC"/>
    <w:rsid w:val="006875DA"/>
    <w:rsid w:val="00687654"/>
    <w:rsid w:val="0068790E"/>
    <w:rsid w:val="00690278"/>
    <w:rsid w:val="00690645"/>
    <w:rsid w:val="00690BDE"/>
    <w:rsid w:val="00691B32"/>
    <w:rsid w:val="00692BE8"/>
    <w:rsid w:val="00693036"/>
    <w:rsid w:val="00693A59"/>
    <w:rsid w:val="00693CFE"/>
    <w:rsid w:val="0069423E"/>
    <w:rsid w:val="006943A5"/>
    <w:rsid w:val="006956D3"/>
    <w:rsid w:val="006960F4"/>
    <w:rsid w:val="00696799"/>
    <w:rsid w:val="0069693C"/>
    <w:rsid w:val="006974A8"/>
    <w:rsid w:val="00697FCB"/>
    <w:rsid w:val="006A2363"/>
    <w:rsid w:val="006A3EBE"/>
    <w:rsid w:val="006A5522"/>
    <w:rsid w:val="006A5616"/>
    <w:rsid w:val="006A57DF"/>
    <w:rsid w:val="006A673F"/>
    <w:rsid w:val="006A7186"/>
    <w:rsid w:val="006A7991"/>
    <w:rsid w:val="006B0A98"/>
    <w:rsid w:val="006B0E20"/>
    <w:rsid w:val="006B1115"/>
    <w:rsid w:val="006B15A3"/>
    <w:rsid w:val="006B1860"/>
    <w:rsid w:val="006B1D54"/>
    <w:rsid w:val="006B1E41"/>
    <w:rsid w:val="006B2232"/>
    <w:rsid w:val="006B2481"/>
    <w:rsid w:val="006B3490"/>
    <w:rsid w:val="006B422C"/>
    <w:rsid w:val="006B4C4D"/>
    <w:rsid w:val="006B4E47"/>
    <w:rsid w:val="006B4F69"/>
    <w:rsid w:val="006B6264"/>
    <w:rsid w:val="006B6AF0"/>
    <w:rsid w:val="006B6B53"/>
    <w:rsid w:val="006C0346"/>
    <w:rsid w:val="006C0ACC"/>
    <w:rsid w:val="006C0C46"/>
    <w:rsid w:val="006C11C2"/>
    <w:rsid w:val="006C1634"/>
    <w:rsid w:val="006C19ED"/>
    <w:rsid w:val="006C1AE8"/>
    <w:rsid w:val="006C20C3"/>
    <w:rsid w:val="006C2103"/>
    <w:rsid w:val="006C2877"/>
    <w:rsid w:val="006C2A0B"/>
    <w:rsid w:val="006C3367"/>
    <w:rsid w:val="006C38A8"/>
    <w:rsid w:val="006C4528"/>
    <w:rsid w:val="006C4D19"/>
    <w:rsid w:val="006C5098"/>
    <w:rsid w:val="006C65C2"/>
    <w:rsid w:val="006C6D5B"/>
    <w:rsid w:val="006C6DC4"/>
    <w:rsid w:val="006C70DB"/>
    <w:rsid w:val="006C71EA"/>
    <w:rsid w:val="006C7CA4"/>
    <w:rsid w:val="006D0DCC"/>
    <w:rsid w:val="006D0E70"/>
    <w:rsid w:val="006D1B17"/>
    <w:rsid w:val="006D25B1"/>
    <w:rsid w:val="006D2AC6"/>
    <w:rsid w:val="006D2C81"/>
    <w:rsid w:val="006D2DC5"/>
    <w:rsid w:val="006D320C"/>
    <w:rsid w:val="006D3812"/>
    <w:rsid w:val="006D487D"/>
    <w:rsid w:val="006D4CFD"/>
    <w:rsid w:val="006D50B8"/>
    <w:rsid w:val="006D53C4"/>
    <w:rsid w:val="006D5475"/>
    <w:rsid w:val="006D60EF"/>
    <w:rsid w:val="006D674A"/>
    <w:rsid w:val="006D75BE"/>
    <w:rsid w:val="006D7CC2"/>
    <w:rsid w:val="006D7DC0"/>
    <w:rsid w:val="006E0D1F"/>
    <w:rsid w:val="006E1266"/>
    <w:rsid w:val="006E3EA4"/>
    <w:rsid w:val="006E4785"/>
    <w:rsid w:val="006E4917"/>
    <w:rsid w:val="006E5031"/>
    <w:rsid w:val="006E545C"/>
    <w:rsid w:val="006E5C0D"/>
    <w:rsid w:val="006E6181"/>
    <w:rsid w:val="006E6D96"/>
    <w:rsid w:val="006E7E01"/>
    <w:rsid w:val="006F0367"/>
    <w:rsid w:val="006F14AB"/>
    <w:rsid w:val="006F1954"/>
    <w:rsid w:val="006F21B5"/>
    <w:rsid w:val="006F23B1"/>
    <w:rsid w:val="006F2E28"/>
    <w:rsid w:val="006F2EB1"/>
    <w:rsid w:val="006F3424"/>
    <w:rsid w:val="006F3690"/>
    <w:rsid w:val="006F42A8"/>
    <w:rsid w:val="006F498E"/>
    <w:rsid w:val="006F4E46"/>
    <w:rsid w:val="006F581A"/>
    <w:rsid w:val="006F63A3"/>
    <w:rsid w:val="00701BED"/>
    <w:rsid w:val="007024F4"/>
    <w:rsid w:val="00702DE2"/>
    <w:rsid w:val="007032F1"/>
    <w:rsid w:val="0070463F"/>
    <w:rsid w:val="00705798"/>
    <w:rsid w:val="00705E6F"/>
    <w:rsid w:val="0070613C"/>
    <w:rsid w:val="00706B4A"/>
    <w:rsid w:val="007071E2"/>
    <w:rsid w:val="007072F0"/>
    <w:rsid w:val="00707DE4"/>
    <w:rsid w:val="0071027B"/>
    <w:rsid w:val="00710480"/>
    <w:rsid w:val="00711025"/>
    <w:rsid w:val="00711FAF"/>
    <w:rsid w:val="00714DAC"/>
    <w:rsid w:val="0071516B"/>
    <w:rsid w:val="007151FF"/>
    <w:rsid w:val="007158C4"/>
    <w:rsid w:val="0071692A"/>
    <w:rsid w:val="00717149"/>
    <w:rsid w:val="007205E7"/>
    <w:rsid w:val="00720ADB"/>
    <w:rsid w:val="007212DF"/>
    <w:rsid w:val="00721C4C"/>
    <w:rsid w:val="00722761"/>
    <w:rsid w:val="00722F37"/>
    <w:rsid w:val="00723284"/>
    <w:rsid w:val="0072385B"/>
    <w:rsid w:val="00723CA7"/>
    <w:rsid w:val="00723F01"/>
    <w:rsid w:val="00724626"/>
    <w:rsid w:val="00724862"/>
    <w:rsid w:val="007262F2"/>
    <w:rsid w:val="0072692B"/>
    <w:rsid w:val="00726D9C"/>
    <w:rsid w:val="00727159"/>
    <w:rsid w:val="00727E5E"/>
    <w:rsid w:val="00730BBE"/>
    <w:rsid w:val="007310EF"/>
    <w:rsid w:val="007313EB"/>
    <w:rsid w:val="00731B77"/>
    <w:rsid w:val="00731C43"/>
    <w:rsid w:val="007321D6"/>
    <w:rsid w:val="00732BA4"/>
    <w:rsid w:val="007331DC"/>
    <w:rsid w:val="00733BC3"/>
    <w:rsid w:val="00734B2E"/>
    <w:rsid w:val="00736918"/>
    <w:rsid w:val="007370FF"/>
    <w:rsid w:val="00742472"/>
    <w:rsid w:val="00742659"/>
    <w:rsid w:val="007429B4"/>
    <w:rsid w:val="00742CFE"/>
    <w:rsid w:val="00742EBA"/>
    <w:rsid w:val="00743B88"/>
    <w:rsid w:val="00743BAF"/>
    <w:rsid w:val="00744073"/>
    <w:rsid w:val="00745827"/>
    <w:rsid w:val="00745CE6"/>
    <w:rsid w:val="00746A2C"/>
    <w:rsid w:val="00746B0A"/>
    <w:rsid w:val="00750622"/>
    <w:rsid w:val="00752027"/>
    <w:rsid w:val="0075248B"/>
    <w:rsid w:val="00752B0E"/>
    <w:rsid w:val="0075315C"/>
    <w:rsid w:val="00754148"/>
    <w:rsid w:val="007562D2"/>
    <w:rsid w:val="00756796"/>
    <w:rsid w:val="007571C9"/>
    <w:rsid w:val="00760582"/>
    <w:rsid w:val="00762E6D"/>
    <w:rsid w:val="00763C77"/>
    <w:rsid w:val="00763EA1"/>
    <w:rsid w:val="00764298"/>
    <w:rsid w:val="007644EE"/>
    <w:rsid w:val="00765378"/>
    <w:rsid w:val="0076541D"/>
    <w:rsid w:val="007674C6"/>
    <w:rsid w:val="00767673"/>
    <w:rsid w:val="00767794"/>
    <w:rsid w:val="007711E8"/>
    <w:rsid w:val="00771CCE"/>
    <w:rsid w:val="00772351"/>
    <w:rsid w:val="007723BC"/>
    <w:rsid w:val="00773587"/>
    <w:rsid w:val="00773E84"/>
    <w:rsid w:val="0077466B"/>
    <w:rsid w:val="00774829"/>
    <w:rsid w:val="007748D5"/>
    <w:rsid w:val="00774C26"/>
    <w:rsid w:val="00774F69"/>
    <w:rsid w:val="00775601"/>
    <w:rsid w:val="0077577A"/>
    <w:rsid w:val="00775832"/>
    <w:rsid w:val="00775CFB"/>
    <w:rsid w:val="00775D53"/>
    <w:rsid w:val="00776187"/>
    <w:rsid w:val="007763DB"/>
    <w:rsid w:val="007763EA"/>
    <w:rsid w:val="007766A1"/>
    <w:rsid w:val="00776CD0"/>
    <w:rsid w:val="00777801"/>
    <w:rsid w:val="00777B60"/>
    <w:rsid w:val="0078056A"/>
    <w:rsid w:val="00780F38"/>
    <w:rsid w:val="007813F9"/>
    <w:rsid w:val="007814EF"/>
    <w:rsid w:val="007818A8"/>
    <w:rsid w:val="00781DB6"/>
    <w:rsid w:val="00782003"/>
    <w:rsid w:val="00782070"/>
    <w:rsid w:val="00782BAF"/>
    <w:rsid w:val="00782DA7"/>
    <w:rsid w:val="0078340C"/>
    <w:rsid w:val="0078546C"/>
    <w:rsid w:val="00785FD2"/>
    <w:rsid w:val="00786337"/>
    <w:rsid w:val="00786520"/>
    <w:rsid w:val="0078658D"/>
    <w:rsid w:val="00790440"/>
    <w:rsid w:val="0079049D"/>
    <w:rsid w:val="00790DAE"/>
    <w:rsid w:val="00790FC2"/>
    <w:rsid w:val="0079121A"/>
    <w:rsid w:val="00792406"/>
    <w:rsid w:val="007936C5"/>
    <w:rsid w:val="00794B53"/>
    <w:rsid w:val="00795039"/>
    <w:rsid w:val="0079527B"/>
    <w:rsid w:val="00795AFB"/>
    <w:rsid w:val="007962E4"/>
    <w:rsid w:val="0079645E"/>
    <w:rsid w:val="007969CF"/>
    <w:rsid w:val="00796BD2"/>
    <w:rsid w:val="00797156"/>
    <w:rsid w:val="00797419"/>
    <w:rsid w:val="007977FE"/>
    <w:rsid w:val="007A0CE9"/>
    <w:rsid w:val="007A1D63"/>
    <w:rsid w:val="007A1E0E"/>
    <w:rsid w:val="007A2201"/>
    <w:rsid w:val="007A2766"/>
    <w:rsid w:val="007A2B9B"/>
    <w:rsid w:val="007A2BB3"/>
    <w:rsid w:val="007A3787"/>
    <w:rsid w:val="007A3BDB"/>
    <w:rsid w:val="007A4018"/>
    <w:rsid w:val="007A480E"/>
    <w:rsid w:val="007A4AE8"/>
    <w:rsid w:val="007A5052"/>
    <w:rsid w:val="007A5EA4"/>
    <w:rsid w:val="007A5F02"/>
    <w:rsid w:val="007A69F2"/>
    <w:rsid w:val="007A6C38"/>
    <w:rsid w:val="007A71A7"/>
    <w:rsid w:val="007B0A29"/>
    <w:rsid w:val="007B1D05"/>
    <w:rsid w:val="007B200F"/>
    <w:rsid w:val="007B22DB"/>
    <w:rsid w:val="007B3035"/>
    <w:rsid w:val="007B3A18"/>
    <w:rsid w:val="007B3E26"/>
    <w:rsid w:val="007B4481"/>
    <w:rsid w:val="007B4E5C"/>
    <w:rsid w:val="007B5877"/>
    <w:rsid w:val="007B5EA0"/>
    <w:rsid w:val="007B63C4"/>
    <w:rsid w:val="007B64F7"/>
    <w:rsid w:val="007B7066"/>
    <w:rsid w:val="007B70D1"/>
    <w:rsid w:val="007B756E"/>
    <w:rsid w:val="007B769A"/>
    <w:rsid w:val="007B77AA"/>
    <w:rsid w:val="007C0D48"/>
    <w:rsid w:val="007C10E0"/>
    <w:rsid w:val="007C17DB"/>
    <w:rsid w:val="007C3474"/>
    <w:rsid w:val="007C3D29"/>
    <w:rsid w:val="007C3EFC"/>
    <w:rsid w:val="007C5296"/>
    <w:rsid w:val="007C5EC2"/>
    <w:rsid w:val="007C7B70"/>
    <w:rsid w:val="007D1773"/>
    <w:rsid w:val="007D1794"/>
    <w:rsid w:val="007D216E"/>
    <w:rsid w:val="007D24A2"/>
    <w:rsid w:val="007D25EA"/>
    <w:rsid w:val="007D434B"/>
    <w:rsid w:val="007D61DE"/>
    <w:rsid w:val="007E108A"/>
    <w:rsid w:val="007E114C"/>
    <w:rsid w:val="007E1783"/>
    <w:rsid w:val="007E1A2E"/>
    <w:rsid w:val="007E2658"/>
    <w:rsid w:val="007E32B6"/>
    <w:rsid w:val="007E3513"/>
    <w:rsid w:val="007E36E0"/>
    <w:rsid w:val="007E4097"/>
    <w:rsid w:val="007E42E8"/>
    <w:rsid w:val="007E4A1B"/>
    <w:rsid w:val="007E4C21"/>
    <w:rsid w:val="007E4FE3"/>
    <w:rsid w:val="007E77BD"/>
    <w:rsid w:val="007E7D8C"/>
    <w:rsid w:val="007E7E5D"/>
    <w:rsid w:val="007F1B3A"/>
    <w:rsid w:val="007F2721"/>
    <w:rsid w:val="007F32D6"/>
    <w:rsid w:val="007F442C"/>
    <w:rsid w:val="007F44DB"/>
    <w:rsid w:val="007F4634"/>
    <w:rsid w:val="007F5736"/>
    <w:rsid w:val="007F58A1"/>
    <w:rsid w:val="007F647F"/>
    <w:rsid w:val="007F6DDD"/>
    <w:rsid w:val="007F6FD5"/>
    <w:rsid w:val="007F70AE"/>
    <w:rsid w:val="007F7B74"/>
    <w:rsid w:val="00800A9B"/>
    <w:rsid w:val="00802AA0"/>
    <w:rsid w:val="008033E0"/>
    <w:rsid w:val="008041E6"/>
    <w:rsid w:val="0080446F"/>
    <w:rsid w:val="00804644"/>
    <w:rsid w:val="00805310"/>
    <w:rsid w:val="00805311"/>
    <w:rsid w:val="00805490"/>
    <w:rsid w:val="0080566C"/>
    <w:rsid w:val="008058B9"/>
    <w:rsid w:val="008060FB"/>
    <w:rsid w:val="00807233"/>
    <w:rsid w:val="00810310"/>
    <w:rsid w:val="008104DF"/>
    <w:rsid w:val="00810746"/>
    <w:rsid w:val="008112B7"/>
    <w:rsid w:val="00813299"/>
    <w:rsid w:val="00813635"/>
    <w:rsid w:val="00815E0F"/>
    <w:rsid w:val="008161C8"/>
    <w:rsid w:val="0081642F"/>
    <w:rsid w:val="00817364"/>
    <w:rsid w:val="00821EC0"/>
    <w:rsid w:val="00822EFF"/>
    <w:rsid w:val="00823643"/>
    <w:rsid w:val="0082380F"/>
    <w:rsid w:val="0082390D"/>
    <w:rsid w:val="00823A24"/>
    <w:rsid w:val="00824420"/>
    <w:rsid w:val="00825445"/>
    <w:rsid w:val="0082727A"/>
    <w:rsid w:val="008278B6"/>
    <w:rsid w:val="008305C7"/>
    <w:rsid w:val="008322DF"/>
    <w:rsid w:val="008341DE"/>
    <w:rsid w:val="00834526"/>
    <w:rsid w:val="00834B08"/>
    <w:rsid w:val="0083513F"/>
    <w:rsid w:val="0083552D"/>
    <w:rsid w:val="00835839"/>
    <w:rsid w:val="00836931"/>
    <w:rsid w:val="008369F3"/>
    <w:rsid w:val="00836A69"/>
    <w:rsid w:val="00836F0F"/>
    <w:rsid w:val="00837D81"/>
    <w:rsid w:val="008408A7"/>
    <w:rsid w:val="008415F2"/>
    <w:rsid w:val="0084189F"/>
    <w:rsid w:val="00841F74"/>
    <w:rsid w:val="0084211C"/>
    <w:rsid w:val="00842C6D"/>
    <w:rsid w:val="00843CDF"/>
    <w:rsid w:val="00843F90"/>
    <w:rsid w:val="0084453A"/>
    <w:rsid w:val="00844703"/>
    <w:rsid w:val="0084483D"/>
    <w:rsid w:val="0084568B"/>
    <w:rsid w:val="008458D4"/>
    <w:rsid w:val="0084696F"/>
    <w:rsid w:val="00846DE2"/>
    <w:rsid w:val="00847A5A"/>
    <w:rsid w:val="00850140"/>
    <w:rsid w:val="00850A37"/>
    <w:rsid w:val="00851140"/>
    <w:rsid w:val="00852407"/>
    <w:rsid w:val="00852574"/>
    <w:rsid w:val="00852684"/>
    <w:rsid w:val="00852775"/>
    <w:rsid w:val="008528F2"/>
    <w:rsid w:val="00852D53"/>
    <w:rsid w:val="008547F7"/>
    <w:rsid w:val="008552F4"/>
    <w:rsid w:val="00856273"/>
    <w:rsid w:val="00856971"/>
    <w:rsid w:val="00857275"/>
    <w:rsid w:val="00857A32"/>
    <w:rsid w:val="0086060B"/>
    <w:rsid w:val="008607EA"/>
    <w:rsid w:val="00861457"/>
    <w:rsid w:val="008622C8"/>
    <w:rsid w:val="00862351"/>
    <w:rsid w:val="00862D1A"/>
    <w:rsid w:val="008632CB"/>
    <w:rsid w:val="00864798"/>
    <w:rsid w:val="0086493F"/>
    <w:rsid w:val="00864FA3"/>
    <w:rsid w:val="00865368"/>
    <w:rsid w:val="0086536F"/>
    <w:rsid w:val="00866B21"/>
    <w:rsid w:val="00867A49"/>
    <w:rsid w:val="00867AA3"/>
    <w:rsid w:val="00867B7C"/>
    <w:rsid w:val="00867E75"/>
    <w:rsid w:val="00871559"/>
    <w:rsid w:val="0087163E"/>
    <w:rsid w:val="00871AD7"/>
    <w:rsid w:val="00872556"/>
    <w:rsid w:val="00872C1F"/>
    <w:rsid w:val="008733D6"/>
    <w:rsid w:val="00873839"/>
    <w:rsid w:val="00873FD0"/>
    <w:rsid w:val="008740EC"/>
    <w:rsid w:val="00874275"/>
    <w:rsid w:val="00874D64"/>
    <w:rsid w:val="00875739"/>
    <w:rsid w:val="008758EE"/>
    <w:rsid w:val="00876FC1"/>
    <w:rsid w:val="00880262"/>
    <w:rsid w:val="008806D9"/>
    <w:rsid w:val="00880AE1"/>
    <w:rsid w:val="0088144B"/>
    <w:rsid w:val="0088170A"/>
    <w:rsid w:val="00881774"/>
    <w:rsid w:val="00881D54"/>
    <w:rsid w:val="0088213C"/>
    <w:rsid w:val="00883FFE"/>
    <w:rsid w:val="0088429F"/>
    <w:rsid w:val="008845BB"/>
    <w:rsid w:val="00884791"/>
    <w:rsid w:val="008850D4"/>
    <w:rsid w:val="00886203"/>
    <w:rsid w:val="0088623A"/>
    <w:rsid w:val="008862EA"/>
    <w:rsid w:val="00886BF0"/>
    <w:rsid w:val="00890086"/>
    <w:rsid w:val="008901CF"/>
    <w:rsid w:val="00890A69"/>
    <w:rsid w:val="0089298E"/>
    <w:rsid w:val="0089526C"/>
    <w:rsid w:val="00895BF1"/>
    <w:rsid w:val="00895D16"/>
    <w:rsid w:val="008971D5"/>
    <w:rsid w:val="00897306"/>
    <w:rsid w:val="008A001D"/>
    <w:rsid w:val="008A175A"/>
    <w:rsid w:val="008A1764"/>
    <w:rsid w:val="008A22BE"/>
    <w:rsid w:val="008A3540"/>
    <w:rsid w:val="008A3967"/>
    <w:rsid w:val="008A4CE0"/>
    <w:rsid w:val="008A5128"/>
    <w:rsid w:val="008A5C6D"/>
    <w:rsid w:val="008A5CDF"/>
    <w:rsid w:val="008A6EF8"/>
    <w:rsid w:val="008B0862"/>
    <w:rsid w:val="008B0914"/>
    <w:rsid w:val="008B09CC"/>
    <w:rsid w:val="008B0B4F"/>
    <w:rsid w:val="008B148A"/>
    <w:rsid w:val="008B193C"/>
    <w:rsid w:val="008B1A84"/>
    <w:rsid w:val="008B2AE9"/>
    <w:rsid w:val="008B2B4F"/>
    <w:rsid w:val="008B2C38"/>
    <w:rsid w:val="008B2EC7"/>
    <w:rsid w:val="008B358D"/>
    <w:rsid w:val="008B49F8"/>
    <w:rsid w:val="008B4A58"/>
    <w:rsid w:val="008B4FA6"/>
    <w:rsid w:val="008B5047"/>
    <w:rsid w:val="008B6A7C"/>
    <w:rsid w:val="008B7524"/>
    <w:rsid w:val="008B758A"/>
    <w:rsid w:val="008C348D"/>
    <w:rsid w:val="008C3627"/>
    <w:rsid w:val="008C406F"/>
    <w:rsid w:val="008C4B4A"/>
    <w:rsid w:val="008C4D6A"/>
    <w:rsid w:val="008C6CCB"/>
    <w:rsid w:val="008C7960"/>
    <w:rsid w:val="008D06E8"/>
    <w:rsid w:val="008D180E"/>
    <w:rsid w:val="008D2A4E"/>
    <w:rsid w:val="008D2B47"/>
    <w:rsid w:val="008D3321"/>
    <w:rsid w:val="008D44AC"/>
    <w:rsid w:val="008D4B68"/>
    <w:rsid w:val="008D4BF5"/>
    <w:rsid w:val="008D6E4D"/>
    <w:rsid w:val="008D6EC2"/>
    <w:rsid w:val="008D7704"/>
    <w:rsid w:val="008E1730"/>
    <w:rsid w:val="008E178E"/>
    <w:rsid w:val="008E181F"/>
    <w:rsid w:val="008E19D5"/>
    <w:rsid w:val="008E2E12"/>
    <w:rsid w:val="008E377A"/>
    <w:rsid w:val="008E499E"/>
    <w:rsid w:val="008E5C72"/>
    <w:rsid w:val="008E66E1"/>
    <w:rsid w:val="008E743F"/>
    <w:rsid w:val="008E7701"/>
    <w:rsid w:val="008E7864"/>
    <w:rsid w:val="008F0640"/>
    <w:rsid w:val="008F10D2"/>
    <w:rsid w:val="008F2F32"/>
    <w:rsid w:val="008F408E"/>
    <w:rsid w:val="008F4990"/>
    <w:rsid w:val="008F4BF7"/>
    <w:rsid w:val="008F5C1B"/>
    <w:rsid w:val="008F6332"/>
    <w:rsid w:val="008F633E"/>
    <w:rsid w:val="008F647C"/>
    <w:rsid w:val="008F6BAD"/>
    <w:rsid w:val="008F711A"/>
    <w:rsid w:val="0090161C"/>
    <w:rsid w:val="00901CF5"/>
    <w:rsid w:val="0090237E"/>
    <w:rsid w:val="00902861"/>
    <w:rsid w:val="00903842"/>
    <w:rsid w:val="009038C0"/>
    <w:rsid w:val="00904D43"/>
    <w:rsid w:val="00904F66"/>
    <w:rsid w:val="00905ABB"/>
    <w:rsid w:val="0090632D"/>
    <w:rsid w:val="00907C65"/>
    <w:rsid w:val="009101D4"/>
    <w:rsid w:val="00910B4E"/>
    <w:rsid w:val="00912FEA"/>
    <w:rsid w:val="0091408B"/>
    <w:rsid w:val="009143E7"/>
    <w:rsid w:val="00914E48"/>
    <w:rsid w:val="00915927"/>
    <w:rsid w:val="00915C19"/>
    <w:rsid w:val="00915D2A"/>
    <w:rsid w:val="00917798"/>
    <w:rsid w:val="00917C14"/>
    <w:rsid w:val="00920191"/>
    <w:rsid w:val="009209FB"/>
    <w:rsid w:val="00921D43"/>
    <w:rsid w:val="00922366"/>
    <w:rsid w:val="00922E17"/>
    <w:rsid w:val="00924178"/>
    <w:rsid w:val="009244E4"/>
    <w:rsid w:val="0092464D"/>
    <w:rsid w:val="00925EEA"/>
    <w:rsid w:val="00926221"/>
    <w:rsid w:val="00930C3F"/>
    <w:rsid w:val="00931D5A"/>
    <w:rsid w:val="00931E97"/>
    <w:rsid w:val="00932E0B"/>
    <w:rsid w:val="0093318E"/>
    <w:rsid w:val="009335B1"/>
    <w:rsid w:val="0093480F"/>
    <w:rsid w:val="00935872"/>
    <w:rsid w:val="009379C8"/>
    <w:rsid w:val="00937A77"/>
    <w:rsid w:val="00937B14"/>
    <w:rsid w:val="00937DF7"/>
    <w:rsid w:val="00937E60"/>
    <w:rsid w:val="00940178"/>
    <w:rsid w:val="00940757"/>
    <w:rsid w:val="00940C64"/>
    <w:rsid w:val="00941C0F"/>
    <w:rsid w:val="00941CA0"/>
    <w:rsid w:val="00941D1A"/>
    <w:rsid w:val="00941D75"/>
    <w:rsid w:val="0094293A"/>
    <w:rsid w:val="00942A06"/>
    <w:rsid w:val="00943774"/>
    <w:rsid w:val="00945A07"/>
    <w:rsid w:val="00945A3F"/>
    <w:rsid w:val="009460D8"/>
    <w:rsid w:val="00946539"/>
    <w:rsid w:val="00946CB2"/>
    <w:rsid w:val="00950EF0"/>
    <w:rsid w:val="00951196"/>
    <w:rsid w:val="00951E79"/>
    <w:rsid w:val="00952401"/>
    <w:rsid w:val="0095280D"/>
    <w:rsid w:val="00952BC4"/>
    <w:rsid w:val="0095388B"/>
    <w:rsid w:val="009546F2"/>
    <w:rsid w:val="00955688"/>
    <w:rsid w:val="00955753"/>
    <w:rsid w:val="00956759"/>
    <w:rsid w:val="00957505"/>
    <w:rsid w:val="0095794A"/>
    <w:rsid w:val="0096030E"/>
    <w:rsid w:val="00960585"/>
    <w:rsid w:val="00963481"/>
    <w:rsid w:val="00964C4F"/>
    <w:rsid w:val="00965295"/>
    <w:rsid w:val="0096533D"/>
    <w:rsid w:val="009653FB"/>
    <w:rsid w:val="0096595B"/>
    <w:rsid w:val="009667F0"/>
    <w:rsid w:val="0097014A"/>
    <w:rsid w:val="00970757"/>
    <w:rsid w:val="00970C4C"/>
    <w:rsid w:val="00971580"/>
    <w:rsid w:val="00971B42"/>
    <w:rsid w:val="00972FFE"/>
    <w:rsid w:val="009730B9"/>
    <w:rsid w:val="00973719"/>
    <w:rsid w:val="00973CF3"/>
    <w:rsid w:val="00974762"/>
    <w:rsid w:val="009747D8"/>
    <w:rsid w:val="00974C7B"/>
    <w:rsid w:val="009755C5"/>
    <w:rsid w:val="009762E0"/>
    <w:rsid w:val="0097661F"/>
    <w:rsid w:val="00977AFC"/>
    <w:rsid w:val="0098021A"/>
    <w:rsid w:val="0098050F"/>
    <w:rsid w:val="00980952"/>
    <w:rsid w:val="00980FCE"/>
    <w:rsid w:val="0098130E"/>
    <w:rsid w:val="00981CBE"/>
    <w:rsid w:val="00981F2E"/>
    <w:rsid w:val="009824FA"/>
    <w:rsid w:val="00982661"/>
    <w:rsid w:val="00982D43"/>
    <w:rsid w:val="00982EEF"/>
    <w:rsid w:val="009839B0"/>
    <w:rsid w:val="009841EF"/>
    <w:rsid w:val="00985E35"/>
    <w:rsid w:val="00986113"/>
    <w:rsid w:val="009866A2"/>
    <w:rsid w:val="00986746"/>
    <w:rsid w:val="0098722D"/>
    <w:rsid w:val="009877F6"/>
    <w:rsid w:val="00990877"/>
    <w:rsid w:val="009911B9"/>
    <w:rsid w:val="00991A2F"/>
    <w:rsid w:val="00991C05"/>
    <w:rsid w:val="009923E3"/>
    <w:rsid w:val="0099540D"/>
    <w:rsid w:val="009958A8"/>
    <w:rsid w:val="0099646D"/>
    <w:rsid w:val="00996655"/>
    <w:rsid w:val="0099667E"/>
    <w:rsid w:val="009968E0"/>
    <w:rsid w:val="00997386"/>
    <w:rsid w:val="009975D0"/>
    <w:rsid w:val="0099762A"/>
    <w:rsid w:val="0099768D"/>
    <w:rsid w:val="009A0B91"/>
    <w:rsid w:val="009A12B8"/>
    <w:rsid w:val="009A18C1"/>
    <w:rsid w:val="009A2A82"/>
    <w:rsid w:val="009A3416"/>
    <w:rsid w:val="009A35A2"/>
    <w:rsid w:val="009A3A69"/>
    <w:rsid w:val="009A3E9E"/>
    <w:rsid w:val="009A3F81"/>
    <w:rsid w:val="009A42B1"/>
    <w:rsid w:val="009A4E54"/>
    <w:rsid w:val="009A5697"/>
    <w:rsid w:val="009A59DA"/>
    <w:rsid w:val="009A5F76"/>
    <w:rsid w:val="009A67EF"/>
    <w:rsid w:val="009A72FE"/>
    <w:rsid w:val="009A7DCA"/>
    <w:rsid w:val="009B1214"/>
    <w:rsid w:val="009B21AA"/>
    <w:rsid w:val="009B259B"/>
    <w:rsid w:val="009B29C3"/>
    <w:rsid w:val="009B3F4D"/>
    <w:rsid w:val="009B4275"/>
    <w:rsid w:val="009B53B6"/>
    <w:rsid w:val="009B5A0E"/>
    <w:rsid w:val="009B71D1"/>
    <w:rsid w:val="009B758F"/>
    <w:rsid w:val="009B7896"/>
    <w:rsid w:val="009C0217"/>
    <w:rsid w:val="009C03BD"/>
    <w:rsid w:val="009C0DE9"/>
    <w:rsid w:val="009C0F4A"/>
    <w:rsid w:val="009C27FD"/>
    <w:rsid w:val="009C2983"/>
    <w:rsid w:val="009C2A51"/>
    <w:rsid w:val="009C2FFD"/>
    <w:rsid w:val="009C31A8"/>
    <w:rsid w:val="009C31B7"/>
    <w:rsid w:val="009C3AC8"/>
    <w:rsid w:val="009C5582"/>
    <w:rsid w:val="009C60D0"/>
    <w:rsid w:val="009C7188"/>
    <w:rsid w:val="009C7794"/>
    <w:rsid w:val="009D4CAE"/>
    <w:rsid w:val="009D517E"/>
    <w:rsid w:val="009D639C"/>
    <w:rsid w:val="009D6EB7"/>
    <w:rsid w:val="009D7DAA"/>
    <w:rsid w:val="009E0314"/>
    <w:rsid w:val="009E066C"/>
    <w:rsid w:val="009E096F"/>
    <w:rsid w:val="009E110B"/>
    <w:rsid w:val="009E2794"/>
    <w:rsid w:val="009E3964"/>
    <w:rsid w:val="009E47DA"/>
    <w:rsid w:val="009E4B7E"/>
    <w:rsid w:val="009E557E"/>
    <w:rsid w:val="009E7910"/>
    <w:rsid w:val="009E79F2"/>
    <w:rsid w:val="009F0618"/>
    <w:rsid w:val="009F1847"/>
    <w:rsid w:val="009F2277"/>
    <w:rsid w:val="009F24CC"/>
    <w:rsid w:val="009F3A9B"/>
    <w:rsid w:val="009F443A"/>
    <w:rsid w:val="009F473F"/>
    <w:rsid w:val="009F4C11"/>
    <w:rsid w:val="009F6162"/>
    <w:rsid w:val="009F752B"/>
    <w:rsid w:val="009F7C44"/>
    <w:rsid w:val="00A00579"/>
    <w:rsid w:val="00A0082D"/>
    <w:rsid w:val="00A00F76"/>
    <w:rsid w:val="00A02BF5"/>
    <w:rsid w:val="00A0316F"/>
    <w:rsid w:val="00A03E83"/>
    <w:rsid w:val="00A04728"/>
    <w:rsid w:val="00A0479B"/>
    <w:rsid w:val="00A050EE"/>
    <w:rsid w:val="00A0661E"/>
    <w:rsid w:val="00A06653"/>
    <w:rsid w:val="00A07545"/>
    <w:rsid w:val="00A10B04"/>
    <w:rsid w:val="00A138A5"/>
    <w:rsid w:val="00A13EC4"/>
    <w:rsid w:val="00A14911"/>
    <w:rsid w:val="00A16283"/>
    <w:rsid w:val="00A17CEC"/>
    <w:rsid w:val="00A20022"/>
    <w:rsid w:val="00A212B3"/>
    <w:rsid w:val="00A2136E"/>
    <w:rsid w:val="00A2192B"/>
    <w:rsid w:val="00A21E00"/>
    <w:rsid w:val="00A22123"/>
    <w:rsid w:val="00A23602"/>
    <w:rsid w:val="00A236E3"/>
    <w:rsid w:val="00A23A1C"/>
    <w:rsid w:val="00A24EF3"/>
    <w:rsid w:val="00A269F3"/>
    <w:rsid w:val="00A26AD2"/>
    <w:rsid w:val="00A26E97"/>
    <w:rsid w:val="00A270E2"/>
    <w:rsid w:val="00A2732C"/>
    <w:rsid w:val="00A27877"/>
    <w:rsid w:val="00A27E1A"/>
    <w:rsid w:val="00A30615"/>
    <w:rsid w:val="00A317A6"/>
    <w:rsid w:val="00A31FE4"/>
    <w:rsid w:val="00A33258"/>
    <w:rsid w:val="00A3360E"/>
    <w:rsid w:val="00A3363C"/>
    <w:rsid w:val="00A34D9C"/>
    <w:rsid w:val="00A35364"/>
    <w:rsid w:val="00A37235"/>
    <w:rsid w:val="00A41302"/>
    <w:rsid w:val="00A41AB0"/>
    <w:rsid w:val="00A41EC8"/>
    <w:rsid w:val="00A421D0"/>
    <w:rsid w:val="00A4252A"/>
    <w:rsid w:val="00A4278B"/>
    <w:rsid w:val="00A43211"/>
    <w:rsid w:val="00A43A1B"/>
    <w:rsid w:val="00A43C0D"/>
    <w:rsid w:val="00A443A5"/>
    <w:rsid w:val="00A44924"/>
    <w:rsid w:val="00A47A2A"/>
    <w:rsid w:val="00A502E7"/>
    <w:rsid w:val="00A50362"/>
    <w:rsid w:val="00A5046D"/>
    <w:rsid w:val="00A50636"/>
    <w:rsid w:val="00A50846"/>
    <w:rsid w:val="00A5131D"/>
    <w:rsid w:val="00A51480"/>
    <w:rsid w:val="00A51F2A"/>
    <w:rsid w:val="00A52E6D"/>
    <w:rsid w:val="00A546DC"/>
    <w:rsid w:val="00A547D9"/>
    <w:rsid w:val="00A57833"/>
    <w:rsid w:val="00A57D53"/>
    <w:rsid w:val="00A60004"/>
    <w:rsid w:val="00A6025B"/>
    <w:rsid w:val="00A60448"/>
    <w:rsid w:val="00A6074A"/>
    <w:rsid w:val="00A6143B"/>
    <w:rsid w:val="00A623B6"/>
    <w:rsid w:val="00A62D41"/>
    <w:rsid w:val="00A62DD2"/>
    <w:rsid w:val="00A632BD"/>
    <w:rsid w:val="00A6353B"/>
    <w:rsid w:val="00A63D01"/>
    <w:rsid w:val="00A63E31"/>
    <w:rsid w:val="00A6416A"/>
    <w:rsid w:val="00A64462"/>
    <w:rsid w:val="00A65DE1"/>
    <w:rsid w:val="00A6680E"/>
    <w:rsid w:val="00A6722D"/>
    <w:rsid w:val="00A70045"/>
    <w:rsid w:val="00A7121F"/>
    <w:rsid w:val="00A71735"/>
    <w:rsid w:val="00A7178F"/>
    <w:rsid w:val="00A718D8"/>
    <w:rsid w:val="00A72F36"/>
    <w:rsid w:val="00A733E4"/>
    <w:rsid w:val="00A74FF7"/>
    <w:rsid w:val="00A761F5"/>
    <w:rsid w:val="00A8042F"/>
    <w:rsid w:val="00A80543"/>
    <w:rsid w:val="00A8070F"/>
    <w:rsid w:val="00A807AB"/>
    <w:rsid w:val="00A80E0A"/>
    <w:rsid w:val="00A81616"/>
    <w:rsid w:val="00A81DE0"/>
    <w:rsid w:val="00A82113"/>
    <w:rsid w:val="00A84444"/>
    <w:rsid w:val="00A84A88"/>
    <w:rsid w:val="00A85656"/>
    <w:rsid w:val="00A85F4E"/>
    <w:rsid w:val="00A86802"/>
    <w:rsid w:val="00A86873"/>
    <w:rsid w:val="00A86E85"/>
    <w:rsid w:val="00A90929"/>
    <w:rsid w:val="00A910E6"/>
    <w:rsid w:val="00A92497"/>
    <w:rsid w:val="00A92808"/>
    <w:rsid w:val="00A92F11"/>
    <w:rsid w:val="00A93B1B"/>
    <w:rsid w:val="00A93BF5"/>
    <w:rsid w:val="00A9410F"/>
    <w:rsid w:val="00A953A1"/>
    <w:rsid w:val="00A95841"/>
    <w:rsid w:val="00A9604A"/>
    <w:rsid w:val="00A96A0F"/>
    <w:rsid w:val="00A975C9"/>
    <w:rsid w:val="00AA2C30"/>
    <w:rsid w:val="00AA2C79"/>
    <w:rsid w:val="00AA3084"/>
    <w:rsid w:val="00AA3283"/>
    <w:rsid w:val="00AA43B8"/>
    <w:rsid w:val="00AA45D3"/>
    <w:rsid w:val="00AA5930"/>
    <w:rsid w:val="00AA5CCB"/>
    <w:rsid w:val="00AA6F5E"/>
    <w:rsid w:val="00AA7263"/>
    <w:rsid w:val="00AA748D"/>
    <w:rsid w:val="00AA75F3"/>
    <w:rsid w:val="00AA7670"/>
    <w:rsid w:val="00AB05DF"/>
    <w:rsid w:val="00AB0F20"/>
    <w:rsid w:val="00AB1040"/>
    <w:rsid w:val="00AB11C9"/>
    <w:rsid w:val="00AB1E8C"/>
    <w:rsid w:val="00AB2C8A"/>
    <w:rsid w:val="00AB37B4"/>
    <w:rsid w:val="00AB3E9B"/>
    <w:rsid w:val="00AB495B"/>
    <w:rsid w:val="00AB52D2"/>
    <w:rsid w:val="00AB5A4A"/>
    <w:rsid w:val="00AB71B1"/>
    <w:rsid w:val="00AB7411"/>
    <w:rsid w:val="00AC03A2"/>
    <w:rsid w:val="00AC0A79"/>
    <w:rsid w:val="00AC0B0D"/>
    <w:rsid w:val="00AC0FE8"/>
    <w:rsid w:val="00AC12ED"/>
    <w:rsid w:val="00AC28B9"/>
    <w:rsid w:val="00AC378F"/>
    <w:rsid w:val="00AC3924"/>
    <w:rsid w:val="00AC3B1A"/>
    <w:rsid w:val="00AC4CEC"/>
    <w:rsid w:val="00AC57E1"/>
    <w:rsid w:val="00AC5A39"/>
    <w:rsid w:val="00AD18F3"/>
    <w:rsid w:val="00AD192C"/>
    <w:rsid w:val="00AD2122"/>
    <w:rsid w:val="00AD25DB"/>
    <w:rsid w:val="00AD2A97"/>
    <w:rsid w:val="00AD2B95"/>
    <w:rsid w:val="00AD3F18"/>
    <w:rsid w:val="00AD40E0"/>
    <w:rsid w:val="00AD4D0A"/>
    <w:rsid w:val="00AD5317"/>
    <w:rsid w:val="00AD5968"/>
    <w:rsid w:val="00AD5C92"/>
    <w:rsid w:val="00AD6002"/>
    <w:rsid w:val="00AE05C5"/>
    <w:rsid w:val="00AE07DD"/>
    <w:rsid w:val="00AE1397"/>
    <w:rsid w:val="00AE1518"/>
    <w:rsid w:val="00AE3215"/>
    <w:rsid w:val="00AE3416"/>
    <w:rsid w:val="00AE36D5"/>
    <w:rsid w:val="00AE380E"/>
    <w:rsid w:val="00AE42DB"/>
    <w:rsid w:val="00AE58A3"/>
    <w:rsid w:val="00AE60A8"/>
    <w:rsid w:val="00AE667F"/>
    <w:rsid w:val="00AE6753"/>
    <w:rsid w:val="00AE68BA"/>
    <w:rsid w:val="00AE6C2E"/>
    <w:rsid w:val="00AE7274"/>
    <w:rsid w:val="00AE7881"/>
    <w:rsid w:val="00AE7DDA"/>
    <w:rsid w:val="00AF04F8"/>
    <w:rsid w:val="00AF0B66"/>
    <w:rsid w:val="00AF1395"/>
    <w:rsid w:val="00AF1B16"/>
    <w:rsid w:val="00AF241A"/>
    <w:rsid w:val="00AF2625"/>
    <w:rsid w:val="00AF3281"/>
    <w:rsid w:val="00AF3AC3"/>
    <w:rsid w:val="00AF41C7"/>
    <w:rsid w:val="00AF59FC"/>
    <w:rsid w:val="00AF6E2F"/>
    <w:rsid w:val="00B00118"/>
    <w:rsid w:val="00B00AC7"/>
    <w:rsid w:val="00B00C60"/>
    <w:rsid w:val="00B00CF9"/>
    <w:rsid w:val="00B01637"/>
    <w:rsid w:val="00B016BB"/>
    <w:rsid w:val="00B02131"/>
    <w:rsid w:val="00B0216A"/>
    <w:rsid w:val="00B0283D"/>
    <w:rsid w:val="00B036EA"/>
    <w:rsid w:val="00B0397B"/>
    <w:rsid w:val="00B04A3A"/>
    <w:rsid w:val="00B04A78"/>
    <w:rsid w:val="00B04AD7"/>
    <w:rsid w:val="00B052CC"/>
    <w:rsid w:val="00B05625"/>
    <w:rsid w:val="00B05AAA"/>
    <w:rsid w:val="00B06118"/>
    <w:rsid w:val="00B070FE"/>
    <w:rsid w:val="00B106D9"/>
    <w:rsid w:val="00B10DCE"/>
    <w:rsid w:val="00B10FDD"/>
    <w:rsid w:val="00B11935"/>
    <w:rsid w:val="00B11BC9"/>
    <w:rsid w:val="00B125AE"/>
    <w:rsid w:val="00B12DA7"/>
    <w:rsid w:val="00B131AC"/>
    <w:rsid w:val="00B1359E"/>
    <w:rsid w:val="00B13D16"/>
    <w:rsid w:val="00B13F12"/>
    <w:rsid w:val="00B14996"/>
    <w:rsid w:val="00B14DFC"/>
    <w:rsid w:val="00B1557A"/>
    <w:rsid w:val="00B1589B"/>
    <w:rsid w:val="00B15B06"/>
    <w:rsid w:val="00B16BAE"/>
    <w:rsid w:val="00B200BF"/>
    <w:rsid w:val="00B20676"/>
    <w:rsid w:val="00B20B72"/>
    <w:rsid w:val="00B21602"/>
    <w:rsid w:val="00B21AA0"/>
    <w:rsid w:val="00B221A2"/>
    <w:rsid w:val="00B228AD"/>
    <w:rsid w:val="00B22DEF"/>
    <w:rsid w:val="00B24F70"/>
    <w:rsid w:val="00B25722"/>
    <w:rsid w:val="00B262F0"/>
    <w:rsid w:val="00B26A67"/>
    <w:rsid w:val="00B26D66"/>
    <w:rsid w:val="00B26FD3"/>
    <w:rsid w:val="00B26FDD"/>
    <w:rsid w:val="00B27BF8"/>
    <w:rsid w:val="00B30D2B"/>
    <w:rsid w:val="00B310EB"/>
    <w:rsid w:val="00B318B5"/>
    <w:rsid w:val="00B31F38"/>
    <w:rsid w:val="00B322CE"/>
    <w:rsid w:val="00B32EE1"/>
    <w:rsid w:val="00B3317D"/>
    <w:rsid w:val="00B33E7F"/>
    <w:rsid w:val="00B34B4E"/>
    <w:rsid w:val="00B35129"/>
    <w:rsid w:val="00B353A0"/>
    <w:rsid w:val="00B36989"/>
    <w:rsid w:val="00B36D58"/>
    <w:rsid w:val="00B36DB7"/>
    <w:rsid w:val="00B36F99"/>
    <w:rsid w:val="00B37172"/>
    <w:rsid w:val="00B37C79"/>
    <w:rsid w:val="00B37EE1"/>
    <w:rsid w:val="00B4042B"/>
    <w:rsid w:val="00B407B5"/>
    <w:rsid w:val="00B40CE9"/>
    <w:rsid w:val="00B41856"/>
    <w:rsid w:val="00B42026"/>
    <w:rsid w:val="00B42121"/>
    <w:rsid w:val="00B429F2"/>
    <w:rsid w:val="00B42BB3"/>
    <w:rsid w:val="00B4394A"/>
    <w:rsid w:val="00B43DEF"/>
    <w:rsid w:val="00B4430F"/>
    <w:rsid w:val="00B45BA2"/>
    <w:rsid w:val="00B46375"/>
    <w:rsid w:val="00B4707C"/>
    <w:rsid w:val="00B47213"/>
    <w:rsid w:val="00B47D83"/>
    <w:rsid w:val="00B50261"/>
    <w:rsid w:val="00B50AFE"/>
    <w:rsid w:val="00B51DBE"/>
    <w:rsid w:val="00B51E5A"/>
    <w:rsid w:val="00B52A76"/>
    <w:rsid w:val="00B52FCE"/>
    <w:rsid w:val="00B5370B"/>
    <w:rsid w:val="00B53C89"/>
    <w:rsid w:val="00B53D4F"/>
    <w:rsid w:val="00B53D74"/>
    <w:rsid w:val="00B54D5B"/>
    <w:rsid w:val="00B54DDE"/>
    <w:rsid w:val="00B55AFB"/>
    <w:rsid w:val="00B56195"/>
    <w:rsid w:val="00B56CFC"/>
    <w:rsid w:val="00B570A8"/>
    <w:rsid w:val="00B57822"/>
    <w:rsid w:val="00B600E9"/>
    <w:rsid w:val="00B600FE"/>
    <w:rsid w:val="00B6095E"/>
    <w:rsid w:val="00B60C04"/>
    <w:rsid w:val="00B615D3"/>
    <w:rsid w:val="00B62785"/>
    <w:rsid w:val="00B633FE"/>
    <w:rsid w:val="00B63432"/>
    <w:rsid w:val="00B64093"/>
    <w:rsid w:val="00B6534C"/>
    <w:rsid w:val="00B65376"/>
    <w:rsid w:val="00B653B1"/>
    <w:rsid w:val="00B65C65"/>
    <w:rsid w:val="00B65E12"/>
    <w:rsid w:val="00B65E4B"/>
    <w:rsid w:val="00B6648B"/>
    <w:rsid w:val="00B66769"/>
    <w:rsid w:val="00B676B4"/>
    <w:rsid w:val="00B67EB9"/>
    <w:rsid w:val="00B70220"/>
    <w:rsid w:val="00B70F02"/>
    <w:rsid w:val="00B70FC7"/>
    <w:rsid w:val="00B712C6"/>
    <w:rsid w:val="00B71C79"/>
    <w:rsid w:val="00B71F87"/>
    <w:rsid w:val="00B72215"/>
    <w:rsid w:val="00B72798"/>
    <w:rsid w:val="00B72A79"/>
    <w:rsid w:val="00B72BAD"/>
    <w:rsid w:val="00B73B06"/>
    <w:rsid w:val="00B748C9"/>
    <w:rsid w:val="00B7633C"/>
    <w:rsid w:val="00B77147"/>
    <w:rsid w:val="00B8055A"/>
    <w:rsid w:val="00B81F19"/>
    <w:rsid w:val="00B830F5"/>
    <w:rsid w:val="00B83D18"/>
    <w:rsid w:val="00B83DD7"/>
    <w:rsid w:val="00B848B0"/>
    <w:rsid w:val="00B855C3"/>
    <w:rsid w:val="00B855EA"/>
    <w:rsid w:val="00B85D3C"/>
    <w:rsid w:val="00B86463"/>
    <w:rsid w:val="00B86E46"/>
    <w:rsid w:val="00B9032C"/>
    <w:rsid w:val="00B90341"/>
    <w:rsid w:val="00B91246"/>
    <w:rsid w:val="00B93A22"/>
    <w:rsid w:val="00B93BDB"/>
    <w:rsid w:val="00B94093"/>
    <w:rsid w:val="00B9414D"/>
    <w:rsid w:val="00B9489A"/>
    <w:rsid w:val="00B961D6"/>
    <w:rsid w:val="00B965B8"/>
    <w:rsid w:val="00B968AE"/>
    <w:rsid w:val="00B96AA9"/>
    <w:rsid w:val="00B96B95"/>
    <w:rsid w:val="00BA0285"/>
    <w:rsid w:val="00BA083D"/>
    <w:rsid w:val="00BA232D"/>
    <w:rsid w:val="00BA2752"/>
    <w:rsid w:val="00BA30F0"/>
    <w:rsid w:val="00BA38FB"/>
    <w:rsid w:val="00BA4DAC"/>
    <w:rsid w:val="00BA5560"/>
    <w:rsid w:val="00BA56C7"/>
    <w:rsid w:val="00BA57A1"/>
    <w:rsid w:val="00BA59C8"/>
    <w:rsid w:val="00BA59D5"/>
    <w:rsid w:val="00BA64DA"/>
    <w:rsid w:val="00BA7709"/>
    <w:rsid w:val="00BB02FC"/>
    <w:rsid w:val="00BB0BE3"/>
    <w:rsid w:val="00BB12BB"/>
    <w:rsid w:val="00BB1903"/>
    <w:rsid w:val="00BB2409"/>
    <w:rsid w:val="00BB459F"/>
    <w:rsid w:val="00BB5DB4"/>
    <w:rsid w:val="00BB6982"/>
    <w:rsid w:val="00BB7455"/>
    <w:rsid w:val="00BC0115"/>
    <w:rsid w:val="00BC06CF"/>
    <w:rsid w:val="00BC0FAE"/>
    <w:rsid w:val="00BC15D0"/>
    <w:rsid w:val="00BC31F8"/>
    <w:rsid w:val="00BC394A"/>
    <w:rsid w:val="00BC3F6A"/>
    <w:rsid w:val="00BC4A21"/>
    <w:rsid w:val="00BC4B9B"/>
    <w:rsid w:val="00BC50DE"/>
    <w:rsid w:val="00BC56DD"/>
    <w:rsid w:val="00BC65BE"/>
    <w:rsid w:val="00BC69E2"/>
    <w:rsid w:val="00BC702C"/>
    <w:rsid w:val="00BC71DD"/>
    <w:rsid w:val="00BD07CF"/>
    <w:rsid w:val="00BD1227"/>
    <w:rsid w:val="00BD154D"/>
    <w:rsid w:val="00BD1F6F"/>
    <w:rsid w:val="00BD1FFA"/>
    <w:rsid w:val="00BD26C4"/>
    <w:rsid w:val="00BD28E3"/>
    <w:rsid w:val="00BD30FA"/>
    <w:rsid w:val="00BD3BA2"/>
    <w:rsid w:val="00BD3BE6"/>
    <w:rsid w:val="00BD4409"/>
    <w:rsid w:val="00BD4E21"/>
    <w:rsid w:val="00BD4EFD"/>
    <w:rsid w:val="00BD51EA"/>
    <w:rsid w:val="00BD5352"/>
    <w:rsid w:val="00BD5C07"/>
    <w:rsid w:val="00BD5EDB"/>
    <w:rsid w:val="00BD74CA"/>
    <w:rsid w:val="00BE0444"/>
    <w:rsid w:val="00BE0945"/>
    <w:rsid w:val="00BE0CD5"/>
    <w:rsid w:val="00BE0F51"/>
    <w:rsid w:val="00BE18FF"/>
    <w:rsid w:val="00BE1916"/>
    <w:rsid w:val="00BE25B1"/>
    <w:rsid w:val="00BE276B"/>
    <w:rsid w:val="00BE2E1F"/>
    <w:rsid w:val="00BE361E"/>
    <w:rsid w:val="00BE3683"/>
    <w:rsid w:val="00BE3827"/>
    <w:rsid w:val="00BE5084"/>
    <w:rsid w:val="00BE5A93"/>
    <w:rsid w:val="00BE5C58"/>
    <w:rsid w:val="00BE6208"/>
    <w:rsid w:val="00BE7B73"/>
    <w:rsid w:val="00BF0140"/>
    <w:rsid w:val="00BF055C"/>
    <w:rsid w:val="00BF0EE2"/>
    <w:rsid w:val="00BF0FCF"/>
    <w:rsid w:val="00BF2C7E"/>
    <w:rsid w:val="00BF3A71"/>
    <w:rsid w:val="00BF4104"/>
    <w:rsid w:val="00BF4396"/>
    <w:rsid w:val="00BF4CD8"/>
    <w:rsid w:val="00BF56D1"/>
    <w:rsid w:val="00BF6D92"/>
    <w:rsid w:val="00C02C39"/>
    <w:rsid w:val="00C0340F"/>
    <w:rsid w:val="00C03699"/>
    <w:rsid w:val="00C036AB"/>
    <w:rsid w:val="00C04B84"/>
    <w:rsid w:val="00C055F6"/>
    <w:rsid w:val="00C06E65"/>
    <w:rsid w:val="00C103B1"/>
    <w:rsid w:val="00C1079D"/>
    <w:rsid w:val="00C11A01"/>
    <w:rsid w:val="00C12A5D"/>
    <w:rsid w:val="00C13535"/>
    <w:rsid w:val="00C141F6"/>
    <w:rsid w:val="00C14EB7"/>
    <w:rsid w:val="00C15A53"/>
    <w:rsid w:val="00C15BAD"/>
    <w:rsid w:val="00C160A3"/>
    <w:rsid w:val="00C16117"/>
    <w:rsid w:val="00C1625D"/>
    <w:rsid w:val="00C17D56"/>
    <w:rsid w:val="00C20BFB"/>
    <w:rsid w:val="00C21267"/>
    <w:rsid w:val="00C21509"/>
    <w:rsid w:val="00C223E5"/>
    <w:rsid w:val="00C229FA"/>
    <w:rsid w:val="00C22A86"/>
    <w:rsid w:val="00C23080"/>
    <w:rsid w:val="00C2338F"/>
    <w:rsid w:val="00C2438D"/>
    <w:rsid w:val="00C24680"/>
    <w:rsid w:val="00C24F0B"/>
    <w:rsid w:val="00C24FD0"/>
    <w:rsid w:val="00C25236"/>
    <w:rsid w:val="00C25671"/>
    <w:rsid w:val="00C25C9D"/>
    <w:rsid w:val="00C26A51"/>
    <w:rsid w:val="00C26F2B"/>
    <w:rsid w:val="00C27C6F"/>
    <w:rsid w:val="00C309A9"/>
    <w:rsid w:val="00C31066"/>
    <w:rsid w:val="00C31168"/>
    <w:rsid w:val="00C312BD"/>
    <w:rsid w:val="00C31709"/>
    <w:rsid w:val="00C32340"/>
    <w:rsid w:val="00C32770"/>
    <w:rsid w:val="00C35391"/>
    <w:rsid w:val="00C356D8"/>
    <w:rsid w:val="00C35D6B"/>
    <w:rsid w:val="00C37F08"/>
    <w:rsid w:val="00C40909"/>
    <w:rsid w:val="00C40A1D"/>
    <w:rsid w:val="00C41F5C"/>
    <w:rsid w:val="00C42373"/>
    <w:rsid w:val="00C424A7"/>
    <w:rsid w:val="00C42E41"/>
    <w:rsid w:val="00C43E65"/>
    <w:rsid w:val="00C43EAC"/>
    <w:rsid w:val="00C44F1D"/>
    <w:rsid w:val="00C45917"/>
    <w:rsid w:val="00C475C6"/>
    <w:rsid w:val="00C51D45"/>
    <w:rsid w:val="00C524AA"/>
    <w:rsid w:val="00C524E5"/>
    <w:rsid w:val="00C525D0"/>
    <w:rsid w:val="00C52917"/>
    <w:rsid w:val="00C534AB"/>
    <w:rsid w:val="00C53585"/>
    <w:rsid w:val="00C53B87"/>
    <w:rsid w:val="00C5456E"/>
    <w:rsid w:val="00C54AF9"/>
    <w:rsid w:val="00C56075"/>
    <w:rsid w:val="00C5734D"/>
    <w:rsid w:val="00C605DE"/>
    <w:rsid w:val="00C618C8"/>
    <w:rsid w:val="00C62D71"/>
    <w:rsid w:val="00C6401C"/>
    <w:rsid w:val="00C6411E"/>
    <w:rsid w:val="00C64A15"/>
    <w:rsid w:val="00C6566D"/>
    <w:rsid w:val="00C66929"/>
    <w:rsid w:val="00C66BD8"/>
    <w:rsid w:val="00C66D50"/>
    <w:rsid w:val="00C67330"/>
    <w:rsid w:val="00C67411"/>
    <w:rsid w:val="00C70490"/>
    <w:rsid w:val="00C706EE"/>
    <w:rsid w:val="00C70780"/>
    <w:rsid w:val="00C71948"/>
    <w:rsid w:val="00C72AF6"/>
    <w:rsid w:val="00C73325"/>
    <w:rsid w:val="00C756ED"/>
    <w:rsid w:val="00C75AE5"/>
    <w:rsid w:val="00C75C3F"/>
    <w:rsid w:val="00C76028"/>
    <w:rsid w:val="00C77138"/>
    <w:rsid w:val="00C77A6F"/>
    <w:rsid w:val="00C77A7F"/>
    <w:rsid w:val="00C77F45"/>
    <w:rsid w:val="00C8146C"/>
    <w:rsid w:val="00C821B4"/>
    <w:rsid w:val="00C82CA6"/>
    <w:rsid w:val="00C82E1F"/>
    <w:rsid w:val="00C836A5"/>
    <w:rsid w:val="00C85A9B"/>
    <w:rsid w:val="00C85E5D"/>
    <w:rsid w:val="00C85E61"/>
    <w:rsid w:val="00C85F00"/>
    <w:rsid w:val="00C85FE6"/>
    <w:rsid w:val="00C87955"/>
    <w:rsid w:val="00C87CC9"/>
    <w:rsid w:val="00C9035B"/>
    <w:rsid w:val="00C90967"/>
    <w:rsid w:val="00C90A57"/>
    <w:rsid w:val="00C910F5"/>
    <w:rsid w:val="00C91C3F"/>
    <w:rsid w:val="00C92CA0"/>
    <w:rsid w:val="00C92E03"/>
    <w:rsid w:val="00C92E23"/>
    <w:rsid w:val="00C92F72"/>
    <w:rsid w:val="00C93CDD"/>
    <w:rsid w:val="00C94EA2"/>
    <w:rsid w:val="00C9504C"/>
    <w:rsid w:val="00C95320"/>
    <w:rsid w:val="00C95A99"/>
    <w:rsid w:val="00C95DB3"/>
    <w:rsid w:val="00C97C7B"/>
    <w:rsid w:val="00CA0600"/>
    <w:rsid w:val="00CA19AF"/>
    <w:rsid w:val="00CA2D13"/>
    <w:rsid w:val="00CA3611"/>
    <w:rsid w:val="00CA38EF"/>
    <w:rsid w:val="00CA3C04"/>
    <w:rsid w:val="00CA3CA5"/>
    <w:rsid w:val="00CA3D96"/>
    <w:rsid w:val="00CA4A3E"/>
    <w:rsid w:val="00CA5298"/>
    <w:rsid w:val="00CA535B"/>
    <w:rsid w:val="00CA6CFE"/>
    <w:rsid w:val="00CA6DFB"/>
    <w:rsid w:val="00CA73D5"/>
    <w:rsid w:val="00CB01F7"/>
    <w:rsid w:val="00CB046F"/>
    <w:rsid w:val="00CB112B"/>
    <w:rsid w:val="00CB11AA"/>
    <w:rsid w:val="00CB11C0"/>
    <w:rsid w:val="00CB1A99"/>
    <w:rsid w:val="00CB349A"/>
    <w:rsid w:val="00CB380B"/>
    <w:rsid w:val="00CB4B74"/>
    <w:rsid w:val="00CB4F56"/>
    <w:rsid w:val="00CB578B"/>
    <w:rsid w:val="00CB5DC6"/>
    <w:rsid w:val="00CB5DCB"/>
    <w:rsid w:val="00CB6880"/>
    <w:rsid w:val="00CB6D54"/>
    <w:rsid w:val="00CB6DF4"/>
    <w:rsid w:val="00CB7470"/>
    <w:rsid w:val="00CB7A67"/>
    <w:rsid w:val="00CB7B60"/>
    <w:rsid w:val="00CB7F14"/>
    <w:rsid w:val="00CC14D1"/>
    <w:rsid w:val="00CC1AFC"/>
    <w:rsid w:val="00CC3771"/>
    <w:rsid w:val="00CC381E"/>
    <w:rsid w:val="00CC3E14"/>
    <w:rsid w:val="00CC4140"/>
    <w:rsid w:val="00CC42A0"/>
    <w:rsid w:val="00CC4755"/>
    <w:rsid w:val="00CC492B"/>
    <w:rsid w:val="00CC5FBB"/>
    <w:rsid w:val="00CC656E"/>
    <w:rsid w:val="00CC68D4"/>
    <w:rsid w:val="00CC75F5"/>
    <w:rsid w:val="00CC7678"/>
    <w:rsid w:val="00CC7B91"/>
    <w:rsid w:val="00CD0220"/>
    <w:rsid w:val="00CD0ADF"/>
    <w:rsid w:val="00CD11A7"/>
    <w:rsid w:val="00CD16A9"/>
    <w:rsid w:val="00CD450F"/>
    <w:rsid w:val="00CD4BB1"/>
    <w:rsid w:val="00CD500A"/>
    <w:rsid w:val="00CD52D0"/>
    <w:rsid w:val="00CD5462"/>
    <w:rsid w:val="00CD64B9"/>
    <w:rsid w:val="00CD69EF"/>
    <w:rsid w:val="00CD72EE"/>
    <w:rsid w:val="00CD752C"/>
    <w:rsid w:val="00CD7E9B"/>
    <w:rsid w:val="00CE0F42"/>
    <w:rsid w:val="00CE1852"/>
    <w:rsid w:val="00CE1A28"/>
    <w:rsid w:val="00CE21EC"/>
    <w:rsid w:val="00CE25D9"/>
    <w:rsid w:val="00CE294F"/>
    <w:rsid w:val="00CE2B54"/>
    <w:rsid w:val="00CE38C7"/>
    <w:rsid w:val="00CE3ACC"/>
    <w:rsid w:val="00CE464A"/>
    <w:rsid w:val="00CE4C17"/>
    <w:rsid w:val="00CE569D"/>
    <w:rsid w:val="00CE6A52"/>
    <w:rsid w:val="00CE795C"/>
    <w:rsid w:val="00CF22FB"/>
    <w:rsid w:val="00CF3060"/>
    <w:rsid w:val="00CF35D8"/>
    <w:rsid w:val="00CF3FD1"/>
    <w:rsid w:val="00CF420A"/>
    <w:rsid w:val="00CF439D"/>
    <w:rsid w:val="00CF441F"/>
    <w:rsid w:val="00CF53FD"/>
    <w:rsid w:val="00CF69B6"/>
    <w:rsid w:val="00CF7B70"/>
    <w:rsid w:val="00CF7C64"/>
    <w:rsid w:val="00D004A6"/>
    <w:rsid w:val="00D00563"/>
    <w:rsid w:val="00D00628"/>
    <w:rsid w:val="00D01548"/>
    <w:rsid w:val="00D01775"/>
    <w:rsid w:val="00D01A9A"/>
    <w:rsid w:val="00D01DC7"/>
    <w:rsid w:val="00D01DD8"/>
    <w:rsid w:val="00D02487"/>
    <w:rsid w:val="00D0291C"/>
    <w:rsid w:val="00D02A75"/>
    <w:rsid w:val="00D02DF2"/>
    <w:rsid w:val="00D03025"/>
    <w:rsid w:val="00D03328"/>
    <w:rsid w:val="00D05504"/>
    <w:rsid w:val="00D05585"/>
    <w:rsid w:val="00D0580E"/>
    <w:rsid w:val="00D058C3"/>
    <w:rsid w:val="00D07119"/>
    <w:rsid w:val="00D10117"/>
    <w:rsid w:val="00D10AD4"/>
    <w:rsid w:val="00D10E37"/>
    <w:rsid w:val="00D11707"/>
    <w:rsid w:val="00D147FC"/>
    <w:rsid w:val="00D15269"/>
    <w:rsid w:val="00D15E94"/>
    <w:rsid w:val="00D176CE"/>
    <w:rsid w:val="00D17A85"/>
    <w:rsid w:val="00D210B8"/>
    <w:rsid w:val="00D21684"/>
    <w:rsid w:val="00D220B4"/>
    <w:rsid w:val="00D22196"/>
    <w:rsid w:val="00D22525"/>
    <w:rsid w:val="00D22BBF"/>
    <w:rsid w:val="00D23A72"/>
    <w:rsid w:val="00D26190"/>
    <w:rsid w:val="00D26A20"/>
    <w:rsid w:val="00D2744A"/>
    <w:rsid w:val="00D30EC1"/>
    <w:rsid w:val="00D3142E"/>
    <w:rsid w:val="00D32171"/>
    <w:rsid w:val="00D327F4"/>
    <w:rsid w:val="00D3339C"/>
    <w:rsid w:val="00D33A1C"/>
    <w:rsid w:val="00D3511F"/>
    <w:rsid w:val="00D36FCC"/>
    <w:rsid w:val="00D37028"/>
    <w:rsid w:val="00D40804"/>
    <w:rsid w:val="00D40B02"/>
    <w:rsid w:val="00D40C7F"/>
    <w:rsid w:val="00D410A2"/>
    <w:rsid w:val="00D41319"/>
    <w:rsid w:val="00D414D4"/>
    <w:rsid w:val="00D41B76"/>
    <w:rsid w:val="00D427D8"/>
    <w:rsid w:val="00D42D9D"/>
    <w:rsid w:val="00D43303"/>
    <w:rsid w:val="00D43651"/>
    <w:rsid w:val="00D449B2"/>
    <w:rsid w:val="00D44A63"/>
    <w:rsid w:val="00D44D0B"/>
    <w:rsid w:val="00D450CA"/>
    <w:rsid w:val="00D456C4"/>
    <w:rsid w:val="00D4572A"/>
    <w:rsid w:val="00D45F75"/>
    <w:rsid w:val="00D4678B"/>
    <w:rsid w:val="00D46ACF"/>
    <w:rsid w:val="00D478B5"/>
    <w:rsid w:val="00D51544"/>
    <w:rsid w:val="00D52117"/>
    <w:rsid w:val="00D525DE"/>
    <w:rsid w:val="00D52841"/>
    <w:rsid w:val="00D52959"/>
    <w:rsid w:val="00D534C3"/>
    <w:rsid w:val="00D54020"/>
    <w:rsid w:val="00D544B0"/>
    <w:rsid w:val="00D5453A"/>
    <w:rsid w:val="00D54630"/>
    <w:rsid w:val="00D5471F"/>
    <w:rsid w:val="00D54F25"/>
    <w:rsid w:val="00D564D4"/>
    <w:rsid w:val="00D565E0"/>
    <w:rsid w:val="00D57B7F"/>
    <w:rsid w:val="00D62235"/>
    <w:rsid w:val="00D63046"/>
    <w:rsid w:val="00D636CF"/>
    <w:rsid w:val="00D63DF5"/>
    <w:rsid w:val="00D63F8B"/>
    <w:rsid w:val="00D64732"/>
    <w:rsid w:val="00D64B9E"/>
    <w:rsid w:val="00D65612"/>
    <w:rsid w:val="00D66095"/>
    <w:rsid w:val="00D66915"/>
    <w:rsid w:val="00D66C82"/>
    <w:rsid w:val="00D6705F"/>
    <w:rsid w:val="00D672DB"/>
    <w:rsid w:val="00D6747F"/>
    <w:rsid w:val="00D67EA5"/>
    <w:rsid w:val="00D7090C"/>
    <w:rsid w:val="00D70E0A"/>
    <w:rsid w:val="00D71BAE"/>
    <w:rsid w:val="00D71C1A"/>
    <w:rsid w:val="00D7405C"/>
    <w:rsid w:val="00D7409B"/>
    <w:rsid w:val="00D74773"/>
    <w:rsid w:val="00D74C40"/>
    <w:rsid w:val="00D75D1B"/>
    <w:rsid w:val="00D769A2"/>
    <w:rsid w:val="00D77F78"/>
    <w:rsid w:val="00D80069"/>
    <w:rsid w:val="00D80E4F"/>
    <w:rsid w:val="00D811C5"/>
    <w:rsid w:val="00D81691"/>
    <w:rsid w:val="00D82785"/>
    <w:rsid w:val="00D82918"/>
    <w:rsid w:val="00D82CC1"/>
    <w:rsid w:val="00D8326B"/>
    <w:rsid w:val="00D83E13"/>
    <w:rsid w:val="00D83FE6"/>
    <w:rsid w:val="00D85083"/>
    <w:rsid w:val="00D854D0"/>
    <w:rsid w:val="00D85CCC"/>
    <w:rsid w:val="00D862EC"/>
    <w:rsid w:val="00D86A90"/>
    <w:rsid w:val="00D87778"/>
    <w:rsid w:val="00D87EEF"/>
    <w:rsid w:val="00D90A09"/>
    <w:rsid w:val="00D90B54"/>
    <w:rsid w:val="00D91384"/>
    <w:rsid w:val="00D92329"/>
    <w:rsid w:val="00D92581"/>
    <w:rsid w:val="00D93A76"/>
    <w:rsid w:val="00D93B71"/>
    <w:rsid w:val="00D943CC"/>
    <w:rsid w:val="00D94CF8"/>
    <w:rsid w:val="00D95BD3"/>
    <w:rsid w:val="00D969DD"/>
    <w:rsid w:val="00D9716C"/>
    <w:rsid w:val="00D97981"/>
    <w:rsid w:val="00D97C48"/>
    <w:rsid w:val="00D97CBB"/>
    <w:rsid w:val="00DA0214"/>
    <w:rsid w:val="00DA0338"/>
    <w:rsid w:val="00DA0F9C"/>
    <w:rsid w:val="00DA10BB"/>
    <w:rsid w:val="00DA1946"/>
    <w:rsid w:val="00DA235F"/>
    <w:rsid w:val="00DA2552"/>
    <w:rsid w:val="00DA26FB"/>
    <w:rsid w:val="00DA2E08"/>
    <w:rsid w:val="00DA362A"/>
    <w:rsid w:val="00DA3681"/>
    <w:rsid w:val="00DA3E14"/>
    <w:rsid w:val="00DA413E"/>
    <w:rsid w:val="00DA4362"/>
    <w:rsid w:val="00DA4672"/>
    <w:rsid w:val="00DA590A"/>
    <w:rsid w:val="00DA5985"/>
    <w:rsid w:val="00DA5E12"/>
    <w:rsid w:val="00DA61A6"/>
    <w:rsid w:val="00DA67E2"/>
    <w:rsid w:val="00DA6902"/>
    <w:rsid w:val="00DA6FC6"/>
    <w:rsid w:val="00DA778E"/>
    <w:rsid w:val="00DA7D4B"/>
    <w:rsid w:val="00DA7E2A"/>
    <w:rsid w:val="00DB1258"/>
    <w:rsid w:val="00DB160C"/>
    <w:rsid w:val="00DB209A"/>
    <w:rsid w:val="00DB20FC"/>
    <w:rsid w:val="00DB29F3"/>
    <w:rsid w:val="00DB3919"/>
    <w:rsid w:val="00DB3F50"/>
    <w:rsid w:val="00DB4496"/>
    <w:rsid w:val="00DB510E"/>
    <w:rsid w:val="00DB60F5"/>
    <w:rsid w:val="00DB7493"/>
    <w:rsid w:val="00DB75BC"/>
    <w:rsid w:val="00DC0D1C"/>
    <w:rsid w:val="00DC1258"/>
    <w:rsid w:val="00DC1303"/>
    <w:rsid w:val="00DC13D6"/>
    <w:rsid w:val="00DC2376"/>
    <w:rsid w:val="00DC319D"/>
    <w:rsid w:val="00DC323D"/>
    <w:rsid w:val="00DC375F"/>
    <w:rsid w:val="00DC488A"/>
    <w:rsid w:val="00DC49A5"/>
    <w:rsid w:val="00DC5393"/>
    <w:rsid w:val="00DC6758"/>
    <w:rsid w:val="00DC6A60"/>
    <w:rsid w:val="00DC6AC4"/>
    <w:rsid w:val="00DD0287"/>
    <w:rsid w:val="00DD0673"/>
    <w:rsid w:val="00DD0B50"/>
    <w:rsid w:val="00DD0F9B"/>
    <w:rsid w:val="00DD132A"/>
    <w:rsid w:val="00DD198C"/>
    <w:rsid w:val="00DD19B2"/>
    <w:rsid w:val="00DD19F3"/>
    <w:rsid w:val="00DD286A"/>
    <w:rsid w:val="00DD32E6"/>
    <w:rsid w:val="00DD4240"/>
    <w:rsid w:val="00DD4446"/>
    <w:rsid w:val="00DD75E5"/>
    <w:rsid w:val="00DE0A68"/>
    <w:rsid w:val="00DE0AAF"/>
    <w:rsid w:val="00DE0E02"/>
    <w:rsid w:val="00DE1094"/>
    <w:rsid w:val="00DE1E5D"/>
    <w:rsid w:val="00DE24D9"/>
    <w:rsid w:val="00DE24EA"/>
    <w:rsid w:val="00DE259D"/>
    <w:rsid w:val="00DE2B25"/>
    <w:rsid w:val="00DE2E6C"/>
    <w:rsid w:val="00DE3BF2"/>
    <w:rsid w:val="00DE42B4"/>
    <w:rsid w:val="00DE4651"/>
    <w:rsid w:val="00DE56C3"/>
    <w:rsid w:val="00DE5A25"/>
    <w:rsid w:val="00DE5EAC"/>
    <w:rsid w:val="00DF0EB5"/>
    <w:rsid w:val="00DF3235"/>
    <w:rsid w:val="00DF345A"/>
    <w:rsid w:val="00DF3915"/>
    <w:rsid w:val="00DF4A47"/>
    <w:rsid w:val="00DF4AA2"/>
    <w:rsid w:val="00DF552E"/>
    <w:rsid w:val="00DF57D8"/>
    <w:rsid w:val="00DF5FF5"/>
    <w:rsid w:val="00DF6EDA"/>
    <w:rsid w:val="00DF70F0"/>
    <w:rsid w:val="00E00520"/>
    <w:rsid w:val="00E0056D"/>
    <w:rsid w:val="00E014A0"/>
    <w:rsid w:val="00E01C9F"/>
    <w:rsid w:val="00E01FC4"/>
    <w:rsid w:val="00E02480"/>
    <w:rsid w:val="00E02D02"/>
    <w:rsid w:val="00E0380A"/>
    <w:rsid w:val="00E03BD2"/>
    <w:rsid w:val="00E03BDA"/>
    <w:rsid w:val="00E044F9"/>
    <w:rsid w:val="00E04A85"/>
    <w:rsid w:val="00E04D5E"/>
    <w:rsid w:val="00E04E09"/>
    <w:rsid w:val="00E04F5F"/>
    <w:rsid w:val="00E050AE"/>
    <w:rsid w:val="00E05DB5"/>
    <w:rsid w:val="00E06B0A"/>
    <w:rsid w:val="00E07952"/>
    <w:rsid w:val="00E1023F"/>
    <w:rsid w:val="00E10521"/>
    <w:rsid w:val="00E11D5A"/>
    <w:rsid w:val="00E1210E"/>
    <w:rsid w:val="00E12DF1"/>
    <w:rsid w:val="00E139B7"/>
    <w:rsid w:val="00E15083"/>
    <w:rsid w:val="00E15416"/>
    <w:rsid w:val="00E15C2C"/>
    <w:rsid w:val="00E166DA"/>
    <w:rsid w:val="00E17310"/>
    <w:rsid w:val="00E17793"/>
    <w:rsid w:val="00E20183"/>
    <w:rsid w:val="00E2075F"/>
    <w:rsid w:val="00E216B8"/>
    <w:rsid w:val="00E231E9"/>
    <w:rsid w:val="00E23293"/>
    <w:rsid w:val="00E23EA4"/>
    <w:rsid w:val="00E23FB4"/>
    <w:rsid w:val="00E261DC"/>
    <w:rsid w:val="00E26E0C"/>
    <w:rsid w:val="00E26FF3"/>
    <w:rsid w:val="00E275AD"/>
    <w:rsid w:val="00E305D3"/>
    <w:rsid w:val="00E30A58"/>
    <w:rsid w:val="00E3132F"/>
    <w:rsid w:val="00E3134F"/>
    <w:rsid w:val="00E31773"/>
    <w:rsid w:val="00E320CC"/>
    <w:rsid w:val="00E346A7"/>
    <w:rsid w:val="00E36284"/>
    <w:rsid w:val="00E364E3"/>
    <w:rsid w:val="00E366E2"/>
    <w:rsid w:val="00E36D3B"/>
    <w:rsid w:val="00E40BCB"/>
    <w:rsid w:val="00E40DE7"/>
    <w:rsid w:val="00E42727"/>
    <w:rsid w:val="00E42AF5"/>
    <w:rsid w:val="00E43CD9"/>
    <w:rsid w:val="00E44218"/>
    <w:rsid w:val="00E4468E"/>
    <w:rsid w:val="00E44A28"/>
    <w:rsid w:val="00E44C53"/>
    <w:rsid w:val="00E44E79"/>
    <w:rsid w:val="00E44F96"/>
    <w:rsid w:val="00E4521A"/>
    <w:rsid w:val="00E45ADE"/>
    <w:rsid w:val="00E469FA"/>
    <w:rsid w:val="00E471FB"/>
    <w:rsid w:val="00E47D44"/>
    <w:rsid w:val="00E50F05"/>
    <w:rsid w:val="00E51AB2"/>
    <w:rsid w:val="00E51F0D"/>
    <w:rsid w:val="00E525B3"/>
    <w:rsid w:val="00E535E7"/>
    <w:rsid w:val="00E53876"/>
    <w:rsid w:val="00E539E2"/>
    <w:rsid w:val="00E53F13"/>
    <w:rsid w:val="00E54285"/>
    <w:rsid w:val="00E54DE2"/>
    <w:rsid w:val="00E54FE6"/>
    <w:rsid w:val="00E553D2"/>
    <w:rsid w:val="00E5562C"/>
    <w:rsid w:val="00E5606A"/>
    <w:rsid w:val="00E5687F"/>
    <w:rsid w:val="00E574C3"/>
    <w:rsid w:val="00E576E9"/>
    <w:rsid w:val="00E60D23"/>
    <w:rsid w:val="00E60E88"/>
    <w:rsid w:val="00E612D6"/>
    <w:rsid w:val="00E61ECD"/>
    <w:rsid w:val="00E62333"/>
    <w:rsid w:val="00E624C8"/>
    <w:rsid w:val="00E629A7"/>
    <w:rsid w:val="00E6381A"/>
    <w:rsid w:val="00E638D6"/>
    <w:rsid w:val="00E63C6D"/>
    <w:rsid w:val="00E654F6"/>
    <w:rsid w:val="00E65C11"/>
    <w:rsid w:val="00E65DFD"/>
    <w:rsid w:val="00E66030"/>
    <w:rsid w:val="00E661BF"/>
    <w:rsid w:val="00E665AA"/>
    <w:rsid w:val="00E66893"/>
    <w:rsid w:val="00E6709C"/>
    <w:rsid w:val="00E70F68"/>
    <w:rsid w:val="00E71334"/>
    <w:rsid w:val="00E71E39"/>
    <w:rsid w:val="00E72454"/>
    <w:rsid w:val="00E7298A"/>
    <w:rsid w:val="00E72AEE"/>
    <w:rsid w:val="00E72B2A"/>
    <w:rsid w:val="00E741D0"/>
    <w:rsid w:val="00E74414"/>
    <w:rsid w:val="00E74868"/>
    <w:rsid w:val="00E76F06"/>
    <w:rsid w:val="00E772AC"/>
    <w:rsid w:val="00E77503"/>
    <w:rsid w:val="00E810CE"/>
    <w:rsid w:val="00E82862"/>
    <w:rsid w:val="00E8306F"/>
    <w:rsid w:val="00E83213"/>
    <w:rsid w:val="00E8331E"/>
    <w:rsid w:val="00E8348B"/>
    <w:rsid w:val="00E84B30"/>
    <w:rsid w:val="00E86D10"/>
    <w:rsid w:val="00E87835"/>
    <w:rsid w:val="00E87FC6"/>
    <w:rsid w:val="00E900CB"/>
    <w:rsid w:val="00E9028B"/>
    <w:rsid w:val="00E91CA6"/>
    <w:rsid w:val="00E920F2"/>
    <w:rsid w:val="00E923AC"/>
    <w:rsid w:val="00E93FF0"/>
    <w:rsid w:val="00E945DC"/>
    <w:rsid w:val="00E9605E"/>
    <w:rsid w:val="00E96A4C"/>
    <w:rsid w:val="00E972B5"/>
    <w:rsid w:val="00E973C0"/>
    <w:rsid w:val="00E97E95"/>
    <w:rsid w:val="00EA035A"/>
    <w:rsid w:val="00EA09AA"/>
    <w:rsid w:val="00EA0C17"/>
    <w:rsid w:val="00EA2174"/>
    <w:rsid w:val="00EA36B1"/>
    <w:rsid w:val="00EA40AC"/>
    <w:rsid w:val="00EA609E"/>
    <w:rsid w:val="00EA62AF"/>
    <w:rsid w:val="00EA69EF"/>
    <w:rsid w:val="00EA6BEE"/>
    <w:rsid w:val="00EA7864"/>
    <w:rsid w:val="00EB2C32"/>
    <w:rsid w:val="00EB346F"/>
    <w:rsid w:val="00EB4006"/>
    <w:rsid w:val="00EB434E"/>
    <w:rsid w:val="00EB5B06"/>
    <w:rsid w:val="00EB6F8A"/>
    <w:rsid w:val="00EB7804"/>
    <w:rsid w:val="00EB7A9A"/>
    <w:rsid w:val="00EC0456"/>
    <w:rsid w:val="00EC15CD"/>
    <w:rsid w:val="00EC196B"/>
    <w:rsid w:val="00EC23DC"/>
    <w:rsid w:val="00EC2CF2"/>
    <w:rsid w:val="00EC2EB8"/>
    <w:rsid w:val="00EC3408"/>
    <w:rsid w:val="00EC38BC"/>
    <w:rsid w:val="00EC3C01"/>
    <w:rsid w:val="00EC3E52"/>
    <w:rsid w:val="00EC3F16"/>
    <w:rsid w:val="00EC478E"/>
    <w:rsid w:val="00EC4D92"/>
    <w:rsid w:val="00EC58D3"/>
    <w:rsid w:val="00EC62F6"/>
    <w:rsid w:val="00EC6651"/>
    <w:rsid w:val="00EC66E2"/>
    <w:rsid w:val="00EC6ECD"/>
    <w:rsid w:val="00EC7418"/>
    <w:rsid w:val="00EC7C28"/>
    <w:rsid w:val="00EC7F67"/>
    <w:rsid w:val="00ED08EC"/>
    <w:rsid w:val="00ED0CFC"/>
    <w:rsid w:val="00ED12A0"/>
    <w:rsid w:val="00ED27C1"/>
    <w:rsid w:val="00ED4B84"/>
    <w:rsid w:val="00ED62D2"/>
    <w:rsid w:val="00ED6334"/>
    <w:rsid w:val="00ED677B"/>
    <w:rsid w:val="00ED6A1B"/>
    <w:rsid w:val="00ED7A17"/>
    <w:rsid w:val="00ED7FA6"/>
    <w:rsid w:val="00EE18CF"/>
    <w:rsid w:val="00EE254C"/>
    <w:rsid w:val="00EE47CA"/>
    <w:rsid w:val="00EE4DA6"/>
    <w:rsid w:val="00EE63B3"/>
    <w:rsid w:val="00EE69A9"/>
    <w:rsid w:val="00EE7105"/>
    <w:rsid w:val="00EE75E0"/>
    <w:rsid w:val="00EE7CD4"/>
    <w:rsid w:val="00EF003D"/>
    <w:rsid w:val="00EF013D"/>
    <w:rsid w:val="00EF024A"/>
    <w:rsid w:val="00EF0B62"/>
    <w:rsid w:val="00EF1EFF"/>
    <w:rsid w:val="00EF1F57"/>
    <w:rsid w:val="00EF207D"/>
    <w:rsid w:val="00EF2E70"/>
    <w:rsid w:val="00EF32EA"/>
    <w:rsid w:val="00EF3391"/>
    <w:rsid w:val="00EF3D13"/>
    <w:rsid w:val="00EF6CE2"/>
    <w:rsid w:val="00F00B5F"/>
    <w:rsid w:val="00F0145E"/>
    <w:rsid w:val="00F01E6F"/>
    <w:rsid w:val="00F04FC7"/>
    <w:rsid w:val="00F05121"/>
    <w:rsid w:val="00F05955"/>
    <w:rsid w:val="00F0677D"/>
    <w:rsid w:val="00F1112E"/>
    <w:rsid w:val="00F11135"/>
    <w:rsid w:val="00F12609"/>
    <w:rsid w:val="00F13154"/>
    <w:rsid w:val="00F13A7B"/>
    <w:rsid w:val="00F147B5"/>
    <w:rsid w:val="00F14C9F"/>
    <w:rsid w:val="00F14EA5"/>
    <w:rsid w:val="00F154FE"/>
    <w:rsid w:val="00F15AB9"/>
    <w:rsid w:val="00F1647A"/>
    <w:rsid w:val="00F17195"/>
    <w:rsid w:val="00F1725B"/>
    <w:rsid w:val="00F1754B"/>
    <w:rsid w:val="00F17875"/>
    <w:rsid w:val="00F17E50"/>
    <w:rsid w:val="00F17E96"/>
    <w:rsid w:val="00F17FD3"/>
    <w:rsid w:val="00F2023A"/>
    <w:rsid w:val="00F2125C"/>
    <w:rsid w:val="00F21462"/>
    <w:rsid w:val="00F219A2"/>
    <w:rsid w:val="00F2222F"/>
    <w:rsid w:val="00F224F8"/>
    <w:rsid w:val="00F22927"/>
    <w:rsid w:val="00F22A7F"/>
    <w:rsid w:val="00F23E1D"/>
    <w:rsid w:val="00F24B52"/>
    <w:rsid w:val="00F255F9"/>
    <w:rsid w:val="00F2689A"/>
    <w:rsid w:val="00F27AAB"/>
    <w:rsid w:val="00F3053B"/>
    <w:rsid w:val="00F30A42"/>
    <w:rsid w:val="00F31D09"/>
    <w:rsid w:val="00F32D41"/>
    <w:rsid w:val="00F32F56"/>
    <w:rsid w:val="00F33C51"/>
    <w:rsid w:val="00F3479E"/>
    <w:rsid w:val="00F349A6"/>
    <w:rsid w:val="00F35046"/>
    <w:rsid w:val="00F356C8"/>
    <w:rsid w:val="00F3730D"/>
    <w:rsid w:val="00F37DCC"/>
    <w:rsid w:val="00F40532"/>
    <w:rsid w:val="00F40766"/>
    <w:rsid w:val="00F40B87"/>
    <w:rsid w:val="00F40EC8"/>
    <w:rsid w:val="00F41C5D"/>
    <w:rsid w:val="00F4253A"/>
    <w:rsid w:val="00F42F17"/>
    <w:rsid w:val="00F45BEF"/>
    <w:rsid w:val="00F46095"/>
    <w:rsid w:val="00F46113"/>
    <w:rsid w:val="00F50211"/>
    <w:rsid w:val="00F50BBE"/>
    <w:rsid w:val="00F51B4B"/>
    <w:rsid w:val="00F52004"/>
    <w:rsid w:val="00F52E10"/>
    <w:rsid w:val="00F53174"/>
    <w:rsid w:val="00F537DC"/>
    <w:rsid w:val="00F54B23"/>
    <w:rsid w:val="00F553A7"/>
    <w:rsid w:val="00F55ABA"/>
    <w:rsid w:val="00F55C12"/>
    <w:rsid w:val="00F565AF"/>
    <w:rsid w:val="00F57395"/>
    <w:rsid w:val="00F57D77"/>
    <w:rsid w:val="00F57E15"/>
    <w:rsid w:val="00F60275"/>
    <w:rsid w:val="00F619ED"/>
    <w:rsid w:val="00F62A42"/>
    <w:rsid w:val="00F62B18"/>
    <w:rsid w:val="00F62DA5"/>
    <w:rsid w:val="00F6420C"/>
    <w:rsid w:val="00F64527"/>
    <w:rsid w:val="00F649E1"/>
    <w:rsid w:val="00F6504E"/>
    <w:rsid w:val="00F65F9F"/>
    <w:rsid w:val="00F663B8"/>
    <w:rsid w:val="00F66667"/>
    <w:rsid w:val="00F66777"/>
    <w:rsid w:val="00F67961"/>
    <w:rsid w:val="00F67DD0"/>
    <w:rsid w:val="00F67E03"/>
    <w:rsid w:val="00F67E2F"/>
    <w:rsid w:val="00F704AC"/>
    <w:rsid w:val="00F705FB"/>
    <w:rsid w:val="00F70B76"/>
    <w:rsid w:val="00F728C9"/>
    <w:rsid w:val="00F73054"/>
    <w:rsid w:val="00F74213"/>
    <w:rsid w:val="00F74252"/>
    <w:rsid w:val="00F748F5"/>
    <w:rsid w:val="00F74C0B"/>
    <w:rsid w:val="00F75F1E"/>
    <w:rsid w:val="00F75F3B"/>
    <w:rsid w:val="00F761F8"/>
    <w:rsid w:val="00F76700"/>
    <w:rsid w:val="00F7681A"/>
    <w:rsid w:val="00F76D4B"/>
    <w:rsid w:val="00F77442"/>
    <w:rsid w:val="00F77CA9"/>
    <w:rsid w:val="00F82171"/>
    <w:rsid w:val="00F836F8"/>
    <w:rsid w:val="00F83814"/>
    <w:rsid w:val="00F84974"/>
    <w:rsid w:val="00F84ADF"/>
    <w:rsid w:val="00F85CB4"/>
    <w:rsid w:val="00F86C71"/>
    <w:rsid w:val="00F86C7D"/>
    <w:rsid w:val="00F87CC0"/>
    <w:rsid w:val="00F87DB8"/>
    <w:rsid w:val="00F909BB"/>
    <w:rsid w:val="00F92669"/>
    <w:rsid w:val="00F93689"/>
    <w:rsid w:val="00F93739"/>
    <w:rsid w:val="00F93D84"/>
    <w:rsid w:val="00F94BB8"/>
    <w:rsid w:val="00F94C79"/>
    <w:rsid w:val="00F950EC"/>
    <w:rsid w:val="00F97578"/>
    <w:rsid w:val="00F9780A"/>
    <w:rsid w:val="00FA0948"/>
    <w:rsid w:val="00FA1DEF"/>
    <w:rsid w:val="00FA27B1"/>
    <w:rsid w:val="00FA27D5"/>
    <w:rsid w:val="00FA2B68"/>
    <w:rsid w:val="00FA3346"/>
    <w:rsid w:val="00FA3A7A"/>
    <w:rsid w:val="00FA3D2D"/>
    <w:rsid w:val="00FA4348"/>
    <w:rsid w:val="00FA4520"/>
    <w:rsid w:val="00FA4675"/>
    <w:rsid w:val="00FA4C9B"/>
    <w:rsid w:val="00FA599B"/>
    <w:rsid w:val="00FA60C7"/>
    <w:rsid w:val="00FA6A70"/>
    <w:rsid w:val="00FA7AEB"/>
    <w:rsid w:val="00FA7C33"/>
    <w:rsid w:val="00FB0971"/>
    <w:rsid w:val="00FB0C1E"/>
    <w:rsid w:val="00FB2098"/>
    <w:rsid w:val="00FB27B4"/>
    <w:rsid w:val="00FB2C1E"/>
    <w:rsid w:val="00FB2D50"/>
    <w:rsid w:val="00FB2E22"/>
    <w:rsid w:val="00FB2E6E"/>
    <w:rsid w:val="00FB4346"/>
    <w:rsid w:val="00FB62B3"/>
    <w:rsid w:val="00FB7C0C"/>
    <w:rsid w:val="00FC07DB"/>
    <w:rsid w:val="00FC107D"/>
    <w:rsid w:val="00FC1E43"/>
    <w:rsid w:val="00FC3494"/>
    <w:rsid w:val="00FC3A46"/>
    <w:rsid w:val="00FC416C"/>
    <w:rsid w:val="00FC4ED0"/>
    <w:rsid w:val="00FC5406"/>
    <w:rsid w:val="00FC55A8"/>
    <w:rsid w:val="00FC67A3"/>
    <w:rsid w:val="00FC6F3C"/>
    <w:rsid w:val="00FC70C8"/>
    <w:rsid w:val="00FD024E"/>
    <w:rsid w:val="00FD07A4"/>
    <w:rsid w:val="00FD07BF"/>
    <w:rsid w:val="00FD1999"/>
    <w:rsid w:val="00FD1A57"/>
    <w:rsid w:val="00FD2795"/>
    <w:rsid w:val="00FD415B"/>
    <w:rsid w:val="00FD44C4"/>
    <w:rsid w:val="00FD44E1"/>
    <w:rsid w:val="00FD4BEF"/>
    <w:rsid w:val="00FD5783"/>
    <w:rsid w:val="00FD5AF9"/>
    <w:rsid w:val="00FD5B0C"/>
    <w:rsid w:val="00FD5B57"/>
    <w:rsid w:val="00FD5E21"/>
    <w:rsid w:val="00FD671F"/>
    <w:rsid w:val="00FD71E9"/>
    <w:rsid w:val="00FD748A"/>
    <w:rsid w:val="00FE0739"/>
    <w:rsid w:val="00FE079F"/>
    <w:rsid w:val="00FE0C8E"/>
    <w:rsid w:val="00FE0F6A"/>
    <w:rsid w:val="00FE1150"/>
    <w:rsid w:val="00FE1346"/>
    <w:rsid w:val="00FE1706"/>
    <w:rsid w:val="00FE1982"/>
    <w:rsid w:val="00FE1D15"/>
    <w:rsid w:val="00FE1DF7"/>
    <w:rsid w:val="00FE41C5"/>
    <w:rsid w:val="00FE41CE"/>
    <w:rsid w:val="00FE4546"/>
    <w:rsid w:val="00FE46CD"/>
    <w:rsid w:val="00FE47D4"/>
    <w:rsid w:val="00FE4CDA"/>
    <w:rsid w:val="00FE5AA4"/>
    <w:rsid w:val="00FE6AB5"/>
    <w:rsid w:val="00FE6AFC"/>
    <w:rsid w:val="00FE6D42"/>
    <w:rsid w:val="00FE6DE0"/>
    <w:rsid w:val="00FE7D9D"/>
    <w:rsid w:val="00FF10EB"/>
    <w:rsid w:val="00FF1251"/>
    <w:rsid w:val="00FF1493"/>
    <w:rsid w:val="00FF251D"/>
    <w:rsid w:val="00FF4EE5"/>
    <w:rsid w:val="00FF4EFB"/>
    <w:rsid w:val="00FF5100"/>
    <w:rsid w:val="00FF534F"/>
    <w:rsid w:val="00FF5BD7"/>
    <w:rsid w:val="00FF703C"/>
    <w:rsid w:val="00FF716D"/>
    <w:rsid w:val="01369292"/>
    <w:rsid w:val="028F13A8"/>
    <w:rsid w:val="04700E79"/>
    <w:rsid w:val="04899B3A"/>
    <w:rsid w:val="056EB34F"/>
    <w:rsid w:val="05C78AF6"/>
    <w:rsid w:val="070274BA"/>
    <w:rsid w:val="07635B57"/>
    <w:rsid w:val="09EF2F0A"/>
    <w:rsid w:val="09F37A90"/>
    <w:rsid w:val="0A40B19E"/>
    <w:rsid w:val="0C01E172"/>
    <w:rsid w:val="0C3EB905"/>
    <w:rsid w:val="0D84E2D5"/>
    <w:rsid w:val="0DC50163"/>
    <w:rsid w:val="0E2E1F33"/>
    <w:rsid w:val="0F0AB3B2"/>
    <w:rsid w:val="0F8ADC8F"/>
    <w:rsid w:val="109D347B"/>
    <w:rsid w:val="10F7DE6E"/>
    <w:rsid w:val="114EF5E5"/>
    <w:rsid w:val="116D525D"/>
    <w:rsid w:val="11838C49"/>
    <w:rsid w:val="11A11034"/>
    <w:rsid w:val="122750F2"/>
    <w:rsid w:val="123032AE"/>
    <w:rsid w:val="127342BB"/>
    <w:rsid w:val="12AA3BE3"/>
    <w:rsid w:val="14731C47"/>
    <w:rsid w:val="1523173B"/>
    <w:rsid w:val="163B0542"/>
    <w:rsid w:val="1640C380"/>
    <w:rsid w:val="17060C49"/>
    <w:rsid w:val="17B6073D"/>
    <w:rsid w:val="17F5B1BA"/>
    <w:rsid w:val="181D7E72"/>
    <w:rsid w:val="19971271"/>
    <w:rsid w:val="19EFEA18"/>
    <w:rsid w:val="1B62F66F"/>
    <w:rsid w:val="1BACF65C"/>
    <w:rsid w:val="1BE6E1B3"/>
    <w:rsid w:val="1CEBA4CE"/>
    <w:rsid w:val="1E19FE8D"/>
    <w:rsid w:val="1F1EDD93"/>
    <w:rsid w:val="21B90F96"/>
    <w:rsid w:val="236750AC"/>
    <w:rsid w:val="24680335"/>
    <w:rsid w:val="27241D99"/>
    <w:rsid w:val="27A7B876"/>
    <w:rsid w:val="27F83D7D"/>
    <w:rsid w:val="28511524"/>
    <w:rsid w:val="28BD8582"/>
    <w:rsid w:val="29B0FF79"/>
    <w:rsid w:val="2A374BCA"/>
    <w:rsid w:val="2AF8FA49"/>
    <w:rsid w:val="2BD31C2B"/>
    <w:rsid w:val="2C0AAA5A"/>
    <w:rsid w:val="321AE8E5"/>
    <w:rsid w:val="324F1AB7"/>
    <w:rsid w:val="32A9CDF6"/>
    <w:rsid w:val="3366BFB1"/>
    <w:rsid w:val="33D832D5"/>
    <w:rsid w:val="33DE2E10"/>
    <w:rsid w:val="367A7E6C"/>
    <w:rsid w:val="36BFA681"/>
    <w:rsid w:val="38903B5C"/>
    <w:rsid w:val="39DE1EE6"/>
    <w:rsid w:val="3B4A1443"/>
    <w:rsid w:val="3CEE1EFB"/>
    <w:rsid w:val="3DEC809D"/>
    <w:rsid w:val="3F7561CD"/>
    <w:rsid w:val="3FBE7B59"/>
    <w:rsid w:val="408224E4"/>
    <w:rsid w:val="41BD3113"/>
    <w:rsid w:val="41ED9DC4"/>
    <w:rsid w:val="43FC3F60"/>
    <w:rsid w:val="4405211C"/>
    <w:rsid w:val="445A7E01"/>
    <w:rsid w:val="46149480"/>
    <w:rsid w:val="470EFA13"/>
    <w:rsid w:val="493720CA"/>
    <w:rsid w:val="494C3542"/>
    <w:rsid w:val="49628AB5"/>
    <w:rsid w:val="49844778"/>
    <w:rsid w:val="4A22F637"/>
    <w:rsid w:val="4C83D604"/>
    <w:rsid w:val="4CE54889"/>
    <w:rsid w:val="4D2A835C"/>
    <w:rsid w:val="4F56CCB0"/>
    <w:rsid w:val="504FED28"/>
    <w:rsid w:val="5095ACB5"/>
    <w:rsid w:val="50DAC268"/>
    <w:rsid w:val="50F29D11"/>
    <w:rsid w:val="514F340E"/>
    <w:rsid w:val="5169C7C9"/>
    <w:rsid w:val="51E5FC0D"/>
    <w:rsid w:val="537B71CF"/>
    <w:rsid w:val="5486D4D0"/>
    <w:rsid w:val="5509F980"/>
    <w:rsid w:val="5622A531"/>
    <w:rsid w:val="5627E560"/>
    <w:rsid w:val="58CCABF0"/>
    <w:rsid w:val="58CE8715"/>
    <w:rsid w:val="5B6D5B57"/>
    <w:rsid w:val="5CA4E7F4"/>
    <w:rsid w:val="5D0359D9"/>
    <w:rsid w:val="5E187555"/>
    <w:rsid w:val="5E93E006"/>
    <w:rsid w:val="5EAE7DA3"/>
    <w:rsid w:val="601D5015"/>
    <w:rsid w:val="60485EE2"/>
    <w:rsid w:val="60D998FA"/>
    <w:rsid w:val="61E42F43"/>
    <w:rsid w:val="6275695B"/>
    <w:rsid w:val="62AA7526"/>
    <w:rsid w:val="630B3E17"/>
    <w:rsid w:val="63EA3C1A"/>
    <w:rsid w:val="6585258C"/>
    <w:rsid w:val="67066232"/>
    <w:rsid w:val="671B76AA"/>
    <w:rsid w:val="67A3D0F1"/>
    <w:rsid w:val="67D0F0E1"/>
    <w:rsid w:val="6B9884E1"/>
    <w:rsid w:val="6C1CB005"/>
    <w:rsid w:val="6C6F07BD"/>
    <w:rsid w:val="6F849E66"/>
    <w:rsid w:val="70941C1B"/>
    <w:rsid w:val="712D2BCF"/>
    <w:rsid w:val="717253E4"/>
    <w:rsid w:val="71E12AB0"/>
    <w:rsid w:val="72EE1600"/>
    <w:rsid w:val="7404E7D8"/>
    <w:rsid w:val="773F073D"/>
    <w:rsid w:val="77CEFA7B"/>
    <w:rsid w:val="783998DE"/>
    <w:rsid w:val="7CCA91B5"/>
    <w:rsid w:val="7DA0B665"/>
    <w:rsid w:val="7F165D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C37828"/>
  <w15:chartTrackingRefBased/>
  <w15:docId w15:val="{F5EFAE47-19AC-4A60-AD76-872B23380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403ED7"/>
    <w:rPr>
      <w:i/>
      <w:iCs/>
      <w:color w:val="404040" w:themeColor="text1" w:themeTint="BF"/>
    </w:rPr>
  </w:style>
  <w:style w:type="paragraph" w:styleId="ListParagraph">
    <w:name w:val="List Paragraph"/>
    <w:basedOn w:val="Normal"/>
    <w:uiPriority w:val="34"/>
    <w:qFormat/>
    <w:rsid w:val="00403ED7"/>
    <w:pPr>
      <w:ind w:left="720"/>
      <w:contextualSpacing/>
    </w:pPr>
  </w:style>
  <w:style w:type="table" w:styleId="TableGrid">
    <w:name w:val="Table Grid"/>
    <w:basedOn w:val="TableNormal"/>
    <w:uiPriority w:val="39"/>
    <w:rsid w:val="00C62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22B77"/>
    <w:rPr>
      <w:sz w:val="16"/>
      <w:szCs w:val="16"/>
    </w:rPr>
  </w:style>
  <w:style w:type="paragraph" w:styleId="CommentText">
    <w:name w:val="annotation text"/>
    <w:basedOn w:val="Normal"/>
    <w:link w:val="CommentTextChar"/>
    <w:uiPriority w:val="99"/>
    <w:semiHidden/>
    <w:unhideWhenUsed/>
    <w:rsid w:val="00322B77"/>
    <w:pPr>
      <w:spacing w:line="240" w:lineRule="auto"/>
    </w:pPr>
    <w:rPr>
      <w:sz w:val="20"/>
      <w:szCs w:val="20"/>
    </w:rPr>
  </w:style>
  <w:style w:type="character" w:customStyle="1" w:styleId="CommentTextChar">
    <w:name w:val="Comment Text Char"/>
    <w:basedOn w:val="DefaultParagraphFont"/>
    <w:link w:val="CommentText"/>
    <w:uiPriority w:val="99"/>
    <w:semiHidden/>
    <w:rsid w:val="00322B77"/>
    <w:rPr>
      <w:sz w:val="20"/>
      <w:szCs w:val="20"/>
    </w:rPr>
  </w:style>
  <w:style w:type="paragraph" w:styleId="CommentSubject">
    <w:name w:val="annotation subject"/>
    <w:basedOn w:val="CommentText"/>
    <w:next w:val="CommentText"/>
    <w:link w:val="CommentSubjectChar"/>
    <w:uiPriority w:val="99"/>
    <w:semiHidden/>
    <w:unhideWhenUsed/>
    <w:rsid w:val="00322B77"/>
    <w:rPr>
      <w:b/>
      <w:bCs/>
    </w:rPr>
  </w:style>
  <w:style w:type="character" w:customStyle="1" w:styleId="CommentSubjectChar">
    <w:name w:val="Comment Subject Char"/>
    <w:basedOn w:val="CommentTextChar"/>
    <w:link w:val="CommentSubject"/>
    <w:uiPriority w:val="99"/>
    <w:semiHidden/>
    <w:rsid w:val="00322B77"/>
    <w:rPr>
      <w:b/>
      <w:bCs/>
      <w:sz w:val="20"/>
      <w:szCs w:val="20"/>
    </w:rPr>
  </w:style>
  <w:style w:type="paragraph" w:styleId="HTMLPreformatted">
    <w:name w:val="HTML Preformatted"/>
    <w:basedOn w:val="Normal"/>
    <w:link w:val="HTMLPreformattedChar"/>
    <w:uiPriority w:val="99"/>
    <w:semiHidden/>
    <w:unhideWhenUsed/>
    <w:rsid w:val="00322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22B77"/>
    <w:rPr>
      <w:rFonts w:ascii="Courier New" w:eastAsia="Times New Roman" w:hAnsi="Courier New" w:cs="Courier New"/>
      <w:sz w:val="20"/>
      <w:szCs w:val="20"/>
      <w:lang w:eastAsia="en-GB"/>
    </w:rPr>
  </w:style>
  <w:style w:type="character" w:customStyle="1" w:styleId="gd15mcfceub">
    <w:name w:val="gd15mcfceub"/>
    <w:basedOn w:val="DefaultParagraphFont"/>
    <w:rsid w:val="00322B77"/>
  </w:style>
  <w:style w:type="character" w:styleId="Hyperlink">
    <w:name w:val="Hyperlink"/>
    <w:basedOn w:val="DefaultParagraphFont"/>
    <w:uiPriority w:val="99"/>
    <w:unhideWhenUsed/>
    <w:rsid w:val="00CA3611"/>
    <w:rPr>
      <w:color w:val="0563C1" w:themeColor="hyperlink"/>
      <w:u w:val="single"/>
    </w:rPr>
  </w:style>
  <w:style w:type="character" w:styleId="UnresolvedMention">
    <w:name w:val="Unresolved Mention"/>
    <w:basedOn w:val="DefaultParagraphFont"/>
    <w:uiPriority w:val="99"/>
    <w:semiHidden/>
    <w:unhideWhenUsed/>
    <w:rsid w:val="00CA3611"/>
    <w:rPr>
      <w:color w:val="605E5C"/>
      <w:shd w:val="clear" w:color="auto" w:fill="E1DFDD"/>
    </w:rPr>
  </w:style>
  <w:style w:type="character" w:styleId="FollowedHyperlink">
    <w:name w:val="FollowedHyperlink"/>
    <w:basedOn w:val="DefaultParagraphFont"/>
    <w:uiPriority w:val="99"/>
    <w:semiHidden/>
    <w:unhideWhenUsed/>
    <w:rsid w:val="001D74CD"/>
    <w:rPr>
      <w:color w:val="954F72" w:themeColor="followedHyperlink"/>
      <w:u w:val="single"/>
    </w:rPr>
  </w:style>
  <w:style w:type="character" w:styleId="PlaceholderText">
    <w:name w:val="Placeholder Text"/>
    <w:basedOn w:val="DefaultParagraphFont"/>
    <w:uiPriority w:val="99"/>
    <w:semiHidden/>
    <w:rsid w:val="00453219"/>
    <w:rPr>
      <w:color w:val="808080"/>
    </w:rPr>
  </w:style>
  <w:style w:type="paragraph" w:styleId="NoSpacing">
    <w:name w:val="No Spacing"/>
    <w:uiPriority w:val="1"/>
    <w:qFormat/>
    <w:rsid w:val="00CF69B6"/>
    <w:pPr>
      <w:spacing w:after="0" w:line="240" w:lineRule="auto"/>
    </w:pPr>
  </w:style>
  <w:style w:type="paragraph" w:styleId="Header">
    <w:name w:val="header"/>
    <w:basedOn w:val="Normal"/>
    <w:link w:val="HeaderChar"/>
    <w:uiPriority w:val="99"/>
    <w:unhideWhenUsed/>
    <w:rsid w:val="00CB7F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7F14"/>
  </w:style>
  <w:style w:type="paragraph" w:styleId="Footer">
    <w:name w:val="footer"/>
    <w:basedOn w:val="Normal"/>
    <w:link w:val="FooterChar"/>
    <w:uiPriority w:val="99"/>
    <w:unhideWhenUsed/>
    <w:rsid w:val="00CB7F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7F14"/>
  </w:style>
  <w:style w:type="paragraph" w:styleId="BalloonText">
    <w:name w:val="Balloon Text"/>
    <w:basedOn w:val="Normal"/>
    <w:link w:val="BalloonTextChar"/>
    <w:uiPriority w:val="99"/>
    <w:semiHidden/>
    <w:unhideWhenUsed/>
    <w:rsid w:val="00EF2E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2E70"/>
    <w:rPr>
      <w:rFonts w:ascii="Segoe UI" w:hAnsi="Segoe UI" w:cs="Segoe UI"/>
      <w:sz w:val="18"/>
      <w:szCs w:val="18"/>
    </w:rPr>
  </w:style>
  <w:style w:type="paragraph" w:customStyle="1" w:styleId="paragraph">
    <w:name w:val="paragraph"/>
    <w:basedOn w:val="Normal"/>
    <w:rsid w:val="00DB16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DB160C"/>
  </w:style>
  <w:style w:type="character" w:customStyle="1" w:styleId="eop">
    <w:name w:val="eop"/>
    <w:basedOn w:val="DefaultParagraphFont"/>
    <w:rsid w:val="00DB160C"/>
  </w:style>
  <w:style w:type="paragraph" w:styleId="Revision">
    <w:name w:val="Revision"/>
    <w:hidden/>
    <w:uiPriority w:val="99"/>
    <w:semiHidden/>
    <w:rsid w:val="00A03E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37695">
      <w:bodyDiv w:val="1"/>
      <w:marLeft w:val="0"/>
      <w:marRight w:val="0"/>
      <w:marTop w:val="0"/>
      <w:marBottom w:val="0"/>
      <w:divBdr>
        <w:top w:val="none" w:sz="0" w:space="0" w:color="auto"/>
        <w:left w:val="none" w:sz="0" w:space="0" w:color="auto"/>
        <w:bottom w:val="none" w:sz="0" w:space="0" w:color="auto"/>
        <w:right w:val="none" w:sz="0" w:space="0" w:color="auto"/>
      </w:divBdr>
    </w:div>
    <w:div w:id="522404448">
      <w:bodyDiv w:val="1"/>
      <w:marLeft w:val="0"/>
      <w:marRight w:val="0"/>
      <w:marTop w:val="0"/>
      <w:marBottom w:val="0"/>
      <w:divBdr>
        <w:top w:val="none" w:sz="0" w:space="0" w:color="auto"/>
        <w:left w:val="none" w:sz="0" w:space="0" w:color="auto"/>
        <w:bottom w:val="none" w:sz="0" w:space="0" w:color="auto"/>
        <w:right w:val="none" w:sz="0" w:space="0" w:color="auto"/>
      </w:divBdr>
    </w:div>
    <w:div w:id="724254464">
      <w:bodyDiv w:val="1"/>
      <w:marLeft w:val="0"/>
      <w:marRight w:val="0"/>
      <w:marTop w:val="0"/>
      <w:marBottom w:val="0"/>
      <w:divBdr>
        <w:top w:val="none" w:sz="0" w:space="0" w:color="auto"/>
        <w:left w:val="none" w:sz="0" w:space="0" w:color="auto"/>
        <w:bottom w:val="none" w:sz="0" w:space="0" w:color="auto"/>
        <w:right w:val="none" w:sz="0" w:space="0" w:color="auto"/>
      </w:divBdr>
    </w:div>
    <w:div w:id="777335377">
      <w:bodyDiv w:val="1"/>
      <w:marLeft w:val="0"/>
      <w:marRight w:val="0"/>
      <w:marTop w:val="0"/>
      <w:marBottom w:val="0"/>
      <w:divBdr>
        <w:top w:val="none" w:sz="0" w:space="0" w:color="auto"/>
        <w:left w:val="none" w:sz="0" w:space="0" w:color="auto"/>
        <w:bottom w:val="none" w:sz="0" w:space="0" w:color="auto"/>
        <w:right w:val="none" w:sz="0" w:space="0" w:color="auto"/>
      </w:divBdr>
    </w:div>
    <w:div w:id="936599780">
      <w:bodyDiv w:val="1"/>
      <w:marLeft w:val="0"/>
      <w:marRight w:val="0"/>
      <w:marTop w:val="0"/>
      <w:marBottom w:val="0"/>
      <w:divBdr>
        <w:top w:val="none" w:sz="0" w:space="0" w:color="auto"/>
        <w:left w:val="none" w:sz="0" w:space="0" w:color="auto"/>
        <w:bottom w:val="none" w:sz="0" w:space="0" w:color="auto"/>
        <w:right w:val="none" w:sz="0" w:space="0" w:color="auto"/>
      </w:divBdr>
    </w:div>
    <w:div w:id="1084110962">
      <w:bodyDiv w:val="1"/>
      <w:marLeft w:val="0"/>
      <w:marRight w:val="0"/>
      <w:marTop w:val="0"/>
      <w:marBottom w:val="0"/>
      <w:divBdr>
        <w:top w:val="none" w:sz="0" w:space="0" w:color="auto"/>
        <w:left w:val="none" w:sz="0" w:space="0" w:color="auto"/>
        <w:bottom w:val="none" w:sz="0" w:space="0" w:color="auto"/>
        <w:right w:val="none" w:sz="0" w:space="0" w:color="auto"/>
      </w:divBdr>
    </w:div>
    <w:div w:id="1125539138">
      <w:bodyDiv w:val="1"/>
      <w:marLeft w:val="0"/>
      <w:marRight w:val="0"/>
      <w:marTop w:val="0"/>
      <w:marBottom w:val="0"/>
      <w:divBdr>
        <w:top w:val="none" w:sz="0" w:space="0" w:color="auto"/>
        <w:left w:val="none" w:sz="0" w:space="0" w:color="auto"/>
        <w:bottom w:val="none" w:sz="0" w:space="0" w:color="auto"/>
        <w:right w:val="none" w:sz="0" w:space="0" w:color="auto"/>
      </w:divBdr>
      <w:divsChild>
        <w:div w:id="313142239">
          <w:marLeft w:val="0"/>
          <w:marRight w:val="0"/>
          <w:marTop w:val="0"/>
          <w:marBottom w:val="0"/>
          <w:divBdr>
            <w:top w:val="none" w:sz="0" w:space="0" w:color="auto"/>
            <w:left w:val="none" w:sz="0" w:space="0" w:color="auto"/>
            <w:bottom w:val="none" w:sz="0" w:space="0" w:color="auto"/>
            <w:right w:val="none" w:sz="0" w:space="0" w:color="auto"/>
          </w:divBdr>
        </w:div>
        <w:div w:id="775636462">
          <w:marLeft w:val="0"/>
          <w:marRight w:val="0"/>
          <w:marTop w:val="0"/>
          <w:marBottom w:val="0"/>
          <w:divBdr>
            <w:top w:val="none" w:sz="0" w:space="0" w:color="auto"/>
            <w:left w:val="none" w:sz="0" w:space="0" w:color="auto"/>
            <w:bottom w:val="none" w:sz="0" w:space="0" w:color="auto"/>
            <w:right w:val="none" w:sz="0" w:space="0" w:color="auto"/>
          </w:divBdr>
        </w:div>
        <w:div w:id="1688480836">
          <w:marLeft w:val="0"/>
          <w:marRight w:val="0"/>
          <w:marTop w:val="0"/>
          <w:marBottom w:val="0"/>
          <w:divBdr>
            <w:top w:val="none" w:sz="0" w:space="0" w:color="auto"/>
            <w:left w:val="none" w:sz="0" w:space="0" w:color="auto"/>
            <w:bottom w:val="none" w:sz="0" w:space="0" w:color="auto"/>
            <w:right w:val="none" w:sz="0" w:space="0" w:color="auto"/>
          </w:divBdr>
        </w:div>
      </w:divsChild>
    </w:div>
    <w:div w:id="1190528596">
      <w:bodyDiv w:val="1"/>
      <w:marLeft w:val="0"/>
      <w:marRight w:val="0"/>
      <w:marTop w:val="0"/>
      <w:marBottom w:val="0"/>
      <w:divBdr>
        <w:top w:val="none" w:sz="0" w:space="0" w:color="auto"/>
        <w:left w:val="none" w:sz="0" w:space="0" w:color="auto"/>
        <w:bottom w:val="none" w:sz="0" w:space="0" w:color="auto"/>
        <w:right w:val="none" w:sz="0" w:space="0" w:color="auto"/>
      </w:divBdr>
    </w:div>
    <w:div w:id="1328022052">
      <w:bodyDiv w:val="1"/>
      <w:marLeft w:val="0"/>
      <w:marRight w:val="0"/>
      <w:marTop w:val="0"/>
      <w:marBottom w:val="0"/>
      <w:divBdr>
        <w:top w:val="none" w:sz="0" w:space="0" w:color="auto"/>
        <w:left w:val="none" w:sz="0" w:space="0" w:color="auto"/>
        <w:bottom w:val="none" w:sz="0" w:space="0" w:color="auto"/>
        <w:right w:val="none" w:sz="0" w:space="0" w:color="auto"/>
      </w:divBdr>
    </w:div>
    <w:div w:id="1526139076">
      <w:bodyDiv w:val="1"/>
      <w:marLeft w:val="0"/>
      <w:marRight w:val="0"/>
      <w:marTop w:val="0"/>
      <w:marBottom w:val="0"/>
      <w:divBdr>
        <w:top w:val="none" w:sz="0" w:space="0" w:color="auto"/>
        <w:left w:val="none" w:sz="0" w:space="0" w:color="auto"/>
        <w:bottom w:val="none" w:sz="0" w:space="0" w:color="auto"/>
        <w:right w:val="none" w:sz="0" w:space="0" w:color="auto"/>
      </w:divBdr>
    </w:div>
    <w:div w:id="1588804143">
      <w:bodyDiv w:val="1"/>
      <w:marLeft w:val="0"/>
      <w:marRight w:val="0"/>
      <w:marTop w:val="0"/>
      <w:marBottom w:val="0"/>
      <w:divBdr>
        <w:top w:val="none" w:sz="0" w:space="0" w:color="auto"/>
        <w:left w:val="none" w:sz="0" w:space="0" w:color="auto"/>
        <w:bottom w:val="none" w:sz="0" w:space="0" w:color="auto"/>
        <w:right w:val="none" w:sz="0" w:space="0" w:color="auto"/>
      </w:divBdr>
    </w:div>
    <w:div w:id="1648707766">
      <w:bodyDiv w:val="1"/>
      <w:marLeft w:val="0"/>
      <w:marRight w:val="0"/>
      <w:marTop w:val="0"/>
      <w:marBottom w:val="0"/>
      <w:divBdr>
        <w:top w:val="none" w:sz="0" w:space="0" w:color="auto"/>
        <w:left w:val="none" w:sz="0" w:space="0" w:color="auto"/>
        <w:bottom w:val="none" w:sz="0" w:space="0" w:color="auto"/>
        <w:right w:val="none" w:sz="0" w:space="0" w:color="auto"/>
      </w:divBdr>
    </w:div>
    <w:div w:id="1728214803">
      <w:bodyDiv w:val="1"/>
      <w:marLeft w:val="0"/>
      <w:marRight w:val="0"/>
      <w:marTop w:val="0"/>
      <w:marBottom w:val="0"/>
      <w:divBdr>
        <w:top w:val="none" w:sz="0" w:space="0" w:color="auto"/>
        <w:left w:val="none" w:sz="0" w:space="0" w:color="auto"/>
        <w:bottom w:val="none" w:sz="0" w:space="0" w:color="auto"/>
        <w:right w:val="none" w:sz="0" w:space="0" w:color="auto"/>
      </w:divBdr>
    </w:div>
    <w:div w:id="1843081088">
      <w:bodyDiv w:val="1"/>
      <w:marLeft w:val="0"/>
      <w:marRight w:val="0"/>
      <w:marTop w:val="0"/>
      <w:marBottom w:val="0"/>
      <w:divBdr>
        <w:top w:val="none" w:sz="0" w:space="0" w:color="auto"/>
        <w:left w:val="none" w:sz="0" w:space="0" w:color="auto"/>
        <w:bottom w:val="none" w:sz="0" w:space="0" w:color="auto"/>
        <w:right w:val="none" w:sz="0" w:space="0" w:color="auto"/>
      </w:divBdr>
    </w:div>
    <w:div w:id="1893030815">
      <w:bodyDiv w:val="1"/>
      <w:marLeft w:val="0"/>
      <w:marRight w:val="0"/>
      <w:marTop w:val="0"/>
      <w:marBottom w:val="0"/>
      <w:divBdr>
        <w:top w:val="none" w:sz="0" w:space="0" w:color="auto"/>
        <w:left w:val="none" w:sz="0" w:space="0" w:color="auto"/>
        <w:bottom w:val="none" w:sz="0" w:space="0" w:color="auto"/>
        <w:right w:val="none" w:sz="0" w:space="0" w:color="auto"/>
      </w:divBdr>
    </w:div>
    <w:div w:id="1994989353">
      <w:bodyDiv w:val="1"/>
      <w:marLeft w:val="0"/>
      <w:marRight w:val="0"/>
      <w:marTop w:val="0"/>
      <w:marBottom w:val="0"/>
      <w:divBdr>
        <w:top w:val="none" w:sz="0" w:space="0" w:color="auto"/>
        <w:left w:val="none" w:sz="0" w:space="0" w:color="auto"/>
        <w:bottom w:val="none" w:sz="0" w:space="0" w:color="auto"/>
        <w:right w:val="none" w:sz="0" w:space="0" w:color="auto"/>
      </w:divBdr>
    </w:div>
    <w:div w:id="201067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s://data.vertlife.org/"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zenodo.org/record/3690867"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datazone.birdlife.org/species/requestdis"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5.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8E4A01379C2446AABC7C82B5882FA3" ma:contentTypeVersion="14" ma:contentTypeDescription="Create a new document." ma:contentTypeScope="" ma:versionID="9cc10db4953a589b728b2844175bd03c">
  <xsd:schema xmlns:xsd="http://www.w3.org/2001/XMLSchema" xmlns:xs="http://www.w3.org/2001/XMLSchema" xmlns:p="http://schemas.microsoft.com/office/2006/metadata/properties" xmlns:ns3="45e9039d-7eb8-452d-98b8-d9df45f3ce9b" xmlns:ns4="dc7e27e4-6462-4b4f-bca0-d76b443100af" targetNamespace="http://schemas.microsoft.com/office/2006/metadata/properties" ma:root="true" ma:fieldsID="2612bdafd311825311ba56f59405b7fd" ns3:_="" ns4:_="">
    <xsd:import namespace="45e9039d-7eb8-452d-98b8-d9df45f3ce9b"/>
    <xsd:import namespace="dc7e27e4-6462-4b4f-bca0-d76b443100af"/>
    <xsd:element name="properties">
      <xsd:complexType>
        <xsd:sequence>
          <xsd:element name="documentManagement">
            <xsd:complexType>
              <xsd:all>
                <xsd:element ref="ns3:SharedWithUsers" minOccurs="0"/>
                <xsd:element ref="ns4:MediaServiceMetadata" minOccurs="0"/>
                <xsd:element ref="ns4:MediaServiceFastMetadata" minOccurs="0"/>
                <xsd:element ref="ns3:SharedWithDetails" minOccurs="0"/>
                <xsd:element ref="ns3:SharingHintHash"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e9039d-7eb8-452d-98b8-d9df45f3ce9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7e27e4-6462-4b4f-bca0-d76b443100af" elementFormDefault="qualified">
    <xsd:import namespace="http://schemas.microsoft.com/office/2006/documentManagement/types"/>
    <xsd:import namespace="http://schemas.microsoft.com/office/infopath/2007/PartnerControls"/>
    <xsd:element name="MediaServiceMetadata" ma:index="9" nillable="true" ma:displayName="MediaServiceMetadata" ma:description="" ma:hidden="true" ma:internalName="MediaServiceMetadata" ma:readOnly="true">
      <xsd:simpleType>
        <xsd:restriction base="dms:Note"/>
      </xsd:simpleType>
    </xsd:element>
    <xsd:element name="MediaServiceFastMetadata" ma:index="10"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417F303-CF94-4EC0-B3A5-B425EA5890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e9039d-7eb8-452d-98b8-d9df45f3ce9b"/>
    <ds:schemaRef ds:uri="dc7e27e4-6462-4b4f-bca0-d76b443100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B39594-48A9-4D75-8DCE-D0E12DC8F814}">
  <ds:schemaRefs>
    <ds:schemaRef ds:uri="http://schemas.microsoft.com/sharepoint/v3/contenttype/forms"/>
  </ds:schemaRefs>
</ds:datastoreItem>
</file>

<file path=customXml/itemProps3.xml><?xml version="1.0" encoding="utf-8"?>
<ds:datastoreItem xmlns:ds="http://schemas.openxmlformats.org/officeDocument/2006/customXml" ds:itemID="{8319F747-58A0-494B-BE93-5C2A8CFE4D5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E6A66AC-0484-4DBB-840F-D25604D4E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26</Pages>
  <Words>87099</Words>
  <Characters>496466</Characters>
  <Application>Microsoft Office Word</Application>
  <DocSecurity>0</DocSecurity>
  <Lines>4137</Lines>
  <Paragraphs>1164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582401</CharactersWithSpaces>
  <SharedDoc>false</SharedDoc>
  <HLinks>
    <vt:vector size="18" baseType="variant">
      <vt:variant>
        <vt:i4>7077995</vt:i4>
      </vt:variant>
      <vt:variant>
        <vt:i4>96</vt:i4>
      </vt:variant>
      <vt:variant>
        <vt:i4>0</vt:i4>
      </vt:variant>
      <vt:variant>
        <vt:i4>5</vt:i4>
      </vt:variant>
      <vt:variant>
        <vt:lpwstr>https://data.vertlife.org/</vt:lpwstr>
      </vt:variant>
      <vt:variant>
        <vt:lpwstr/>
      </vt:variant>
      <vt:variant>
        <vt:i4>1441823</vt:i4>
      </vt:variant>
      <vt:variant>
        <vt:i4>90</vt:i4>
      </vt:variant>
      <vt:variant>
        <vt:i4>0</vt:i4>
      </vt:variant>
      <vt:variant>
        <vt:i4>5</vt:i4>
      </vt:variant>
      <vt:variant>
        <vt:lpwstr>https://zenodo.org/record/3690867</vt:lpwstr>
      </vt:variant>
      <vt:variant>
        <vt:lpwstr>.Xyc5wyhKhPZ</vt:lpwstr>
      </vt:variant>
      <vt:variant>
        <vt:i4>8323124</vt:i4>
      </vt:variant>
      <vt:variant>
        <vt:i4>72</vt:i4>
      </vt:variant>
      <vt:variant>
        <vt:i4>0</vt:i4>
      </vt:variant>
      <vt:variant>
        <vt:i4>5</vt:i4>
      </vt:variant>
      <vt:variant>
        <vt:lpwstr>http://datazone.birdlife.org/species/requestdis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Etard, Adrienne</dc:creator>
  <cp:keywords/>
  <dc:description/>
  <cp:lastModifiedBy>Etard, Adrienne</cp:lastModifiedBy>
  <cp:revision>481</cp:revision>
  <dcterms:created xsi:type="dcterms:W3CDTF">2022-05-13T16:19:00Z</dcterms:created>
  <dcterms:modified xsi:type="dcterms:W3CDTF">2022-05-19T14:08:00Z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1d89e077-872c-3784-8f00-4f01415a4e5a</vt:lpwstr>
  </property>
  <property fmtid="{D5CDD505-2E9C-101B-9397-08002B2CF9AE}" pid="4" name="Mendeley Citation Style_1">
    <vt:lpwstr>http://www.zotero.org/styles/ecology-letters</vt:lpwstr>
  </property>
  <property fmtid="{D5CDD505-2E9C-101B-9397-08002B2CF9AE}" pid="5" name="Mendeley Recent Style Id 0_1">
    <vt:lpwstr>http://www.zotero.org/styles/american-medical-association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9_1">
    <vt:lpwstr>http://www.zotero.org/styles/nature</vt:lpwstr>
  </property>
  <property fmtid="{D5CDD505-2E9C-101B-9397-08002B2CF9AE}" pid="9" name="Mendeley Recent Style Name 9_1">
    <vt:lpwstr>Nature</vt:lpwstr>
  </property>
  <property fmtid="{D5CDD505-2E9C-101B-9397-08002B2CF9AE}" pid="10" name="Mendeley Recent Style Name 0_1">
    <vt:lpwstr>American Medical Association</vt:lpwstr>
  </property>
  <property fmtid="{D5CDD505-2E9C-101B-9397-08002B2CF9AE}" pid="11" name="Mendeley Recent Style Id 2_1">
    <vt:lpwstr>http://www.zotero.org/styles/american-sociological-association</vt:lpwstr>
  </property>
  <property fmtid="{D5CDD505-2E9C-101B-9397-08002B2CF9AE}" pid="12" name="Mendeley Recent Style Name 2_1">
    <vt:lpwstr>American Sociological Association</vt:lpwstr>
  </property>
  <property fmtid="{D5CDD505-2E9C-101B-9397-08002B2CF9AE}" pid="13" name="Mendeley Recent Style Id 3_1">
    <vt:lpwstr>http://www.zotero.org/styles/chicago-author-date</vt:lpwstr>
  </property>
  <property fmtid="{D5CDD505-2E9C-101B-9397-08002B2CF9AE}" pid="14" name="Mendeley Recent Style Name 3_1">
    <vt:lpwstr>Chicago Manual of Style 17th edition (author-date)</vt:lpwstr>
  </property>
  <property fmtid="{D5CDD505-2E9C-101B-9397-08002B2CF9AE}" pid="15" name="Mendeley Recent Style Id 4_1">
    <vt:lpwstr>http://www.zotero.org/styles/harvard-cite-them-right</vt:lpwstr>
  </property>
  <property fmtid="{D5CDD505-2E9C-101B-9397-08002B2CF9AE}" pid="16" name="Mendeley Recent Style Name 4_1">
    <vt:lpwstr>Cite Them Right 10th edition - Harvard</vt:lpwstr>
  </property>
  <property fmtid="{D5CDD505-2E9C-101B-9397-08002B2CF9AE}" pid="17" name="Mendeley Recent Style Id 5_1">
    <vt:lpwstr>http://www.zotero.org/styles/ecology-letters</vt:lpwstr>
  </property>
  <property fmtid="{D5CDD505-2E9C-101B-9397-08002B2CF9AE}" pid="18" name="Mendeley Recent Style Name 5_1">
    <vt:lpwstr>Ecology Letters</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ContentTypeId">
    <vt:lpwstr>0x010100058E4A01379C2446AABC7C82B5882FA3</vt:lpwstr>
  </property>
</Properties>
</file>