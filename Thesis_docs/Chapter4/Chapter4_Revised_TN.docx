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222" w:type="dxa"/>
        <w:jc w:val="center"/>
        <w:tblLook w:val="04A0" w:firstRow="1" w:lastRow="0" w:firstColumn="1" w:lastColumn="0" w:noHBand="0" w:noVBand="1"/>
      </w:tblPr>
      <w:tblGrid>
        <w:gridCol w:w="8222"/>
      </w:tblGrid>
      <w:tr w:rsidR="00C62D71" w:rsidRPr="00CA3D96" w14:paraId="50D0E60A" w14:textId="77777777" w:rsidTr="008528F2">
        <w:trPr>
          <w:trHeight w:val="841"/>
          <w:jc w:val="center"/>
        </w:trPr>
        <w:tc>
          <w:tcPr>
            <w:tcW w:w="8222" w:type="dxa"/>
            <w:vAlign w:val="center"/>
          </w:tcPr>
          <w:p w14:paraId="434B067A" w14:textId="0B32DDDB" w:rsidR="236750AC" w:rsidRDefault="236750AC" w:rsidP="00CE1A28">
            <w:pPr>
              <w:jc w:val="center"/>
              <w:rPr>
                <w:b/>
                <w:bCs/>
                <w:sz w:val="28"/>
                <w:szCs w:val="28"/>
              </w:rPr>
            </w:pPr>
            <w:r w:rsidRPr="127342BB">
              <w:rPr>
                <w:b/>
                <w:bCs/>
                <w:sz w:val="28"/>
                <w:szCs w:val="28"/>
              </w:rPr>
              <w:t>Chapter 4</w:t>
            </w:r>
          </w:p>
          <w:p w14:paraId="519A486D" w14:textId="77777777" w:rsidR="008528F2" w:rsidRDefault="008528F2" w:rsidP="236750AC">
            <w:pPr>
              <w:jc w:val="center"/>
              <w:rPr>
                <w:b/>
                <w:bCs/>
                <w:sz w:val="28"/>
                <w:szCs w:val="28"/>
              </w:rPr>
            </w:pPr>
          </w:p>
          <w:p w14:paraId="0C6D5D5F" w14:textId="4C139E71" w:rsidR="00F97578" w:rsidRPr="00C85FE6" w:rsidRDefault="0077466B" w:rsidP="006956D3">
            <w:pPr>
              <w:spacing w:line="276" w:lineRule="auto"/>
              <w:jc w:val="center"/>
              <w:rPr>
                <w:b/>
                <w:bCs/>
                <w:sz w:val="28"/>
                <w:szCs w:val="28"/>
              </w:rPr>
            </w:pPr>
            <w:r w:rsidRPr="00C85FE6">
              <w:rPr>
                <w:b/>
                <w:bCs/>
                <w:sz w:val="28"/>
                <w:szCs w:val="28"/>
              </w:rPr>
              <w:t xml:space="preserve">Geographical range </w:t>
            </w:r>
            <w:r w:rsidR="004E2A25" w:rsidRPr="00C85FE6">
              <w:rPr>
                <w:b/>
                <w:bCs/>
                <w:sz w:val="28"/>
                <w:szCs w:val="28"/>
              </w:rPr>
              <w:t>area</w:t>
            </w:r>
            <w:r w:rsidR="00AB52D2" w:rsidRPr="00C85FE6">
              <w:rPr>
                <w:b/>
                <w:bCs/>
                <w:sz w:val="28"/>
                <w:szCs w:val="28"/>
              </w:rPr>
              <w:t xml:space="preserve">, </w:t>
            </w:r>
            <w:r w:rsidRPr="00C85FE6">
              <w:rPr>
                <w:b/>
                <w:bCs/>
                <w:sz w:val="28"/>
                <w:szCs w:val="28"/>
              </w:rPr>
              <w:t>habitat breadth</w:t>
            </w:r>
            <w:r w:rsidR="00AB52D2" w:rsidRPr="00C85FE6">
              <w:rPr>
                <w:b/>
                <w:bCs/>
                <w:sz w:val="28"/>
                <w:szCs w:val="28"/>
              </w:rPr>
              <w:t xml:space="preserve"> and speci</w:t>
            </w:r>
            <w:r w:rsidR="00C85FE6" w:rsidRPr="00C85FE6">
              <w:rPr>
                <w:b/>
                <w:bCs/>
                <w:sz w:val="28"/>
                <w:szCs w:val="28"/>
              </w:rPr>
              <w:t>alisation on natural habitat</w:t>
            </w:r>
            <w:r w:rsidR="00971B42">
              <w:rPr>
                <w:b/>
                <w:bCs/>
                <w:sz w:val="28"/>
                <w:szCs w:val="28"/>
              </w:rPr>
              <w:t>s</w:t>
            </w:r>
            <w:r w:rsidRPr="00C85FE6">
              <w:rPr>
                <w:b/>
                <w:bCs/>
                <w:sz w:val="28"/>
                <w:szCs w:val="28"/>
              </w:rPr>
              <w:t xml:space="preserve"> </w:t>
            </w:r>
            <w:commentRangeStart w:id="0"/>
            <w:r w:rsidR="006F4E46">
              <w:rPr>
                <w:b/>
                <w:bCs/>
                <w:sz w:val="28"/>
                <w:szCs w:val="28"/>
              </w:rPr>
              <w:t>are associated with</w:t>
            </w:r>
            <w:r w:rsidR="006F4E46" w:rsidRPr="00C85FE6">
              <w:rPr>
                <w:b/>
                <w:bCs/>
                <w:sz w:val="28"/>
                <w:szCs w:val="28"/>
              </w:rPr>
              <w:t xml:space="preserve"> </w:t>
            </w:r>
            <w:commentRangeStart w:id="1"/>
            <w:commentRangeEnd w:id="1"/>
            <w:r w:rsidR="00EF2E70">
              <w:rPr>
                <w:rStyle w:val="CommentReference"/>
              </w:rPr>
              <w:commentReference w:id="1"/>
            </w:r>
            <w:r w:rsidR="007A5EA4" w:rsidRPr="00C85FE6">
              <w:rPr>
                <w:b/>
                <w:bCs/>
                <w:sz w:val="28"/>
                <w:szCs w:val="28"/>
              </w:rPr>
              <w:t>land</w:t>
            </w:r>
            <w:r w:rsidR="0032707F">
              <w:rPr>
                <w:b/>
                <w:bCs/>
                <w:sz w:val="28"/>
                <w:szCs w:val="28"/>
              </w:rPr>
              <w:t>-</w:t>
            </w:r>
            <w:r w:rsidR="007A5EA4" w:rsidRPr="00C85FE6">
              <w:rPr>
                <w:b/>
                <w:bCs/>
                <w:sz w:val="28"/>
                <w:szCs w:val="28"/>
              </w:rPr>
              <w:t>use</w:t>
            </w:r>
            <w:r w:rsidR="0032707F">
              <w:rPr>
                <w:b/>
                <w:bCs/>
                <w:sz w:val="28"/>
                <w:szCs w:val="28"/>
              </w:rPr>
              <w:t xml:space="preserve"> responses</w:t>
            </w:r>
            <w:r w:rsidR="007A5EA4" w:rsidRPr="00C85FE6">
              <w:rPr>
                <w:b/>
                <w:bCs/>
                <w:sz w:val="28"/>
                <w:szCs w:val="28"/>
              </w:rPr>
              <w:t xml:space="preserve"> and climate</w:t>
            </w:r>
            <w:r w:rsidR="005F5EE7" w:rsidRPr="00C85FE6">
              <w:rPr>
                <w:b/>
                <w:bCs/>
                <w:sz w:val="28"/>
                <w:szCs w:val="28"/>
              </w:rPr>
              <w:t>-</w:t>
            </w:r>
            <w:r w:rsidR="007A5EA4" w:rsidRPr="00C85FE6">
              <w:rPr>
                <w:b/>
                <w:bCs/>
                <w:sz w:val="28"/>
                <w:szCs w:val="28"/>
              </w:rPr>
              <w:t>change</w:t>
            </w:r>
            <w:r w:rsidR="005F5EE7" w:rsidRPr="00C85FE6">
              <w:rPr>
                <w:b/>
                <w:bCs/>
                <w:sz w:val="28"/>
                <w:szCs w:val="28"/>
              </w:rPr>
              <w:t xml:space="preserve"> sensitivity</w:t>
            </w:r>
            <w:commentRangeEnd w:id="0"/>
            <w:r w:rsidR="00245792">
              <w:rPr>
                <w:rStyle w:val="CommentReference"/>
              </w:rPr>
              <w:commentReference w:id="0"/>
            </w:r>
            <w:r w:rsidR="007A5EA4" w:rsidRPr="00C85FE6">
              <w:rPr>
                <w:b/>
                <w:bCs/>
                <w:sz w:val="28"/>
                <w:szCs w:val="28"/>
              </w:rPr>
              <w:t xml:space="preserve"> more consistently than life-history </w:t>
            </w:r>
            <w:r w:rsidR="00912FEA" w:rsidRPr="00C85FE6">
              <w:rPr>
                <w:b/>
                <w:bCs/>
                <w:sz w:val="28"/>
                <w:szCs w:val="28"/>
              </w:rPr>
              <w:t xml:space="preserve">and dietary </w:t>
            </w:r>
            <w:r w:rsidR="007A5EA4" w:rsidRPr="00C85FE6">
              <w:rPr>
                <w:b/>
                <w:bCs/>
                <w:sz w:val="28"/>
                <w:szCs w:val="28"/>
              </w:rPr>
              <w:t>traits</w:t>
            </w:r>
            <w:r w:rsidR="002A41A2" w:rsidRPr="00C85FE6">
              <w:rPr>
                <w:b/>
                <w:bCs/>
                <w:sz w:val="28"/>
                <w:szCs w:val="28"/>
              </w:rPr>
              <w:t> </w:t>
            </w:r>
            <w:r w:rsidR="006D2DC5" w:rsidRPr="00C85FE6">
              <w:rPr>
                <w:b/>
                <w:bCs/>
                <w:sz w:val="28"/>
                <w:szCs w:val="28"/>
              </w:rPr>
              <w:t>in terrestrial vertebrates</w:t>
            </w:r>
            <w:r w:rsidR="002A41A2" w:rsidRPr="00C85FE6">
              <w:rPr>
                <w:b/>
                <w:bCs/>
                <w:sz w:val="28"/>
                <w:szCs w:val="28"/>
              </w:rPr>
              <w:t> </w:t>
            </w:r>
          </w:p>
          <w:p w14:paraId="5B4619FA" w14:textId="77777777" w:rsidR="007A5EA4" w:rsidRPr="00CA3D96" w:rsidRDefault="007A5EA4" w:rsidP="009D517E">
            <w:pPr>
              <w:jc w:val="center"/>
              <w:rPr>
                <w:rStyle w:val="SubtleEmphasis"/>
                <w:b/>
                <w:bCs/>
                <w:i w:val="0"/>
                <w:iCs w:val="0"/>
                <w:sz w:val="28"/>
                <w:szCs w:val="28"/>
              </w:rPr>
            </w:pPr>
          </w:p>
          <w:p w14:paraId="6130BD9C" w14:textId="07281D5C" w:rsidR="00F97578" w:rsidRPr="00CA3D96" w:rsidRDefault="00F97578" w:rsidP="009D517E">
            <w:pPr>
              <w:jc w:val="center"/>
              <w:rPr>
                <w:rStyle w:val="SubtleEmphasis"/>
                <w:i w:val="0"/>
                <w:iCs w:val="0"/>
                <w:color w:val="auto"/>
                <w:sz w:val="24"/>
                <w:szCs w:val="24"/>
              </w:rPr>
            </w:pPr>
            <w:r w:rsidRPr="00CA3D96">
              <w:rPr>
                <w:rStyle w:val="SubtleEmphasis"/>
                <w:i w:val="0"/>
                <w:iCs w:val="0"/>
                <w:color w:val="auto"/>
                <w:sz w:val="24"/>
                <w:szCs w:val="24"/>
              </w:rPr>
              <w:t xml:space="preserve">Adrienne Etard, </w:t>
            </w:r>
            <w:commentRangeStart w:id="2"/>
            <w:r w:rsidRPr="00CA3D96">
              <w:rPr>
                <w:rStyle w:val="SubtleEmphasis"/>
                <w:i w:val="0"/>
                <w:iCs w:val="0"/>
                <w:color w:val="auto"/>
                <w:sz w:val="24"/>
                <w:szCs w:val="24"/>
              </w:rPr>
              <w:t>Rhiannon Osborne</w:t>
            </w:r>
            <w:commentRangeEnd w:id="2"/>
            <w:r w:rsidR="008D4B68" w:rsidRPr="00CA3D96">
              <w:rPr>
                <w:rStyle w:val="CommentReference"/>
              </w:rPr>
              <w:commentReference w:id="2"/>
            </w:r>
            <w:r w:rsidRPr="00CA3D96">
              <w:rPr>
                <w:rStyle w:val="SubtleEmphasis"/>
                <w:i w:val="0"/>
                <w:iCs w:val="0"/>
                <w:color w:val="auto"/>
                <w:sz w:val="24"/>
                <w:szCs w:val="24"/>
              </w:rPr>
              <w:t>, Tim Newbold</w:t>
            </w:r>
          </w:p>
          <w:p w14:paraId="1D3C83E4" w14:textId="266A905B" w:rsidR="00C605DE" w:rsidRPr="00CA3D96" w:rsidRDefault="00C605DE" w:rsidP="009D517E">
            <w:pPr>
              <w:jc w:val="center"/>
              <w:rPr>
                <w:rStyle w:val="SubtleEmphasis"/>
                <w:sz w:val="24"/>
                <w:szCs w:val="24"/>
              </w:rPr>
            </w:pPr>
          </w:p>
        </w:tc>
      </w:tr>
    </w:tbl>
    <w:p w14:paraId="66D870F4" w14:textId="743B1BB3" w:rsidR="002A41A2" w:rsidRPr="00CA3D96" w:rsidRDefault="002A41A2" w:rsidP="00A23602">
      <w:pPr>
        <w:jc w:val="both"/>
      </w:pPr>
    </w:p>
    <w:p w14:paraId="793D131B" w14:textId="69D40DA6" w:rsidR="008C6CCB" w:rsidRPr="00CA3D96" w:rsidRDefault="008C6CCB" w:rsidP="00A23602">
      <w:pPr>
        <w:jc w:val="both"/>
        <w:rPr>
          <w:b/>
          <w:bCs/>
          <w:sz w:val="32"/>
          <w:szCs w:val="32"/>
        </w:rPr>
      </w:pPr>
      <w:r w:rsidRPr="00CA3D96">
        <w:rPr>
          <w:b/>
          <w:bCs/>
          <w:sz w:val="32"/>
          <w:szCs w:val="32"/>
        </w:rPr>
        <w:t>Keywords</w:t>
      </w:r>
    </w:p>
    <w:p w14:paraId="071C7971" w14:textId="1D258121" w:rsidR="007962E4" w:rsidRPr="00CA3D96" w:rsidRDefault="0041365B" w:rsidP="00A23602">
      <w:pPr>
        <w:jc w:val="both"/>
      </w:pPr>
      <w:r w:rsidRPr="00CA3D96">
        <w:t>Land</w:t>
      </w:r>
      <w:r w:rsidR="00754148" w:rsidRPr="00CA3D96">
        <w:t xml:space="preserve"> </w:t>
      </w:r>
      <w:r w:rsidRPr="00CA3D96">
        <w:t>us</w:t>
      </w:r>
      <w:r w:rsidR="00754148" w:rsidRPr="00CA3D96">
        <w:t>e</w:t>
      </w:r>
      <w:r w:rsidRPr="00CA3D96">
        <w:t>;</w:t>
      </w:r>
      <w:r w:rsidR="00955688">
        <w:t xml:space="preserve"> land-</w:t>
      </w:r>
      <w:r w:rsidR="00754148" w:rsidRPr="00CA3D96">
        <w:t>use intensity;</w:t>
      </w:r>
      <w:r w:rsidRPr="00CA3D96">
        <w:t xml:space="preserve"> climate change; sensitivity; </w:t>
      </w:r>
      <w:r w:rsidR="00754148" w:rsidRPr="00CA3D96">
        <w:t xml:space="preserve">CENFA; </w:t>
      </w:r>
      <w:r w:rsidR="00754148">
        <w:t xml:space="preserve">dietary </w:t>
      </w:r>
      <w:commentRangeStart w:id="3"/>
      <w:r w:rsidRPr="00CA3D96">
        <w:t>traits</w:t>
      </w:r>
      <w:commentRangeEnd w:id="3"/>
      <w:r>
        <w:rPr>
          <w:rStyle w:val="CommentReference"/>
        </w:rPr>
        <w:commentReference w:id="3"/>
      </w:r>
      <w:r>
        <w:t>;</w:t>
      </w:r>
      <w:r w:rsidR="00AA2C30">
        <w:t xml:space="preserve"> life-history traits</w:t>
      </w:r>
      <w:r w:rsidRPr="00CA3D96">
        <w:t>;</w:t>
      </w:r>
      <w:r w:rsidR="00AA2C30">
        <w:t xml:space="preserve"> </w:t>
      </w:r>
      <w:r w:rsidR="00C756ED">
        <w:t xml:space="preserve">specialisation; </w:t>
      </w:r>
      <w:r w:rsidR="00335839">
        <w:t xml:space="preserve">geographical </w:t>
      </w:r>
      <w:r w:rsidR="00AA2C30">
        <w:t>range area;</w:t>
      </w:r>
      <w:r w:rsidRPr="00CA3D96">
        <w:t xml:space="preserve"> terrestrial vertebrates.</w:t>
      </w:r>
    </w:p>
    <w:p w14:paraId="599FFDAF" w14:textId="5F4A2EAB" w:rsidR="007962E4" w:rsidRPr="00CB7F14" w:rsidRDefault="008C6CCB" w:rsidP="00A23602">
      <w:pPr>
        <w:jc w:val="both"/>
        <w:rPr>
          <w:b/>
          <w:bCs/>
          <w:sz w:val="32"/>
          <w:szCs w:val="32"/>
        </w:rPr>
      </w:pPr>
      <w:r w:rsidRPr="00CA3D96">
        <w:rPr>
          <w:b/>
          <w:bCs/>
          <w:sz w:val="32"/>
          <w:szCs w:val="32"/>
        </w:rPr>
        <w:t>Abstract</w:t>
      </w:r>
    </w:p>
    <w:p w14:paraId="0503520F" w14:textId="300E5EE2" w:rsidR="00224442" w:rsidRDefault="00602B09" w:rsidP="001B20BB">
      <w:pPr>
        <w:spacing w:line="276" w:lineRule="auto"/>
        <w:jc w:val="both"/>
      </w:pPr>
      <w:r>
        <w:t xml:space="preserve">Land-use and climate change are two of the most important </w:t>
      </w:r>
      <w:del w:id="4" w:author="Newbold, Tim" w:date="2022-05-13T10:55:00Z">
        <w:r w:rsidDel="00A807AB">
          <w:delText xml:space="preserve">threats </w:delText>
        </w:r>
        <w:r w:rsidR="005C48E2" w:rsidDel="00A807AB">
          <w:delText>to</w:delText>
        </w:r>
      </w:del>
      <w:ins w:id="5" w:author="Newbold, Tim" w:date="2022-05-13T10:55:00Z">
        <w:r w:rsidR="00A807AB">
          <w:t>pressures on terrestrial</w:t>
        </w:r>
      </w:ins>
      <w:r>
        <w:t xml:space="preserve"> biodiversity, </w:t>
      </w:r>
      <w:r w:rsidR="004D562B">
        <w:t xml:space="preserve">however </w:t>
      </w:r>
      <w:r w:rsidR="002648E6">
        <w:t>the factors that explain interspecific variation in responses</w:t>
      </w:r>
      <w:r w:rsidR="004D562B">
        <w:t xml:space="preserve"> to these </w:t>
      </w:r>
      <w:del w:id="6" w:author="Newbold, Tim" w:date="2022-05-13T10:55:00Z">
        <w:r w:rsidR="004D562B" w:rsidDel="00186470">
          <w:delText xml:space="preserve">threats </w:delText>
        </w:r>
      </w:del>
      <w:ins w:id="7" w:author="Newbold, Tim" w:date="2022-05-13T10:55:00Z">
        <w:r w:rsidR="00186470">
          <w:t xml:space="preserve">pressures </w:t>
        </w:r>
      </w:ins>
      <w:r w:rsidR="004D562B">
        <w:t>remain unclear</w:t>
      </w:r>
      <w:r>
        <w:t>.</w:t>
      </w:r>
      <w:r w:rsidR="004D562B">
        <w:t xml:space="preserve"> </w:t>
      </w:r>
      <w:r w:rsidR="00346211">
        <w:t xml:space="preserve">Although </w:t>
      </w:r>
      <w:commentRangeStart w:id="8"/>
      <w:r w:rsidR="00346211">
        <w:t xml:space="preserve">it </w:t>
      </w:r>
      <w:r w:rsidR="00A30615">
        <w:t>is well established that</w:t>
      </w:r>
      <w:ins w:id="9" w:author="Newbold, Tim" w:date="2022-05-13T10:29:00Z">
        <w:r w:rsidR="00A138A5">
          <w:t xml:space="preserve"> extinction risk and</w:t>
        </w:r>
      </w:ins>
      <w:r w:rsidR="004A6D4C">
        <w:t xml:space="preserve"> </w:t>
      </w:r>
      <w:ins w:id="10" w:author="Newbold, Tim" w:date="2022-05-13T10:28:00Z">
        <w:r w:rsidR="00245792">
          <w:t xml:space="preserve">some </w:t>
        </w:r>
      </w:ins>
      <w:r w:rsidR="0095794A">
        <w:t>species</w:t>
      </w:r>
      <w:ins w:id="11" w:author="Newbold, Tim" w:date="2022-05-13T10:29:00Z">
        <w:r w:rsidR="00A138A5">
          <w:t>’</w:t>
        </w:r>
      </w:ins>
      <w:r w:rsidR="004A6D4C">
        <w:t xml:space="preserve"> responses to human </w:t>
      </w:r>
      <w:del w:id="12" w:author="Newbold, Tim" w:date="2022-05-13T10:29:00Z">
        <w:r w:rsidR="004A6D4C" w:rsidDel="00A138A5">
          <w:delText xml:space="preserve">threats </w:delText>
        </w:r>
      </w:del>
      <w:ins w:id="13" w:author="Newbold, Tim" w:date="2022-05-13T10:29:00Z">
        <w:r w:rsidR="00A138A5">
          <w:t xml:space="preserve">pressures </w:t>
        </w:r>
      </w:ins>
      <w:r w:rsidR="004A6D4C">
        <w:t>relate to species traits</w:t>
      </w:r>
      <w:r w:rsidR="001612FF">
        <w:t>,</w:t>
      </w:r>
      <w:r w:rsidR="009C7188">
        <w:t xml:space="preserve"> </w:t>
      </w:r>
      <w:ins w:id="14" w:author="Newbold, Tim" w:date="2022-05-13T10:28:00Z">
        <w:r w:rsidR="00245792">
          <w:t xml:space="preserve">we lack </w:t>
        </w:r>
      </w:ins>
      <w:r w:rsidR="008B6A7C">
        <w:t>large-scale</w:t>
      </w:r>
      <w:r w:rsidR="004A6D4C">
        <w:t xml:space="preserve"> </w:t>
      </w:r>
      <w:commentRangeStart w:id="15"/>
      <w:r w:rsidR="004A6D4C">
        <w:t>comparative assessments</w:t>
      </w:r>
      <w:r w:rsidR="00C9504C">
        <w:t xml:space="preserve"> across multiple clades</w:t>
      </w:r>
      <w:commentRangeEnd w:id="15"/>
      <w:r w:rsidR="00EF2E70">
        <w:rPr>
          <w:rStyle w:val="CommentReference"/>
        </w:rPr>
        <w:commentReference w:id="15"/>
      </w:r>
      <w:r w:rsidR="004A6D4C">
        <w:t xml:space="preserve"> </w:t>
      </w:r>
      <w:r w:rsidR="00A6416A">
        <w:t xml:space="preserve">linking traits to </w:t>
      </w:r>
      <w:del w:id="16" w:author="Newbold, Tim" w:date="2022-05-13T10:28:00Z">
        <w:r w:rsidR="00A30615" w:rsidDel="00245792">
          <w:delText>given</w:delText>
        </w:r>
        <w:r w:rsidR="00A6416A" w:rsidDel="00245792">
          <w:delText xml:space="preserve"> </w:delText>
        </w:r>
      </w:del>
      <w:ins w:id="17" w:author="Newbold, Tim" w:date="2022-05-13T10:29:00Z">
        <w:r w:rsidR="00245792">
          <w:t xml:space="preserve">multiple </w:t>
        </w:r>
      </w:ins>
      <w:r w:rsidR="004A6D4C">
        <w:t xml:space="preserve">human </w:t>
      </w:r>
      <w:del w:id="18" w:author="Newbold, Tim" w:date="2022-05-13T10:29:00Z">
        <w:r w:rsidR="004A6D4C" w:rsidDel="00A138A5">
          <w:delText>threats</w:delText>
        </w:r>
      </w:del>
      <w:ins w:id="19" w:author="Newbold, Tim" w:date="2022-05-13T10:29:00Z">
        <w:r w:rsidR="00A138A5">
          <w:t>pressures</w:t>
        </w:r>
      </w:ins>
      <w:del w:id="20" w:author="Newbold, Tim" w:date="2022-05-13T10:29:00Z">
        <w:r w:rsidR="00AA2C30" w:rsidDel="00245792">
          <w:delText xml:space="preserve"> in terrestrial vertebrates</w:delText>
        </w:r>
        <w:r w:rsidR="008B6A7C" w:rsidDel="00245792">
          <w:delText xml:space="preserve"> </w:delText>
        </w:r>
        <w:r w:rsidR="002B10D6" w:rsidDel="00245792">
          <w:delText>are</w:delText>
        </w:r>
        <w:r w:rsidR="008B6A7C" w:rsidDel="00245792">
          <w:delText xml:space="preserve"> </w:delText>
        </w:r>
        <w:r w:rsidR="002B10D6" w:rsidDel="00245792">
          <w:delText>lacking</w:delText>
        </w:r>
      </w:del>
      <w:r w:rsidR="00A6416A">
        <w:t>.</w:t>
      </w:r>
      <w:r w:rsidR="001D38B3">
        <w:t xml:space="preserve"> </w:t>
      </w:r>
      <w:del w:id="21" w:author="Newbold, Tim" w:date="2022-05-13T10:29:00Z">
        <w:r w:rsidR="001D38B3" w:rsidDel="00A138A5">
          <w:delText xml:space="preserve">While </w:delText>
        </w:r>
        <w:r w:rsidR="007B0A29" w:rsidDel="00A138A5">
          <w:delText xml:space="preserve">a number of </w:delText>
        </w:r>
        <w:r w:rsidR="001D38B3" w:rsidDel="00A138A5">
          <w:delText>past studies</w:delText>
        </w:r>
        <w:r w:rsidR="007E4A1B" w:rsidDel="00A138A5">
          <w:delText xml:space="preserve"> have focused on </w:delText>
        </w:r>
        <w:r w:rsidR="00AB5A4A" w:rsidDel="00A138A5">
          <w:delText xml:space="preserve">comparative assessments of </w:delText>
        </w:r>
        <w:r w:rsidR="007E4A1B" w:rsidDel="00A138A5">
          <w:delText>extinction risks</w:delText>
        </w:r>
        <w:r w:rsidR="001D38B3" w:rsidDel="00A138A5">
          <w:delText>, few have</w:delText>
        </w:r>
        <w:r w:rsidR="008A4CE0" w:rsidDel="00A138A5">
          <w:delText xml:space="preserve"> </w:delText>
        </w:r>
        <w:r w:rsidR="0086060B" w:rsidDel="00A138A5">
          <w:delText>explicit</w:delText>
        </w:r>
        <w:r w:rsidR="00E4468E" w:rsidDel="00A138A5">
          <w:delText>ly</w:delText>
        </w:r>
        <w:r w:rsidR="0086060B" w:rsidDel="00A138A5">
          <w:delText xml:space="preserve"> </w:delText>
        </w:r>
        <w:r w:rsidR="008A4CE0" w:rsidDel="00A138A5">
          <w:delText>consider</w:delText>
        </w:r>
        <w:r w:rsidR="00E4468E" w:rsidDel="00A138A5">
          <w:delText xml:space="preserve">ed </w:delText>
        </w:r>
        <w:r w:rsidR="008A4CE0" w:rsidDel="00A138A5">
          <w:delText>the threatening processes</w:delText>
        </w:r>
        <w:r w:rsidR="00D26190" w:rsidDel="00A138A5">
          <w:delText xml:space="preserve"> at play</w:delText>
        </w:r>
        <w:r w:rsidR="008A4CE0" w:rsidDel="00A138A5">
          <w:delText>.</w:delText>
        </w:r>
        <w:commentRangeEnd w:id="8"/>
        <w:r w:rsidR="00EF2E70" w:rsidDel="00A138A5">
          <w:rPr>
            <w:rStyle w:val="CommentReference"/>
          </w:rPr>
          <w:commentReference w:id="8"/>
        </w:r>
        <w:r w:rsidDel="00A138A5">
          <w:delText xml:space="preserve"> </w:delText>
        </w:r>
      </w:del>
      <w:r>
        <w:t xml:space="preserve">Here, </w:t>
      </w:r>
      <w:commentRangeStart w:id="22"/>
      <w:r>
        <w:t xml:space="preserve">we </w:t>
      </w:r>
      <w:commentRangeEnd w:id="22"/>
      <w:r w:rsidR="005F3D3C">
        <w:rPr>
          <w:rStyle w:val="CommentReference"/>
        </w:rPr>
        <w:commentReference w:id="22"/>
      </w:r>
      <w:r>
        <w:t xml:space="preserve">investigated whether </w:t>
      </w:r>
      <w:r w:rsidR="004D562B">
        <w:t>a set of ecological</w:t>
      </w:r>
      <w:r>
        <w:t xml:space="preserve"> </w:t>
      </w:r>
      <w:r w:rsidR="00F46095">
        <w:t>characteristics that are commonly measured across terrestrial vertebrates (</w:t>
      </w:r>
      <w:r w:rsidR="00950EF0">
        <w:t>that is</w:t>
      </w:r>
      <w:r w:rsidR="00F46095">
        <w:t>, ecological traits and geographical range area)</w:t>
      </w:r>
      <w:r w:rsidR="004D562B">
        <w:t xml:space="preserve"> </w:t>
      </w:r>
      <w:del w:id="23" w:author="Newbold, Tim" w:date="2022-05-13T10:30:00Z">
        <w:r w:rsidDel="007E1A2E">
          <w:delText xml:space="preserve">explained </w:delText>
        </w:r>
      </w:del>
      <w:ins w:id="24" w:author="Newbold, Tim" w:date="2022-05-13T10:30:00Z">
        <w:r w:rsidR="007E1A2E">
          <w:t xml:space="preserve">are associated with </w:t>
        </w:r>
      </w:ins>
      <w:r>
        <w:t>(1) species</w:t>
      </w:r>
      <w:ins w:id="25" w:author="Newbold, Tim" w:date="2022-05-13T10:30:00Z">
        <w:r w:rsidR="00B04A3A">
          <w:t>’</w:t>
        </w:r>
      </w:ins>
      <w:r>
        <w:t xml:space="preserve"> responses to</w:t>
      </w:r>
      <w:r w:rsidR="004D562B">
        <w:t xml:space="preserve"> different</w:t>
      </w:r>
      <w:r>
        <w:t xml:space="preserve"> land</w:t>
      </w:r>
      <w:r w:rsidR="004D562B">
        <w:t>-</w:t>
      </w:r>
      <w:r>
        <w:t>use</w:t>
      </w:r>
      <w:r w:rsidR="004D562B">
        <w:t xml:space="preserve"> types</w:t>
      </w:r>
      <w:r>
        <w:t xml:space="preserve"> and (2) species</w:t>
      </w:r>
      <w:ins w:id="26" w:author="Newbold, Tim" w:date="2022-05-13T10:30:00Z">
        <w:r w:rsidR="00B04A3A">
          <w:t>’</w:t>
        </w:r>
      </w:ins>
      <w:r>
        <w:t xml:space="preserve"> sensitivity to climate change. </w:t>
      </w:r>
      <w:commentRangeStart w:id="27"/>
      <w:r w:rsidR="00A6416A">
        <w:t xml:space="preserve">Our aim was to </w:t>
      </w:r>
      <w:r w:rsidR="00F46095">
        <w:t xml:space="preserve">test whether generalisable patterns in species response to these </w:t>
      </w:r>
      <w:del w:id="28" w:author="Newbold, Tim" w:date="2022-05-13T10:30:00Z">
        <w:r w:rsidR="00F46095" w:rsidDel="00B15B06">
          <w:delText xml:space="preserve">threats </w:delText>
        </w:r>
      </w:del>
      <w:ins w:id="29" w:author="Newbold, Tim" w:date="2022-05-13T10:30:00Z">
        <w:r w:rsidR="00B15B06">
          <w:t xml:space="preserve">pressures </w:t>
        </w:r>
      </w:ins>
      <w:r w:rsidR="00F46095">
        <w:t xml:space="preserve">arise with regards to </w:t>
      </w:r>
      <w:r w:rsidR="00843F90">
        <w:t>species</w:t>
      </w:r>
      <w:r w:rsidR="00F46095">
        <w:t xml:space="preserve"> </w:t>
      </w:r>
      <w:r w:rsidR="00302DE2">
        <w:t xml:space="preserve">ecological </w:t>
      </w:r>
      <w:r w:rsidR="00F46095">
        <w:t>characteristics</w:t>
      </w:r>
      <w:r w:rsidR="00FB27B4">
        <w:t>, which</w:t>
      </w:r>
      <w:r w:rsidR="00D210B8">
        <w:t xml:space="preserve"> helps</w:t>
      </w:r>
      <w:r w:rsidR="006D674A">
        <w:t xml:space="preserve"> </w:t>
      </w:r>
      <w:r w:rsidR="001501CD">
        <w:t>assess</w:t>
      </w:r>
      <w:r w:rsidR="00D210B8">
        <w:t xml:space="preserve"> </w:t>
      </w:r>
      <w:r w:rsidR="006D674A">
        <w:t>the global signature</w:t>
      </w:r>
      <w:r w:rsidR="001A227D">
        <w:t xml:space="preserve"> </w:t>
      </w:r>
      <w:r w:rsidR="006D674A">
        <w:t xml:space="preserve">of </w:t>
      </w:r>
      <w:r w:rsidR="001A227D">
        <w:t xml:space="preserve">human </w:t>
      </w:r>
      <w:del w:id="30" w:author="Newbold, Tim" w:date="2022-05-13T10:30:00Z">
        <w:r w:rsidR="001A227D" w:rsidDel="00B15B06">
          <w:delText>threats</w:delText>
        </w:r>
        <w:r w:rsidR="006D674A" w:rsidDel="00B15B06">
          <w:delText xml:space="preserve"> </w:delText>
        </w:r>
      </w:del>
      <w:ins w:id="31" w:author="Newbold, Tim" w:date="2022-05-13T10:30:00Z">
        <w:r w:rsidR="00B15B06">
          <w:t xml:space="preserve">pressures </w:t>
        </w:r>
      </w:ins>
      <w:r w:rsidR="006D674A">
        <w:t xml:space="preserve">on vertebrate </w:t>
      </w:r>
      <w:r w:rsidR="00030E8F">
        <w:t>biodiversity</w:t>
      </w:r>
      <w:r w:rsidR="001A227D">
        <w:t xml:space="preserve"> and</w:t>
      </w:r>
      <w:r w:rsidR="00FB27B4">
        <w:t xml:space="preserve"> is</w:t>
      </w:r>
      <w:r w:rsidR="00B11935">
        <w:t xml:space="preserve"> also</w:t>
      </w:r>
      <w:r w:rsidR="00FB27B4">
        <w:t xml:space="preserve"> of interest for </w:t>
      </w:r>
      <w:r w:rsidR="00EE7105">
        <w:rPr>
          <w:rFonts w:eastAsiaTheme="minorEastAsia"/>
        </w:rPr>
        <w:t xml:space="preserve">the </w:t>
      </w:r>
      <w:r w:rsidR="00EE7105" w:rsidRPr="0D48A10F">
        <w:rPr>
          <w:rFonts w:eastAsiaTheme="minorEastAsia"/>
        </w:rPr>
        <w:t>prioritis</w:t>
      </w:r>
      <w:r w:rsidR="00EE7105">
        <w:rPr>
          <w:rFonts w:eastAsiaTheme="minorEastAsia"/>
        </w:rPr>
        <w:t>ation of</w:t>
      </w:r>
      <w:r w:rsidR="00EE7105" w:rsidRPr="0D48A10F">
        <w:rPr>
          <w:rFonts w:eastAsiaTheme="minorEastAsia"/>
        </w:rPr>
        <w:t xml:space="preserve"> </w:t>
      </w:r>
      <w:r w:rsidR="003332BE" w:rsidRPr="0D48A10F">
        <w:rPr>
          <w:rFonts w:eastAsiaTheme="minorEastAsia"/>
        </w:rPr>
        <w:t>conservation efforts</w:t>
      </w:r>
      <w:r w:rsidR="00F46095">
        <w:t>.</w:t>
      </w:r>
      <w:commentRangeEnd w:id="27"/>
      <w:r w:rsidR="00EF2E70">
        <w:rPr>
          <w:rStyle w:val="CommentReference"/>
        </w:rPr>
        <w:commentReference w:id="27"/>
      </w:r>
      <w:r w:rsidR="00F46095">
        <w:t xml:space="preserve"> </w:t>
      </w:r>
      <w:r w:rsidR="00BE5A93">
        <w:t>A</w:t>
      </w:r>
      <w:r w:rsidR="008758EE">
        <w:t xml:space="preserve">mong the sets of </w:t>
      </w:r>
      <w:r w:rsidR="00B70FC7">
        <w:t xml:space="preserve">characteristics </w:t>
      </w:r>
      <w:commentRangeStart w:id="32"/>
      <w:commentRangeEnd w:id="32"/>
      <w:r w:rsidR="00EF2E70">
        <w:rPr>
          <w:rStyle w:val="CommentReference"/>
        </w:rPr>
        <w:commentReference w:id="32"/>
      </w:r>
      <w:r w:rsidR="008758EE">
        <w:t>we consider</w:t>
      </w:r>
      <w:r w:rsidR="00A2732C">
        <w:t>ed</w:t>
      </w:r>
      <w:r w:rsidR="008758EE">
        <w:t xml:space="preserve">, </w:t>
      </w:r>
      <w:r w:rsidR="00BE5A93">
        <w:t xml:space="preserve">we found that </w:t>
      </w:r>
      <w:r w:rsidR="008758EE">
        <w:t xml:space="preserve">only </w:t>
      </w:r>
      <w:r w:rsidR="00A47A2A">
        <w:t>three</w:t>
      </w:r>
      <w:r w:rsidR="008758EE">
        <w:t xml:space="preserve"> </w:t>
      </w:r>
      <w:r w:rsidR="0001015A">
        <w:t xml:space="preserve">were </w:t>
      </w:r>
      <w:r w:rsidR="008758EE">
        <w:t xml:space="preserve">consistently </w:t>
      </w:r>
      <w:r w:rsidR="0001015A">
        <w:t xml:space="preserve">associated with </w:t>
      </w:r>
      <w:r w:rsidR="008758EE">
        <w:t>both land</w:t>
      </w:r>
      <w:r w:rsidR="00A47A2A">
        <w:t>-</w:t>
      </w:r>
      <w:r w:rsidR="008758EE">
        <w:t xml:space="preserve">use </w:t>
      </w:r>
      <w:r w:rsidR="00A47A2A">
        <w:t xml:space="preserve">responses </w:t>
      </w:r>
      <w:r w:rsidR="008758EE">
        <w:t>and</w:t>
      </w:r>
      <w:r w:rsidR="0095794A">
        <w:t xml:space="preserve"> </w:t>
      </w:r>
      <w:r w:rsidR="008758EE">
        <w:t>climate-change sensitivity across</w:t>
      </w:r>
      <w:r w:rsidR="0095794A">
        <w:t xml:space="preserve"> </w:t>
      </w:r>
      <w:r w:rsidR="00097A29">
        <w:t xml:space="preserve">terrestrial </w:t>
      </w:r>
      <w:r w:rsidR="0095794A">
        <w:t>vertebrate</w:t>
      </w:r>
      <w:r w:rsidR="008758EE">
        <w:t xml:space="preserve"> classes: geographical range area</w:t>
      </w:r>
      <w:r w:rsidR="00A47A2A">
        <w:t xml:space="preserve">, </w:t>
      </w:r>
      <w:r w:rsidR="008758EE">
        <w:t>habitat breadth</w:t>
      </w:r>
      <w:r w:rsidR="00A47A2A">
        <w:t xml:space="preserve"> and specialisation on natural habitats</w:t>
      </w:r>
      <w:r w:rsidR="008758EE">
        <w:t xml:space="preserve">. </w:t>
      </w:r>
      <w:r w:rsidR="001B0E41">
        <w:t>T</w:t>
      </w:r>
      <w:r w:rsidR="0095794A">
        <w:t xml:space="preserve">he </w:t>
      </w:r>
      <w:r w:rsidR="00A8070F">
        <w:t xml:space="preserve">association </w:t>
      </w:r>
      <w:commentRangeStart w:id="33"/>
      <w:commentRangeEnd w:id="33"/>
      <w:r w:rsidR="00BC4B9B">
        <w:rPr>
          <w:rStyle w:val="CommentReference"/>
        </w:rPr>
        <w:commentReference w:id="33"/>
      </w:r>
      <w:r w:rsidR="0095794A">
        <w:t xml:space="preserve">of other </w:t>
      </w:r>
      <w:r w:rsidR="00593E96">
        <w:t>traits</w:t>
      </w:r>
      <w:r w:rsidR="0095794A">
        <w:t xml:space="preserve"> </w:t>
      </w:r>
      <w:r w:rsidR="002706E6">
        <w:t xml:space="preserve">with </w:t>
      </w:r>
      <w:r w:rsidR="0095794A">
        <w:t xml:space="preserve">species’ </w:t>
      </w:r>
      <w:r w:rsidR="00097A29">
        <w:t xml:space="preserve">land-use </w:t>
      </w:r>
      <w:r w:rsidR="00CA3C04">
        <w:t>responses</w:t>
      </w:r>
      <w:r w:rsidR="0095794A">
        <w:t xml:space="preserve"> and </w:t>
      </w:r>
      <w:r w:rsidR="002706E6">
        <w:t xml:space="preserve">with </w:t>
      </w:r>
      <w:r w:rsidR="0095794A">
        <w:t>climate</w:t>
      </w:r>
      <w:r w:rsidR="00CA3C04">
        <w:t>-</w:t>
      </w:r>
      <w:r w:rsidR="0095794A">
        <w:t>change</w:t>
      </w:r>
      <w:r w:rsidR="00CA3C04">
        <w:t xml:space="preserve"> sensitivity</w:t>
      </w:r>
      <w:r w:rsidR="0095794A">
        <w:t xml:space="preserve"> </w:t>
      </w:r>
      <w:del w:id="34" w:author="Newbold, Tim" w:date="2022-05-13T10:31:00Z">
        <w:r w:rsidR="0095794A" w:rsidDel="009038C0">
          <w:delText xml:space="preserve">was </w:delText>
        </w:r>
      </w:del>
      <w:r w:rsidR="0095794A">
        <w:t xml:space="preserve">often </w:t>
      </w:r>
      <w:del w:id="35" w:author="Newbold, Tim" w:date="2022-05-13T10:31:00Z">
        <w:r w:rsidR="0095794A" w:rsidDel="009038C0">
          <w:delText xml:space="preserve">class-dependent, and </w:delText>
        </w:r>
        <w:r w:rsidR="003304BF" w:rsidDel="009038C0">
          <w:delText>could</w:delText>
        </w:r>
        <w:r w:rsidR="0095794A" w:rsidDel="009038C0">
          <w:delText xml:space="preserve"> also be </w:delText>
        </w:r>
        <w:r w:rsidR="008758EE" w:rsidDel="009038C0">
          <w:delText>land-use</w:delText>
        </w:r>
        <w:r w:rsidR="007D1773" w:rsidDel="009038C0">
          <w:delText>-</w:delText>
        </w:r>
        <w:r w:rsidR="008758EE" w:rsidDel="009038C0">
          <w:delText>type</w:delText>
        </w:r>
        <w:r w:rsidR="007D1773" w:rsidDel="009038C0">
          <w:delText>-</w:delText>
        </w:r>
        <w:r w:rsidR="008758EE" w:rsidDel="009038C0">
          <w:delText>dependent</w:delText>
        </w:r>
        <w:r w:rsidR="007D1773" w:rsidDel="009038C0">
          <w:delText xml:space="preserve"> in the case of land-use change</w:delText>
        </w:r>
      </w:del>
      <w:ins w:id="36" w:author="Newbold, Tim" w:date="2022-05-13T10:31:00Z">
        <w:r w:rsidR="009038C0">
          <w:t>depended on class and land-use type</w:t>
        </w:r>
      </w:ins>
      <w:r w:rsidR="008758EE">
        <w:t>.</w:t>
      </w:r>
      <w:r w:rsidR="00E04E09">
        <w:t xml:space="preserve"> </w:t>
      </w:r>
      <w:del w:id="37" w:author="Newbold, Tim" w:date="2022-05-13T10:31:00Z">
        <w:r w:rsidR="007072F0" w:rsidDel="00AB37B4">
          <w:delText>Thus, o</w:delText>
        </w:r>
      </w:del>
      <w:ins w:id="38" w:author="Newbold, Tim" w:date="2022-05-13T10:31:00Z">
        <w:r w:rsidR="00AB37B4">
          <w:t>O</w:t>
        </w:r>
      </w:ins>
      <w:r w:rsidR="00E04E09">
        <w:t xml:space="preserve">ur work </w:t>
      </w:r>
      <w:r w:rsidR="00665EF2">
        <w:t>highlights</w:t>
      </w:r>
      <w:r w:rsidR="00E04E09">
        <w:t xml:space="preserve"> that narrow-ranged species with small habitat breadth and</w:t>
      </w:r>
      <w:r w:rsidR="001B60CF">
        <w:t xml:space="preserve"> </w:t>
      </w:r>
      <w:ins w:id="39" w:author="Newbold, Tim" w:date="2022-05-13T10:31:00Z">
        <w:r w:rsidR="00726D9C">
          <w:t xml:space="preserve">natural habitat </w:t>
        </w:r>
      </w:ins>
      <w:r w:rsidR="00665EF2">
        <w:t>specialis</w:t>
      </w:r>
      <w:ins w:id="40" w:author="Newbold, Tim" w:date="2022-05-13T10:31:00Z">
        <w:r w:rsidR="00726D9C">
          <w:t>m</w:t>
        </w:r>
      </w:ins>
      <w:del w:id="41" w:author="Newbold, Tim" w:date="2022-05-13T10:31:00Z">
        <w:r w:rsidR="00665EF2" w:rsidDel="00726D9C">
          <w:delText>ed</w:delText>
        </w:r>
      </w:del>
      <w:r w:rsidR="0006344F">
        <w:t xml:space="preserve"> </w:t>
      </w:r>
      <w:del w:id="42" w:author="Newbold, Tim" w:date="2022-05-13T10:32:00Z">
        <w:r w:rsidR="0006344F" w:rsidDel="00726D9C">
          <w:delText xml:space="preserve">on natural habitats </w:delText>
        </w:r>
      </w:del>
      <w:r w:rsidR="0006344F">
        <w:t>are typically more sensitive to human</w:t>
      </w:r>
      <w:ins w:id="43" w:author="Newbold, Tim" w:date="2022-05-13T10:55:00Z">
        <w:r w:rsidR="00A807AB">
          <w:t xml:space="preserve"> </w:t>
        </w:r>
      </w:ins>
      <w:del w:id="44" w:author="Newbold, Tim" w:date="2022-05-13T10:55:00Z">
        <w:r w:rsidR="0006344F" w:rsidDel="00A807AB">
          <w:delText>-threats</w:delText>
        </w:r>
      </w:del>
      <w:ins w:id="45" w:author="Newbold, Tim" w:date="2022-05-13T10:55:00Z">
        <w:r w:rsidR="00A807AB">
          <w:t>pressures</w:t>
        </w:r>
      </w:ins>
      <w:del w:id="46" w:author="Newbold, Tim" w:date="2022-05-13T10:32:00Z">
        <w:r w:rsidR="00BE0CD5" w:rsidDel="008850D4">
          <w:delText>;</w:delText>
        </w:r>
        <w:r w:rsidR="00D769A2" w:rsidDel="008850D4">
          <w:delText xml:space="preserve"> however</w:delText>
        </w:r>
        <w:r w:rsidR="00656F84" w:rsidDel="008850D4">
          <w:delText xml:space="preserve">, </w:delText>
        </w:r>
        <w:r w:rsidR="00BF4396" w:rsidDel="008850D4">
          <w:delText>the directionality an</w:delText>
        </w:r>
        <w:r w:rsidR="007F4634" w:rsidDel="008850D4">
          <w:delText>d</w:delText>
        </w:r>
        <w:r w:rsidR="00BF4396" w:rsidDel="008850D4">
          <w:delText xml:space="preserve"> significance of the effects differed among classes</w:delText>
        </w:r>
        <w:r w:rsidR="007F4634" w:rsidDel="008850D4">
          <w:delText xml:space="preserve"> and threat</w:delText>
        </w:r>
        <w:r w:rsidR="00E8306F" w:rsidDel="008850D4">
          <w:delText>s</w:delText>
        </w:r>
        <w:r w:rsidR="00BF4396" w:rsidDel="008850D4">
          <w:delText xml:space="preserve"> for other traits</w:delText>
        </w:r>
      </w:del>
      <w:r w:rsidR="0006344F">
        <w:t>.</w:t>
      </w:r>
      <w:r w:rsidR="00A13EC4">
        <w:t xml:space="preserve"> </w:t>
      </w:r>
      <w:r w:rsidR="000901CB">
        <w:t xml:space="preserve">Consequently, </w:t>
      </w:r>
      <w:r w:rsidR="00A13EC4">
        <w:t xml:space="preserve">land-use and climate change </w:t>
      </w:r>
      <w:r w:rsidR="000901CB">
        <w:t xml:space="preserve">are likely to have </w:t>
      </w:r>
      <w:r w:rsidR="00A13EC4">
        <w:t xml:space="preserve">important </w:t>
      </w:r>
      <w:r w:rsidR="000901CB">
        <w:t xml:space="preserve">impacts </w:t>
      </w:r>
      <w:r w:rsidR="00117F21">
        <w:t xml:space="preserve">on </w:t>
      </w:r>
      <w:r w:rsidR="00A13EC4">
        <w:t xml:space="preserve">vertebrate functional diversity and </w:t>
      </w:r>
      <w:r w:rsidR="00117F21">
        <w:t xml:space="preserve">on </w:t>
      </w:r>
      <w:r w:rsidR="00A13EC4">
        <w:t xml:space="preserve">the continuation of ecological processes under global changes. </w:t>
      </w:r>
      <w:r w:rsidR="004A01BE">
        <w:t xml:space="preserve"> </w:t>
      </w:r>
    </w:p>
    <w:p w14:paraId="06C66505" w14:textId="65A9751B" w:rsidR="00CE3ACC" w:rsidRDefault="00CE3ACC" w:rsidP="0DC50163">
      <w:pPr>
        <w:jc w:val="both"/>
      </w:pPr>
    </w:p>
    <w:p w14:paraId="59288591" w14:textId="77777777" w:rsidR="009A5697" w:rsidRDefault="009A5697" w:rsidP="003E4FFA">
      <w:pPr>
        <w:spacing w:line="276" w:lineRule="auto"/>
        <w:jc w:val="both"/>
        <w:rPr>
          <w:b/>
          <w:bCs/>
          <w:sz w:val="32"/>
          <w:szCs w:val="32"/>
        </w:rPr>
      </w:pPr>
    </w:p>
    <w:p w14:paraId="7ACA28E1" w14:textId="77777777" w:rsidR="009A5697" w:rsidRDefault="009A5697" w:rsidP="003E4FFA">
      <w:pPr>
        <w:spacing w:line="276" w:lineRule="auto"/>
        <w:jc w:val="both"/>
        <w:rPr>
          <w:b/>
          <w:bCs/>
          <w:sz w:val="32"/>
          <w:szCs w:val="32"/>
        </w:rPr>
      </w:pPr>
    </w:p>
    <w:p w14:paraId="6F880EA9" w14:textId="5D96BC7E" w:rsidR="002A41A2" w:rsidRPr="00CA3D96" w:rsidRDefault="00B34B4E" w:rsidP="003E4FFA">
      <w:pPr>
        <w:spacing w:line="276" w:lineRule="auto"/>
        <w:jc w:val="both"/>
        <w:rPr>
          <w:b/>
          <w:bCs/>
          <w:sz w:val="32"/>
          <w:szCs w:val="32"/>
        </w:rPr>
      </w:pPr>
      <w:r>
        <w:rPr>
          <w:b/>
          <w:bCs/>
          <w:sz w:val="32"/>
          <w:szCs w:val="32"/>
        </w:rPr>
        <w:t>I</w:t>
      </w:r>
      <w:r w:rsidR="002A41A2" w:rsidRPr="00CA3D96">
        <w:rPr>
          <w:b/>
          <w:bCs/>
          <w:sz w:val="32"/>
          <w:szCs w:val="32"/>
        </w:rPr>
        <w:t>ntroduction</w:t>
      </w:r>
    </w:p>
    <w:p w14:paraId="073B6FA5" w14:textId="176BBB82" w:rsidR="00835839" w:rsidRPr="00CA3D96" w:rsidRDefault="00A23602" w:rsidP="003E4FFA">
      <w:pPr>
        <w:spacing w:line="276" w:lineRule="auto"/>
        <w:jc w:val="both"/>
      </w:pPr>
      <w:r w:rsidRPr="00CA3D96">
        <w:t>Land-use change is</w:t>
      </w:r>
      <w:r w:rsidR="0043615B" w:rsidRPr="00CA3D96">
        <w:t xml:space="preserve"> currently</w:t>
      </w:r>
      <w:r w:rsidRPr="00CA3D96">
        <w:t xml:space="preserve"> </w:t>
      </w:r>
      <w:r w:rsidR="00C21267" w:rsidRPr="00CA3D96">
        <w:t xml:space="preserve">the </w:t>
      </w:r>
      <w:r w:rsidR="0043615B" w:rsidRPr="00CA3D96">
        <w:t>most important</w:t>
      </w:r>
      <w:r w:rsidR="00C21267" w:rsidRPr="00CA3D96">
        <w:t xml:space="preserve"> </w:t>
      </w:r>
      <w:r w:rsidRPr="00CA3D96">
        <w:t>driver of global biodiversity loss</w:t>
      </w:r>
      <w:r w:rsidR="00090C22" w:rsidRPr="00CA3D96">
        <w:t xml:space="preserve"> </w:t>
      </w:r>
      <w:r w:rsidR="005D3220" w:rsidRPr="00CA3D96">
        <w:fldChar w:fldCharType="begin" w:fldLock="1"/>
      </w:r>
      <w:r w:rsidR="005D3220" w:rsidRPr="00CA3D96">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5D3220" w:rsidRPr="00CA3D96">
        <w:fldChar w:fldCharType="separate"/>
      </w:r>
      <w:r w:rsidR="005D3220" w:rsidRPr="00CA3D96">
        <w:rPr>
          <w:noProof/>
        </w:rPr>
        <w:t xml:space="preserve">(Newbold </w:t>
      </w:r>
      <w:r w:rsidR="005D3220" w:rsidRPr="00CA3D96">
        <w:rPr>
          <w:i/>
          <w:noProof/>
        </w:rPr>
        <w:t>et al.</w:t>
      </w:r>
      <w:r w:rsidR="005D3220" w:rsidRPr="00CA3D96">
        <w:rPr>
          <w:noProof/>
        </w:rPr>
        <w:t xml:space="preserve"> 2015)</w:t>
      </w:r>
      <w:r w:rsidR="005D3220" w:rsidRPr="00CA3D96">
        <w:fldChar w:fldCharType="end"/>
      </w:r>
      <w:r w:rsidR="00090C22" w:rsidRPr="00CA3D96">
        <w:t xml:space="preserve"> </w:t>
      </w:r>
      <w:commentRangeStart w:id="47"/>
      <w:r w:rsidR="00090C22" w:rsidRPr="00CA3D96">
        <w:t>and</w:t>
      </w:r>
      <w:r w:rsidR="004B0F42" w:rsidRPr="00CA3D96">
        <w:t xml:space="preserve"> </w:t>
      </w:r>
      <w:del w:id="48" w:author="Newbold, Tim" w:date="2022-05-13T10:34:00Z">
        <w:r w:rsidR="00BA59C8" w:rsidRPr="00CA3D96" w:rsidDel="003A42A3">
          <w:delText xml:space="preserve">could </w:delText>
        </w:r>
      </w:del>
      <w:ins w:id="49" w:author="Newbold, Tim" w:date="2022-05-13T10:34:00Z">
        <w:r w:rsidR="003A42A3">
          <w:t>is likely to</w:t>
        </w:r>
        <w:r w:rsidR="003A42A3" w:rsidRPr="00CA3D96">
          <w:t xml:space="preserve"> </w:t>
        </w:r>
      </w:ins>
      <w:r w:rsidR="003778E0">
        <w:t>continue to</w:t>
      </w:r>
      <w:r w:rsidR="003778E0" w:rsidRPr="00CA3D96">
        <w:t xml:space="preserve"> </w:t>
      </w:r>
      <w:r w:rsidR="009E066C">
        <w:t>cause</w:t>
      </w:r>
      <w:r w:rsidR="00B50261" w:rsidRPr="00CA3D96">
        <w:t xml:space="preserve"> </w:t>
      </w:r>
      <w:r w:rsidR="002F42D6" w:rsidRPr="00CA3D96">
        <w:t>species loss in the coming decades</w:t>
      </w:r>
      <w:commentRangeEnd w:id="47"/>
      <w:r w:rsidR="00F748F5">
        <w:rPr>
          <w:rStyle w:val="CommentReference"/>
        </w:rPr>
        <w:commentReference w:id="47"/>
      </w:r>
      <w:r w:rsidR="0012627C" w:rsidRPr="00CA3D96">
        <w:t xml:space="preserve"> </w:t>
      </w:r>
      <w:r w:rsidR="0012627C" w:rsidRPr="00CA3D96">
        <w:fldChar w:fldCharType="begin" w:fldLock="1"/>
      </w:r>
      <w:r w:rsidR="00CC68D4" w:rsidRPr="00CA3D96">
        <w:instrText>ADDIN CSL_CITATION {"citationItems":[{"id":"ITEM-1","itemData":{"DOI":"10.1038/s41558-019-0406-z","ISSN":"17586798","abstract":"Habitat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Change","id":"ITEM-1","issue":"4","issued":{"date-parts":[["2019"]]},"page":"323-329","publisher":"Springer US","title":"Global habitat loss and extinction risk of terrestrial vertebrates under future land-use-change scenarios","type":"article-journal","volume":"9"},"uris":["http://www.mendeley.com/documents/?uuid=1d89befe-8faf-484e-8b62-c9a1347ee844"]},{"id":"ITEM-2","itemData":{"DOI":"10.1038/s41467-019-09945-w","ISSN":"20411723","PMID":"31092816","abstract":"Land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Communications","id":"ITEM-2","issue":"1","issued":{"date-parts":[["2019"]]},"page":"1-10","publisher":"Springer US","title":"Key determinants of global land-use projections","type":"article-journal","volume":"10"},"uris":["http://www.mendeley.com/documents/?uuid=a3138985-61d0-4b40-8037-14f898d42752"]},{"id":"ITEM-3","itemData":{"DOI":"10.1038/s41467-022-29324-2","abstract":"Rapid urban expansion has profound impacts on global biodiversity through habitat conversion, degradation, fragmentation, and species extinction. However, how future urban expansion will affect global biodiversity needs to be better understood. We contribute to filling this knowledge gap by combining spatially explicit projections of urban expansion under shared socioeconomic pathways (SSPs) with datasets on habitat and terrestrial biodiversity (amphibians, mammals, and birds). Overall, future urban expansion will lead to 11–33 million hectares of natural habitat loss by 2100 under the SSP scenarios and will disproportionately cause large natural habitat fragmentation. The urban expansion within the current key biodiversity priority areas is projected to be higher (e.g., 37–44% higher in the WWF’s Global 200) than the global average. Moreover, the urban land conversion will reduce local within-site species richness by 34% and species abundance by 52% per 1 km grid cell, and 7–9 species may be lost per 10 km cell. Our study suggests an urgent need to develop a sustainable urban development pathway to balance urban expansion and biodiversity conservation.","author":[{"dropping-particle":"","family":"Li","given":"Guangdong","non-dropping-particle":"","parse-names":false,"suffix":""},{"dropping-particle":"","family":"Fang","given":"Chuanglin","non-dropping-particle":"","parse-names":false,"suffix":""},{"dropping-particle":"","family":"Li","given":"Yingjie","non-dropping-particle":"","parse-names":false,"suffix":""},{"dropping-particle":"","family":"Wang","given":"Zhenbo","non-dropping-particle":"","parse-names":false,"suffix":""},{"dropping-particle":"","family":"Sun","given":"Siao","non-dropping-particle":"","parse-names":false,"suffix":""},{"dropping-particle":"","family":"He","given":"Sanwei","non-dropping-particle":"","parse-names":false,"suffix":""},{"dropping-particle":"","family":"Qi","given":"Wei","non-dropping-particle":"","parse-names":false,"suffix":""},{"dropping-particle":"","family":"Bao","given":"Chao","non-dropping-particle":"","parse-names":false,"suffix":""},{"dropping-particle":"","family":"Ma","given":"Haitao","non-dropping-particle":"","parse-names":false,"suffix":""},{"dropping-particle":"","family":"Fan","given":"Yupeng","non-dropping-particle":"","parse-names":false,"suffix":""},{"dropping-particle":"","family":"Feng","given":"Yuxue","non-dropping-particle":"","parse-names":false,"suffix":""},{"dropping-particle":"","family":"Liu","given":"Xiaoping","non-dropping-particle":"","parse-names":false,"suffix":""}],"container-title":"Nature Communications","id":"ITEM-3","issue":"1","issued":{"date-parts":[["2022"]]},"page":"1-12","publisher":"Springer US","title":"Global impacts of future urban expansion on terrestrial vertebrate diversity","type":"article-journal","volume":"13"},"uris":["http://www.mendeley.com/documents/?uuid=bf16ee71-2fe4-4a60-be4b-735c062e2679"]}],"mendeley":{"formattedCitation":"(Powers &amp; Jetz 2019; Stehfest &lt;i&gt;et al.&lt;/i&gt; 2019; Li &lt;i&gt;et al.&lt;/i&gt; 2022)","plainTextFormattedCitation":"(Powers &amp; Jetz 2019; Stehfest et al. 2019; Li et al. 2022)","previouslyFormattedCitation":"(Powers &amp; Jetz 2019; Stehfest &lt;i&gt;et al.&lt;/i&gt; 2019; Li &lt;i&gt;et al.&lt;/i&gt; 2022)"},"properties":{"noteIndex":0},"schema":"https://github.com/citation-style-language/schema/raw/master/csl-citation.json"}</w:instrText>
      </w:r>
      <w:r w:rsidR="0012627C" w:rsidRPr="00CA3D96">
        <w:fldChar w:fldCharType="separate"/>
      </w:r>
      <w:r w:rsidR="0012627C" w:rsidRPr="00CA3D96">
        <w:rPr>
          <w:noProof/>
        </w:rPr>
        <w:t xml:space="preserve">(Powers &amp; Jetz 2019; Stehfest </w:t>
      </w:r>
      <w:r w:rsidR="0012627C" w:rsidRPr="00CA3D96">
        <w:rPr>
          <w:i/>
          <w:noProof/>
        </w:rPr>
        <w:t>et al.</w:t>
      </w:r>
      <w:r w:rsidR="0012627C" w:rsidRPr="00CA3D96">
        <w:rPr>
          <w:noProof/>
        </w:rPr>
        <w:t xml:space="preserve"> 2019; Li </w:t>
      </w:r>
      <w:r w:rsidR="0012627C" w:rsidRPr="00CA3D96">
        <w:rPr>
          <w:i/>
          <w:noProof/>
        </w:rPr>
        <w:t>et al.</w:t>
      </w:r>
      <w:r w:rsidR="0012627C" w:rsidRPr="00CA3D96">
        <w:rPr>
          <w:noProof/>
        </w:rPr>
        <w:t xml:space="preserve"> 2022)</w:t>
      </w:r>
      <w:r w:rsidR="0012627C" w:rsidRPr="00CA3D96">
        <w:fldChar w:fldCharType="end"/>
      </w:r>
      <w:r w:rsidR="0012627C" w:rsidRPr="00CA3D96">
        <w:t>.</w:t>
      </w:r>
      <w:r w:rsidR="00254352" w:rsidRPr="00CA3D96">
        <w:t xml:space="preserve"> </w:t>
      </w:r>
      <w:r w:rsidR="00686909" w:rsidRPr="00CA3D96">
        <w:t xml:space="preserve">However, biodiversity faces multiple </w:t>
      </w:r>
      <w:del w:id="50" w:author="Newbold, Tim" w:date="2022-05-13T10:34:00Z">
        <w:r w:rsidR="00686909" w:rsidRPr="00CA3D96" w:rsidDel="00CB11C0">
          <w:delText>threats</w:delText>
        </w:r>
        <w:r w:rsidRPr="00CA3D96" w:rsidDel="00CB11C0">
          <w:delText xml:space="preserve"> </w:delText>
        </w:r>
      </w:del>
      <w:ins w:id="51" w:author="Newbold, Tim" w:date="2022-05-13T10:34:00Z">
        <w:r w:rsidR="00CB11C0">
          <w:t>pressures</w:t>
        </w:r>
        <w:r w:rsidR="00CB11C0" w:rsidRPr="00CA3D96">
          <w:t xml:space="preserve"> </w:t>
        </w:r>
      </w:ins>
      <w:r w:rsidR="007071E2" w:rsidRPr="00CA3D96">
        <w:t>act</w:t>
      </w:r>
      <w:r w:rsidR="00DE5EAC" w:rsidRPr="00CA3D96">
        <w:t xml:space="preserve">ing </w:t>
      </w:r>
      <w:r w:rsidR="007071E2" w:rsidRPr="00CA3D96">
        <w:t>in combination</w:t>
      </w:r>
      <w:r w:rsidR="00CC68D4" w:rsidRPr="00CA3D96">
        <w:t xml:space="preserve"> </w:t>
      </w:r>
      <w:r w:rsidR="00CC68D4" w:rsidRPr="00CA3D96">
        <w:fldChar w:fldCharType="begin" w:fldLock="1"/>
      </w:r>
      <w:r w:rsidR="00EE4DA6" w:rsidRPr="00CA3D96">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CC68D4" w:rsidRPr="00CA3D96">
        <w:fldChar w:fldCharType="separate"/>
      </w:r>
      <w:r w:rsidR="00CC68D4" w:rsidRPr="00CA3D96">
        <w:rPr>
          <w:noProof/>
        </w:rPr>
        <w:t xml:space="preserve">(Maxwell </w:t>
      </w:r>
      <w:r w:rsidR="00CC68D4" w:rsidRPr="00CA3D96">
        <w:rPr>
          <w:i/>
          <w:noProof/>
        </w:rPr>
        <w:t>et al.</w:t>
      </w:r>
      <w:r w:rsidR="00CC68D4" w:rsidRPr="00CA3D96">
        <w:rPr>
          <w:noProof/>
        </w:rPr>
        <w:t xml:space="preserve"> 2016)</w:t>
      </w:r>
      <w:r w:rsidR="00CC68D4" w:rsidRPr="00CA3D96">
        <w:fldChar w:fldCharType="end"/>
      </w:r>
      <w:r w:rsidR="007071E2" w:rsidRPr="00CA3D96">
        <w:t>. In particular,</w:t>
      </w:r>
      <w:r w:rsidR="00090C22" w:rsidRPr="00CA3D96">
        <w:t xml:space="preserve"> the impacts of</w:t>
      </w:r>
      <w:r w:rsidR="00C21267" w:rsidRPr="00CA3D96">
        <w:t xml:space="preserve"> climate change on </w:t>
      </w:r>
      <w:r w:rsidR="0043615B" w:rsidRPr="00CA3D96">
        <w:t>biodiversity</w:t>
      </w:r>
      <w:r w:rsidR="00C21267" w:rsidRPr="00CA3D96">
        <w:t xml:space="preserve"> </w:t>
      </w:r>
      <w:r w:rsidR="00A41AB0" w:rsidRPr="00CA3D96">
        <w:t>are</w:t>
      </w:r>
      <w:r w:rsidR="00C21267" w:rsidRPr="00CA3D96">
        <w:t xml:space="preserve"> projected </w:t>
      </w:r>
      <w:r w:rsidRPr="00CA3D96">
        <w:t>to</w:t>
      </w:r>
      <w:r w:rsidR="00406848" w:rsidRPr="00CA3D96">
        <w:t xml:space="preserve"> equate</w:t>
      </w:r>
      <w:r w:rsidR="007F32D6" w:rsidRPr="00CA3D96">
        <w:t xml:space="preserve"> </w:t>
      </w:r>
      <w:r w:rsidR="000B67BB">
        <w:t>or</w:t>
      </w:r>
      <w:r w:rsidR="000B67BB" w:rsidRPr="00CA3D96">
        <w:t xml:space="preserve"> </w:t>
      </w:r>
      <w:commentRangeStart w:id="52"/>
      <w:commentRangeEnd w:id="52"/>
      <w:r w:rsidR="000F202B">
        <w:rPr>
          <w:rStyle w:val="CommentReference"/>
        </w:rPr>
        <w:commentReference w:id="52"/>
      </w:r>
      <w:r w:rsidR="007F32D6" w:rsidRPr="00CA3D96">
        <w:t xml:space="preserve">even </w:t>
      </w:r>
      <w:r w:rsidR="00AE6753" w:rsidRPr="00CA3D96">
        <w:t>surpass</w:t>
      </w:r>
      <w:r w:rsidR="00406848" w:rsidRPr="00CA3D96">
        <w:t xml:space="preserve"> </w:t>
      </w:r>
      <w:r w:rsidR="00FA27B1" w:rsidRPr="00CA3D96">
        <w:t>th</w:t>
      </w:r>
      <w:r w:rsidR="00A41AB0" w:rsidRPr="00CA3D96">
        <w:t>ose</w:t>
      </w:r>
      <w:r w:rsidR="00406848" w:rsidRPr="00CA3D96">
        <w:t xml:space="preserve"> of land-use change </w:t>
      </w:r>
      <w:r w:rsidR="00A41AB0" w:rsidRPr="00CA3D96">
        <w:t xml:space="preserve">in their magnitude </w:t>
      </w:r>
      <w:r w:rsidR="00406848" w:rsidRPr="00CA3D96">
        <w:t>by 2070</w:t>
      </w:r>
      <w:r w:rsidR="005D3220" w:rsidRPr="00CA3D96">
        <w:t xml:space="preserve"> </w:t>
      </w:r>
      <w:r w:rsidR="005D3220" w:rsidRPr="00CA3D96">
        <w:fldChar w:fldCharType="begin" w:fldLock="1"/>
      </w:r>
      <w:r w:rsidR="00C90967" w:rsidRPr="00CA3D96">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scenarios","type":"article-journal"},"uris":["http://www.mendeley.com/documents/?uuid=2140ae44-010a-41a0-8b1a-f6ac0610ce2e"]}],"mendeley":{"formattedCitation":"(Newbold 2018)","plainTextFormattedCitation":"(Newbold 2018)","previouslyFormattedCitation":"(Newbold 2018)"},"properties":{"noteIndex":0},"schema":"https://github.com/citation-style-language/schema/raw/master/csl-citation.json"}</w:instrText>
      </w:r>
      <w:r w:rsidR="005D3220" w:rsidRPr="00CA3D96">
        <w:fldChar w:fldCharType="separate"/>
      </w:r>
      <w:r w:rsidR="005D3220" w:rsidRPr="00CA3D96">
        <w:rPr>
          <w:noProof/>
        </w:rPr>
        <w:t>(Newbold 2018)</w:t>
      </w:r>
      <w:r w:rsidR="005D3220" w:rsidRPr="00CA3D96">
        <w:fldChar w:fldCharType="end"/>
      </w:r>
      <w:r w:rsidR="00406848" w:rsidRPr="00CA3D96">
        <w:t xml:space="preserve">. </w:t>
      </w:r>
      <w:commentRangeStart w:id="53"/>
      <w:r w:rsidR="002619C2" w:rsidRPr="00CA3D96">
        <w:t>Thus, it</w:t>
      </w:r>
      <w:r w:rsidR="000018F1" w:rsidRPr="00CA3D96">
        <w:t xml:space="preserve"> </w:t>
      </w:r>
      <w:r w:rsidR="005C679C" w:rsidRPr="00CA3D96">
        <w:t xml:space="preserve">has become </w:t>
      </w:r>
      <w:r w:rsidR="00037516">
        <w:t xml:space="preserve">more </w:t>
      </w:r>
      <w:r w:rsidR="005C679C" w:rsidRPr="00CA3D96">
        <w:t>vital</w:t>
      </w:r>
      <w:r w:rsidR="00037516">
        <w:t xml:space="preserve"> than ever</w:t>
      </w:r>
      <w:r w:rsidR="005C679C" w:rsidRPr="00CA3D96">
        <w:t xml:space="preserve"> to put into place mitigation</w:t>
      </w:r>
      <w:r w:rsidR="002619C2" w:rsidRPr="00CA3D96">
        <w:t xml:space="preserve"> and conservation</w:t>
      </w:r>
      <w:r w:rsidR="005C679C" w:rsidRPr="00CA3D96">
        <w:t xml:space="preserve"> measures</w:t>
      </w:r>
      <w:r w:rsidR="002619C2" w:rsidRPr="00CA3D96">
        <w:t xml:space="preserve"> to protect biodiversity</w:t>
      </w:r>
      <w:r w:rsidR="001D3E64" w:rsidRPr="00CA3D96">
        <w:t xml:space="preserve"> from </w:t>
      </w:r>
      <w:del w:id="54" w:author="Newbold, Tim" w:date="2022-05-13T10:34:00Z">
        <w:r w:rsidR="00D525DE" w:rsidRPr="00CA3D96" w:rsidDel="00E44E79">
          <w:delText>these threats</w:delText>
        </w:r>
      </w:del>
      <w:ins w:id="55" w:author="Newbold, Tim" w:date="2022-05-13T10:34:00Z">
        <w:r w:rsidR="00E44E79">
          <w:t>human pressures</w:t>
        </w:r>
      </w:ins>
      <w:r w:rsidR="005C679C" w:rsidRPr="00CA3D96">
        <w:t>.</w:t>
      </w:r>
      <w:commentRangeEnd w:id="53"/>
      <w:r w:rsidR="000F202B">
        <w:rPr>
          <w:rStyle w:val="CommentReference"/>
        </w:rPr>
        <w:commentReference w:id="53"/>
      </w:r>
      <w:r w:rsidR="001806D3" w:rsidRPr="00CA3D96">
        <w:t xml:space="preserve"> </w:t>
      </w:r>
    </w:p>
    <w:p w14:paraId="26DFF759" w14:textId="716123F2" w:rsidR="00A23602" w:rsidRPr="00CA3D96" w:rsidRDefault="00FD415B" w:rsidP="003E4FFA">
      <w:pPr>
        <w:spacing w:line="276" w:lineRule="auto"/>
        <w:jc w:val="both"/>
      </w:pPr>
      <w:r w:rsidRPr="00CA3D96">
        <w:t xml:space="preserve">It is now well established that species differ in their </w:t>
      </w:r>
      <w:r w:rsidR="00D05504">
        <w:t>ability</w:t>
      </w:r>
      <w:r w:rsidR="00D05504" w:rsidRPr="00CA3D96">
        <w:t xml:space="preserve"> </w:t>
      </w:r>
      <w:commentRangeStart w:id="56"/>
      <w:commentRangeEnd w:id="56"/>
      <w:r w:rsidR="000F202B">
        <w:rPr>
          <w:rStyle w:val="CommentReference"/>
        </w:rPr>
        <w:commentReference w:id="56"/>
      </w:r>
      <w:r w:rsidRPr="00CA3D96">
        <w:t>to cope with environmental changes</w:t>
      </w:r>
      <w:r w:rsidR="00EE4DA6" w:rsidRPr="00CA3D96">
        <w:t xml:space="preserve"> </w:t>
      </w:r>
      <w:r w:rsidR="00EE4DA6" w:rsidRPr="00CA3D96">
        <w:fldChar w:fldCharType="begin" w:fldLock="1"/>
      </w:r>
      <w:r w:rsidR="00F57D77" w:rsidRPr="00CA3D96">
        <w:instrText>ADDIN CSL_CITATION {"citationItems":[{"id":"ITEM-1","itemData":{"DOI":"10.1016/j.jnc.2022.126177","ISSN":"16171381","author":[{"dropping-particle":"","family":"Ferreira","given":"Diogo F.","non-dropping-particle":"","parse-names":false,"suffix":""},{"dropping-particle":"","family":"Gibb","given":"Rory","non-dropping-particle":"","parse-names":false,"suffix":""},{"dropping-particle":"","family":"López-Baucells","given":"Adrià","non-dropping-particle":"","parse-names":false,"suffix":""},{"dropping-particle":"","family":"Nunes","given":"Nuno J.","non-dropping-particle":"","parse-names":false,"suffix":""},{"dropping-particle":"","family":"Jones","given":"Kate E.","non-dropping-particle":"","parse-names":false,"suffix":""},{"dropping-particle":"","family":"Rocha","given":"Ricardo","non-dropping-particle":"","parse-names":false,"suffix":""}],"container-title":"Journal for Nature Conservation","id":"ITEM-1","issued":{"date-parts":[["2022"]]},"page":"126177","publisher":"Elsevier GmbH","title":"Species-specific responses to land-use change in island insectivorous bats","type":"article-journal"},"uris":["http://www.mendeley.com/documents/?uuid=079a53ef-9db0-44b1-baed-bf0e7d0fb4a2"]},{"id":"ITEM-2","itemData":{"DOI":"10.7717/PEERJ.6956","ISSN":"21678359","abstract":"Changes in behavior are often the proximate response of animals to human disturbance, with variability in tolerance levels leading some species to exhibit striking shifts in life history, fitness, and/or survival. Thus, elucidating the effects of disturbance on animal behavior, and how this varies among taxonomically similar species with inherently different behaviors and life histories is of value for management and conservation. We evaluated the risk response of three anuran species-southern leopard frog (Lithobates sphenocephalus), Blanchard's cricket frog (Acris blanchardi), and green tree frog (Hyla cinerea)-to determine how differences in microhabitat use (arboreal vs ground-dwelling) and body size (small vs medium) may play a role in response to a potential threat within a human-altered subtropical forest. Each species responded to risk with both flight and freeze behaviors, however, behaviors were species- and context-specific. As distance to cover increased, southern leopard frogs increased freezing behavior, green tree frogs decreased freezing behavior, and Blanchard's cricket frogs increased flight response. The propensity of green tree frogs to use the canopy of vegetation as refugia, and the small body size of Blanchard's cricket frogs likely led to greater flight response as distance to cover increased, whereas innate reliance on camouflage among southern leopard frogs may place them at greater risk to landscaping, agricultural, and transportation practices in open terrain. As such, arboreal and small-bodied species may inherently be better suited in human altered-landscapes compared to larger, ground-dwelling species. As land-use change continues to modify habitats, understanding how species respond to changes in their environment continues to be of importance, particularly in ecosystems where human-wildlife interactions are expected to increase in frequency.","author":[{"dropping-particle":"","family":"Matich","given":"Philip","non-dropping-particle":"","parse-names":false,"suffix":""},{"dropping-particle":"","family":"Schalk","given":"Christopher M.","non-dropping-particle":"","parse-names":false,"suffix":""}],"container-title":"PeerJ","id":"ITEM-2","issued":{"date-parts":[["2019"]]},"page":"1-16","title":"Move it or lose it: Interspecific variation in risk response of pond-breeding anurans","type":"article-journal","volume":"7"},"uris":["http://www.mendeley.com/documents/?uuid=8da32188-b85f-49e0-ba20-c793a1e79f95"]},{"id":"ITEM-3","itemData":{"DOI":"10.1098/rspb.2012.2131","ISBN":"0962-8452,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Society","id":"ITEM-3","issued":{"date-parts":[["2013"]]},"title":"Ecological traits affect the response of tropical forest bird species to land-use intensity.","type":"article-journal"},"uris":["http://www.mendeley.com/documents/?uuid=24f494c0-a414-46fb-9317-0009cdb0e5ee"]}],"mendeley":{"formattedCitation":"(Newbold &lt;i&gt;et al.&lt;/i&gt; 2013; Matich &amp; Schalk 2019; Ferreira &lt;i&gt;et al.&lt;/i&gt; 2022)","plainTextFormattedCitation":"(Newbold et al. 2013; Matich &amp; Schalk 2019; Ferreira et al. 2022)","previouslyFormattedCitation":"(Newbold &lt;i&gt;et al.&lt;/i&gt; 2013; Matich &amp; Schalk 2019; Ferreira &lt;i&gt;et al.&lt;/i&gt; 2022)"},"properties":{"noteIndex":0},"schema":"https://github.com/citation-style-language/schema/raw/master/csl-citation.json"}</w:instrText>
      </w:r>
      <w:r w:rsidR="00EE4DA6" w:rsidRPr="00CA3D96">
        <w:fldChar w:fldCharType="separate"/>
      </w:r>
      <w:r w:rsidR="00F57D77" w:rsidRPr="00CA3D96">
        <w:rPr>
          <w:noProof/>
        </w:rPr>
        <w:t xml:space="preserve">(Newbold </w:t>
      </w:r>
      <w:r w:rsidR="00F57D77" w:rsidRPr="00CA3D96">
        <w:rPr>
          <w:i/>
          <w:noProof/>
        </w:rPr>
        <w:t>et al.</w:t>
      </w:r>
      <w:r w:rsidR="00F57D77" w:rsidRPr="00CA3D96">
        <w:rPr>
          <w:noProof/>
        </w:rPr>
        <w:t xml:space="preserve"> 2013; Matich &amp; Schalk 2019; Ferreira </w:t>
      </w:r>
      <w:r w:rsidR="00F57D77" w:rsidRPr="00CA3D96">
        <w:rPr>
          <w:i/>
          <w:noProof/>
        </w:rPr>
        <w:t>et al.</w:t>
      </w:r>
      <w:r w:rsidR="00F57D77" w:rsidRPr="00CA3D96">
        <w:rPr>
          <w:noProof/>
        </w:rPr>
        <w:t xml:space="preserve"> 2022)</w:t>
      </w:r>
      <w:r w:rsidR="00EE4DA6" w:rsidRPr="00CA3D96">
        <w:fldChar w:fldCharType="end"/>
      </w:r>
      <w:r w:rsidRPr="00CA3D96">
        <w:t xml:space="preserve">. </w:t>
      </w:r>
      <w:r w:rsidR="00042651" w:rsidRPr="00CA3D96">
        <w:t>As such, g</w:t>
      </w:r>
      <w:r w:rsidRPr="00CA3D96">
        <w:t>lobal average declines in biodiversity indices mask substantial interspecific variation in responses to disturbances</w:t>
      </w:r>
      <w:r w:rsidR="005213D5">
        <w:t xml:space="preserve"> </w:t>
      </w:r>
      <w:r w:rsidRPr="00CA3D96">
        <w:fldChar w:fldCharType="begin" w:fldLock="1"/>
      </w:r>
      <w:r w:rsidR="00F57D77" w:rsidRPr="00CA3D96">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declines","type":"article-journal","volume":"588"},"uris":["http://www.mendeley.com/documents/?uuid=36bfaf26-bfff-43b3-8ab0-48b21c1dc2da","http://www.mendeley.com/documents/?uuid=ede4379f-476f-4079-967e-527668f5640f"]}],"mendeley":{"formattedCitation":"(Leung &lt;i&gt;et al.&lt;/i&gt; 2020)","plainTextFormattedCitation":"(Leung et al. 2020)","previouslyFormattedCitation":"(Leung &lt;i&gt;et al.&lt;/i&gt; 2020)"},"properties":{"noteIndex":0},"schema":"https://github.com/citation-style-language/schema/raw/master/csl-citation.json"}</w:instrText>
      </w:r>
      <w:r w:rsidRPr="00CA3D96">
        <w:fldChar w:fldCharType="separate"/>
      </w:r>
      <w:r w:rsidR="00F57D77" w:rsidRPr="00CA3D96">
        <w:rPr>
          <w:noProof/>
        </w:rPr>
        <w:t xml:space="preserve">(Leung </w:t>
      </w:r>
      <w:r w:rsidR="00F57D77" w:rsidRPr="00CA3D96">
        <w:rPr>
          <w:i/>
          <w:noProof/>
        </w:rPr>
        <w:t>et al.</w:t>
      </w:r>
      <w:r w:rsidR="00F57D77" w:rsidRPr="00CA3D96">
        <w:rPr>
          <w:noProof/>
        </w:rPr>
        <w:t xml:space="preserve"> 2020)</w:t>
      </w:r>
      <w:r w:rsidRPr="00CA3D96">
        <w:fldChar w:fldCharType="end"/>
      </w:r>
      <w:r w:rsidRPr="00CA3D96">
        <w:t xml:space="preserve">. </w:t>
      </w:r>
      <w:r w:rsidR="00B016BB" w:rsidRPr="00CA3D96">
        <w:t>Such</w:t>
      </w:r>
      <w:r w:rsidRPr="00CA3D96">
        <w:t xml:space="preserve"> interspecific variation has important consequences for the prioritization of conservation efforts and the definition of protected areas </w:t>
      </w:r>
      <w:r w:rsidRPr="00CA3D96">
        <w:fldChar w:fldCharType="begin" w:fldLock="1"/>
      </w:r>
      <w:r w:rsidR="009A42B1" w:rsidRPr="00CA3D96">
        <w:instrText>ADDIN CSL_CITATION {"citationItems":[{"id":"ITEM-1","itemData":{"DOI":"10.1111/conl.12795","ISSN":"1755263X","abstract":"Ecologically specialist species are more prone to extinction than generalist species, yet the global distribution and conservation of ecological specialism is poorly understood. Here, we show that the global distribution of avian dietary specialization is roughly congruent with overall bird species richness for resident and breeding species, as well as for non-breeding species. However, some areas harbour a higher number of diet specialist birds than expected given overall species richness (e.g. the Amazon, Gabon and Cameroon in Central Africa, extensive parts of Indonesia and some parts of northern Eurasia, Baltic cost and Mediterranean areas for resident and breeding birds, and tropical zone and south part of subtropical zone in South America for non-breeding birds). These areas represent hotspots of avian specialization that need to carefully be considered in conservation strategies. We found that overall, 49.6% of resident and breeding species and 45.5% of non-breeding diet specialist species are adequately represented by the global protected area system, but that this percentage is lower for the most threatened species. Policies that modify conservation planning approaches to include measures of specialization alongside other more traditional metrics of biodiversity could improve the protection of biodiversity in the face of rapidly accelerating anthropogenic threats.","author":[{"dropping-particle":"","family":"Morelli","given":"Federico","non-dropping-particle":"","parse-names":false,"suffix":""},{"dropping-particle":"","family":"Benedetti","given":"Yanina","non-dropping-particle":"","parse-names":false,"suffix":""},{"dropping-particle":"","family":"Hanson","given":"Jeffrey O.","non-dropping-particle":"","parse-names":false,"suffix":""},{"dropping-particle":"","family":"Fuller","given":"Richard A.","non-dropping-particle":"","parse-names":false,"suffix":""}],"container-title":"Conservation Letters","id":"ITEM-1","issue":"4","issued":{"date-parts":[["2021"]]},"page":"1-12","title":"Global distribution and conservation of avian diet specialization","type":"article-journal","volume":"14"},"uris":["http://www.mendeley.com/documents/?uuid=5cb10280-e48f-4ac8-b498-562644f238df","http://www.mendeley.com/documents/?uuid=4997fd55-16ef-4c49-9eec-179bb7fd6235"]}],"mendeley":{"formattedCitation":"(Morelli &lt;i&gt;et al.&lt;/i&gt; 2021)","plainTextFormattedCitation":"(Morelli et al. 2021)","previouslyFormattedCitation":"(Morelli &lt;i&gt;et al.&lt;/i&gt; 2021)"},"properties":{"noteIndex":0},"schema":"https://github.com/citation-style-language/schema/raw/master/csl-citation.json"}</w:instrText>
      </w:r>
      <w:r w:rsidRPr="00CA3D96">
        <w:fldChar w:fldCharType="separate"/>
      </w:r>
      <w:r w:rsidRPr="00CA3D96">
        <w:rPr>
          <w:noProof/>
        </w:rPr>
        <w:t xml:space="preserve">(Morelli </w:t>
      </w:r>
      <w:r w:rsidRPr="00CA3D96">
        <w:rPr>
          <w:i/>
          <w:noProof/>
        </w:rPr>
        <w:t>et al.</w:t>
      </w:r>
      <w:r w:rsidRPr="00CA3D96">
        <w:rPr>
          <w:noProof/>
        </w:rPr>
        <w:t xml:space="preserve"> 2021)</w:t>
      </w:r>
      <w:r w:rsidRPr="00CA3D96">
        <w:fldChar w:fldCharType="end"/>
      </w:r>
      <w:r w:rsidRPr="00CA3D96">
        <w:t xml:space="preserve">. </w:t>
      </w:r>
      <w:r w:rsidR="00C90967" w:rsidRPr="00CA3D96">
        <w:t>M</w:t>
      </w:r>
      <w:r w:rsidR="00A23602" w:rsidRPr="00CA3D96">
        <w:t>itigat</w:t>
      </w:r>
      <w:r w:rsidR="00C90967" w:rsidRPr="00CA3D96">
        <w:t>ing</w:t>
      </w:r>
      <w:r w:rsidR="00A23602" w:rsidRPr="00CA3D96">
        <w:t xml:space="preserve"> </w:t>
      </w:r>
      <w:r w:rsidR="00915C19" w:rsidRPr="00CA3D96">
        <w:t xml:space="preserve">land-use and climate change </w:t>
      </w:r>
      <w:r w:rsidR="00A23602" w:rsidRPr="00CA3D96">
        <w:t>impacts on the world’s biota</w:t>
      </w:r>
      <w:r w:rsidRPr="00CA3D96">
        <w:t xml:space="preserve"> </w:t>
      </w:r>
      <w:r w:rsidR="00C90967" w:rsidRPr="00CA3D96">
        <w:t xml:space="preserve">requires </w:t>
      </w:r>
      <w:r w:rsidRPr="00CA3D96">
        <w:t>understanding</w:t>
      </w:r>
      <w:r w:rsidR="00DA235F" w:rsidRPr="00CA3D96">
        <w:t xml:space="preserve"> wh</w:t>
      </w:r>
      <w:r w:rsidR="00915C19" w:rsidRPr="00CA3D96">
        <w:t>ich</w:t>
      </w:r>
      <w:r w:rsidR="00DA235F" w:rsidRPr="00CA3D96">
        <w:t xml:space="preserve"> species are put at</w:t>
      </w:r>
      <w:r w:rsidR="00915C19" w:rsidRPr="00CA3D96">
        <w:t xml:space="preserve"> most risk by </w:t>
      </w:r>
      <w:r w:rsidR="00943774" w:rsidRPr="00CA3D96">
        <w:t xml:space="preserve">these </w:t>
      </w:r>
      <w:r w:rsidR="00915C19" w:rsidRPr="00CA3D96">
        <w:t>pressures</w:t>
      </w:r>
      <w:r w:rsidR="00042651" w:rsidRPr="00CA3D96">
        <w:t xml:space="preserve">, </w:t>
      </w:r>
      <w:del w:id="57" w:author="Newbold, Tim" w:date="2022-05-13T10:36:00Z">
        <w:r w:rsidR="001761C1" w:rsidRPr="00CA3D96" w:rsidDel="000F3B1A">
          <w:delText>so,</w:delText>
        </w:r>
        <w:r w:rsidR="00042651" w:rsidRPr="00CA3D96" w:rsidDel="000F3B1A">
          <w:delText xml:space="preserve"> </w:delText>
        </w:r>
      </w:del>
      <w:r w:rsidR="00042651" w:rsidRPr="00CA3D96">
        <w:t>in other words</w:t>
      </w:r>
      <w:del w:id="58" w:author="Newbold, Tim" w:date="2022-05-13T10:36:00Z">
        <w:r w:rsidR="00042651" w:rsidRPr="00CA3D96" w:rsidDel="000F3B1A">
          <w:delText>,</w:delText>
        </w:r>
      </w:del>
      <w:r w:rsidR="00042651" w:rsidRPr="00CA3D96">
        <w:t xml:space="preserve"> </w:t>
      </w:r>
      <w:ins w:id="59" w:author="Newbold, Tim" w:date="2022-05-13T10:36:00Z">
        <w:r w:rsidR="000F3B1A">
          <w:t xml:space="preserve">to </w:t>
        </w:r>
      </w:ins>
      <w:r w:rsidR="00A23602" w:rsidRPr="00CA3D96">
        <w:t>understand</w:t>
      </w:r>
      <w:del w:id="60" w:author="Newbold, Tim" w:date="2022-05-13T10:36:00Z">
        <w:r w:rsidR="00A23602" w:rsidRPr="00CA3D96" w:rsidDel="000F3B1A">
          <w:delText>ing</w:delText>
        </w:r>
      </w:del>
      <w:r w:rsidR="00A23602" w:rsidRPr="00CA3D96">
        <w:t xml:space="preserve"> </w:t>
      </w:r>
      <w:r w:rsidR="00042651" w:rsidRPr="00CA3D96">
        <w:t>the factors that</w:t>
      </w:r>
      <w:r w:rsidR="00A23602" w:rsidRPr="00CA3D96">
        <w:t xml:space="preserve"> </w:t>
      </w:r>
      <w:r w:rsidR="0087163E">
        <w:t>are associated with</w:t>
      </w:r>
      <w:r w:rsidR="0087163E" w:rsidRPr="00CA3D96">
        <w:t xml:space="preserve"> </w:t>
      </w:r>
      <w:commentRangeStart w:id="61"/>
      <w:commentRangeEnd w:id="61"/>
      <w:r w:rsidR="000F202B">
        <w:rPr>
          <w:rStyle w:val="CommentReference"/>
        </w:rPr>
        <w:commentReference w:id="61"/>
      </w:r>
      <w:r w:rsidR="00A23602" w:rsidRPr="00CA3D96">
        <w:t xml:space="preserve">species sensitivity to land-use </w:t>
      </w:r>
      <w:r w:rsidR="005446CA" w:rsidRPr="00CA3D96">
        <w:t>and climate change</w:t>
      </w:r>
      <w:r w:rsidR="00A23602" w:rsidRPr="00CA3D96">
        <w:t>.</w:t>
      </w:r>
      <w:r w:rsidR="00EA40AC" w:rsidRPr="00CA3D96">
        <w:t xml:space="preserve"> </w:t>
      </w:r>
    </w:p>
    <w:p w14:paraId="7A626C08" w14:textId="2899B207" w:rsidR="00E5606A" w:rsidRPr="00552821" w:rsidRDefault="00FF534F" w:rsidP="003E4FFA">
      <w:pPr>
        <w:spacing w:line="276" w:lineRule="auto"/>
        <w:jc w:val="both"/>
      </w:pPr>
      <w:commentRangeStart w:id="62"/>
      <w:r w:rsidRPr="00552821">
        <w:t xml:space="preserve">Past work has shown that human pressures are reshaping the trait composition (or functional diversity) of </w:t>
      </w:r>
      <w:r w:rsidR="00E51F0D" w:rsidRPr="00552821">
        <w:t xml:space="preserve">vertebrate </w:t>
      </w:r>
      <w:r w:rsidR="009546F2" w:rsidRPr="00552821">
        <w:t xml:space="preserve">communities </w:t>
      </w:r>
      <w:r w:rsidR="00E51AB2" w:rsidRPr="00552821">
        <w:fldChar w:fldCharType="begin" w:fldLock="1"/>
      </w:r>
      <w:r w:rsidR="0051623A" w:rsidRPr="00552821">
        <w:instrText>ADDIN CSL_CITATION {"citationItems":[{"id":"ITEM-1","itemData":{"DOI":"10.1111/ele.13926","ISSN":"14610248","PMID":"34816566","abstract":"Land-use change is the leading driver of global biodiversity loss thus characterising its impacts on the functional structure of ecological communities is an urgent challenge. Using a database describing vertebrate assemblages in different land uses, we assess how the type and intensity of land use affect the functional diversity of vertebrates globally. We find that human land uses alter local functional structure by driving declines in functional diversity, with the strongest effects in the most disturbed land uses (intensely used urban sites, cropland and pastures), and among amphibians and birds. Both tropical and temperate areas experience important functional losses, which are only partially offset by functional gains. Tropical assemblages are more likely to show decreases in functional diversity that exceed those expected from species loss alone. Our results indicate that land-use change non-randomly reshapes the functional structure of vertebrate assemblages, raising concerns about the continuation of ecological processes sustained by vertebrates.","author":[{"dropping-particle":"","family":"Etard","given":"Adrienne","non-dropping-particle":"","parse-names":false,"suffix":""},{"dropping-particle":"","family":"Pigot","given":"Alex L.","non-dropping-particle":"","parse-names":false,"suffix":""},{"dropping-particle":"","family":"Newbold","given":"Tim","non-dropping-particle":"","parse-names":false,"suffix":""}],"container-title":"Ecology Letters","id":"ITEM-1","issue":"2","issued":{"date-parts":[["2022"]]},"page":"330-343","title":"Intensive human land uses negatively affect vertebrate functional diversity","type":"article-journal","volume":"25"},"uris":["http://www.mendeley.com/documents/?uuid=41a74edd-bc92-4ca5-872c-be17009766a1"]},{"id":"ITEM-2","itemData":{"DOI":"10.1038/s41467-021-25293-0","ISBN":"4146702125293","ISSN":"20411723","PMID":"34453040","abstract":"Although species with larger body size and slow pace of life have a higher risk of extinction at a global scale, it is unclear whether this global trend will be consistent across biogeographic realms. Here we measure the functional diversity of terrestrial and freshwater vertebrates in the six terrestrial biogeographic realms and predict their future changes through scenarios mimicking a gradient of extinction risk of threatened species. We show vastly different effects of extinctions on functional diversity between taxonomic groups and realms, ranging from almost no decline to deep functional losses. The Indo-Malay and Palearctic realms are particularly inclined to experience a drastic loss of functional diversity reaching 29 and 31%, respectively. Birds, mammals, and reptiles regionally display a consistent functional diversity loss, while the projected losses of amphibians and freshwater fishes differ across realms. More efficient global conservation policies should consider marked regional losses of functional diversity across the world.","author":[{"dropping-particle":"","family":"Toussaint","given":"Aurele","non-dropping-particle":"","parse-names":false,"suffix":""},{"dropping-particle":"","family":"Brosse","given":"Sébastien","non-dropping-particle":"","parse-names":false,"suffix":""},{"dropping-particle":"","family":"Bueno","given":"C. Guillermo","non-dropping-particle":"","parse-names":false,"suffix":""},{"dropping-particle":"","family":"Pärtel","given":"Meelis","non-dropping-particle":"","parse-names":false,"suffix":""},{"dropping-particle":"","family":"Tamme","given":"Riin","non-dropping-particle":"","parse-names":false,"suffix":""},{"dropping-particle":"","family":"Carmona","given":"Carlos P.","non-dropping-particle":"","parse-names":false,"suffix":""}],"container-title":"Nature Communications","id":"ITEM-2","issue":"1","issued":{"date-parts":[["2021"]]},"page":"1-12","publisher":"Springer US","title":"Extinction of threatened vertebrates will lead to idiosyncratic changes in functional diversity across the world","type":"article-journal","volume":"12"},"uris":["http://www.mendeley.com/documents/?uuid=1da02ae2-9af2-4eb4-a538-1846b0f41798"]},{"id":"ITEM-3","itemData":{"DOI":"10.1126/sciadv.abf2675","ISSN":"23752548","PMID":"33771870","abstract":"Although one-quarter of plant and vertebrate species are threatened with extinction, little is known about the potential effect of extinctions on the global diversity of ecological strategies. Using trait and phylogenetic information for more than 75,000 species of vascular plants, mammals, birds, reptiles, amphibians, and freshwater fish, we characterized the global functional spectra of each of these groups. Mapping extinction risk within these spectra showed that larger species with slower pace of life are universally threatened. Simulated extinction scenarios exposed extensive internal reorganizations in the global functional spectra, which were larger than expected by chance for all groups, and particularly severe for mammals and amphibians. Considering the disproportionate importance of the largest species for ecological processes, our results emphasize the importance of actions to prevent the extinction of the megabiota.","author":[{"dropping-particle":"","family":"Carmona","given":"Carlos P.","non-dropping-particle":"","parse-names":false,"suffix":""},{"dropping-particle":"","family":"Tamme","given":"Riin","non-dropping-particle":"","parse-names":false,"suffix":""},{"dropping-particle":"","family":"Pärtel","given":"Meelis","non-dropping-particle":"","parse-names":false,"suffix":""},{"dropping-particle":"","family":"Bello","given":"Francesco","non-dropping-particle":"De","parse-names":false,"suffix":""},{"dropping-particle":"","family":"Brosse","given":"Sébastien","non-dropping-particle":"","parse-names":false,"suffix":""},{"dropping-particle":"","family":"Capdevila","given":"Pol","non-dropping-particle":"","parse-names":false,"suffix":""},{"dropping-particle":"","family":"González","given":"Roy M.","non-dropping-particle":"","parse-names":false,"suffix":""},{"dropping-particle":"","family":"González-Suárez","given":"Manuela","non-dropping-particle":"","parse-names":false,"suffix":""},{"dropping-particle":"","family":"Salguero-Gómez","given":"Roberto","non-dropping-particle":"","parse-names":false,"suffix":""},{"dropping-particle":"","family":"Vásquez-Valderrama","given":"Maribel","non-dropping-particle":"","parse-names":false,"suffix":""},{"dropping-particle":"","family":"Toussaint","given":"Aurèle","non-dropping-particle":"","parse-names":false,"suffix":""}],"container-title":"Science Advances","id":"ITEM-3","issue":"13","issued":{"date-parts":[["2021"]]},"page":"1-13","title":"Erosion of global functional diversity across the tree of life","type":"article-journal","volume":"7"},"uris":["http://www.mendeley.com/documents/?uuid=d1f0c416-d833-44f5-88cb-772068edafed"]}],"mendeley":{"formattedCitation":"(Carmona &lt;i&gt;et al.&lt;/i&gt; 2021; Toussaint &lt;i&gt;et al.&lt;/i&gt; 2021; Etard &lt;i&gt;et al.&lt;/i&gt; 2022)","plainTextFormattedCitation":"(Carmona et al. 2021; Toussaint et al. 2021; Etard et al. 2022)","previouslyFormattedCitation":"(Carmona &lt;i&gt;et al.&lt;/i&gt; 2021; Toussaint &lt;i&gt;et al.&lt;/i&gt; 2021; Etard &lt;i&gt;et al.&lt;/i&gt; 2022)"},"properties":{"noteIndex":0},"schema":"https://github.com/citation-style-language/schema/raw/master/csl-citation.json"}</w:instrText>
      </w:r>
      <w:r w:rsidR="00E51AB2" w:rsidRPr="00552821">
        <w:fldChar w:fldCharType="separate"/>
      </w:r>
      <w:r w:rsidR="00480BC4" w:rsidRPr="00552821">
        <w:rPr>
          <w:noProof/>
        </w:rPr>
        <w:t xml:space="preserve">(Carmona </w:t>
      </w:r>
      <w:r w:rsidR="00480BC4" w:rsidRPr="00552821">
        <w:rPr>
          <w:i/>
          <w:noProof/>
        </w:rPr>
        <w:t>et al.</w:t>
      </w:r>
      <w:r w:rsidR="00480BC4" w:rsidRPr="00552821">
        <w:rPr>
          <w:noProof/>
        </w:rPr>
        <w:t xml:space="preserve"> 2021; Toussaint </w:t>
      </w:r>
      <w:r w:rsidR="00480BC4" w:rsidRPr="00552821">
        <w:rPr>
          <w:i/>
          <w:noProof/>
        </w:rPr>
        <w:t>et al.</w:t>
      </w:r>
      <w:r w:rsidR="00480BC4" w:rsidRPr="00552821">
        <w:rPr>
          <w:noProof/>
        </w:rPr>
        <w:t xml:space="preserve"> 2021; Etard </w:t>
      </w:r>
      <w:r w:rsidR="00480BC4" w:rsidRPr="00552821">
        <w:rPr>
          <w:i/>
          <w:noProof/>
        </w:rPr>
        <w:t>et al.</w:t>
      </w:r>
      <w:r w:rsidR="00480BC4" w:rsidRPr="00552821">
        <w:rPr>
          <w:noProof/>
        </w:rPr>
        <w:t xml:space="preserve"> 2022)</w:t>
      </w:r>
      <w:r w:rsidR="00E51AB2" w:rsidRPr="00552821">
        <w:fldChar w:fldCharType="end"/>
      </w:r>
      <w:commentRangeStart w:id="63"/>
      <w:commentRangeStart w:id="64"/>
      <w:r w:rsidRPr="00552821">
        <w:t>.</w:t>
      </w:r>
      <w:commentRangeEnd w:id="62"/>
      <w:commentRangeEnd w:id="63"/>
      <w:r w:rsidR="003732F5">
        <w:rPr>
          <w:rStyle w:val="CommentReference"/>
        </w:rPr>
        <w:commentReference w:id="62"/>
      </w:r>
      <w:r w:rsidR="001F1FB7" w:rsidRPr="00552821">
        <w:rPr>
          <w:rStyle w:val="CommentReference"/>
        </w:rPr>
        <w:commentReference w:id="63"/>
      </w:r>
      <w:commentRangeEnd w:id="64"/>
      <w:r w:rsidR="00073409" w:rsidRPr="00552821">
        <w:rPr>
          <w:rStyle w:val="CommentReference"/>
        </w:rPr>
        <w:commentReference w:id="64"/>
      </w:r>
      <w:r w:rsidRPr="00552821">
        <w:t xml:space="preserve"> </w:t>
      </w:r>
      <w:r w:rsidR="009E2794" w:rsidRPr="00552821">
        <w:t xml:space="preserve">To </w:t>
      </w:r>
      <w:r w:rsidR="00943774" w:rsidRPr="00552821">
        <w:t>explain</w:t>
      </w:r>
      <w:r w:rsidR="009E2794" w:rsidRPr="00552821">
        <w:t xml:space="preserve"> interspecific differences in response</w:t>
      </w:r>
      <w:r w:rsidR="00422325" w:rsidRPr="00552821">
        <w:t>s</w:t>
      </w:r>
      <w:r w:rsidR="009E2794" w:rsidRPr="00552821">
        <w:t xml:space="preserve"> to human disturbance, </w:t>
      </w:r>
      <w:r w:rsidR="00414B79" w:rsidRPr="00552821">
        <w:t xml:space="preserve">a number of </w:t>
      </w:r>
      <w:r w:rsidR="007A6C38" w:rsidRPr="00552821">
        <w:t>studies have</w:t>
      </w:r>
      <w:r w:rsidR="00DC5393" w:rsidRPr="00552821">
        <w:t xml:space="preserve"> </w:t>
      </w:r>
      <w:r w:rsidR="007A6C38" w:rsidRPr="00552821">
        <w:t xml:space="preserve">investigated </w:t>
      </w:r>
      <w:r w:rsidR="007C3EFC" w:rsidRPr="00552821">
        <w:t>whether</w:t>
      </w:r>
      <w:r w:rsidR="00C02C39" w:rsidRPr="00552821">
        <w:t xml:space="preserve"> </w:t>
      </w:r>
      <w:r w:rsidR="00406F74" w:rsidRPr="00552821">
        <w:t xml:space="preserve">species </w:t>
      </w:r>
      <w:r w:rsidR="00C02C39" w:rsidRPr="00552821">
        <w:t>traits</w:t>
      </w:r>
      <w:r w:rsidR="007F6FD5" w:rsidRPr="00552821">
        <w:t xml:space="preserve"> </w:t>
      </w:r>
      <w:r w:rsidR="00943774" w:rsidRPr="00552821">
        <w:t>influence</w:t>
      </w:r>
      <w:r w:rsidR="00C02C39" w:rsidRPr="00552821">
        <w:t xml:space="preserve"> </w:t>
      </w:r>
      <w:r w:rsidR="00D92581" w:rsidRPr="00552821">
        <w:t>responses</w:t>
      </w:r>
      <w:r w:rsidR="007F6FD5" w:rsidRPr="00552821">
        <w:t xml:space="preserve"> to human </w:t>
      </w:r>
      <w:del w:id="65" w:author="Newbold, Tim" w:date="2022-05-13T10:55:00Z">
        <w:r w:rsidR="007F6FD5" w:rsidRPr="00552821" w:rsidDel="00A807AB">
          <w:delText>threats</w:delText>
        </w:r>
      </w:del>
      <w:ins w:id="66" w:author="Newbold, Tim" w:date="2022-05-13T10:55:00Z">
        <w:r w:rsidR="00A807AB">
          <w:t>pressures</w:t>
        </w:r>
      </w:ins>
      <w:r w:rsidR="007D1794" w:rsidRPr="00552821">
        <w:t xml:space="preserve">, in particular </w:t>
      </w:r>
      <w:r w:rsidR="008B193C" w:rsidRPr="00552821">
        <w:t xml:space="preserve">to </w:t>
      </w:r>
      <w:r w:rsidR="007D1794" w:rsidRPr="00552821">
        <w:t>land-use change</w:t>
      </w:r>
      <w:r w:rsidR="0051623A" w:rsidRPr="00552821">
        <w:t xml:space="preserve"> </w:t>
      </w:r>
      <w:r w:rsidR="0051623A" w:rsidRPr="00552821">
        <w:fldChar w:fldCharType="begin" w:fldLock="1"/>
      </w:r>
      <w:r w:rsidR="007B4E5C" w:rsidRPr="00552821">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vertebrates","type":"article-journal"},"uris":["http://www.mendeley.com/documents/?uuid=48b6e484-3917-4907-b2c6-3259b1b450da"]},{"id":"ITEM-3","itemData":{"DOI":"10.1111/ddi.12738","ISSN":"14724642","abstract":"Aim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Distributions","id":"ITEM-3","issued":{"date-parts":[["2018"]]},"title":"The phylogenetic and functional diversity of regional breeding bird assemblages is reduced and constricted through urbanization","type":"article-journal"},"uris":["http://www.mendeley.com/documents/?uuid=79e82a40-5771-471a-b631-b218f355ffec"]},{"id":"ITEM-4","itemData":{"DOI":"10.1111/geb.12571","ISBN":"1466-8238","ISSN":"14668238","abstract":"Aim: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Biogeography","id":"ITEM-4","issued":{"date-parts":[["2017"]]},"title":"Amphibian sensitivity to habitat modification is associated with population trends and species traits","type":"article-journal"},"uris":["http://www.mendeley.com/documents/?uuid=320c51bf-6cbe-4032-a91a-075a2a3725ea"]},{"id":"ITEM-5","itemData":{"DOI":"10.1111/geb.12612","ISBN":"1466822X","ISSN":"14668238","abstract":"Aim Examining the biogeography of body size is crucial for understanding how animal communities are assembled and maintained. In tetrapods, body size varies predictably with temperature, moisture, productivity seasonality and topographical complexity. Although millennial-scale human pressures are known to have led to the extinction of primarily large-bodied tetrapods, human pressure history is often ignored in studies of body size that focus on extant species. Here, we analyse 11,377 tetrapod species of the Western Hemisphere to test whether millennial-scale human pressures have left an imprint on contemporary body mass distributions throughout the tetrapod clade. Location Western Hemisphere. Time period Contemporary. Major taxa studied Tetrapods (birds, mammals, amphibians and reptiles). Methods We mapped the distribution of assemblage-level median tetrapod body mass at a resolution of 110 km across the Western Hemisphere. We then generated multivariate models of median body mass as a function of temperature, moisture, productivity seasonality and topographical complexity, as well as two variables capturing the history of human population density and human-induced land conversion over the past 12,000 years. We controlled for both spatial and phylogenetic autocorrelation effects on body mass–environment relationships. Results Human pressures explain a small but significant portion of geographical variation in median body mass that cannot be explained by ecological constraints alone. Overall, the median body mass of tetrapod assemblages is lower than expected in areas with a longer history of high human population density and land conversion, but there are important differences among tetrapod classes. Main conclusions At this broad scale, the effect of human pressure history on tetrapod body mass is low relative to that of ecology. However, ignoring spatial variation in the history of human pressure is likely to lead to bias in studies of the present-day functional composition of tetrapod assemblages, at least in areas that have long been influenced by humans.","author":[{"dropping-particle":"","family":"Rapacciuolo","given":"Giovanni","non-dropping-particle":"","parse-names":false,"suffix":""},{"dropping-particle":"","family":"Marin","given":"Julie","non-dropping-particle":"","parse-names":false,"suffix":""},{"dropping-particle":"","family":"Costa","given":"Gabriel C.","non-dropping-particle":"","parse-names":false,"suffix":""},{"dropping-particle":"","family":"Helmus","given":"Matthew R.","non-dropping-particle":"","parse-names":false,"suffix":""},{"dropping-particle":"","family":"Behm","given":"Jocelyn E.","non-dropping-particle":"","parse-names":false,"suffix":""},{"dropping-particle":"","family":"Brooks","given":"Thomas M.","non-dropping-particle":"","parse-names":false,"suffix":""},{"dropping-particle":"","family":"Hedges","given":"S. Blair","non-dropping-particle":"","parse-names":false,"suffix":""},{"dropping-particle":"","family":"Radeloff","given":"Volker C.","non-dropping-particle":"","parse-names":false,"suffix":""},{"dropping-particle":"","family":"Young","given":"Bruce E.","non-dropping-particle":"","parse-names":false,"suffix":""},{"dropping-particle":"","family":"Graham","given":"Catherine H.","non-dropping-particle":"","parse-names":false,"suffix":""}],"container-title":"Global Ecology and Biogeography","id":"ITEM-5","issued":{"date-parts":[["2017"]]},"title":"The signature of human pressure history on the biogeography of body mass in tetrapods","type":"article-journal"},"uris":["http://www.mendeley.com/documents/?uuid=f369a575-2024-4415-a606-f54785ca4a54"]},{"id":"ITEM-6","itemData":{"DOI":"10.1002/ece3.3813","ISSN":"20457758","abstract":"1,3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w:instrText>
      </w:r>
      <w:r w:rsidR="007B4E5C" w:rsidRPr="00F356C8">
        <w:rPr>
          <w:lang w:val="fr-FR"/>
          <w:rPrChange w:id="67" w:author="Etard, Adrienne" w:date="2022-05-12T15:22:00Z">
            <w:rPr/>
          </w:rPrChange>
        </w:rPr>
        <w:instrText>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Evolution","id":"ITEM-6","issued":{"date-parts":[["2018"]]},"title":"Land use change has stronger effects on functional diversity than taxonomic diversity in tropical Andean hummingbirds","type":"article-journal"},"uris":["http://www.mendeley.com/documents/?uuid=a4294f93-9fda-4c81-b695-a4e395b8abc3"]}],"mendeley":{"formattedCitation":"(Newbold &lt;i&gt;et al.&lt;/i&gt; 2013; Quesnelle &lt;i&gt;et al.&lt;/i&gt; 2014; Nowakowski &lt;i&gt;et al.&lt;/i&gt; 2017; Rapacciuolo &lt;i&gt;et al.&lt;/i&gt; 2017; La Sorte &lt;i&gt;et al.&lt;/i&gt; 2018; Tinoco &lt;i&gt;et al.&lt;/i&gt; 2018)","plainTextFormattedCitation":"(Newbold et al. 2013; Quesnelle et al. 2014; Nowakowski et al. 2017; Rapacciuolo et al. 2017; La Sorte et al. 2018; Tinoco et al. 2018)","previouslyFormattedCitation":"(Newbold &lt;i&gt;et al.&lt;/i&gt; 2013; Quesnelle &lt;i&gt;et al.&lt;/i&gt; 2014; Nowakowski &lt;i&gt;et al.&lt;/i&gt; 2017; Rapacciuolo &lt;i&gt;et al.&lt;/i&gt; 2017; La Sorte &lt;i&gt;et al.&lt;/i&gt; 2018; Tinoco &lt;i&gt;et al.&lt;/i&gt; 2018)"},"properties":{"noteIndex":0},"schema":"https://github.com/citation-style-language/schema/raw/master/csl-citation.json"}</w:instrText>
      </w:r>
      <w:r w:rsidR="0051623A" w:rsidRPr="00552821">
        <w:fldChar w:fldCharType="separate"/>
      </w:r>
      <w:r w:rsidR="00EC38BC" w:rsidRPr="00F356C8">
        <w:rPr>
          <w:noProof/>
          <w:lang w:val="fr-FR"/>
          <w:rPrChange w:id="68" w:author="Etard, Adrienne" w:date="2022-05-12T15:22:00Z">
            <w:rPr>
              <w:noProof/>
            </w:rPr>
          </w:rPrChange>
        </w:rPr>
        <w:t xml:space="preserve">(Newbold </w:t>
      </w:r>
      <w:r w:rsidR="00EC38BC" w:rsidRPr="00F356C8">
        <w:rPr>
          <w:i/>
          <w:noProof/>
          <w:lang w:val="fr-FR"/>
          <w:rPrChange w:id="69" w:author="Etard, Adrienne" w:date="2022-05-12T15:22:00Z">
            <w:rPr>
              <w:i/>
              <w:noProof/>
            </w:rPr>
          </w:rPrChange>
        </w:rPr>
        <w:t>et al.</w:t>
      </w:r>
      <w:r w:rsidR="00EC38BC" w:rsidRPr="00F356C8">
        <w:rPr>
          <w:noProof/>
          <w:lang w:val="fr-FR"/>
          <w:rPrChange w:id="70" w:author="Etard, Adrienne" w:date="2022-05-12T15:22:00Z">
            <w:rPr>
              <w:noProof/>
            </w:rPr>
          </w:rPrChange>
        </w:rPr>
        <w:t xml:space="preserve"> 2013; Quesnelle </w:t>
      </w:r>
      <w:r w:rsidR="00EC38BC" w:rsidRPr="00F356C8">
        <w:rPr>
          <w:i/>
          <w:noProof/>
          <w:lang w:val="fr-FR"/>
          <w:rPrChange w:id="71" w:author="Etard, Adrienne" w:date="2022-05-12T15:22:00Z">
            <w:rPr>
              <w:i/>
              <w:noProof/>
            </w:rPr>
          </w:rPrChange>
        </w:rPr>
        <w:t>et al.</w:t>
      </w:r>
      <w:r w:rsidR="00EC38BC" w:rsidRPr="00F356C8">
        <w:rPr>
          <w:noProof/>
          <w:lang w:val="fr-FR"/>
          <w:rPrChange w:id="72" w:author="Etard, Adrienne" w:date="2022-05-12T15:22:00Z">
            <w:rPr>
              <w:noProof/>
            </w:rPr>
          </w:rPrChange>
        </w:rPr>
        <w:t xml:space="preserve"> 2014; Nowakowski </w:t>
      </w:r>
      <w:r w:rsidR="00EC38BC" w:rsidRPr="00F356C8">
        <w:rPr>
          <w:i/>
          <w:noProof/>
          <w:lang w:val="fr-FR"/>
          <w:rPrChange w:id="73" w:author="Etard, Adrienne" w:date="2022-05-12T15:22:00Z">
            <w:rPr>
              <w:i/>
              <w:noProof/>
            </w:rPr>
          </w:rPrChange>
        </w:rPr>
        <w:t>et al.</w:t>
      </w:r>
      <w:r w:rsidR="00EC38BC" w:rsidRPr="00F356C8">
        <w:rPr>
          <w:noProof/>
          <w:lang w:val="fr-FR"/>
          <w:rPrChange w:id="74" w:author="Etard, Adrienne" w:date="2022-05-12T15:22:00Z">
            <w:rPr>
              <w:noProof/>
            </w:rPr>
          </w:rPrChange>
        </w:rPr>
        <w:t xml:space="preserve"> 2017; Rapacciuolo </w:t>
      </w:r>
      <w:r w:rsidR="00EC38BC" w:rsidRPr="00F356C8">
        <w:rPr>
          <w:i/>
          <w:noProof/>
          <w:lang w:val="fr-FR"/>
          <w:rPrChange w:id="75" w:author="Etard, Adrienne" w:date="2022-05-12T15:22:00Z">
            <w:rPr>
              <w:i/>
              <w:noProof/>
            </w:rPr>
          </w:rPrChange>
        </w:rPr>
        <w:t>et al.</w:t>
      </w:r>
      <w:r w:rsidR="00EC38BC" w:rsidRPr="00F356C8">
        <w:rPr>
          <w:noProof/>
          <w:lang w:val="fr-FR"/>
          <w:rPrChange w:id="76" w:author="Etard, Adrienne" w:date="2022-05-12T15:22:00Z">
            <w:rPr>
              <w:noProof/>
            </w:rPr>
          </w:rPrChange>
        </w:rPr>
        <w:t xml:space="preserve"> 2017; La Sorte </w:t>
      </w:r>
      <w:r w:rsidR="00EC38BC" w:rsidRPr="00F356C8">
        <w:rPr>
          <w:i/>
          <w:noProof/>
          <w:lang w:val="fr-FR"/>
          <w:rPrChange w:id="77" w:author="Etard, Adrienne" w:date="2022-05-12T15:22:00Z">
            <w:rPr>
              <w:i/>
              <w:noProof/>
            </w:rPr>
          </w:rPrChange>
        </w:rPr>
        <w:t>et al.</w:t>
      </w:r>
      <w:r w:rsidR="00EC38BC" w:rsidRPr="00F356C8">
        <w:rPr>
          <w:noProof/>
          <w:lang w:val="fr-FR"/>
          <w:rPrChange w:id="78" w:author="Etard, Adrienne" w:date="2022-05-12T15:22:00Z">
            <w:rPr>
              <w:noProof/>
            </w:rPr>
          </w:rPrChange>
        </w:rPr>
        <w:t xml:space="preserve"> 2018; Tinoco </w:t>
      </w:r>
      <w:r w:rsidR="00EC38BC" w:rsidRPr="00F356C8">
        <w:rPr>
          <w:i/>
          <w:noProof/>
          <w:lang w:val="fr-FR"/>
          <w:rPrChange w:id="79" w:author="Etard, Adrienne" w:date="2022-05-12T15:22:00Z">
            <w:rPr>
              <w:i/>
              <w:noProof/>
            </w:rPr>
          </w:rPrChange>
        </w:rPr>
        <w:t>et al.</w:t>
      </w:r>
      <w:r w:rsidR="00EC38BC" w:rsidRPr="00F356C8">
        <w:rPr>
          <w:noProof/>
          <w:lang w:val="fr-FR"/>
          <w:rPrChange w:id="80" w:author="Etard, Adrienne" w:date="2022-05-12T15:22:00Z">
            <w:rPr>
              <w:noProof/>
            </w:rPr>
          </w:rPrChange>
        </w:rPr>
        <w:t xml:space="preserve"> 2018)</w:t>
      </w:r>
      <w:r w:rsidR="0051623A" w:rsidRPr="00552821">
        <w:fldChar w:fldCharType="end"/>
      </w:r>
      <w:r w:rsidR="007D1794" w:rsidRPr="00F356C8">
        <w:rPr>
          <w:lang w:val="fr-FR"/>
          <w:rPrChange w:id="81" w:author="Etard, Adrienne" w:date="2022-05-12T15:22:00Z">
            <w:rPr/>
          </w:rPrChange>
        </w:rPr>
        <w:t xml:space="preserve"> and </w:t>
      </w:r>
      <w:proofErr w:type="spellStart"/>
      <w:r w:rsidR="007D1794" w:rsidRPr="00F356C8">
        <w:rPr>
          <w:lang w:val="fr-FR"/>
          <w:rPrChange w:id="82" w:author="Etard, Adrienne" w:date="2022-05-12T15:22:00Z">
            <w:rPr/>
          </w:rPrChange>
        </w:rPr>
        <w:t>climate</w:t>
      </w:r>
      <w:proofErr w:type="spellEnd"/>
      <w:r w:rsidR="007D1794" w:rsidRPr="00F356C8">
        <w:rPr>
          <w:lang w:val="fr-FR"/>
          <w:rPrChange w:id="83" w:author="Etard, Adrienne" w:date="2022-05-12T15:22:00Z">
            <w:rPr/>
          </w:rPrChange>
        </w:rPr>
        <w:t xml:space="preserve"> change</w:t>
      </w:r>
      <w:r w:rsidR="004F1462" w:rsidRPr="00F356C8">
        <w:rPr>
          <w:lang w:val="fr-FR"/>
          <w:rPrChange w:id="84" w:author="Etard, Adrienne" w:date="2022-05-12T15:22:00Z">
            <w:rPr/>
          </w:rPrChange>
        </w:rPr>
        <w:t xml:space="preserve"> </w:t>
      </w:r>
      <w:r w:rsidR="004F1462" w:rsidRPr="00552821">
        <w:fldChar w:fldCharType="begin" w:fldLock="1"/>
      </w:r>
      <w:r w:rsidR="0060505F" w:rsidRPr="00F356C8">
        <w:rPr>
          <w:lang w:val="fr-FR"/>
          <w:rPrChange w:id="85" w:author="Etard, Adrienne" w:date="2022-05-12T15:22:00Z">
            <w:rPr/>
          </w:rPrChange>
        </w:rP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w:instrText>
      </w:r>
      <w:r w:rsidR="0060505F" w:rsidRPr="00552821">
        <w:instrText>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Letters","id":"ITEM-2","issued":{"date-parts":[["2011"]]},"title":"Do species' traits predict recent shifts at expanding range edges?","type":"article"},"uris":["http://www.mendeley.com/documents/?uuid=2b0ad7aa-716b-43d2-b31c-1fda3ae51825"]},{"id":"ITEM-3","itemData":{"DOI":"10.1111/ecog.05414","ISSN":"16000587","abstract":"The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-3","issue":"8","issued":{"date-parts":[["2021"]]},"page":"1180-1190","title":"Drivers of change in the realised climatic niche of terrestrial mammals","type":"article-journal","volume":"44"},"uris":["http://www.mendeley.com/documents/?uuid=69001377-4dfd-43ff-a23c-f1694d3ea41b"]},{"id":"ITEM-4","itemData":{"DOI":"10.1111/ecog.02968","ISSN":"16000587","abstract":"In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-4","issued":{"date-parts":[["2018"]]},"title":"Equipped to cope with climate change: traits associated with range filling across European taxa","type":"article-journal"},"uris":["http://www.mendeley.com/documents/?uuid=8242f178-ec8b-4819-802d-a4254e59a043"]},{"id":"ITEM-5","itemData":{"DOI":"10.1038/nclimate2113","ISBN":"1758-678X","ISSN":"17586798","PMID":"100251034","abstract":"There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Change","id":"ITEM-5","issued":{"date-parts":[["2014"]]},"title":"Life history and spatial traits predict extinction risk due to climate change","type":"article-journal"},"uris":["http://www.mendeley.com/documents/?uuid=861d9b3d-ded2-4d86-8794-b7dac8feba4e"]},{"id":"ITEM-6","itemData":{"DOI":"10.1073/pnas.1116791109","ISBN":"0027-8424","ISSN":"0027-8424","PMID":"22586104","abstract":"As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Sciences","id":"ITEM-6","issue":"22","issued":{"date-parts":[["2012"]]},"page":"8606-8611","title":"Dispersal will limit ability of mammals to track climate change in the Western Hemisphere","type":"article-journal","volume":"109"},"uris":["http://www.mendeley.com/documents/?uuid=3e60b812-f314-4cf1-8904-0dd546103afc"]},{"id":"ITEM-7","itemData":{"DOI":"10.1111/gcb.12499","ISBN":"1365-2486","ISSN":"13652486","PMID":"24449019","abstract":"Model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Biology","id":"ITEM-7","issued":{"date-parts":[["2014"]]},"title":"Body size and activity times mediate mammalian responses to climate change","type":"article-journal"},"uris":["http://www.mendeley.com/documents/?uuid=a243ab46-0664-4bc3-b063-6f7e5aeb5399"]}],"mendeley":{"formattedCitation":"(Angert &lt;i&gt;et al.&lt;/i&gt; 2011; Schloss &lt;i&gt;et al.&lt;/i&gt; 2012; Mccain &amp; King 2014; Pearson &lt;i&gt;et al.&lt;/i&gt; 2014; Pacifici &lt;i&gt;et al.&lt;/i&gt; 2017; Estrada &lt;i&gt;et al.&lt;/i&gt; 2018; Di Marco &lt;i&gt;et al.&lt;/i&gt; 2021)","plainTextFormattedCitation":"(Angert et al. 2011; Schloss et al. 2012; Mccain &amp; King 2014; Pearson et al. 2014; Pacifici et al. 2017; Estrada et al. 2018; Di Marco et al. 2021)","previouslyFormattedCitation":"(Angert &lt;i&gt;et al.&lt;/i&gt; 2011; Schloss &lt;i&gt;et al.&lt;/i&gt; 2012; Mccain &amp; King 2014; Pearson &lt;i&gt;et al.&lt;/i&gt; 2014; Pacifici &lt;i&gt;et al.&lt;/i&gt; 2017; Estrada &lt;i&gt;et al.&lt;/i&gt; 2018; Di Marco &lt;i&gt;et al.&lt;/i&gt; 2021)"},"properties":{"noteIndex":0},"schema":"https://github.com/citation-style-language/schema/raw/master/csl-citation.json"}</w:instrText>
      </w:r>
      <w:r w:rsidR="004F1462" w:rsidRPr="00552821">
        <w:fldChar w:fldCharType="separate"/>
      </w:r>
      <w:r w:rsidR="007B7066" w:rsidRPr="00552821">
        <w:rPr>
          <w:noProof/>
        </w:rPr>
        <w:t xml:space="preserve">(Angert </w:t>
      </w:r>
      <w:r w:rsidR="007B7066" w:rsidRPr="00552821">
        <w:rPr>
          <w:i/>
          <w:noProof/>
        </w:rPr>
        <w:t>et al.</w:t>
      </w:r>
      <w:r w:rsidR="007B7066" w:rsidRPr="00552821">
        <w:rPr>
          <w:noProof/>
        </w:rPr>
        <w:t xml:space="preserve"> 2011; Schloss </w:t>
      </w:r>
      <w:r w:rsidR="007B7066" w:rsidRPr="00552821">
        <w:rPr>
          <w:i/>
          <w:noProof/>
        </w:rPr>
        <w:t>et al.</w:t>
      </w:r>
      <w:r w:rsidR="007B7066" w:rsidRPr="00552821">
        <w:rPr>
          <w:noProof/>
        </w:rPr>
        <w:t xml:space="preserve"> 2012; Mccain &amp; King 2014; Pearson </w:t>
      </w:r>
      <w:r w:rsidR="007B7066" w:rsidRPr="00552821">
        <w:rPr>
          <w:i/>
          <w:noProof/>
        </w:rPr>
        <w:t>et al.</w:t>
      </w:r>
      <w:r w:rsidR="007B7066" w:rsidRPr="00552821">
        <w:rPr>
          <w:noProof/>
        </w:rPr>
        <w:t xml:space="preserve"> 2014; Pacifici </w:t>
      </w:r>
      <w:r w:rsidR="007B7066" w:rsidRPr="00552821">
        <w:rPr>
          <w:i/>
          <w:noProof/>
        </w:rPr>
        <w:t>et al.</w:t>
      </w:r>
      <w:r w:rsidR="007B7066" w:rsidRPr="00552821">
        <w:rPr>
          <w:noProof/>
        </w:rPr>
        <w:t xml:space="preserve"> 2017; Estrada </w:t>
      </w:r>
      <w:r w:rsidR="007B7066" w:rsidRPr="00552821">
        <w:rPr>
          <w:i/>
          <w:noProof/>
        </w:rPr>
        <w:t>et al.</w:t>
      </w:r>
      <w:r w:rsidR="007B7066" w:rsidRPr="00552821">
        <w:rPr>
          <w:noProof/>
        </w:rPr>
        <w:t xml:space="preserve"> 2018; Di Marco </w:t>
      </w:r>
      <w:r w:rsidR="007B7066" w:rsidRPr="00552821">
        <w:rPr>
          <w:i/>
          <w:noProof/>
        </w:rPr>
        <w:t>et al.</w:t>
      </w:r>
      <w:r w:rsidR="007B7066" w:rsidRPr="00552821">
        <w:rPr>
          <w:noProof/>
        </w:rPr>
        <w:t xml:space="preserve"> 2021)</w:t>
      </w:r>
      <w:r w:rsidR="004F1462" w:rsidRPr="00552821">
        <w:fldChar w:fldCharType="end"/>
      </w:r>
      <w:r w:rsidR="0081642F" w:rsidRPr="00552821">
        <w:t xml:space="preserve">. </w:t>
      </w:r>
      <w:commentRangeStart w:id="86"/>
      <w:r w:rsidR="0052385C" w:rsidRPr="00552821">
        <w:t>Indeed, b</w:t>
      </w:r>
      <w:r w:rsidR="00EC58D3" w:rsidRPr="00552821">
        <w:t xml:space="preserve">y capturing key aspects of species morphology, life-history, ecological strategies or demography, traits can inform on species use of resources and space, as well as on some </w:t>
      </w:r>
      <w:r w:rsidR="00623103" w:rsidRPr="00552821">
        <w:t xml:space="preserve">community and </w:t>
      </w:r>
      <w:r w:rsidR="00EC58D3" w:rsidRPr="00552821">
        <w:t>population-level processes</w:t>
      </w:r>
      <w:r w:rsidR="001862AA" w:rsidRPr="00552821">
        <w:t xml:space="preserve"> </w:t>
      </w:r>
      <w:r w:rsidR="0060505F" w:rsidRPr="00552821">
        <w:fldChar w:fldCharType="begin" w:fldLock="1"/>
      </w:r>
      <w:r w:rsidR="00310873" w:rsidRPr="00552821">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60505F" w:rsidRPr="00552821">
        <w:fldChar w:fldCharType="separate"/>
      </w:r>
      <w:r w:rsidR="00B26FDD" w:rsidRPr="00552821">
        <w:rPr>
          <w:noProof/>
        </w:rPr>
        <w:t xml:space="preserve">(Capdevila </w:t>
      </w:r>
      <w:r w:rsidR="00B26FDD" w:rsidRPr="00552821">
        <w:rPr>
          <w:i/>
          <w:noProof/>
        </w:rPr>
        <w:t>et al.</w:t>
      </w:r>
      <w:r w:rsidR="00B26FDD" w:rsidRPr="00552821">
        <w:rPr>
          <w:noProof/>
        </w:rPr>
        <w:t xml:space="preserve"> 2022b)</w:t>
      </w:r>
      <w:r w:rsidR="0060505F" w:rsidRPr="00552821">
        <w:fldChar w:fldCharType="end"/>
      </w:r>
      <w:r w:rsidR="00EC58D3" w:rsidRPr="00552821">
        <w:t xml:space="preserve">. </w:t>
      </w:r>
      <w:commentRangeStart w:id="87"/>
      <w:r w:rsidR="00EC58D3" w:rsidRPr="00552821">
        <w:t>Thus</w:t>
      </w:r>
      <w:r w:rsidR="00B016BB" w:rsidRPr="00552821">
        <w:t xml:space="preserve">, traits can </w:t>
      </w:r>
      <w:r w:rsidR="00F60275" w:rsidRPr="00552821">
        <w:t>help understand</w:t>
      </w:r>
      <w:r w:rsidR="00B016BB" w:rsidRPr="00552821">
        <w:t xml:space="preserve"> what drives species responses to </w:t>
      </w:r>
      <w:r w:rsidR="00414B79" w:rsidRPr="00552821">
        <w:t>environmental change</w:t>
      </w:r>
      <w:r w:rsidR="00B016BB" w:rsidRPr="00552821">
        <w:t>.</w:t>
      </w:r>
      <w:commentRangeEnd w:id="86"/>
      <w:commentRangeEnd w:id="87"/>
      <w:r w:rsidR="00FF703C">
        <w:rPr>
          <w:rStyle w:val="CommentReference"/>
        </w:rPr>
        <w:commentReference w:id="86"/>
      </w:r>
      <w:r w:rsidR="001F1FB7" w:rsidRPr="00552821">
        <w:rPr>
          <w:rStyle w:val="CommentReference"/>
        </w:rPr>
        <w:commentReference w:id="87"/>
      </w:r>
      <w:r w:rsidR="00C6411E" w:rsidRPr="00552821">
        <w:t xml:space="preserve"> </w:t>
      </w:r>
    </w:p>
    <w:p w14:paraId="28CBCAC0" w14:textId="2B94EB73" w:rsidR="00750622" w:rsidRPr="00CA3D96" w:rsidRDefault="00B4707C" w:rsidP="003E4FFA">
      <w:pPr>
        <w:spacing w:line="276" w:lineRule="auto"/>
        <w:jc w:val="both"/>
      </w:pPr>
      <w:r w:rsidRPr="00CA3D96">
        <w:t>Several</w:t>
      </w:r>
      <w:r w:rsidR="001D2997" w:rsidRPr="00CA3D96">
        <w:t xml:space="preserve"> </w:t>
      </w:r>
      <w:del w:id="88" w:author="Newbold, Tim" w:date="2022-05-13T10:39:00Z">
        <w:r w:rsidR="001D2997" w:rsidRPr="00CA3D96" w:rsidDel="00FF703C">
          <w:delText xml:space="preserve">responses </w:delText>
        </w:r>
      </w:del>
      <w:r w:rsidR="001D2997" w:rsidRPr="00CA3D96">
        <w:t xml:space="preserve">traits </w:t>
      </w:r>
      <w:ins w:id="89" w:author="Newbold, Tim" w:date="2022-05-13T10:39:00Z">
        <w:r w:rsidR="00FF703C">
          <w:t xml:space="preserve">have been </w:t>
        </w:r>
      </w:ins>
      <w:ins w:id="90" w:author="Newbold, Tim" w:date="2022-05-13T10:40:00Z">
        <w:r w:rsidR="00FF703C">
          <w:t xml:space="preserve">identified as important correlates of species’ responses </w:t>
        </w:r>
      </w:ins>
      <w:r w:rsidR="001D2997" w:rsidRPr="00CA3D96">
        <w:t xml:space="preserve">to land-use and climate change </w:t>
      </w:r>
      <w:del w:id="91" w:author="Newbold, Tim" w:date="2022-05-13T10:40:00Z">
        <w:r w:rsidR="001D2997" w:rsidRPr="00CA3D96" w:rsidDel="00FF703C">
          <w:delText xml:space="preserve">have been identified in </w:delText>
        </w:r>
      </w:del>
      <w:ins w:id="92" w:author="Newbold, Tim" w:date="2022-05-13T10:40:00Z">
        <w:r w:rsidR="00FF703C">
          <w:t xml:space="preserve">within </w:t>
        </w:r>
      </w:ins>
      <w:r w:rsidR="001D2997" w:rsidRPr="00CA3D96">
        <w:t>vertebrate taxa</w:t>
      </w:r>
      <w:r w:rsidR="00750622" w:rsidRPr="00CA3D96">
        <w:t xml:space="preserve"> </w:t>
      </w:r>
      <w:commentRangeStart w:id="93"/>
      <w:r w:rsidR="00750622" w:rsidRPr="00CA3D96">
        <w:t>(</w:t>
      </w:r>
      <w:r w:rsidR="002F1432">
        <w:t xml:space="preserve">see </w:t>
      </w:r>
      <w:r w:rsidR="00A270E2">
        <w:t>aforementioned</w:t>
      </w:r>
      <w:r w:rsidR="002F1432">
        <w:t xml:space="preserve"> </w:t>
      </w:r>
      <w:r w:rsidR="00A270E2">
        <w:t>studies</w:t>
      </w:r>
      <w:r w:rsidR="00750622" w:rsidRPr="00CA3D96">
        <w:t>)</w:t>
      </w:r>
      <w:commentRangeEnd w:id="93"/>
      <w:r w:rsidR="005C542F">
        <w:rPr>
          <w:rStyle w:val="CommentReference"/>
        </w:rPr>
        <w:commentReference w:id="93"/>
      </w:r>
      <w:r w:rsidR="001D2997" w:rsidRPr="00CA3D96">
        <w:t>. However,</w:t>
      </w:r>
      <w:r w:rsidR="0036771B">
        <w:t xml:space="preserve"> </w:t>
      </w:r>
      <w:r w:rsidR="00E77503">
        <w:t>past</w:t>
      </w:r>
      <w:r w:rsidR="0036771B">
        <w:t xml:space="preserve"> </w:t>
      </w:r>
      <w:r w:rsidR="00E77503">
        <w:t xml:space="preserve">work </w:t>
      </w:r>
      <w:r w:rsidR="0036771B">
        <w:t>ha</w:t>
      </w:r>
      <w:r w:rsidR="00E77503">
        <w:t>s</w:t>
      </w:r>
      <w:r w:rsidR="0036771B">
        <w:t xml:space="preserve"> mostly been conducted at local to regional scales, </w:t>
      </w:r>
      <w:r w:rsidR="0025755E">
        <w:t>such that</w:t>
      </w:r>
      <w:r w:rsidR="00106DC7">
        <w:t xml:space="preserve"> it remains unclear whether </w:t>
      </w:r>
      <w:r w:rsidR="00106DC7" w:rsidRPr="00CA3D96">
        <w:t xml:space="preserve">the effects of traits on species responses to environmental change </w:t>
      </w:r>
      <w:r w:rsidR="00106DC7">
        <w:t>can be generalised across taxa and regions</w:t>
      </w:r>
      <w:r w:rsidR="00106DC7" w:rsidRPr="00CA3D96">
        <w:t>.</w:t>
      </w:r>
      <w:r w:rsidR="00106DC7">
        <w:t xml:space="preserve"> </w:t>
      </w:r>
      <w:commentRangeStart w:id="94"/>
      <w:r w:rsidR="00F6420C">
        <w:t>At</w:t>
      </w:r>
      <w:r w:rsidR="00DB510E" w:rsidRPr="00CA3D96">
        <w:t xml:space="preserve"> least t</w:t>
      </w:r>
      <w:r w:rsidR="00023F9B" w:rsidRPr="00CA3D96">
        <w:t>wo metanalyses ha</w:t>
      </w:r>
      <w:r w:rsidR="00DB510E" w:rsidRPr="00CA3D96">
        <w:t>ve</w:t>
      </w:r>
      <w:r w:rsidR="00CF439D" w:rsidRPr="00CA3D96">
        <w:t xml:space="preserve"> investigated whether </w:t>
      </w:r>
      <w:r w:rsidR="00432F3B" w:rsidRPr="00CA3D96">
        <w:t>traits explained responses</w:t>
      </w:r>
      <w:r w:rsidR="00F349A6" w:rsidRPr="00CA3D96">
        <w:t xml:space="preserve"> to human </w:t>
      </w:r>
      <w:del w:id="95" w:author="Newbold, Tim" w:date="2022-05-13T10:54:00Z">
        <w:r w:rsidR="00F349A6" w:rsidRPr="00CA3D96" w:rsidDel="00A807AB">
          <w:delText>threats</w:delText>
        </w:r>
        <w:r w:rsidR="00BA2752" w:rsidRPr="00CA3D96" w:rsidDel="00A807AB">
          <w:delText xml:space="preserve"> </w:delText>
        </w:r>
      </w:del>
      <w:ins w:id="96" w:author="Newbold, Tim" w:date="2022-05-13T10:54:00Z">
        <w:r w:rsidR="00A807AB">
          <w:t>pressure</w:t>
        </w:r>
      </w:ins>
      <w:ins w:id="97" w:author="Newbold, Tim" w:date="2022-05-13T10:55:00Z">
        <w:r w:rsidR="00A807AB">
          <w:t>s</w:t>
        </w:r>
      </w:ins>
      <w:ins w:id="98" w:author="Newbold, Tim" w:date="2022-05-13T10:54:00Z">
        <w:r w:rsidR="00A807AB" w:rsidRPr="00CA3D96">
          <w:t xml:space="preserve"> </w:t>
        </w:r>
      </w:ins>
      <w:r w:rsidR="00BA2752" w:rsidRPr="00CA3D96">
        <w:t>in animal taxa</w:t>
      </w:r>
      <w:r w:rsidR="00077A8B" w:rsidRPr="00CA3D96">
        <w:t>, one focused on</w:t>
      </w:r>
      <w:r w:rsidR="00432F3B" w:rsidRPr="00CA3D96">
        <w:t xml:space="preserve"> climate</w:t>
      </w:r>
      <w:r w:rsidR="008278B6" w:rsidRPr="00CA3D96">
        <w:t>-</w:t>
      </w:r>
      <w:r w:rsidR="00432F3B" w:rsidRPr="00CA3D96">
        <w:t>change</w:t>
      </w:r>
      <w:r w:rsidR="00077A8B" w:rsidRPr="00CA3D96">
        <w:t xml:space="preserve"> responses</w:t>
      </w:r>
      <w:commentRangeEnd w:id="94"/>
      <w:r w:rsidR="00073785">
        <w:rPr>
          <w:rStyle w:val="CommentReference"/>
        </w:rPr>
        <w:commentReference w:id="94"/>
      </w:r>
      <w:r w:rsidR="00432F3B" w:rsidRPr="00CA3D96">
        <w:t xml:space="preserve"> </w:t>
      </w:r>
      <w:r w:rsidR="00432F3B" w:rsidRPr="00CA3D96">
        <w:fldChar w:fldCharType="begin" w:fldLock="1"/>
      </w:r>
      <w:r w:rsidR="00F349A6" w:rsidRPr="00CA3D96">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432F3B" w:rsidRPr="00CA3D96">
        <w:fldChar w:fldCharType="separate"/>
      </w:r>
      <w:r w:rsidR="00432F3B" w:rsidRPr="00CA3D96">
        <w:rPr>
          <w:noProof/>
        </w:rPr>
        <w:t>(MacLean &amp; Beissinger 2017)</w:t>
      </w:r>
      <w:r w:rsidR="00432F3B" w:rsidRPr="00CA3D96">
        <w:fldChar w:fldCharType="end"/>
      </w:r>
      <w:r w:rsidR="00077A8B" w:rsidRPr="00CA3D96">
        <w:t>, and one on species extinction risk</w:t>
      </w:r>
      <w:r w:rsidR="00F349A6" w:rsidRPr="00CA3D96">
        <w:t xml:space="preserve"> </w:t>
      </w:r>
      <w:r w:rsidR="00F349A6" w:rsidRPr="00CA3D96">
        <w:fldChar w:fldCharType="begin" w:fldLock="1"/>
      </w:r>
      <w:r w:rsidR="00F349A6"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F349A6" w:rsidRPr="00CA3D96">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fldChar w:fldCharType="end"/>
      </w:r>
      <w:r w:rsidR="00DB510E" w:rsidRPr="00CA3D96">
        <w:t xml:space="preserve">. </w:t>
      </w:r>
      <w:r w:rsidR="00DB510E" w:rsidRPr="00CA3D96">
        <w:rPr>
          <w:noProof/>
        </w:rPr>
        <w:t xml:space="preserve">MacLean &amp; Beissinger (2017) found </w:t>
      </w:r>
      <w:r w:rsidR="002D5227" w:rsidRPr="00CA3D96">
        <w:rPr>
          <w:noProof/>
        </w:rPr>
        <w:t>that habitat breath and</w:t>
      </w:r>
      <w:r w:rsidR="00E07952" w:rsidRPr="00CA3D96">
        <w:rPr>
          <w:noProof/>
        </w:rPr>
        <w:t xml:space="preserve"> </w:t>
      </w:r>
      <w:r w:rsidR="00077A8B" w:rsidRPr="00CA3D96">
        <w:rPr>
          <w:noProof/>
        </w:rPr>
        <w:t>historic</w:t>
      </w:r>
      <w:r w:rsidR="00E07952" w:rsidRPr="00CA3D96">
        <w:rPr>
          <w:noProof/>
        </w:rPr>
        <w:t xml:space="preserve"> range limit </w:t>
      </w:r>
      <w:r w:rsidR="002D5227" w:rsidRPr="00CA3D96">
        <w:rPr>
          <w:noProof/>
        </w:rPr>
        <w:t xml:space="preserve">consistently exlained </w:t>
      </w:r>
      <w:r w:rsidR="008278B6" w:rsidRPr="00CA3D96">
        <w:rPr>
          <w:noProof/>
        </w:rPr>
        <w:t>variation</w:t>
      </w:r>
      <w:r w:rsidR="002D5227" w:rsidRPr="00CA3D96">
        <w:rPr>
          <w:noProof/>
        </w:rPr>
        <w:t xml:space="preserve"> in</w:t>
      </w:r>
      <w:r w:rsidR="00E07952" w:rsidRPr="00CA3D96">
        <w:rPr>
          <w:noProof/>
        </w:rPr>
        <w:t xml:space="preserve"> species range shifts under</w:t>
      </w:r>
      <w:r w:rsidR="00CF439D" w:rsidRPr="00CA3D96">
        <w:rPr>
          <w:noProof/>
        </w:rPr>
        <w:t xml:space="preserve"> contemporary climate change</w:t>
      </w:r>
      <w:r w:rsidR="00E07952" w:rsidRPr="00CA3D96">
        <w:rPr>
          <w:noProof/>
        </w:rPr>
        <w:t>, but they did not detect any effect of life-hist</w:t>
      </w:r>
      <w:r w:rsidR="00CF439D" w:rsidRPr="00CA3D96">
        <w:rPr>
          <w:noProof/>
        </w:rPr>
        <w:t>o</w:t>
      </w:r>
      <w:r w:rsidR="00E07952" w:rsidRPr="00CA3D96">
        <w:rPr>
          <w:noProof/>
        </w:rPr>
        <w:t>ry traits</w:t>
      </w:r>
      <w:r w:rsidR="00284B6A" w:rsidRPr="00CA3D96">
        <w:rPr>
          <w:noProof/>
        </w:rPr>
        <w:t>,</w:t>
      </w:r>
      <w:r w:rsidR="00E07952" w:rsidRPr="00CA3D96">
        <w:rPr>
          <w:noProof/>
        </w:rPr>
        <w:t xml:space="preserve"> such as body size or fecundity.</w:t>
      </w:r>
      <w:r w:rsidR="00284B6A" w:rsidRPr="00CA3D96">
        <w:rPr>
          <w:noProof/>
        </w:rPr>
        <w:t xml:space="preserve"> Similarly,</w:t>
      </w:r>
      <w:r w:rsidR="00E07952" w:rsidRPr="00CA3D96">
        <w:rPr>
          <w:noProof/>
        </w:rPr>
        <w:t xml:space="preserve"> </w:t>
      </w:r>
      <w:r w:rsidR="00F349A6" w:rsidRPr="00CA3D96">
        <w:rPr>
          <w:noProof/>
        </w:rPr>
        <w:fldChar w:fldCharType="begin" w:fldLock="1"/>
      </w:r>
      <w:r w:rsidR="00B04A78" w:rsidRPr="00CA3D96">
        <w:rPr>
          <w:noProof/>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F349A6" w:rsidRPr="00CA3D96">
        <w:rPr>
          <w:noProof/>
        </w:rPr>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rPr>
          <w:noProof/>
        </w:rPr>
        <w:fldChar w:fldCharType="end"/>
      </w:r>
      <w:r w:rsidR="00F349A6" w:rsidRPr="00CA3D96">
        <w:rPr>
          <w:noProof/>
        </w:rPr>
        <w:t xml:space="preserve"> </w:t>
      </w:r>
      <w:r w:rsidR="00023F9B" w:rsidRPr="00CA3D96">
        <w:t xml:space="preserve">highlighted the </w:t>
      </w:r>
      <w:r w:rsidR="00284B6A" w:rsidRPr="00CA3D96">
        <w:t>effects</w:t>
      </w:r>
      <w:r w:rsidR="00023F9B" w:rsidRPr="00CA3D96">
        <w:t xml:space="preserve"> of </w:t>
      </w:r>
      <w:r w:rsidR="00F349A6" w:rsidRPr="00CA3D96">
        <w:t xml:space="preserve">geographical </w:t>
      </w:r>
      <w:r w:rsidR="00023F9B" w:rsidRPr="00CA3D96">
        <w:t>range size and habitat breadth</w:t>
      </w:r>
      <w:r w:rsidR="00284B6A" w:rsidRPr="00CA3D96">
        <w:t xml:space="preserve"> on species extinction risks</w:t>
      </w:r>
      <w:r w:rsidR="00F01E6F" w:rsidRPr="00CA3D96">
        <w:t xml:space="preserve">, </w:t>
      </w:r>
      <w:del w:id="99" w:author="Newbold, Tim" w:date="2022-05-13T10:43:00Z">
        <w:r w:rsidR="00F01E6F" w:rsidRPr="00CA3D96" w:rsidDel="00C15A53">
          <w:delText xml:space="preserve">but </w:delText>
        </w:r>
      </w:del>
      <w:ins w:id="100" w:author="Newbold, Tim" w:date="2022-05-13T10:43:00Z">
        <w:r w:rsidR="00C15A53">
          <w:t xml:space="preserve">with </w:t>
        </w:r>
      </w:ins>
      <w:r w:rsidR="00F01E6F" w:rsidRPr="00CA3D96">
        <w:t xml:space="preserve">other traits </w:t>
      </w:r>
      <w:del w:id="101" w:author="Newbold, Tim" w:date="2022-05-13T10:43:00Z">
        <w:r w:rsidR="008278B6" w:rsidRPr="00CA3D96" w:rsidDel="00C15A53">
          <w:delText xml:space="preserve">were not </w:delText>
        </w:r>
        <w:r w:rsidR="008278B6" w:rsidRPr="00CA3D96" w:rsidDel="00C15A53">
          <w:lastRenderedPageBreak/>
          <w:delText>found to affect</w:delText>
        </w:r>
        <w:r w:rsidR="00F01E6F" w:rsidRPr="00CA3D96" w:rsidDel="00C15A53">
          <w:delText xml:space="preserve"> extinction risk</w:delText>
        </w:r>
        <w:r w:rsidR="008278B6" w:rsidRPr="00CA3D96" w:rsidDel="00C15A53">
          <w:delText xml:space="preserve"> </w:delText>
        </w:r>
      </w:del>
      <w:ins w:id="102" w:author="Newbold, Tim" w:date="2022-05-13T10:43:00Z">
        <w:r w:rsidR="00C15A53">
          <w:t>having in</w:t>
        </w:r>
      </w:ins>
      <w:r w:rsidR="008278B6" w:rsidRPr="00CA3D96">
        <w:t>consistent</w:t>
      </w:r>
      <w:del w:id="103" w:author="Newbold, Tim" w:date="2022-05-13T10:43:00Z">
        <w:r w:rsidR="008278B6" w:rsidRPr="00CA3D96" w:rsidDel="00C15A53">
          <w:delText>ly</w:delText>
        </w:r>
      </w:del>
      <w:r w:rsidR="008278B6" w:rsidRPr="00CA3D96">
        <w:t xml:space="preserve"> </w:t>
      </w:r>
      <w:ins w:id="104" w:author="Newbold, Tim" w:date="2022-05-13T10:43:00Z">
        <w:r w:rsidR="00C15A53">
          <w:t xml:space="preserve">effects </w:t>
        </w:r>
      </w:ins>
      <w:r w:rsidR="008278B6" w:rsidRPr="00CA3D96">
        <w:t>across taxa</w:t>
      </w:r>
      <w:r w:rsidR="00F349A6" w:rsidRPr="00CA3D96">
        <w:t>.</w:t>
      </w:r>
      <w:r w:rsidR="00750622" w:rsidRPr="00CA3D96">
        <w:t xml:space="preserve"> However, as underlined by </w:t>
      </w:r>
      <w:r w:rsidR="00750622" w:rsidRPr="00CA3D96">
        <w:fldChar w:fldCharType="begin" w:fldLock="1"/>
      </w:r>
      <w:r w:rsidR="00750622"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750622" w:rsidRPr="00CA3D96">
        <w:fldChar w:fldCharType="separate"/>
      </w:r>
      <w:r w:rsidR="00750622" w:rsidRPr="00CA3D96">
        <w:rPr>
          <w:noProof/>
        </w:rPr>
        <w:t xml:space="preserve">Chichorro </w:t>
      </w:r>
      <w:r w:rsidR="00750622" w:rsidRPr="00CA3D96">
        <w:rPr>
          <w:i/>
          <w:noProof/>
        </w:rPr>
        <w:t>et al.</w:t>
      </w:r>
      <w:r w:rsidR="00750622" w:rsidRPr="00CA3D96">
        <w:rPr>
          <w:noProof/>
        </w:rPr>
        <w:t xml:space="preserve"> (2019)</w:t>
      </w:r>
      <w:r w:rsidR="00750622" w:rsidRPr="00CA3D96">
        <w:fldChar w:fldCharType="end"/>
      </w:r>
      <w:r w:rsidR="00750622" w:rsidRPr="00CA3D96">
        <w:t xml:space="preserve">, the studies included in </w:t>
      </w:r>
      <w:r w:rsidR="00FE1346">
        <w:t>the</w:t>
      </w:r>
      <w:r w:rsidR="00FE1346" w:rsidRPr="00CA3D96">
        <w:t xml:space="preserve"> </w:t>
      </w:r>
      <w:r w:rsidR="00750622" w:rsidRPr="00CA3D96">
        <w:t xml:space="preserve">metanalysis often considered extinction risk without an explicit consideration of the </w:t>
      </w:r>
      <w:del w:id="105" w:author="Newbold, Tim" w:date="2022-05-13T10:43:00Z">
        <w:r w:rsidR="00750622" w:rsidRPr="00CA3D96" w:rsidDel="00980FCE">
          <w:delText xml:space="preserve">threats </w:delText>
        </w:r>
      </w:del>
      <w:ins w:id="106" w:author="Newbold, Tim" w:date="2022-05-13T10:43:00Z">
        <w:r w:rsidR="00980FCE">
          <w:t>pressures to which</w:t>
        </w:r>
        <w:r w:rsidR="00980FCE" w:rsidRPr="00CA3D96">
          <w:t xml:space="preserve"> </w:t>
        </w:r>
      </w:ins>
      <w:r w:rsidR="00750622" w:rsidRPr="00CA3D96">
        <w:t>the species were exposed</w:t>
      </w:r>
      <w:del w:id="107" w:author="Newbold, Tim" w:date="2022-05-13T10:43:00Z">
        <w:r w:rsidR="00750622" w:rsidRPr="00CA3D96" w:rsidDel="00980FCE">
          <w:delText xml:space="preserve"> to</w:delText>
        </w:r>
      </w:del>
      <w:r w:rsidR="00750622" w:rsidRPr="00CA3D96">
        <w:t xml:space="preserve">. </w:t>
      </w:r>
      <w:ins w:id="108" w:author="Newbold, Tim" w:date="2022-05-13T10:44:00Z">
        <w:r w:rsidR="00FC3494">
          <w:t xml:space="preserve">Yet, </w:t>
        </w:r>
      </w:ins>
      <w:del w:id="109" w:author="Newbold, Tim" w:date="2022-05-13T10:44:00Z">
        <w:r w:rsidR="00634454" w:rsidRPr="00CA3D96" w:rsidDel="00FC3494">
          <w:delText xml:space="preserve">As </w:delText>
        </w:r>
      </w:del>
      <w:r w:rsidR="00634454" w:rsidRPr="00CA3D96">
        <w:t>a given trait c</w:t>
      </w:r>
      <w:r w:rsidR="007A5052" w:rsidRPr="00CA3D96">
        <w:t>ould</w:t>
      </w:r>
      <w:r w:rsidR="00634454" w:rsidRPr="00CA3D96">
        <w:t xml:space="preserve"> </w:t>
      </w:r>
      <w:r w:rsidR="003036C7">
        <w:t>be associated with</w:t>
      </w:r>
      <w:r w:rsidR="003036C7" w:rsidRPr="00CA3D96">
        <w:t xml:space="preserve"> </w:t>
      </w:r>
      <w:r w:rsidR="00634454" w:rsidRPr="00CA3D96">
        <w:t xml:space="preserve">opposite responses depending on the </w:t>
      </w:r>
      <w:del w:id="110" w:author="Newbold, Tim" w:date="2022-05-13T10:43:00Z">
        <w:r w:rsidR="00634454" w:rsidRPr="00CA3D96" w:rsidDel="00FC3494">
          <w:delText xml:space="preserve">threat </w:delText>
        </w:r>
      </w:del>
      <w:ins w:id="111" w:author="Newbold, Tim" w:date="2022-05-13T10:43:00Z">
        <w:r w:rsidR="00FC3494">
          <w:t>pressure</w:t>
        </w:r>
        <w:r w:rsidR="00FC3494" w:rsidRPr="00CA3D96">
          <w:t xml:space="preserve"> </w:t>
        </w:r>
      </w:ins>
      <w:r w:rsidR="00634454" w:rsidRPr="00CA3D96">
        <w:t>in consideration</w:t>
      </w:r>
      <w:ins w:id="112" w:author="Newbold, Tim" w:date="2022-05-13T10:44:00Z">
        <w:r w:rsidR="001F4D8B">
          <w:t xml:space="preserve"> </w:t>
        </w:r>
      </w:ins>
      <w:del w:id="113" w:author="Newbold, Tim" w:date="2022-05-13T10:44:00Z">
        <w:r w:rsidR="00634454" w:rsidRPr="00CA3D96" w:rsidDel="001F4D8B">
          <w:delText xml:space="preserve">, </w:delText>
        </w:r>
        <w:r w:rsidR="007A5052" w:rsidRPr="00CA3D96" w:rsidDel="001F4D8B">
          <w:delText>including information about the threatening process</w:delText>
        </w:r>
        <w:r w:rsidR="003757EE" w:rsidRPr="00CA3D96" w:rsidDel="001F4D8B">
          <w:delText>es</w:delText>
        </w:r>
        <w:r w:rsidR="007A5052" w:rsidRPr="00CA3D96" w:rsidDel="001F4D8B">
          <w:delText xml:space="preserve"> becomes important to</w:delText>
        </w:r>
        <w:r w:rsidR="00926221" w:rsidRPr="00CA3D96" w:rsidDel="001F4D8B">
          <w:delText xml:space="preserve"> </w:delText>
        </w:r>
        <w:r w:rsidR="003757EE" w:rsidRPr="00CA3D96" w:rsidDel="001F4D8B">
          <w:delText xml:space="preserve">develop </w:delText>
        </w:r>
        <w:commentRangeStart w:id="114"/>
        <w:r w:rsidR="003757EE" w:rsidRPr="00CA3D96" w:rsidDel="001F4D8B">
          <w:delText xml:space="preserve">a </w:delText>
        </w:r>
        <w:r w:rsidR="007310EF" w:rsidDel="001F4D8B">
          <w:delText>deeper</w:delText>
        </w:r>
        <w:r w:rsidR="007310EF" w:rsidRPr="00CA3D96" w:rsidDel="001F4D8B">
          <w:delText xml:space="preserve"> </w:delText>
        </w:r>
        <w:r w:rsidR="003757EE" w:rsidRPr="00CA3D96" w:rsidDel="001F4D8B">
          <w:delText>understanding</w:delText>
        </w:r>
        <w:commentRangeEnd w:id="114"/>
        <w:r w:rsidR="00495E21" w:rsidDel="001F4D8B">
          <w:rPr>
            <w:rStyle w:val="CommentReference"/>
          </w:rPr>
          <w:commentReference w:id="114"/>
        </w:r>
        <w:r w:rsidR="003757EE" w:rsidRPr="00CA3D96" w:rsidDel="001F4D8B">
          <w:delText xml:space="preserve"> of species responses</w:delText>
        </w:r>
        <w:r w:rsidR="00E72454" w:rsidRPr="00CA3D96" w:rsidDel="001F4D8B">
          <w:delText xml:space="preserve"> </w:delText>
        </w:r>
      </w:del>
      <w:r w:rsidR="00E72454" w:rsidRPr="00CA3D96">
        <w:fldChar w:fldCharType="begin" w:fldLock="1"/>
      </w:r>
      <w:r w:rsidR="00E72454" w:rsidRPr="00CA3D96">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E72454" w:rsidRPr="00CA3D96">
        <w:fldChar w:fldCharType="separate"/>
      </w:r>
      <w:r w:rsidR="00E72454" w:rsidRPr="00CA3D96">
        <w:rPr>
          <w:noProof/>
        </w:rPr>
        <w:t xml:space="preserve">(Gonzalez-Suarez </w:t>
      </w:r>
      <w:r w:rsidR="00E72454" w:rsidRPr="00CA3D96">
        <w:rPr>
          <w:i/>
          <w:noProof/>
        </w:rPr>
        <w:t>et al.</w:t>
      </w:r>
      <w:r w:rsidR="00E72454" w:rsidRPr="00CA3D96">
        <w:rPr>
          <w:noProof/>
        </w:rPr>
        <w:t xml:space="preserve"> 2013)</w:t>
      </w:r>
      <w:r w:rsidR="00E72454" w:rsidRPr="00CA3D96">
        <w:fldChar w:fldCharType="end"/>
      </w:r>
      <w:r w:rsidR="00750622" w:rsidRPr="00CA3D96">
        <w:t xml:space="preserve">. </w:t>
      </w:r>
    </w:p>
    <w:p w14:paraId="1B41E48B" w14:textId="409495BF" w:rsidR="001D2997" w:rsidRPr="00CA3D96" w:rsidRDefault="00F82171" w:rsidP="003E4FFA">
      <w:pPr>
        <w:spacing w:line="276" w:lineRule="auto"/>
        <w:jc w:val="both"/>
      </w:pPr>
      <w:commentRangeStart w:id="115"/>
      <w:r w:rsidRPr="00CA3D96">
        <w:t>Thus,</w:t>
      </w:r>
      <w:r w:rsidR="001A6CD2">
        <w:t xml:space="preserve"> from past work,</w:t>
      </w:r>
      <w:r w:rsidR="00DC1258">
        <w:t xml:space="preserve"> </w:t>
      </w:r>
      <w:r w:rsidR="00805311">
        <w:t xml:space="preserve">it emerges that </w:t>
      </w:r>
      <w:r w:rsidR="00B748C9">
        <w:t xml:space="preserve">properties of species distribution </w:t>
      </w:r>
      <w:r w:rsidR="008F408E">
        <w:t>range an</w:t>
      </w:r>
      <w:r w:rsidR="001C524C">
        <w:t>d</w:t>
      </w:r>
      <w:r w:rsidR="008F408E">
        <w:t xml:space="preserve"> habitat breadth are associated with </w:t>
      </w:r>
      <w:r w:rsidR="001C524C">
        <w:t>extinction risk and climate-change responses</w:t>
      </w:r>
      <w:r w:rsidR="00B46375">
        <w:t>. F</w:t>
      </w:r>
      <w:r w:rsidR="00DC1258">
        <w:t>or other traits,</w:t>
      </w:r>
      <w:r w:rsidRPr="00CA3D96">
        <w:t xml:space="preserve"> previous attempts to find general </w:t>
      </w:r>
      <w:r w:rsidR="00A0082D">
        <w:t>patterns and associations between</w:t>
      </w:r>
      <w:r w:rsidR="00CC4140">
        <w:t xml:space="preserve"> </w:t>
      </w:r>
      <w:r w:rsidRPr="00CA3D96">
        <w:t xml:space="preserve">traits </w:t>
      </w:r>
      <w:r w:rsidR="00A0082D">
        <w:t xml:space="preserve">and </w:t>
      </w:r>
      <w:r w:rsidRPr="00CA3D96">
        <w:t xml:space="preserve">species responses to </w:t>
      </w:r>
      <w:r w:rsidR="00634454" w:rsidRPr="00CA3D96">
        <w:t xml:space="preserve">human </w:t>
      </w:r>
      <w:del w:id="116" w:author="Newbold, Tim" w:date="2022-05-13T10:54:00Z">
        <w:r w:rsidR="00634454" w:rsidRPr="00CA3D96" w:rsidDel="002A3281">
          <w:delText>threats</w:delText>
        </w:r>
        <w:r w:rsidR="00B4707C" w:rsidRPr="00CA3D96" w:rsidDel="002A3281">
          <w:delText xml:space="preserve"> </w:delText>
        </w:r>
      </w:del>
      <w:ins w:id="117" w:author="Newbold, Tim" w:date="2022-05-13T10:54:00Z">
        <w:r w:rsidR="002A3281">
          <w:t>pressures</w:t>
        </w:r>
        <w:r w:rsidR="002A3281" w:rsidRPr="00CA3D96">
          <w:t xml:space="preserve"> </w:t>
        </w:r>
      </w:ins>
      <w:r w:rsidRPr="00CA3D96">
        <w:t xml:space="preserve">across taxa and regions have not been </w:t>
      </w:r>
      <w:r w:rsidR="009A3E9E" w:rsidRPr="00CA3D96">
        <w:t>supported by empirical tests</w:t>
      </w:r>
      <w:r w:rsidRPr="00CA3D96">
        <w:t>.</w:t>
      </w:r>
      <w:commentRangeEnd w:id="115"/>
      <w:r w:rsidR="004E0285">
        <w:rPr>
          <w:rStyle w:val="CommentReference"/>
        </w:rPr>
        <w:commentReference w:id="115"/>
      </w:r>
      <w:r w:rsidRPr="00CA3D96">
        <w:t xml:space="preserve"> However, to our knowledge, this question has not been tested </w:t>
      </w:r>
      <w:r w:rsidR="009A3E9E" w:rsidRPr="00CA3D96">
        <w:t xml:space="preserve">globally </w:t>
      </w:r>
      <w:commentRangeStart w:id="118"/>
      <w:commentRangeStart w:id="119"/>
      <w:r w:rsidRPr="00CA3D96">
        <w:t>other than with metanalytic framework</w:t>
      </w:r>
      <w:r w:rsidR="007205E7" w:rsidRPr="00CA3D96">
        <w:t>s</w:t>
      </w:r>
      <w:r w:rsidRPr="00CA3D96">
        <w:t xml:space="preserve"> </w:t>
      </w:r>
      <w:r w:rsidR="00087DFD">
        <w:t xml:space="preserve">examining effect sizes </w:t>
      </w:r>
      <w:r w:rsidR="0077577A">
        <w:t>across</w:t>
      </w:r>
      <w:r w:rsidRPr="00CA3D96">
        <w:t xml:space="preserve"> existing studies, </w:t>
      </w:r>
      <w:r w:rsidR="006A3EBE">
        <w:t xml:space="preserve">which may have </w:t>
      </w:r>
      <w:r w:rsidRPr="00CA3D96">
        <w:t>disparate methodology, scales and</w:t>
      </w:r>
      <w:r w:rsidR="009A3E9E" w:rsidRPr="00CA3D96">
        <w:t xml:space="preserve"> </w:t>
      </w:r>
      <w:r w:rsidR="007205E7" w:rsidRPr="00CA3D96">
        <w:t>taxa</w:t>
      </w:r>
      <w:commentRangeEnd w:id="118"/>
      <w:r w:rsidR="00296C33">
        <w:rPr>
          <w:rStyle w:val="CommentReference"/>
        </w:rPr>
        <w:commentReference w:id="118"/>
      </w:r>
      <w:commentRangeEnd w:id="119"/>
      <w:r w:rsidR="00C618C8">
        <w:rPr>
          <w:rStyle w:val="CommentReference"/>
        </w:rPr>
        <w:commentReference w:id="119"/>
      </w:r>
      <w:r w:rsidRPr="00CA3D96">
        <w:t xml:space="preserve">. </w:t>
      </w:r>
      <w:r w:rsidR="007205E7" w:rsidRPr="00CA3D96">
        <w:t xml:space="preserve">Further, </w:t>
      </w:r>
      <w:del w:id="120" w:author="Newbold, Tim" w:date="2022-05-13T10:47:00Z">
        <w:r w:rsidR="00A27877" w:rsidDel="000C7359">
          <w:delText xml:space="preserve">these </w:delText>
        </w:r>
        <w:r w:rsidR="007205E7" w:rsidRPr="00CA3D96" w:rsidDel="000C7359">
          <w:delText>primary</w:delText>
        </w:r>
      </w:del>
      <w:ins w:id="121" w:author="Newbold, Tim" w:date="2022-05-13T10:47:00Z">
        <w:r w:rsidR="000C7359">
          <w:t>previous</w:t>
        </w:r>
      </w:ins>
      <w:r w:rsidRPr="00CA3D96">
        <w:t xml:space="preserve"> studies have often been restricted in their taxonomic coverage</w:t>
      </w:r>
      <w:r w:rsidR="001D2997" w:rsidRPr="00CA3D96">
        <w:t xml:space="preserve">, with very few studies considering several vertebrate classes together, so that comparative </w:t>
      </w:r>
      <w:r w:rsidR="007205E7" w:rsidRPr="00CA3D96">
        <w:t>investigations</w:t>
      </w:r>
      <w:r w:rsidR="001D2997" w:rsidRPr="00CA3D96">
        <w:t xml:space="preserve"> among vertebrate classes remain rare. </w:t>
      </w:r>
      <w:commentRangeStart w:id="122"/>
      <w:r w:rsidR="00B4707C" w:rsidRPr="00CA3D96">
        <w:t>Moreover</w:t>
      </w:r>
      <w:r w:rsidR="001D2997" w:rsidRPr="00CA3D96">
        <w:t xml:space="preserve">, the geographical extent of past studies has </w:t>
      </w:r>
      <w:r w:rsidR="007205E7" w:rsidRPr="00CA3D96">
        <w:t xml:space="preserve">often </w:t>
      </w:r>
      <w:r w:rsidR="001D2997" w:rsidRPr="00CA3D96">
        <w:t>been restricted, with most focusing on local to regional scales</w:t>
      </w:r>
      <w:r w:rsidR="00951196" w:rsidRPr="00CA3D96">
        <w:t xml:space="preserve"> </w:t>
      </w:r>
      <w:r w:rsidR="00951196" w:rsidRPr="00CA3D96">
        <w:fldChar w:fldCharType="begin" w:fldLock="1"/>
      </w:r>
      <w:r w:rsidR="00135E27">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Evolution","id":"ITEM-2","issued":{"date-parts":[["2017"]]},"note":"Aim: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951196" w:rsidRPr="00CA3D96">
        <w:fldChar w:fldCharType="separate"/>
      </w:r>
      <w:r w:rsidR="00951196" w:rsidRPr="00CA3D96">
        <w:rPr>
          <w:noProof/>
        </w:rPr>
        <w:t xml:space="preserve">(Hevia </w:t>
      </w:r>
      <w:r w:rsidR="00951196" w:rsidRPr="00CA3D96">
        <w:rPr>
          <w:i/>
          <w:noProof/>
        </w:rPr>
        <w:t>et al.</w:t>
      </w:r>
      <w:r w:rsidR="00951196" w:rsidRPr="00CA3D96">
        <w:rPr>
          <w:noProof/>
        </w:rPr>
        <w:t xml:space="preserve"> 2017; Davison </w:t>
      </w:r>
      <w:r w:rsidR="00951196" w:rsidRPr="00CA3D96">
        <w:rPr>
          <w:i/>
          <w:noProof/>
        </w:rPr>
        <w:t>et al.</w:t>
      </w:r>
      <w:r w:rsidR="00951196" w:rsidRPr="00CA3D96">
        <w:rPr>
          <w:noProof/>
        </w:rPr>
        <w:t xml:space="preserve"> 2021)</w:t>
      </w:r>
      <w:r w:rsidR="00951196" w:rsidRPr="00CA3D96">
        <w:fldChar w:fldCharType="end"/>
      </w:r>
      <w:r w:rsidR="007205E7" w:rsidRPr="00CA3D96">
        <w:t>.</w:t>
      </w:r>
      <w:commentRangeEnd w:id="122"/>
      <w:r w:rsidR="009244E4">
        <w:rPr>
          <w:rStyle w:val="CommentReference"/>
        </w:rPr>
        <w:commentReference w:id="122"/>
      </w:r>
      <w:r w:rsidR="001D2997" w:rsidRPr="00CA3D96">
        <w:t xml:space="preserve"> </w:t>
      </w:r>
      <w:r w:rsidR="00BD5EDB" w:rsidRPr="00CA3D96">
        <w:t xml:space="preserve">In addition, </w:t>
      </w:r>
      <w:del w:id="123" w:author="Newbold, Tim" w:date="2022-05-13T10:49:00Z">
        <w:r w:rsidR="00926221" w:rsidRPr="00CA3D96" w:rsidDel="007158C4">
          <w:delText xml:space="preserve">to the best of our knowledge, </w:delText>
        </w:r>
      </w:del>
      <w:r w:rsidR="00BD5EDB" w:rsidRPr="00CA3D96">
        <w:t>there has not</w:t>
      </w:r>
      <w:r w:rsidR="006E1266">
        <w:t xml:space="preserve"> yet</w:t>
      </w:r>
      <w:r w:rsidR="00BD5EDB" w:rsidRPr="00CA3D96">
        <w:t xml:space="preserve"> been a </w:t>
      </w:r>
      <w:r w:rsidR="00926221" w:rsidRPr="00CA3D96">
        <w:t xml:space="preserve">global </w:t>
      </w:r>
      <w:r w:rsidR="00A22123">
        <w:t>assessment</w:t>
      </w:r>
      <w:r w:rsidR="00A22123" w:rsidRPr="00CA3D96">
        <w:t xml:space="preserve"> </w:t>
      </w:r>
      <w:del w:id="124" w:author="Newbold, Tim" w:date="2022-05-13T10:49:00Z">
        <w:r w:rsidR="00F92669" w:rsidDel="007158C4">
          <w:delText>comparing</w:delText>
        </w:r>
        <w:r w:rsidR="00F92669" w:rsidRPr="00CA3D96" w:rsidDel="007158C4">
          <w:delText xml:space="preserve"> </w:delText>
        </w:r>
        <w:r w:rsidR="00D93B71" w:rsidDel="007158C4">
          <w:delText>whether</w:delText>
        </w:r>
      </w:del>
      <w:ins w:id="125" w:author="Newbold, Tim" w:date="2022-05-13T10:49:00Z">
        <w:r w:rsidR="007158C4">
          <w:t>of the association between</w:t>
        </w:r>
      </w:ins>
      <w:r w:rsidR="00D93B71" w:rsidRPr="00CA3D96">
        <w:t xml:space="preserve"> </w:t>
      </w:r>
      <w:r w:rsidR="002C2F77">
        <w:t xml:space="preserve">vertebrates </w:t>
      </w:r>
      <w:r w:rsidR="00926221" w:rsidRPr="00CA3D96">
        <w:t xml:space="preserve">traits </w:t>
      </w:r>
      <w:del w:id="126" w:author="Newbold, Tim" w:date="2022-05-13T10:49:00Z">
        <w:r w:rsidR="00D93B71" w:rsidDel="007158C4">
          <w:delText xml:space="preserve">are associated with </w:delText>
        </w:r>
        <w:r w:rsidR="00926221" w:rsidRPr="00CA3D96" w:rsidDel="007158C4">
          <w:delText>species</w:delText>
        </w:r>
        <w:r w:rsidR="004E67BC" w:rsidDel="007158C4">
          <w:delText xml:space="preserve"> </w:delText>
        </w:r>
      </w:del>
      <w:ins w:id="127" w:author="Newbold, Tim" w:date="2022-05-13T10:49:00Z">
        <w:r w:rsidR="007158C4">
          <w:t xml:space="preserve">and both </w:t>
        </w:r>
      </w:ins>
      <w:r w:rsidR="004E67BC">
        <w:t>land-use</w:t>
      </w:r>
      <w:r w:rsidR="00926221" w:rsidRPr="00CA3D96">
        <w:t xml:space="preserve"> </w:t>
      </w:r>
      <w:commentRangeStart w:id="128"/>
      <w:r w:rsidR="00926221" w:rsidRPr="00CA3D96">
        <w:t xml:space="preserve">responses </w:t>
      </w:r>
      <w:commentRangeEnd w:id="128"/>
      <w:r w:rsidR="00296C33">
        <w:rPr>
          <w:rStyle w:val="CommentReference"/>
        </w:rPr>
        <w:commentReference w:id="128"/>
      </w:r>
      <w:del w:id="129" w:author="Newbold, Tim" w:date="2022-05-13T10:49:00Z">
        <w:r w:rsidR="002C2F77" w:rsidDel="007158C4">
          <w:delText>on the one hand</w:delText>
        </w:r>
      </w:del>
      <w:r w:rsidR="002C2F77">
        <w:t xml:space="preserve"> </w:t>
      </w:r>
      <w:r w:rsidR="004E67BC">
        <w:t>and</w:t>
      </w:r>
      <w:r w:rsidR="002C2F77">
        <w:t xml:space="preserve"> </w:t>
      </w:r>
      <w:del w:id="130" w:author="Newbold, Tim" w:date="2022-05-13T10:49:00Z">
        <w:r w:rsidR="002C2F77" w:rsidDel="007158C4">
          <w:delText xml:space="preserve">with </w:delText>
        </w:r>
      </w:del>
      <w:r w:rsidR="004E67BC">
        <w:t>climate-change sensitivity</w:t>
      </w:r>
      <w:del w:id="131" w:author="Newbold, Tim" w:date="2022-05-13T10:49:00Z">
        <w:r w:rsidR="004E67BC" w:rsidDel="007158C4">
          <w:delText xml:space="preserve"> </w:delText>
        </w:r>
        <w:r w:rsidR="002C2F77" w:rsidDel="007158C4">
          <w:delText>on the other hand</w:delText>
        </w:r>
      </w:del>
      <w:r w:rsidR="002C2F77">
        <w:t>.</w:t>
      </w:r>
    </w:p>
    <w:p w14:paraId="3B1C6AEA" w14:textId="4F099635" w:rsidR="00A84A88" w:rsidRPr="00CA3D96" w:rsidRDefault="003B764F" w:rsidP="003E4FFA">
      <w:pPr>
        <w:spacing w:line="276" w:lineRule="auto"/>
        <w:jc w:val="both"/>
      </w:pPr>
      <w:del w:id="132" w:author="Newbold, Tim" w:date="2022-05-13T10:49:00Z">
        <w:r w:rsidDel="00C26A51">
          <w:delText>In this work,</w:delText>
        </w:r>
        <w:r w:rsidR="00B4707C" w:rsidDel="00C26A51">
          <w:delText xml:space="preserve"> </w:delText>
        </w:r>
        <w:commentRangeStart w:id="133"/>
        <w:r w:rsidR="00B4707C" w:rsidDel="00C26A51">
          <w:delText xml:space="preserve">we </w:delText>
        </w:r>
        <w:commentRangeEnd w:id="133"/>
        <w:r w:rsidR="00E01FC4" w:rsidDel="00C26A51">
          <w:rPr>
            <w:rStyle w:val="CommentReference"/>
          </w:rPr>
          <w:commentReference w:id="133"/>
        </w:r>
        <w:r w:rsidR="00B4707C" w:rsidDel="00C26A51">
          <w:delText>aim</w:delText>
        </w:r>
        <w:r w:rsidR="006534FC" w:rsidDel="00C26A51">
          <w:delText xml:space="preserve"> to fill in this gap</w:delText>
        </w:r>
      </w:del>
      <w:ins w:id="134" w:author="Newbold, Tim" w:date="2022-05-13T10:49:00Z">
        <w:r w:rsidR="00C26A51">
          <w:t>Here</w:t>
        </w:r>
      </w:ins>
      <w:r w:rsidR="00B4707C">
        <w:t xml:space="preserve">, </w:t>
      </w:r>
      <w:ins w:id="135" w:author="Newbold, Tim" w:date="2022-05-13T10:49:00Z">
        <w:r w:rsidR="00C26A51">
          <w:t xml:space="preserve">we </w:t>
        </w:r>
      </w:ins>
      <w:r w:rsidR="00B4707C">
        <w:t>test</w:t>
      </w:r>
      <w:del w:id="136" w:author="Newbold, Tim" w:date="2022-05-13T10:49:00Z">
        <w:r w:rsidR="00B4707C" w:rsidDel="00C26A51">
          <w:delText>ing</w:delText>
        </w:r>
      </w:del>
      <w:r w:rsidR="00B4707C">
        <w:t xml:space="preserve"> whether general patterns in species</w:t>
      </w:r>
      <w:ins w:id="137" w:author="Newbold, Tim" w:date="2022-05-13T10:49:00Z">
        <w:r w:rsidR="009F4C11">
          <w:t>’</w:t>
        </w:r>
      </w:ins>
      <w:r w:rsidR="00B4707C">
        <w:t xml:space="preserve"> </w:t>
      </w:r>
      <w:commentRangeStart w:id="138"/>
      <w:r w:rsidR="00B4707C">
        <w:t>response</w:t>
      </w:r>
      <w:r w:rsidR="00837D81">
        <w:t>s</w:t>
      </w:r>
      <w:r w:rsidR="00B4707C">
        <w:t xml:space="preserve"> </w:t>
      </w:r>
      <w:commentRangeEnd w:id="138"/>
      <w:r w:rsidR="00610F36">
        <w:rPr>
          <w:rStyle w:val="CommentReference"/>
        </w:rPr>
        <w:commentReference w:id="138"/>
      </w:r>
      <w:r w:rsidR="00B4707C">
        <w:t>to land</w:t>
      </w:r>
      <w:ins w:id="139" w:author="Newbold, Tim" w:date="2022-05-13T10:50:00Z">
        <w:r w:rsidR="009F4C11">
          <w:t xml:space="preserve"> </w:t>
        </w:r>
      </w:ins>
      <w:del w:id="140" w:author="Newbold, Tim" w:date="2022-05-13T10:50:00Z">
        <w:r w:rsidR="00B4707C" w:rsidDel="009F4C11">
          <w:delText>-</w:delText>
        </w:r>
      </w:del>
      <w:r w:rsidR="00B4707C">
        <w:t>use and</w:t>
      </w:r>
      <w:r w:rsidR="005359BD">
        <w:t xml:space="preserve"> in</w:t>
      </w:r>
      <w:r w:rsidR="00B4707C">
        <w:t xml:space="preserve"> climate</w:t>
      </w:r>
      <w:r w:rsidR="005359BD">
        <w:t>-</w:t>
      </w:r>
      <w:r w:rsidR="00B4707C">
        <w:t>change</w:t>
      </w:r>
      <w:r w:rsidR="005359BD">
        <w:t xml:space="preserve"> sensitivity</w:t>
      </w:r>
      <w:r w:rsidR="00B4707C">
        <w:t xml:space="preserve"> arise </w:t>
      </w:r>
      <w:r w:rsidR="006534FC">
        <w:t>with regards to species</w:t>
      </w:r>
      <w:r w:rsidR="00B4707C">
        <w:t xml:space="preserve"> traits</w:t>
      </w:r>
      <w:r w:rsidR="006534FC">
        <w:t>. W</w:t>
      </w:r>
      <w:r>
        <w:t>e</w:t>
      </w:r>
      <w:r w:rsidR="002D5227">
        <w:t xml:space="preserve"> </w:t>
      </w:r>
      <w:r w:rsidR="00BD5EDB">
        <w:t>examine</w:t>
      </w:r>
      <w:r w:rsidR="002D5227">
        <w:t xml:space="preserve"> </w:t>
      </w:r>
      <w:del w:id="141" w:author="Newbold, Tim" w:date="2022-05-13T10:50:00Z">
        <w:r w:rsidR="002D5227" w:rsidDel="009C2983">
          <w:delText xml:space="preserve">the effects </w:delText>
        </w:r>
      </w:del>
      <w:ins w:id="142" w:author="Newbold, Tim" w:date="2022-05-13T10:50:00Z">
        <w:r w:rsidR="009C2983">
          <w:t xml:space="preserve">associations </w:t>
        </w:r>
      </w:ins>
      <w:del w:id="143" w:author="Newbold, Tim" w:date="2022-05-13T10:50:00Z">
        <w:r w:rsidR="002D5227" w:rsidDel="009C2983">
          <w:delText xml:space="preserve">of </w:delText>
        </w:r>
      </w:del>
      <w:ins w:id="144" w:author="Newbold, Tim" w:date="2022-05-13T10:50:00Z">
        <w:r w:rsidR="009C2983">
          <w:t xml:space="preserve">with </w:t>
        </w:r>
      </w:ins>
      <w:r w:rsidR="00E972B5">
        <w:t xml:space="preserve">a set of </w:t>
      </w:r>
      <w:commentRangeStart w:id="145"/>
      <w:r w:rsidR="00E972B5">
        <w:t>ecological characteristics</w:t>
      </w:r>
      <w:commentRangeEnd w:id="145"/>
      <w:r w:rsidR="00DA3681">
        <w:rPr>
          <w:rStyle w:val="CommentReference"/>
        </w:rPr>
        <w:commentReference w:id="145"/>
      </w:r>
      <w:r w:rsidR="00E972B5">
        <w:t xml:space="preserve"> </w:t>
      </w:r>
      <w:commentRangeStart w:id="146"/>
      <w:commentRangeEnd w:id="146"/>
      <w:r w:rsidR="00610F36">
        <w:rPr>
          <w:rStyle w:val="CommentReference"/>
        </w:rPr>
        <w:commentReference w:id="146"/>
      </w:r>
      <w:r w:rsidR="007A1D63">
        <w:t>that are commonly measured across terrestrial vertebrates</w:t>
      </w:r>
      <w:r w:rsidR="00FE0F6A">
        <w:t>,</w:t>
      </w:r>
      <w:r w:rsidR="002D5227">
        <w:t xml:space="preserve"> </w:t>
      </w:r>
      <w:r w:rsidR="00FE0F6A">
        <w:t>at global scales</w:t>
      </w:r>
      <w:r w:rsidR="006534FC">
        <w:t xml:space="preserve"> (Figure 1a)</w:t>
      </w:r>
      <w:r w:rsidR="002D5227">
        <w:t>.</w:t>
      </w:r>
      <w:r w:rsidR="00FE0F6A">
        <w:t xml:space="preserve"> Considering </w:t>
      </w:r>
      <w:commentRangeStart w:id="147"/>
      <w:r w:rsidR="00DC323D">
        <w:t xml:space="preserve">ecological </w:t>
      </w:r>
      <w:r w:rsidR="00FD1A57">
        <w:t xml:space="preserve">characteristics </w:t>
      </w:r>
      <w:commentRangeEnd w:id="147"/>
      <w:r w:rsidR="005E4582">
        <w:rPr>
          <w:rStyle w:val="CommentReference"/>
        </w:rPr>
        <w:commentReference w:id="147"/>
      </w:r>
      <w:r w:rsidR="00DC323D">
        <w:t xml:space="preserve">that are available at least </w:t>
      </w:r>
      <w:r w:rsidR="00FE0F6A">
        <w:t xml:space="preserve">for </w:t>
      </w:r>
      <w:r w:rsidR="00DC323D">
        <w:t>a subset of the species</w:t>
      </w:r>
      <w:r w:rsidR="00FD1A57">
        <w:t xml:space="preserve"> in each </w:t>
      </w:r>
      <w:ins w:id="148" w:author="Newbold, Tim" w:date="2022-05-13T10:51:00Z">
        <w:r w:rsidR="00DA3681">
          <w:t>c</w:t>
        </w:r>
      </w:ins>
      <w:del w:id="149" w:author="Newbold, Tim" w:date="2022-05-13T10:51:00Z">
        <w:r w:rsidR="00FD1A57" w:rsidDel="00DA3681">
          <w:delText>C</w:delText>
        </w:r>
      </w:del>
      <w:r w:rsidR="00FD1A57">
        <w:t xml:space="preserve">lass </w:t>
      </w:r>
      <w:r w:rsidR="00FE0F6A">
        <w:t xml:space="preserve">allows </w:t>
      </w:r>
      <w:r w:rsidR="007A1D63">
        <w:t xml:space="preserve">for a </w:t>
      </w:r>
      <w:ins w:id="150" w:author="Newbold, Tim" w:date="2022-05-13T10:51:00Z">
        <w:r w:rsidR="00A80543">
          <w:t xml:space="preserve">cross-taxon </w:t>
        </w:r>
      </w:ins>
      <w:r w:rsidR="007A1D63">
        <w:t>comparative assessment</w:t>
      </w:r>
      <w:del w:id="151" w:author="Newbold, Tim" w:date="2022-05-13T10:51:00Z">
        <w:r w:rsidR="007A1D63" w:rsidDel="00A80543">
          <w:delText xml:space="preserve"> across </w:delText>
        </w:r>
        <w:r w:rsidR="00B13D16" w:rsidDel="00A80543">
          <w:delText xml:space="preserve">the different </w:delText>
        </w:r>
        <w:r w:rsidR="00FD1A57" w:rsidDel="00A80543">
          <w:delText>C</w:delText>
        </w:r>
        <w:r w:rsidR="007A1D63" w:rsidDel="00A80543">
          <w:delText>lasses</w:delText>
        </w:r>
      </w:del>
      <w:r w:rsidR="00DC323D">
        <w:t>.</w:t>
      </w:r>
      <w:r w:rsidR="003757EE">
        <w:t xml:space="preserve"> Further,</w:t>
      </w:r>
      <w:r w:rsidR="006A5522">
        <w:t xml:space="preserve"> </w:t>
      </w:r>
      <w:r w:rsidR="003757EE">
        <w:t>i</w:t>
      </w:r>
      <w:r w:rsidR="006534FC">
        <w:t xml:space="preserve">t also allows us to ask whether such commonly measured </w:t>
      </w:r>
      <w:r w:rsidR="0078056A">
        <w:t xml:space="preserve">ecological characteristics </w:t>
      </w:r>
      <w:r w:rsidR="00F3053B">
        <w:t xml:space="preserve">show consistent associations with </w:t>
      </w:r>
      <w:r w:rsidR="00F17FD3">
        <w:t>species land-use responses and climate-change sensitivity.</w:t>
      </w:r>
      <w:r w:rsidR="006534FC">
        <w:t xml:space="preserve"> </w:t>
      </w:r>
      <w:r w:rsidR="00FE0F6A">
        <w:t>We</w:t>
      </w:r>
      <w:r w:rsidR="00DD75E5">
        <w:t xml:space="preserve"> </w:t>
      </w:r>
      <w:r w:rsidR="00FE0F6A">
        <w:t xml:space="preserve">ask two questions: (1) </w:t>
      </w:r>
      <w:r w:rsidR="00720ADB">
        <w:t xml:space="preserve">are </w:t>
      </w:r>
      <w:r w:rsidR="007B5877">
        <w:t xml:space="preserve">any </w:t>
      </w:r>
      <w:r w:rsidR="007F44DB">
        <w:t xml:space="preserve">ecological characteristics </w:t>
      </w:r>
      <w:commentRangeStart w:id="152"/>
      <w:commentRangeEnd w:id="152"/>
      <w:r w:rsidR="007F44DB">
        <w:rPr>
          <w:rStyle w:val="CommentReference"/>
        </w:rPr>
        <w:commentReference w:id="152"/>
      </w:r>
      <w:r w:rsidR="00720ADB">
        <w:t xml:space="preserve">associated with </w:t>
      </w:r>
      <w:r w:rsidR="00FE0F6A">
        <w:t xml:space="preserve">interspecific variation in </w:t>
      </w:r>
      <w:commentRangeStart w:id="153"/>
      <w:r w:rsidR="00FE0F6A">
        <w:t xml:space="preserve">responses </w:t>
      </w:r>
      <w:commentRangeEnd w:id="153"/>
      <w:r w:rsidR="00F37DCC">
        <w:rPr>
          <w:rStyle w:val="CommentReference"/>
        </w:rPr>
        <w:commentReference w:id="153"/>
      </w:r>
      <w:r w:rsidR="00FE0F6A">
        <w:t>to land</w:t>
      </w:r>
      <w:ins w:id="154" w:author="Newbold, Tim" w:date="2022-05-13T10:52:00Z">
        <w:r w:rsidR="00886BF0">
          <w:t xml:space="preserve"> </w:t>
        </w:r>
      </w:ins>
      <w:del w:id="155" w:author="Newbold, Tim" w:date="2022-05-13T10:52:00Z">
        <w:r w:rsidR="00FE0F6A" w:rsidDel="00886BF0">
          <w:delText>-</w:delText>
        </w:r>
      </w:del>
      <w:r w:rsidR="00FE0F6A">
        <w:t xml:space="preserve">use </w:t>
      </w:r>
      <w:r w:rsidR="00DD75E5">
        <w:t xml:space="preserve">and </w:t>
      </w:r>
      <w:r w:rsidR="00B62785">
        <w:t>with climate-</w:t>
      </w:r>
      <w:r w:rsidR="00FE0F6A">
        <w:t>change</w:t>
      </w:r>
      <w:r w:rsidR="00B62785">
        <w:t xml:space="preserve"> sensitivity</w:t>
      </w:r>
      <w:r w:rsidR="001D2997">
        <w:t>?</w:t>
      </w:r>
      <w:r w:rsidR="00FE0F6A">
        <w:t xml:space="preserve"> (2)</w:t>
      </w:r>
      <w:r w:rsidR="00CC7678">
        <w:t xml:space="preserve"> </w:t>
      </w:r>
      <w:commentRangeStart w:id="156"/>
      <w:r w:rsidR="00CC7678">
        <w:t>If so,</w:t>
      </w:r>
      <w:r w:rsidR="00FE0F6A">
        <w:t xml:space="preserve"> are these </w:t>
      </w:r>
      <w:r w:rsidR="007F44DB">
        <w:t xml:space="preserve">ecological characteristics </w:t>
      </w:r>
      <w:commentRangeStart w:id="157"/>
      <w:commentRangeEnd w:id="157"/>
      <w:r w:rsidR="007F44DB">
        <w:rPr>
          <w:rStyle w:val="CommentReference"/>
        </w:rPr>
        <w:commentReference w:id="157"/>
      </w:r>
      <w:r w:rsidR="00FE0F6A">
        <w:t>similar across classes</w:t>
      </w:r>
      <w:r w:rsidR="00A85F4E">
        <w:t>;</w:t>
      </w:r>
      <w:r w:rsidR="00380DCA">
        <w:t xml:space="preserve"> are they similar between land-use responses and climate</w:t>
      </w:r>
      <w:ins w:id="158" w:author="Newbold, Tim" w:date="2022-05-13T10:52:00Z">
        <w:r w:rsidR="00886BF0">
          <w:t>-</w:t>
        </w:r>
      </w:ins>
      <w:del w:id="159" w:author="Newbold, Tim" w:date="2022-05-13T10:52:00Z">
        <w:r w:rsidR="00380DCA" w:rsidDel="00886BF0">
          <w:delText xml:space="preserve"> </w:delText>
        </w:r>
      </w:del>
      <w:r w:rsidR="00380DCA">
        <w:t>change sensitivity</w:t>
      </w:r>
      <w:commentRangeEnd w:id="156"/>
      <w:r w:rsidR="00393B64">
        <w:rPr>
          <w:rStyle w:val="CommentReference"/>
        </w:rPr>
        <w:commentReference w:id="156"/>
      </w:r>
      <w:r w:rsidR="00A85F4E">
        <w:t>;</w:t>
      </w:r>
      <w:r w:rsidR="00DD75E5">
        <w:t xml:space="preserve"> and are </w:t>
      </w:r>
      <w:del w:id="160" w:author="Newbold, Tim" w:date="2022-05-13T10:52:00Z">
        <w:r w:rsidR="00DD75E5" w:rsidDel="00DC319D">
          <w:delText>there similar directional effects</w:delText>
        </w:r>
      </w:del>
      <w:ins w:id="161" w:author="Newbold, Tim" w:date="2022-05-13T10:52:00Z">
        <w:r w:rsidR="00DC319D">
          <w:t>associations in the same direction</w:t>
        </w:r>
      </w:ins>
      <w:r w:rsidR="003757EE">
        <w:t xml:space="preserve">, such that we can identify a set of </w:t>
      </w:r>
      <w:r w:rsidR="00A85F4E">
        <w:t xml:space="preserve">characteristics </w:t>
      </w:r>
      <w:r w:rsidR="003757EE">
        <w:t xml:space="preserve">that </w:t>
      </w:r>
      <w:commentRangeStart w:id="162"/>
      <w:del w:id="163" w:author="Newbold, Tim" w:date="2022-05-13T10:52:00Z">
        <w:r w:rsidR="00453176" w:rsidDel="00DC319D">
          <w:delText xml:space="preserve">explain </w:delText>
        </w:r>
        <w:commentRangeStart w:id="164"/>
        <w:commentRangeEnd w:id="164"/>
        <w:r w:rsidR="00074851" w:rsidDel="00DC319D">
          <w:rPr>
            <w:rStyle w:val="CommentReference"/>
          </w:rPr>
          <w:commentReference w:id="164"/>
        </w:r>
      </w:del>
      <w:commentRangeEnd w:id="162"/>
      <w:r w:rsidR="00D83E13">
        <w:rPr>
          <w:rStyle w:val="CommentReference"/>
        </w:rPr>
        <w:commentReference w:id="162"/>
      </w:r>
      <w:del w:id="165" w:author="Newbold, Tim" w:date="2022-05-13T10:52:00Z">
        <w:r w:rsidR="003757EE" w:rsidDel="00DC319D">
          <w:delText>species responses to both land-use and climate change</w:delText>
        </w:r>
      </w:del>
      <w:ins w:id="166" w:author="Newbold, Tim" w:date="2022-05-13T10:52:00Z">
        <w:r w:rsidR="00DC319D">
          <w:t xml:space="preserve">are associated with a </w:t>
        </w:r>
      </w:ins>
      <w:ins w:id="167" w:author="Newbold, Tim" w:date="2022-05-13T10:53:00Z">
        <w:r w:rsidR="00DC319D">
          <w:t>high sensitivity of species to human pressures</w:t>
        </w:r>
      </w:ins>
      <w:r w:rsidR="00FE0F6A">
        <w:t>?</w:t>
      </w:r>
      <w:r w:rsidR="003757EE">
        <w:t xml:space="preserve"> Conversely, are </w:t>
      </w:r>
      <w:del w:id="168" w:author="Newbold, Tim" w:date="2022-05-13T10:53:00Z">
        <w:r w:rsidR="003757EE" w:rsidDel="00ED27C1">
          <w:delText xml:space="preserve">species responses </w:delText>
        </w:r>
      </w:del>
      <w:ins w:id="169" w:author="Newbold, Tim" w:date="2022-05-13T10:53:00Z">
        <w:r w:rsidR="00ED27C1">
          <w:t xml:space="preserve">trait associations </w:t>
        </w:r>
      </w:ins>
      <w:r w:rsidR="003757EE">
        <w:t>both tax</w:t>
      </w:r>
      <w:ins w:id="170" w:author="Newbold, Tim" w:date="2022-05-13T10:53:00Z">
        <w:r w:rsidR="00A236E3">
          <w:t>on</w:t>
        </w:r>
      </w:ins>
      <w:del w:id="171" w:author="Newbold, Tim" w:date="2022-05-13T10:53:00Z">
        <w:r w:rsidR="003757EE" w:rsidDel="00A236E3">
          <w:delText>a</w:delText>
        </w:r>
      </w:del>
      <w:r w:rsidR="003757EE">
        <w:t xml:space="preserve">- and </w:t>
      </w:r>
      <w:del w:id="172" w:author="Newbold, Tim" w:date="2022-05-13T10:54:00Z">
        <w:r w:rsidR="003757EE" w:rsidDel="00DC488A">
          <w:delText>threat</w:delText>
        </w:r>
      </w:del>
      <w:ins w:id="173" w:author="Newbold, Tim" w:date="2022-05-13T10:54:00Z">
        <w:r w:rsidR="00DC488A">
          <w:t>pressure</w:t>
        </w:r>
      </w:ins>
      <w:r w:rsidR="003757EE">
        <w:t>- dependent?</w:t>
      </w:r>
    </w:p>
    <w:p w14:paraId="241394E8" w14:textId="6C3B8007" w:rsidR="006B0E20" w:rsidRPr="00CA3D96" w:rsidRDefault="007B22DB" w:rsidP="003E4FFA">
      <w:pPr>
        <w:spacing w:line="276" w:lineRule="auto"/>
        <w:jc w:val="both"/>
      </w:pPr>
      <w:r>
        <w:t xml:space="preserve">Given the </w:t>
      </w:r>
      <w:r w:rsidR="006C6D5B">
        <w:t xml:space="preserve">different nature of </w:t>
      </w:r>
      <w:r w:rsidR="00DD75E5">
        <w:t xml:space="preserve">the threats we consider, </w:t>
      </w:r>
      <w:r w:rsidR="006C6D5B">
        <w:t>w</w:t>
      </w:r>
      <w:r w:rsidR="00A623B6">
        <w:t xml:space="preserve">e use two </w:t>
      </w:r>
      <w:r w:rsidR="00937B14">
        <w:t>independent</w:t>
      </w:r>
      <w:r w:rsidR="00A623B6">
        <w:t xml:space="preserve"> approaches</w:t>
      </w:r>
      <w:r w:rsidR="00DD75E5">
        <w:t>, one</w:t>
      </w:r>
      <w:r w:rsidR="00A623B6">
        <w:t xml:space="preserve"> for land-use </w:t>
      </w:r>
      <w:r w:rsidR="00DD75E5">
        <w:t xml:space="preserve">change </w:t>
      </w:r>
      <w:r w:rsidR="00A623B6">
        <w:t>and</w:t>
      </w:r>
      <w:r w:rsidR="00DD75E5">
        <w:t xml:space="preserve"> one for</w:t>
      </w:r>
      <w:r w:rsidR="00A623B6">
        <w:t xml:space="preserve"> </w:t>
      </w:r>
      <w:r w:rsidR="002E2E1E">
        <w:t>climate</w:t>
      </w:r>
      <w:r w:rsidR="002E13B7">
        <w:t>-</w:t>
      </w:r>
      <w:r w:rsidR="00A623B6">
        <w:t>change</w:t>
      </w:r>
      <w:r w:rsidR="002E13B7">
        <w:t xml:space="preserve"> sensitivity</w:t>
      </w:r>
      <w:r w:rsidR="006C6D5B">
        <w:t>. Thus,</w:t>
      </w:r>
      <w:r w:rsidR="00937B14">
        <w:t xml:space="preserve"> we do not consider interacti</w:t>
      </w:r>
      <w:r w:rsidR="00722761">
        <w:t>ve effects</w:t>
      </w:r>
      <w:r w:rsidR="00937B14">
        <w:t xml:space="preserve"> between these pressures. </w:t>
      </w:r>
      <w:r w:rsidR="00074851">
        <w:t>To infer species responses to land use</w:t>
      </w:r>
      <w:r w:rsidR="00E96A4C">
        <w:t xml:space="preserve">, we use a space-for-time substitution approach, </w:t>
      </w:r>
      <w:r w:rsidR="00074851">
        <w:t>modelling</w:t>
      </w:r>
      <w:r w:rsidR="00926221">
        <w:t xml:space="preserve"> occurrence probability </w:t>
      </w:r>
      <w:r w:rsidR="002C45D7">
        <w:t xml:space="preserve">across </w:t>
      </w:r>
      <w:r w:rsidR="00926221">
        <w:t>different land-use types</w:t>
      </w:r>
      <w:r w:rsidR="00C706EE">
        <w:t xml:space="preserve"> (Figure 1b)</w:t>
      </w:r>
      <w:r w:rsidR="004522D9">
        <w:t>.</w:t>
      </w:r>
      <w:r w:rsidR="00DD75E5">
        <w:t xml:space="preserve"> </w:t>
      </w:r>
      <w:commentRangeStart w:id="174"/>
      <w:r w:rsidR="00917C14">
        <w:t>W</w:t>
      </w:r>
      <w:r w:rsidR="00DD75E5">
        <w:t>e estimat</w:t>
      </w:r>
      <w:r w:rsidR="00917C14">
        <w:t>e</w:t>
      </w:r>
      <w:r w:rsidR="00DD75E5">
        <w:t xml:space="preserve"> species </w:t>
      </w:r>
      <w:ins w:id="175" w:author="Newbold, Tim" w:date="2022-05-13T10:56:00Z">
        <w:r w:rsidR="00A26E97">
          <w:t xml:space="preserve">expected </w:t>
        </w:r>
      </w:ins>
      <w:r w:rsidR="00DD75E5">
        <w:t>sensitivity</w:t>
      </w:r>
      <w:r w:rsidR="00926221">
        <w:t xml:space="preserve"> to </w:t>
      </w:r>
      <w:ins w:id="176" w:author="Newbold, Tim" w:date="2022-05-13T10:56:00Z">
        <w:r w:rsidR="00A26E97">
          <w:t xml:space="preserve">future </w:t>
        </w:r>
      </w:ins>
      <w:r w:rsidR="00926221">
        <w:t>climate</w:t>
      </w:r>
      <w:r w:rsidR="00DD75E5">
        <w:t xml:space="preserve"> </w:t>
      </w:r>
      <w:r w:rsidR="00926221">
        <w:t xml:space="preserve">change </w:t>
      </w:r>
      <w:r w:rsidR="00DD75E5">
        <w:t>from properties of species</w:t>
      </w:r>
      <w:ins w:id="177" w:author="Newbold, Tim" w:date="2022-05-13T10:56:00Z">
        <w:r w:rsidR="00F84974">
          <w:t>’</w:t>
        </w:r>
      </w:ins>
      <w:r w:rsidR="00DD75E5">
        <w:t xml:space="preserve"> climatic niche</w:t>
      </w:r>
      <w:ins w:id="178" w:author="Newbold, Tim" w:date="2022-05-13T10:56:00Z">
        <w:r w:rsidR="00F84974">
          <w:t>s</w:t>
        </w:r>
      </w:ins>
      <w:r w:rsidR="00DD75E5">
        <w:t xml:space="preserve"> </w:t>
      </w:r>
      <w:del w:id="179" w:author="Newbold, Tim" w:date="2022-05-13T10:56:00Z">
        <w:r w:rsidR="00DD75E5" w:rsidDel="00F84974">
          <w:delText>space</w:delText>
        </w:r>
        <w:r w:rsidR="00C706EE" w:rsidDel="00F84974">
          <w:delText xml:space="preserve"> </w:delText>
        </w:r>
      </w:del>
      <w:r w:rsidR="00C706EE">
        <w:t>(Figure 1c)</w:t>
      </w:r>
      <w:r w:rsidR="00DD75E5">
        <w:t>.</w:t>
      </w:r>
      <w:commentRangeEnd w:id="174"/>
      <w:r w:rsidR="00C70780">
        <w:rPr>
          <w:rStyle w:val="CommentReference"/>
        </w:rPr>
        <w:commentReference w:id="174"/>
      </w:r>
      <w:r w:rsidR="00E72454">
        <w:t xml:space="preserve"> We then bring these two approaches</w:t>
      </w:r>
      <w:r w:rsidR="006C4D19">
        <w:t xml:space="preserve"> together</w:t>
      </w:r>
      <w:r w:rsidR="00E72454">
        <w:t xml:space="preserve"> to look for any emerging pattern in </w:t>
      </w:r>
      <w:commentRangeStart w:id="180"/>
      <w:r w:rsidR="00E72454">
        <w:t>species</w:t>
      </w:r>
      <w:ins w:id="181" w:author="Newbold, Tim" w:date="2022-05-13T10:57:00Z">
        <w:r w:rsidR="00542E3A">
          <w:t>’</w:t>
        </w:r>
      </w:ins>
      <w:r w:rsidR="00E72454">
        <w:t xml:space="preserve"> responses to land</w:t>
      </w:r>
      <w:ins w:id="182" w:author="Newbold, Tim" w:date="2022-05-13T10:57:00Z">
        <w:r w:rsidR="00542E3A">
          <w:t xml:space="preserve"> </w:t>
        </w:r>
      </w:ins>
      <w:del w:id="183" w:author="Newbold, Tim" w:date="2022-05-13T10:57:00Z">
        <w:r w:rsidR="00E72454" w:rsidDel="00542E3A">
          <w:delText>-</w:delText>
        </w:r>
      </w:del>
      <w:r w:rsidR="00E72454">
        <w:t>use</w:t>
      </w:r>
      <w:ins w:id="184" w:author="Newbold, Tim" w:date="2022-05-13T10:57:00Z">
        <w:r w:rsidR="00C70780">
          <w:t>,</w:t>
        </w:r>
      </w:ins>
      <w:r w:rsidR="00E72454">
        <w:t xml:space="preserve"> </w:t>
      </w:r>
      <w:del w:id="185" w:author="Newbold, Tim" w:date="2022-05-13T10:57:00Z">
        <w:r w:rsidR="00E72454" w:rsidDel="00542E3A">
          <w:delText xml:space="preserve">and </w:delText>
        </w:r>
        <w:r w:rsidR="001243D9" w:rsidDel="00542E3A">
          <w:delText>in</w:delText>
        </w:r>
      </w:del>
      <w:ins w:id="186" w:author="Newbold, Tim" w:date="2022-05-13T10:57:00Z">
        <w:r w:rsidR="00542E3A">
          <w:t>or</w:t>
        </w:r>
        <w:r w:rsidR="00DA6FC6">
          <w:t xml:space="preserve"> in their</w:t>
        </w:r>
      </w:ins>
      <w:r w:rsidR="001243D9">
        <w:t xml:space="preserve"> climate-</w:t>
      </w:r>
      <w:r w:rsidR="00E72454">
        <w:t>change</w:t>
      </w:r>
      <w:commentRangeEnd w:id="180"/>
      <w:r w:rsidR="00E36D3B">
        <w:rPr>
          <w:rStyle w:val="CommentReference"/>
        </w:rPr>
        <w:commentReference w:id="180"/>
      </w:r>
      <w:del w:id="187" w:author="Newbold, Tim" w:date="2022-05-13T10:56:00Z">
        <w:r w:rsidR="00E72454" w:rsidDel="00542E3A">
          <w:delText xml:space="preserve"> </w:delText>
        </w:r>
      </w:del>
      <w:r w:rsidR="00B65C65">
        <w:t xml:space="preserve"> sensitivity</w:t>
      </w:r>
      <w:ins w:id="188" w:author="Newbold, Tim" w:date="2022-05-13T10:57:00Z">
        <w:r w:rsidR="00C70780">
          <w:t>,</w:t>
        </w:r>
      </w:ins>
      <w:r w:rsidR="00B65C65">
        <w:t xml:space="preserve"> </w:t>
      </w:r>
      <w:r w:rsidR="00E72454">
        <w:t xml:space="preserve">with regards to </w:t>
      </w:r>
      <w:r w:rsidR="00614489">
        <w:t>traits</w:t>
      </w:r>
      <w:r w:rsidR="00E72454">
        <w:t>.</w:t>
      </w:r>
      <w:r w:rsidR="00951196">
        <w:t xml:space="preserve"> </w:t>
      </w:r>
    </w:p>
    <w:p w14:paraId="45AFD22F" w14:textId="2828A80F" w:rsidR="00CC656E" w:rsidRDefault="00951196" w:rsidP="0045528F">
      <w:pPr>
        <w:spacing w:line="276" w:lineRule="auto"/>
        <w:jc w:val="both"/>
      </w:pPr>
      <w:r>
        <w:t>Among the traits we consider (Figure 1a)</w:t>
      </w:r>
      <w:r w:rsidR="00A23602">
        <w:t>, some may directly influence species survival by mediating resource acquisition and use</w:t>
      </w:r>
      <w:r w:rsidR="00CA3D96">
        <w:t xml:space="preserve">. These traits are </w:t>
      </w:r>
      <w:r w:rsidR="008F711A">
        <w:t xml:space="preserve">body mass, </w:t>
      </w:r>
      <w:r w:rsidR="00A23602">
        <w:t>diet</w:t>
      </w:r>
      <w:r w:rsidR="00CA3D96">
        <w:t xml:space="preserve"> and</w:t>
      </w:r>
      <w:r w:rsidR="004522D9">
        <w:t xml:space="preserve"> diet breadth</w:t>
      </w:r>
      <w:r w:rsidR="00A23602">
        <w:t xml:space="preserve">. </w:t>
      </w:r>
      <w:r w:rsidR="00CA3D96">
        <w:t>O</w:t>
      </w:r>
      <w:r w:rsidR="00A23602">
        <w:t>ther traits</w:t>
      </w:r>
      <w:r w:rsidR="00955688">
        <w:t xml:space="preserve"> (e.g., lifespan and litter/clutch size)</w:t>
      </w:r>
      <w:r w:rsidR="00A23602">
        <w:t xml:space="preserve"> may indirectly </w:t>
      </w:r>
      <w:r w:rsidR="00404A05">
        <w:t xml:space="preserve">affect species persistence </w:t>
      </w:r>
      <w:r w:rsidR="00907C65">
        <w:t xml:space="preserve">over time </w:t>
      </w:r>
      <w:r w:rsidR="00404A05">
        <w:t xml:space="preserve">by influencing </w:t>
      </w:r>
      <w:r w:rsidR="009877F6">
        <w:lastRenderedPageBreak/>
        <w:t xml:space="preserve">species </w:t>
      </w:r>
      <w:r w:rsidR="002A41A2">
        <w:t xml:space="preserve">reproductive output and </w:t>
      </w:r>
      <w:r w:rsidR="00404A05">
        <w:t>demographic processes</w:t>
      </w:r>
      <w:r w:rsidR="003365CF">
        <w:t xml:space="preserve"> </w:t>
      </w:r>
      <w:r w:rsidR="003365CF">
        <w:fldChar w:fldCharType="begin" w:fldLock="1"/>
      </w:r>
      <w:r w:rsidR="00310873">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3365CF">
        <w:fldChar w:fldCharType="separate"/>
      </w:r>
      <w:r w:rsidR="00B26FDD" w:rsidRPr="00B26FDD">
        <w:rPr>
          <w:noProof/>
        </w:rPr>
        <w:t xml:space="preserve">(Capdevila </w:t>
      </w:r>
      <w:r w:rsidR="00B26FDD" w:rsidRPr="00B26FDD">
        <w:rPr>
          <w:i/>
          <w:noProof/>
        </w:rPr>
        <w:t>et al.</w:t>
      </w:r>
      <w:r w:rsidR="00B26FDD" w:rsidRPr="00B26FDD">
        <w:rPr>
          <w:noProof/>
        </w:rPr>
        <w:t xml:space="preserve"> 2022b)</w:t>
      </w:r>
      <w:r w:rsidR="003365CF">
        <w:fldChar w:fldCharType="end"/>
      </w:r>
      <w:r w:rsidR="002A41A2">
        <w:t>.</w:t>
      </w:r>
      <w:r w:rsidR="00955688">
        <w:t xml:space="preserve"> Finally, responses to human </w:t>
      </w:r>
      <w:del w:id="189" w:author="Newbold, Tim" w:date="2022-05-13T10:58:00Z">
        <w:r w:rsidR="00955688" w:rsidDel="00B53D74">
          <w:delText xml:space="preserve">threats </w:delText>
        </w:r>
      </w:del>
      <w:ins w:id="190" w:author="Newbold, Tim" w:date="2022-05-13T10:58:00Z">
        <w:r w:rsidR="00B53D74">
          <w:t xml:space="preserve">pressures </w:t>
        </w:r>
      </w:ins>
      <w:r w:rsidR="006C4D19">
        <w:t>are known to</w:t>
      </w:r>
      <w:r w:rsidR="00955688">
        <w:t xml:space="preserve"> be dependent on species degree of specialisation, which we capture with traits reflecting specialisation in time (</w:t>
      </w:r>
      <w:r w:rsidR="006C4D19">
        <w:t xml:space="preserve">i.e., </w:t>
      </w:r>
      <w:r w:rsidR="00955688">
        <w:t>diel activity)</w:t>
      </w:r>
      <w:r w:rsidR="006C4D19">
        <w:t xml:space="preserve"> and space (e.g., habitat breadth).</w:t>
      </w:r>
      <w:r w:rsidR="00CA3D96">
        <w:t xml:space="preserve"> We additionally include species geographical ra</w:t>
      </w:r>
      <w:r w:rsidR="006E1266">
        <w:t>n</w:t>
      </w:r>
      <w:r w:rsidR="00CA3D96">
        <w:t xml:space="preserve">ge area in our analysis, as </w:t>
      </w:r>
      <w:r w:rsidR="004B1E9B">
        <w:t xml:space="preserve">it is </w:t>
      </w:r>
      <w:r w:rsidR="00CA3D96">
        <w:t>one aspect of rarity</w:t>
      </w:r>
      <w:r w:rsidR="006C4D19">
        <w:t xml:space="preserve"> that has be shown to influence species responses to land</w:t>
      </w:r>
      <w:ins w:id="191" w:author="Newbold, Tim" w:date="2022-05-13T10:59:00Z">
        <w:r w:rsidR="003B3C4F">
          <w:t xml:space="preserve"> </w:t>
        </w:r>
      </w:ins>
      <w:del w:id="192" w:author="Newbold, Tim" w:date="2022-05-13T10:59:00Z">
        <w:r w:rsidR="006C4D19" w:rsidDel="003B3C4F">
          <w:delText>-</w:delText>
        </w:r>
      </w:del>
      <w:r w:rsidR="006C4D19">
        <w:t xml:space="preserve">use and climate change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fldChar w:fldCharType="separate"/>
      </w:r>
      <w:r w:rsidR="00135E27" w:rsidRPr="5509F980">
        <w:rPr>
          <w:noProof/>
        </w:rPr>
        <w:t xml:space="preserve">(Thuiller </w:t>
      </w:r>
      <w:r w:rsidR="00135E27" w:rsidRPr="5509F980">
        <w:rPr>
          <w:i/>
          <w:iCs/>
          <w:noProof/>
        </w:rPr>
        <w:t>et al.</w:t>
      </w:r>
      <w:r w:rsidR="00135E27" w:rsidRPr="5509F980">
        <w:rPr>
          <w:noProof/>
        </w:rPr>
        <w:t xml:space="preserve"> 2005; Newbold </w:t>
      </w:r>
      <w:r w:rsidR="00135E27" w:rsidRPr="5509F980">
        <w:rPr>
          <w:i/>
          <w:iCs/>
          <w:noProof/>
        </w:rPr>
        <w:t>et al.</w:t>
      </w:r>
      <w:r w:rsidR="00135E27" w:rsidRPr="5509F980">
        <w:rPr>
          <w:noProof/>
        </w:rPr>
        <w:t xml:space="preserve"> 2018)</w:t>
      </w:r>
      <w:r>
        <w:fldChar w:fldCharType="end"/>
      </w:r>
      <w:r w:rsidR="00CA3D96">
        <w:t>.</w:t>
      </w:r>
      <w:r w:rsidR="006C4D19">
        <w:t xml:space="preserve"> </w:t>
      </w:r>
      <w:ins w:id="193" w:author="Newbold, Tim" w:date="2022-05-13T10:59:00Z">
        <w:r w:rsidR="003B3C4F">
          <w:t>Since g</w:t>
        </w:r>
      </w:ins>
      <w:del w:id="194" w:author="Newbold, Tim" w:date="2022-05-13T10:59:00Z">
        <w:r w:rsidR="007A71A7" w:rsidDel="003B3C4F">
          <w:delText>G</w:delText>
        </w:r>
      </w:del>
      <w:r w:rsidR="007A71A7">
        <w:t>eographical r</w:t>
      </w:r>
      <w:r w:rsidR="006C4D19">
        <w:t xml:space="preserve">ange area </w:t>
      </w:r>
      <w:ins w:id="195" w:author="Newbold, Tim" w:date="2022-05-13T10:59:00Z">
        <w:r w:rsidR="003B3C4F">
          <w:t xml:space="preserve">does </w:t>
        </w:r>
      </w:ins>
      <w:r w:rsidR="006C4D19">
        <w:t xml:space="preserve">not </w:t>
      </w:r>
      <w:del w:id="196" w:author="Newbold, Tim" w:date="2022-05-13T10:59:00Z">
        <w:r w:rsidR="006C4D19" w:rsidDel="003B3C4F">
          <w:delText xml:space="preserve">being </w:delText>
        </w:r>
      </w:del>
      <w:ins w:id="197" w:author="Newbold, Tim" w:date="2022-05-13T10:59:00Z">
        <w:r w:rsidR="003B3C4F">
          <w:t xml:space="preserve">meet the strict definition of </w:t>
        </w:r>
      </w:ins>
      <w:r w:rsidR="006C4D19">
        <w:t>a trait</w:t>
      </w:r>
      <w:del w:id="198" w:author="Newbold, Tim" w:date="2022-05-13T10:59:00Z">
        <w:r w:rsidR="006C4D19" w:rsidDel="003B3C4F">
          <w:delText xml:space="preserve"> </w:delText>
        </w:r>
        <w:r w:rsidR="006C4D19" w:rsidRPr="5509F980" w:rsidDel="003B3C4F">
          <w:rPr>
            <w:i/>
            <w:iCs/>
          </w:rPr>
          <w:delText>per se</w:delText>
        </w:r>
      </w:del>
      <w:r w:rsidR="006C4D19">
        <w:t xml:space="preserve">, we henceforth refer to all traits and range area as </w:t>
      </w:r>
      <w:commentRangeStart w:id="199"/>
      <w:r w:rsidR="006C4D19">
        <w:t>“</w:t>
      </w:r>
      <w:r w:rsidR="00D36FCC">
        <w:t>ecological characteristics</w:t>
      </w:r>
      <w:r w:rsidR="006C4D19">
        <w:t>”</w:t>
      </w:r>
      <w:commentRangeEnd w:id="199"/>
      <w:r w:rsidR="00066ED2">
        <w:rPr>
          <w:rStyle w:val="CommentReference"/>
        </w:rPr>
        <w:commentReference w:id="199"/>
      </w:r>
      <w:r w:rsidR="006C4D19">
        <w:t>.</w:t>
      </w:r>
    </w:p>
    <w:p w14:paraId="542A625A" w14:textId="77777777" w:rsidR="007571C9" w:rsidRDefault="007571C9" w:rsidP="0045528F">
      <w:pPr>
        <w:spacing w:line="276" w:lineRule="auto"/>
        <w:jc w:val="both"/>
      </w:pPr>
    </w:p>
    <w:p w14:paraId="42773812" w14:textId="339D6AFB" w:rsidR="00CC656E" w:rsidRPr="00CA3D96" w:rsidRDefault="00066ED2" w:rsidP="00CC656E">
      <w:pPr>
        <w:jc w:val="both"/>
        <w:rPr>
          <w:rStyle w:val="SubtleEmphasis"/>
          <w:b/>
          <w:bCs/>
          <w:i w:val="0"/>
          <w:iCs w:val="0"/>
          <w:color w:val="auto"/>
          <w:sz w:val="24"/>
          <w:szCs w:val="24"/>
        </w:rPr>
      </w:pPr>
      <w:commentRangeStart w:id="200"/>
      <w:commentRangeEnd w:id="200"/>
      <w:r>
        <w:rPr>
          <w:rStyle w:val="CommentReference"/>
        </w:rPr>
        <w:commentReference w:id="200"/>
      </w:r>
      <w:r w:rsidR="00E665AA">
        <w:rPr>
          <w:noProof/>
        </w:rPr>
        <w:drawing>
          <wp:inline distT="0" distB="0" distL="0" distR="0" wp14:anchorId="09F51376" wp14:editId="748529B1">
            <wp:extent cx="5731510" cy="43935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4393565"/>
                    </a:xfrm>
                    <a:prstGeom prst="rect">
                      <a:avLst/>
                    </a:prstGeom>
                  </pic:spPr>
                </pic:pic>
              </a:graphicData>
            </a:graphic>
          </wp:inline>
        </w:drawing>
      </w:r>
    </w:p>
    <w:p w14:paraId="2A921D35" w14:textId="72F09130" w:rsidR="00CC656E" w:rsidRPr="004624EE" w:rsidRDefault="00CC656E" w:rsidP="004624EE">
      <w:pPr>
        <w:jc w:val="both"/>
        <w:rPr>
          <w:rStyle w:val="SubtleEmphasis"/>
          <w:i w:val="0"/>
          <w:iCs w:val="0"/>
          <w:color w:val="auto"/>
        </w:rPr>
      </w:pPr>
      <w:r w:rsidRPr="00CA3D96">
        <w:rPr>
          <w:rStyle w:val="SubtleEmphasis"/>
          <w:b/>
          <w:bCs/>
          <w:i w:val="0"/>
          <w:iCs w:val="0"/>
          <w:color w:val="auto"/>
        </w:rPr>
        <w:t>Figure 1. Framework of the study. (a)</w:t>
      </w:r>
      <w:r w:rsidRPr="00CA3D96">
        <w:rPr>
          <w:rStyle w:val="SubtleEmphasis"/>
          <w:i w:val="0"/>
          <w:iCs w:val="0"/>
          <w:color w:val="auto"/>
        </w:rPr>
        <w:t xml:space="preserve"> We collect</w:t>
      </w:r>
      <w:r w:rsidR="00895BF1">
        <w:rPr>
          <w:rStyle w:val="SubtleEmphasis"/>
          <w:i w:val="0"/>
          <w:iCs w:val="0"/>
          <w:color w:val="auto"/>
        </w:rPr>
        <w:t>ed</w:t>
      </w:r>
      <w:r w:rsidRPr="00CA3D96">
        <w:rPr>
          <w:rStyle w:val="SubtleEmphasis"/>
          <w:i w:val="0"/>
          <w:iCs w:val="0"/>
          <w:color w:val="auto"/>
        </w:rPr>
        <w:t xml:space="preserve"> </w:t>
      </w:r>
      <w:ins w:id="201" w:author="Newbold, Tim" w:date="2022-05-13T11:03:00Z">
        <w:r w:rsidR="00B93BDB">
          <w:rPr>
            <w:rStyle w:val="SubtleEmphasis"/>
            <w:i w:val="0"/>
            <w:iCs w:val="0"/>
            <w:color w:val="auto"/>
          </w:rPr>
          <w:t>estimates of terrestrial verteb</w:t>
        </w:r>
      </w:ins>
      <w:ins w:id="202" w:author="Newbold, Tim" w:date="2022-05-13T11:04:00Z">
        <w:r w:rsidR="00B93BDB">
          <w:rPr>
            <w:rStyle w:val="SubtleEmphasis"/>
            <w:i w:val="0"/>
            <w:iCs w:val="0"/>
            <w:color w:val="auto"/>
          </w:rPr>
          <w:t xml:space="preserve">rate </w:t>
        </w:r>
      </w:ins>
      <w:ins w:id="203" w:author="Newbold, Tim" w:date="2022-05-13T11:03:00Z">
        <w:r w:rsidR="00B93BDB">
          <w:rPr>
            <w:rStyle w:val="SubtleEmphasis"/>
            <w:i w:val="0"/>
            <w:iCs w:val="0"/>
            <w:color w:val="auto"/>
          </w:rPr>
          <w:t xml:space="preserve">species’ </w:t>
        </w:r>
      </w:ins>
      <w:r w:rsidRPr="00CA3D96">
        <w:rPr>
          <w:rStyle w:val="SubtleEmphasis"/>
          <w:i w:val="0"/>
          <w:iCs w:val="0"/>
          <w:color w:val="auto"/>
        </w:rPr>
        <w:t>ecological trait</w:t>
      </w:r>
      <w:ins w:id="204" w:author="Newbold, Tim" w:date="2022-05-13T11:03:00Z">
        <w:r w:rsidR="00B93BDB">
          <w:rPr>
            <w:rStyle w:val="SubtleEmphasis"/>
            <w:i w:val="0"/>
            <w:iCs w:val="0"/>
            <w:color w:val="auto"/>
          </w:rPr>
          <w:t>s</w:t>
        </w:r>
      </w:ins>
      <w:r w:rsidRPr="00CA3D96">
        <w:rPr>
          <w:rStyle w:val="SubtleEmphasis"/>
          <w:i w:val="0"/>
          <w:iCs w:val="0"/>
          <w:color w:val="auto"/>
        </w:rPr>
        <w:t xml:space="preserve"> </w:t>
      </w:r>
      <w:del w:id="205" w:author="Newbold, Tim" w:date="2022-05-13T11:03:00Z">
        <w:r w:rsidRPr="00CA3D96" w:rsidDel="00B93BDB">
          <w:rPr>
            <w:rStyle w:val="SubtleEmphasis"/>
            <w:i w:val="0"/>
            <w:iCs w:val="0"/>
            <w:color w:val="auto"/>
          </w:rPr>
          <w:delText xml:space="preserve">data </w:delText>
        </w:r>
      </w:del>
      <w:r w:rsidRPr="00CA3D96">
        <w:rPr>
          <w:rStyle w:val="SubtleEmphasis"/>
          <w:i w:val="0"/>
          <w:iCs w:val="0"/>
          <w:color w:val="auto"/>
        </w:rPr>
        <w:t xml:space="preserve">and geographical range areas </w:t>
      </w:r>
      <w:del w:id="206" w:author="Newbold, Tim" w:date="2022-05-13T11:03:00Z">
        <w:r w:rsidRPr="00CA3D96" w:rsidDel="00B93BDB">
          <w:rPr>
            <w:rStyle w:val="SubtleEmphasis"/>
            <w:i w:val="0"/>
            <w:iCs w:val="0"/>
            <w:color w:val="auto"/>
          </w:rPr>
          <w:delText xml:space="preserve">across terrestrial vertebrates </w:delText>
        </w:r>
      </w:del>
      <w:r w:rsidRPr="00CA3D96">
        <w:rPr>
          <w:rStyle w:val="SubtleEmphasis"/>
          <w:i w:val="0"/>
          <w:iCs w:val="0"/>
          <w:color w:val="auto"/>
        </w:rPr>
        <w:t xml:space="preserve">(termed </w:t>
      </w:r>
      <w:commentRangeStart w:id="207"/>
      <w:r w:rsidRPr="00CA3D96">
        <w:rPr>
          <w:rStyle w:val="SubtleEmphasis"/>
          <w:i w:val="0"/>
          <w:iCs w:val="0"/>
          <w:color w:val="auto"/>
        </w:rPr>
        <w:t>“</w:t>
      </w:r>
      <w:r w:rsidR="001046D6">
        <w:rPr>
          <w:rStyle w:val="SubtleEmphasis"/>
          <w:i w:val="0"/>
          <w:iCs w:val="0"/>
          <w:color w:val="auto"/>
        </w:rPr>
        <w:t>ecological characteristics</w:t>
      </w:r>
      <w:r w:rsidRPr="00CA3D96">
        <w:rPr>
          <w:rStyle w:val="SubtleEmphasis"/>
          <w:i w:val="0"/>
          <w:iCs w:val="0"/>
          <w:color w:val="auto"/>
        </w:rPr>
        <w:t>”</w:t>
      </w:r>
      <w:commentRangeEnd w:id="207"/>
      <w:r w:rsidR="00066ED2">
        <w:rPr>
          <w:rStyle w:val="CommentReference"/>
        </w:rPr>
        <w:commentReference w:id="207"/>
      </w:r>
      <w:r w:rsidRPr="00CA3D96">
        <w:rPr>
          <w:rStyle w:val="SubtleEmphasis"/>
          <w:i w:val="0"/>
          <w:iCs w:val="0"/>
          <w:color w:val="auto"/>
        </w:rPr>
        <w:t>). We then use</w:t>
      </w:r>
      <w:r w:rsidR="00895BF1">
        <w:rPr>
          <w:rStyle w:val="SubtleEmphasis"/>
          <w:i w:val="0"/>
          <w:iCs w:val="0"/>
          <w:color w:val="auto"/>
        </w:rPr>
        <w:t>d</w:t>
      </w:r>
      <w:r w:rsidRPr="00CA3D96">
        <w:rPr>
          <w:rStyle w:val="SubtleEmphasis"/>
          <w:i w:val="0"/>
          <w:iCs w:val="0"/>
          <w:color w:val="auto"/>
        </w:rPr>
        <w:t xml:space="preserve"> two independent approaches to assess the </w:t>
      </w:r>
      <w:del w:id="208" w:author="Newbold, Tim" w:date="2022-05-13T11:04:00Z">
        <w:r w:rsidRPr="00CA3D96" w:rsidDel="007313EB">
          <w:rPr>
            <w:rStyle w:val="SubtleEmphasis"/>
            <w:i w:val="0"/>
            <w:iCs w:val="0"/>
            <w:color w:val="auto"/>
          </w:rPr>
          <w:delText xml:space="preserve">influence </w:delText>
        </w:r>
      </w:del>
      <w:ins w:id="209" w:author="Newbold, Tim" w:date="2022-05-13T11:04:00Z">
        <w:r w:rsidR="007313EB">
          <w:rPr>
            <w:rStyle w:val="SubtleEmphasis"/>
            <w:i w:val="0"/>
            <w:iCs w:val="0"/>
            <w:color w:val="auto"/>
          </w:rPr>
          <w:t>association</w:t>
        </w:r>
        <w:r w:rsidR="007313EB" w:rsidRPr="00CA3D96">
          <w:rPr>
            <w:rStyle w:val="SubtleEmphasis"/>
            <w:i w:val="0"/>
            <w:iCs w:val="0"/>
            <w:color w:val="auto"/>
          </w:rPr>
          <w:t xml:space="preserve"> </w:t>
        </w:r>
      </w:ins>
      <w:r w:rsidRPr="00CA3D96">
        <w:rPr>
          <w:rStyle w:val="SubtleEmphasis"/>
          <w:i w:val="0"/>
          <w:iCs w:val="0"/>
          <w:color w:val="auto"/>
        </w:rPr>
        <w:t xml:space="preserve">of these </w:t>
      </w:r>
      <w:r w:rsidR="00FE6D42">
        <w:rPr>
          <w:rStyle w:val="SubtleEmphasis"/>
          <w:i w:val="0"/>
          <w:iCs w:val="0"/>
          <w:color w:val="auto"/>
        </w:rPr>
        <w:t>characteristics</w:t>
      </w:r>
      <w:r w:rsidR="00FE6D42" w:rsidRPr="00CA3D96">
        <w:rPr>
          <w:rStyle w:val="SubtleEmphasis"/>
          <w:i w:val="0"/>
          <w:iCs w:val="0"/>
          <w:color w:val="auto"/>
        </w:rPr>
        <w:t xml:space="preserve"> </w:t>
      </w:r>
      <w:ins w:id="210" w:author="Newbold, Tim" w:date="2022-05-13T11:04:00Z">
        <w:r w:rsidR="00E366E2">
          <w:rPr>
            <w:rStyle w:val="SubtleEmphasis"/>
            <w:i w:val="0"/>
            <w:iCs w:val="0"/>
            <w:color w:val="auto"/>
          </w:rPr>
          <w:t>with</w:t>
        </w:r>
      </w:ins>
      <w:del w:id="211" w:author="Newbold, Tim" w:date="2022-05-13T11:04:00Z">
        <w:r w:rsidRPr="00CA3D96" w:rsidDel="00E366E2">
          <w:rPr>
            <w:rStyle w:val="SubtleEmphasis"/>
            <w:i w:val="0"/>
            <w:iCs w:val="0"/>
            <w:color w:val="auto"/>
          </w:rPr>
          <w:delText>on</w:delText>
        </w:r>
      </w:del>
      <w:r w:rsidRPr="00CA3D96">
        <w:rPr>
          <w:rStyle w:val="SubtleEmphasis"/>
          <w:i w:val="0"/>
          <w:iCs w:val="0"/>
          <w:color w:val="auto"/>
        </w:rPr>
        <w:t xml:space="preserve"> </w:t>
      </w:r>
      <w:commentRangeStart w:id="212"/>
      <w:r w:rsidRPr="00CA3D96">
        <w:rPr>
          <w:rStyle w:val="SubtleEmphasis"/>
          <w:i w:val="0"/>
          <w:iCs w:val="0"/>
          <w:color w:val="auto"/>
        </w:rPr>
        <w:t>species</w:t>
      </w:r>
      <w:ins w:id="213" w:author="Newbold, Tim" w:date="2022-05-13T11:04:00Z">
        <w:r w:rsidR="00E366E2">
          <w:rPr>
            <w:rStyle w:val="SubtleEmphasis"/>
            <w:i w:val="0"/>
            <w:iCs w:val="0"/>
            <w:color w:val="auto"/>
          </w:rPr>
          <w:t>’</w:t>
        </w:r>
      </w:ins>
      <w:r w:rsidRPr="00CA3D96">
        <w:rPr>
          <w:rStyle w:val="SubtleEmphasis"/>
          <w:i w:val="0"/>
          <w:iCs w:val="0"/>
          <w:color w:val="auto"/>
        </w:rPr>
        <w:t xml:space="preserve"> responses to land</w:t>
      </w:r>
      <w:ins w:id="214" w:author="Newbold, Tim" w:date="2022-05-13T11:04:00Z">
        <w:r w:rsidR="00E366E2">
          <w:rPr>
            <w:rStyle w:val="SubtleEmphasis"/>
            <w:i w:val="0"/>
            <w:iCs w:val="0"/>
            <w:color w:val="auto"/>
          </w:rPr>
          <w:t xml:space="preserve"> </w:t>
        </w:r>
      </w:ins>
      <w:del w:id="215" w:author="Newbold, Tim" w:date="2022-05-13T11:04:00Z">
        <w:r w:rsidRPr="00CA3D96" w:rsidDel="00E366E2">
          <w:rPr>
            <w:rStyle w:val="SubtleEmphasis"/>
            <w:i w:val="0"/>
            <w:iCs w:val="0"/>
            <w:color w:val="auto"/>
          </w:rPr>
          <w:delText>-</w:delText>
        </w:r>
      </w:del>
      <w:r w:rsidRPr="00CA3D96">
        <w:rPr>
          <w:rStyle w:val="SubtleEmphasis"/>
          <w:i w:val="0"/>
          <w:iCs w:val="0"/>
          <w:color w:val="auto"/>
        </w:rPr>
        <w:t xml:space="preserve">use and </w:t>
      </w:r>
      <w:del w:id="216" w:author="Newbold, Tim" w:date="2022-05-13T11:04:00Z">
        <w:r w:rsidR="00312AEF" w:rsidDel="00E366E2">
          <w:rPr>
            <w:rStyle w:val="SubtleEmphasis"/>
            <w:i w:val="0"/>
            <w:iCs w:val="0"/>
            <w:color w:val="auto"/>
          </w:rPr>
          <w:delText xml:space="preserve">on </w:delText>
        </w:r>
      </w:del>
      <w:ins w:id="217" w:author="Newbold, Tim" w:date="2022-05-13T11:04:00Z">
        <w:r w:rsidR="00E366E2">
          <w:rPr>
            <w:rStyle w:val="SubtleEmphasis"/>
            <w:i w:val="0"/>
            <w:iCs w:val="0"/>
            <w:color w:val="auto"/>
          </w:rPr>
          <w:t xml:space="preserve">with </w:t>
        </w:r>
      </w:ins>
      <w:r w:rsidR="00312AEF">
        <w:rPr>
          <w:rStyle w:val="SubtleEmphasis"/>
          <w:i w:val="0"/>
          <w:iCs w:val="0"/>
          <w:color w:val="auto"/>
        </w:rPr>
        <w:t xml:space="preserve">species </w:t>
      </w:r>
      <w:ins w:id="218" w:author="Newbold, Tim" w:date="2022-05-13T11:04:00Z">
        <w:r w:rsidR="00E366E2">
          <w:rPr>
            <w:rStyle w:val="SubtleEmphasis"/>
            <w:i w:val="0"/>
            <w:iCs w:val="0"/>
            <w:color w:val="auto"/>
          </w:rPr>
          <w:t xml:space="preserve">estimated </w:t>
        </w:r>
      </w:ins>
      <w:r w:rsidRPr="00CA3D96">
        <w:rPr>
          <w:rStyle w:val="SubtleEmphasis"/>
          <w:i w:val="0"/>
          <w:iCs w:val="0"/>
          <w:color w:val="auto"/>
        </w:rPr>
        <w:t>climate</w:t>
      </w:r>
      <w:r w:rsidR="00E469FA">
        <w:rPr>
          <w:rStyle w:val="SubtleEmphasis"/>
          <w:i w:val="0"/>
          <w:iCs w:val="0"/>
          <w:color w:val="auto"/>
        </w:rPr>
        <w:t>-</w:t>
      </w:r>
      <w:r w:rsidRPr="00CA3D96">
        <w:rPr>
          <w:rStyle w:val="SubtleEmphasis"/>
          <w:i w:val="0"/>
          <w:iCs w:val="0"/>
          <w:color w:val="auto"/>
        </w:rPr>
        <w:t>change</w:t>
      </w:r>
      <w:commentRangeEnd w:id="212"/>
      <w:r w:rsidR="000E4452">
        <w:rPr>
          <w:rStyle w:val="CommentReference"/>
        </w:rPr>
        <w:commentReference w:id="212"/>
      </w:r>
      <w:r w:rsidR="00C21509">
        <w:rPr>
          <w:rStyle w:val="SubtleEmphasis"/>
          <w:i w:val="0"/>
          <w:iCs w:val="0"/>
          <w:color w:val="auto"/>
        </w:rPr>
        <w:t xml:space="preserve"> sensitivity</w:t>
      </w:r>
      <w:r w:rsidRPr="00CA3D96">
        <w:rPr>
          <w:rStyle w:val="SubtleEmphasis"/>
          <w:i w:val="0"/>
          <w:iCs w:val="0"/>
          <w:color w:val="auto"/>
        </w:rPr>
        <w:t xml:space="preserve">. </w:t>
      </w:r>
      <w:r w:rsidR="00EF3D13" w:rsidRPr="00CA3D96">
        <w:rPr>
          <w:rStyle w:val="SubtleEmphasis"/>
          <w:b/>
          <w:bCs/>
          <w:i w:val="0"/>
          <w:iCs w:val="0"/>
          <w:color w:val="auto"/>
        </w:rPr>
        <w:t>(b)</w:t>
      </w:r>
      <w:r w:rsidR="00EF3D13" w:rsidRPr="00CA3D96">
        <w:rPr>
          <w:rStyle w:val="SubtleEmphasis"/>
          <w:i w:val="0"/>
          <w:iCs w:val="0"/>
          <w:color w:val="auto"/>
        </w:rPr>
        <w:t xml:space="preserve"> </w:t>
      </w:r>
      <w:r w:rsidR="000E4452">
        <w:rPr>
          <w:rStyle w:val="SubtleEmphasis"/>
          <w:i w:val="0"/>
          <w:iCs w:val="0"/>
          <w:color w:val="auto"/>
        </w:rPr>
        <w:t xml:space="preserve">To assess the influence of traits on </w:t>
      </w:r>
      <w:r w:rsidR="001B09B1">
        <w:rPr>
          <w:rStyle w:val="SubtleEmphasis"/>
          <w:i w:val="0"/>
          <w:iCs w:val="0"/>
          <w:color w:val="auto"/>
        </w:rPr>
        <w:t xml:space="preserve">responses to </w:t>
      </w:r>
      <w:r w:rsidR="000E4452">
        <w:rPr>
          <w:rStyle w:val="SubtleEmphasis"/>
          <w:i w:val="0"/>
          <w:iCs w:val="0"/>
          <w:color w:val="auto"/>
        </w:rPr>
        <w:t>land</w:t>
      </w:r>
      <w:r w:rsidR="001B09B1">
        <w:rPr>
          <w:rStyle w:val="SubtleEmphasis"/>
          <w:i w:val="0"/>
          <w:iCs w:val="0"/>
          <w:color w:val="auto"/>
        </w:rPr>
        <w:t xml:space="preserve"> </w:t>
      </w:r>
      <w:r w:rsidR="000E4452">
        <w:rPr>
          <w:rStyle w:val="SubtleEmphasis"/>
          <w:i w:val="0"/>
          <w:iCs w:val="0"/>
          <w:color w:val="auto"/>
        </w:rPr>
        <w:t xml:space="preserve">use </w:t>
      </w:r>
      <w:r w:rsidR="001B09B1">
        <w:rPr>
          <w:rStyle w:val="SubtleEmphasis"/>
          <w:i w:val="0"/>
          <w:iCs w:val="0"/>
          <w:color w:val="auto"/>
        </w:rPr>
        <w:t xml:space="preserve">and land-use intensity in each vertebrate </w:t>
      </w:r>
      <w:ins w:id="219" w:author="Newbold, Tim" w:date="2022-05-13T11:04:00Z">
        <w:r w:rsidR="00085223">
          <w:rPr>
            <w:rStyle w:val="SubtleEmphasis"/>
            <w:i w:val="0"/>
            <w:iCs w:val="0"/>
            <w:color w:val="auto"/>
          </w:rPr>
          <w:t>c</w:t>
        </w:r>
      </w:ins>
      <w:del w:id="220" w:author="Newbold, Tim" w:date="2022-05-13T11:04:00Z">
        <w:r w:rsidR="001B09B1" w:rsidDel="00085223">
          <w:rPr>
            <w:rStyle w:val="SubtleEmphasis"/>
            <w:i w:val="0"/>
            <w:iCs w:val="0"/>
            <w:color w:val="auto"/>
          </w:rPr>
          <w:delText>C</w:delText>
        </w:r>
      </w:del>
      <w:r w:rsidR="001B09B1">
        <w:rPr>
          <w:rStyle w:val="SubtleEmphasis"/>
          <w:i w:val="0"/>
          <w:iCs w:val="0"/>
          <w:color w:val="auto"/>
        </w:rPr>
        <w:t>lass</w:t>
      </w:r>
      <w:r w:rsidRPr="00CA3D96">
        <w:rPr>
          <w:rStyle w:val="SubtleEmphasis"/>
          <w:i w:val="0"/>
          <w:iCs w:val="0"/>
          <w:color w:val="auto"/>
        </w:rPr>
        <w:t>, we combine</w:t>
      </w:r>
      <w:r w:rsidR="006B1115">
        <w:rPr>
          <w:rStyle w:val="SubtleEmphasis"/>
          <w:i w:val="0"/>
          <w:iCs w:val="0"/>
          <w:color w:val="auto"/>
        </w:rPr>
        <w:t>d</w:t>
      </w:r>
      <w:r w:rsidRPr="00CA3D96">
        <w:rPr>
          <w:rStyle w:val="SubtleEmphasis"/>
          <w:i w:val="0"/>
          <w:iCs w:val="0"/>
          <w:color w:val="auto"/>
        </w:rPr>
        <w:t xml:space="preserve"> the </w:t>
      </w:r>
      <w:r w:rsidR="00312AEF">
        <w:rPr>
          <w:rStyle w:val="SubtleEmphasis"/>
          <w:i w:val="0"/>
          <w:iCs w:val="0"/>
          <w:color w:val="auto"/>
        </w:rPr>
        <w:t>eco</w:t>
      </w:r>
      <w:r w:rsidR="00F40EC8">
        <w:rPr>
          <w:rStyle w:val="SubtleEmphasis"/>
          <w:i w:val="0"/>
          <w:iCs w:val="0"/>
          <w:color w:val="auto"/>
        </w:rPr>
        <w:t>logical characteristics</w:t>
      </w:r>
      <w:r w:rsidR="00312AEF" w:rsidRPr="00CA3D96">
        <w:rPr>
          <w:rStyle w:val="SubtleEmphasis"/>
          <w:i w:val="0"/>
          <w:iCs w:val="0"/>
          <w:color w:val="auto"/>
        </w:rPr>
        <w:t xml:space="preserve"> </w:t>
      </w:r>
      <w:commentRangeStart w:id="221"/>
      <w:commentRangeEnd w:id="221"/>
      <w:r w:rsidR="0023044E">
        <w:rPr>
          <w:rStyle w:val="CommentReference"/>
        </w:rPr>
        <w:commentReference w:id="221"/>
      </w:r>
      <w:r w:rsidRPr="00CA3D96">
        <w:rPr>
          <w:rStyle w:val="SubtleEmphasis"/>
          <w:i w:val="0"/>
          <w:iCs w:val="0"/>
          <w:color w:val="auto"/>
        </w:rPr>
        <w:t>with the PREDICTS database.</w:t>
      </w:r>
      <w:r w:rsidR="00EF3D13">
        <w:rPr>
          <w:rStyle w:val="SubtleEmphasis"/>
          <w:i w:val="0"/>
          <w:iCs w:val="0"/>
          <w:color w:val="auto"/>
        </w:rPr>
        <w:t xml:space="preserve"> </w:t>
      </w:r>
      <w:r w:rsidR="00EF3D13" w:rsidRPr="00CA3D96">
        <w:rPr>
          <w:rStyle w:val="SubtleEmphasis"/>
          <w:b/>
          <w:bCs/>
          <w:i w:val="0"/>
          <w:iCs w:val="0"/>
          <w:color w:val="auto"/>
        </w:rPr>
        <w:t>(c)</w:t>
      </w:r>
      <w:r w:rsidRPr="00CA3D96">
        <w:rPr>
          <w:rStyle w:val="SubtleEmphasis"/>
          <w:i w:val="0"/>
          <w:iCs w:val="0"/>
          <w:color w:val="auto"/>
        </w:rPr>
        <w:t xml:space="preserve"> </w:t>
      </w:r>
      <w:r w:rsidR="003B42CD">
        <w:rPr>
          <w:rStyle w:val="SubtleEmphasis"/>
          <w:i w:val="0"/>
          <w:iCs w:val="0"/>
          <w:color w:val="auto"/>
        </w:rPr>
        <w:t>To</w:t>
      </w:r>
      <w:r w:rsidRPr="00CA3D96">
        <w:rPr>
          <w:rStyle w:val="SubtleEmphasis"/>
          <w:i w:val="0"/>
          <w:iCs w:val="0"/>
          <w:color w:val="auto"/>
        </w:rPr>
        <w:t xml:space="preserve"> estimate species sensitivity to climate change</w:t>
      </w:r>
      <w:r w:rsidR="003B42CD">
        <w:rPr>
          <w:rStyle w:val="SubtleEmphasis"/>
          <w:i w:val="0"/>
          <w:iCs w:val="0"/>
          <w:color w:val="auto"/>
        </w:rPr>
        <w:t>,</w:t>
      </w:r>
      <w:r w:rsidRPr="00CA3D96">
        <w:rPr>
          <w:rStyle w:val="SubtleEmphasis"/>
          <w:i w:val="0"/>
          <w:iCs w:val="0"/>
          <w:color w:val="auto"/>
        </w:rPr>
        <w:t xml:space="preserve"> </w:t>
      </w:r>
      <w:r w:rsidR="003B42CD">
        <w:rPr>
          <w:rStyle w:val="SubtleEmphasis"/>
          <w:i w:val="0"/>
          <w:iCs w:val="0"/>
          <w:color w:val="auto"/>
        </w:rPr>
        <w:t xml:space="preserve">we </w:t>
      </w:r>
      <w:r w:rsidRPr="00CA3D96">
        <w:rPr>
          <w:rStyle w:val="SubtleEmphasis"/>
          <w:i w:val="0"/>
          <w:iCs w:val="0"/>
          <w:color w:val="auto"/>
        </w:rPr>
        <w:t>us</w:t>
      </w:r>
      <w:r w:rsidR="003B42CD">
        <w:rPr>
          <w:rStyle w:val="SubtleEmphasis"/>
          <w:i w:val="0"/>
          <w:iCs w:val="0"/>
          <w:color w:val="auto"/>
        </w:rPr>
        <w:t>ed</w:t>
      </w:r>
      <w:r w:rsidRPr="00CA3D96">
        <w:rPr>
          <w:rStyle w:val="SubtleEmphasis"/>
          <w:i w:val="0"/>
          <w:iCs w:val="0"/>
          <w:color w:val="auto"/>
        </w:rPr>
        <w:t xml:space="preserve"> the CENFA framework (</w:t>
      </w:r>
      <w:r w:rsidR="006B1115" w:rsidRPr="00CA3D96">
        <w:rPr>
          <w:rStyle w:val="SubtleEmphasis"/>
          <w:i w:val="0"/>
          <w:iCs w:val="0"/>
          <w:color w:val="auto"/>
        </w:rPr>
        <w:fldChar w:fldCharType="begin" w:fldLock="1"/>
      </w:r>
      <w:r w:rsidR="006B1115"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B1115" w:rsidRPr="00CA3D96">
        <w:rPr>
          <w:rStyle w:val="SubtleEmphasis"/>
          <w:i w:val="0"/>
          <w:iCs w:val="0"/>
          <w:color w:val="auto"/>
        </w:rPr>
        <w:fldChar w:fldCharType="separate"/>
      </w:r>
      <w:r w:rsidR="006B1115" w:rsidRPr="00CA3D96">
        <w:rPr>
          <w:rStyle w:val="SubtleEmphasis"/>
          <w:i w:val="0"/>
          <w:iCs w:val="0"/>
          <w:noProof/>
          <w:color w:val="auto"/>
        </w:rPr>
        <w:t>Rinnan &amp; Lawler (2019)</w:t>
      </w:r>
      <w:r w:rsidR="006B1115" w:rsidRPr="00CA3D96">
        <w:rPr>
          <w:rStyle w:val="SubtleEmphasis"/>
          <w:i w:val="0"/>
          <w:iCs w:val="0"/>
          <w:color w:val="auto"/>
        </w:rPr>
        <w:fldChar w:fldCharType="end"/>
      </w:r>
      <w:r w:rsidR="001D7209">
        <w:rPr>
          <w:rStyle w:val="SubtleEmphasis"/>
          <w:i w:val="0"/>
          <w:iCs w:val="0"/>
          <w:color w:val="auto"/>
        </w:rPr>
        <w:t>)</w:t>
      </w:r>
      <w:r w:rsidRPr="00CA3D96">
        <w:rPr>
          <w:rStyle w:val="SubtleEmphasis"/>
          <w:i w:val="0"/>
          <w:iCs w:val="0"/>
          <w:color w:val="auto"/>
        </w:rPr>
        <w:t>, which relies on the combination of species’ distributions with climatic variables to estimate</w:t>
      </w:r>
      <w:r w:rsidR="00296FB2">
        <w:rPr>
          <w:rStyle w:val="SubtleEmphasis"/>
          <w:i w:val="0"/>
          <w:iCs w:val="0"/>
          <w:color w:val="auto"/>
        </w:rPr>
        <w:t xml:space="preserve"> </w:t>
      </w:r>
      <w:r w:rsidRPr="00CA3D96">
        <w:rPr>
          <w:rStyle w:val="SubtleEmphasis"/>
          <w:i w:val="0"/>
          <w:iCs w:val="0"/>
          <w:color w:val="auto"/>
        </w:rPr>
        <w:t xml:space="preserve">sensitivity from </w:t>
      </w:r>
      <w:commentRangeStart w:id="222"/>
      <w:r w:rsidRPr="00CA3D96">
        <w:rPr>
          <w:rStyle w:val="SubtleEmphasis"/>
          <w:i w:val="0"/>
          <w:iCs w:val="0"/>
          <w:color w:val="auto"/>
        </w:rPr>
        <w:t>properties of the species’ climatic niche</w:t>
      </w:r>
      <w:commentRangeEnd w:id="222"/>
      <w:r w:rsidR="00710480">
        <w:rPr>
          <w:rStyle w:val="CommentReference"/>
        </w:rPr>
        <w:commentReference w:id="222"/>
      </w:r>
      <w:del w:id="223" w:author="Newbold, Tim" w:date="2022-05-13T11:05:00Z">
        <w:r w:rsidRPr="00CA3D96" w:rsidDel="00E42727">
          <w:rPr>
            <w:rStyle w:val="SubtleEmphasis"/>
            <w:i w:val="0"/>
            <w:iCs w:val="0"/>
            <w:color w:val="auto"/>
          </w:rPr>
          <w:delText xml:space="preserve"> space</w:delText>
        </w:r>
      </w:del>
      <w:r w:rsidRPr="00CA3D96">
        <w:rPr>
          <w:rStyle w:val="SubtleEmphasis"/>
          <w:i w:val="0"/>
          <w:iCs w:val="0"/>
          <w:color w:val="auto"/>
        </w:rPr>
        <w:t xml:space="preserve">. We </w:t>
      </w:r>
      <w:r w:rsidR="00296FB2">
        <w:rPr>
          <w:rStyle w:val="SubtleEmphasis"/>
          <w:i w:val="0"/>
          <w:iCs w:val="0"/>
          <w:color w:val="auto"/>
        </w:rPr>
        <w:t xml:space="preserve">then </w:t>
      </w:r>
      <w:r w:rsidRPr="00CA3D96">
        <w:rPr>
          <w:rStyle w:val="SubtleEmphasis"/>
          <w:i w:val="0"/>
          <w:iCs w:val="0"/>
          <w:color w:val="auto"/>
        </w:rPr>
        <w:t>buil</w:t>
      </w:r>
      <w:r w:rsidR="00296FB2">
        <w:rPr>
          <w:rStyle w:val="SubtleEmphasis"/>
          <w:i w:val="0"/>
          <w:iCs w:val="0"/>
          <w:color w:val="auto"/>
        </w:rPr>
        <w:t>t</w:t>
      </w:r>
      <w:r w:rsidRPr="00CA3D96">
        <w:rPr>
          <w:rStyle w:val="SubtleEmphasis"/>
          <w:i w:val="0"/>
          <w:iCs w:val="0"/>
          <w:color w:val="auto"/>
        </w:rPr>
        <w:t xml:space="preserve"> </w:t>
      </w:r>
      <w:ins w:id="224" w:author="Newbold, Tim" w:date="2022-05-13T11:05:00Z">
        <w:r w:rsidR="00BA7709">
          <w:rPr>
            <w:rStyle w:val="SubtleEmphasis"/>
            <w:i w:val="0"/>
            <w:iCs w:val="0"/>
            <w:color w:val="auto"/>
          </w:rPr>
          <w:t>c</w:t>
        </w:r>
      </w:ins>
      <w:del w:id="225" w:author="Newbold, Tim" w:date="2022-05-13T11:05:00Z">
        <w:r w:rsidR="007A4AE8" w:rsidDel="00BA7709">
          <w:rPr>
            <w:rStyle w:val="SubtleEmphasis"/>
            <w:i w:val="0"/>
            <w:iCs w:val="0"/>
            <w:color w:val="auto"/>
          </w:rPr>
          <w:delText>C</w:delText>
        </w:r>
      </w:del>
      <w:r w:rsidRPr="00CA3D96">
        <w:rPr>
          <w:rStyle w:val="SubtleEmphasis"/>
          <w:i w:val="0"/>
          <w:iCs w:val="0"/>
          <w:color w:val="auto"/>
        </w:rPr>
        <w:t xml:space="preserve">lass-specific models to assess whether the </w:t>
      </w:r>
      <w:r w:rsidR="00A0479B">
        <w:rPr>
          <w:rStyle w:val="SubtleEmphasis"/>
          <w:i w:val="0"/>
          <w:iCs w:val="0"/>
          <w:color w:val="auto"/>
        </w:rPr>
        <w:t>ecological characteristics</w:t>
      </w:r>
      <w:r w:rsidRPr="00CA3D96">
        <w:rPr>
          <w:rStyle w:val="SubtleEmphasis"/>
          <w:i w:val="0"/>
          <w:iCs w:val="0"/>
          <w:color w:val="auto"/>
        </w:rPr>
        <w:t xml:space="preserve"> </w:t>
      </w:r>
      <w:r w:rsidR="00471174">
        <w:rPr>
          <w:rStyle w:val="SubtleEmphasis"/>
          <w:i w:val="0"/>
          <w:iCs w:val="0"/>
          <w:color w:val="auto"/>
        </w:rPr>
        <w:t>were associated with</w:t>
      </w:r>
      <w:r w:rsidR="00471174" w:rsidRPr="00CA3D96">
        <w:rPr>
          <w:rStyle w:val="SubtleEmphasis"/>
          <w:i w:val="0"/>
          <w:iCs w:val="0"/>
          <w:color w:val="auto"/>
        </w:rPr>
        <w:t xml:space="preserve"> </w:t>
      </w:r>
      <w:commentRangeStart w:id="226"/>
      <w:commentRangeEnd w:id="226"/>
      <w:r w:rsidR="007A4AE8">
        <w:rPr>
          <w:rStyle w:val="CommentReference"/>
        </w:rPr>
        <w:commentReference w:id="226"/>
      </w:r>
      <w:r w:rsidRPr="00CA3D96">
        <w:rPr>
          <w:rStyle w:val="SubtleEmphasis"/>
          <w:i w:val="0"/>
          <w:iCs w:val="0"/>
          <w:color w:val="auto"/>
        </w:rPr>
        <w:t>species sensitivity to climate change.</w:t>
      </w:r>
    </w:p>
    <w:p w14:paraId="54F4BF05" w14:textId="77777777" w:rsidR="006D50B8" w:rsidRDefault="006D50B8" w:rsidP="001D4B2D">
      <w:pPr>
        <w:rPr>
          <w:rStyle w:val="SubtleEmphasis"/>
          <w:b/>
          <w:bCs/>
          <w:i w:val="0"/>
          <w:iCs w:val="0"/>
          <w:color w:val="auto"/>
          <w:sz w:val="32"/>
          <w:szCs w:val="32"/>
        </w:rPr>
      </w:pPr>
    </w:p>
    <w:p w14:paraId="7CAD58ED" w14:textId="77777777" w:rsidR="00B0216A" w:rsidRDefault="00B0216A" w:rsidP="0045528F">
      <w:pPr>
        <w:spacing w:line="276" w:lineRule="auto"/>
        <w:rPr>
          <w:rStyle w:val="SubtleEmphasis"/>
          <w:b/>
          <w:bCs/>
          <w:i w:val="0"/>
          <w:iCs w:val="0"/>
          <w:color w:val="auto"/>
          <w:sz w:val="32"/>
          <w:szCs w:val="32"/>
        </w:rPr>
      </w:pPr>
      <w:r>
        <w:rPr>
          <w:rStyle w:val="SubtleEmphasis"/>
          <w:b/>
          <w:bCs/>
          <w:i w:val="0"/>
          <w:iCs w:val="0"/>
          <w:color w:val="auto"/>
          <w:sz w:val="32"/>
          <w:szCs w:val="32"/>
        </w:rPr>
        <w:lastRenderedPageBreak/>
        <w:br w:type="page"/>
      </w:r>
    </w:p>
    <w:p w14:paraId="328C0164" w14:textId="73436CAF" w:rsidR="005A4109" w:rsidRPr="00CA3D96" w:rsidRDefault="003648F8" w:rsidP="0045528F">
      <w:pPr>
        <w:spacing w:line="276" w:lineRule="auto"/>
        <w:rPr>
          <w:rStyle w:val="SubtleEmphasis"/>
          <w:b/>
          <w:bCs/>
          <w:i w:val="0"/>
          <w:iCs w:val="0"/>
          <w:color w:val="auto"/>
          <w:sz w:val="32"/>
          <w:szCs w:val="32"/>
        </w:rPr>
      </w:pPr>
      <w:r w:rsidRPr="00CA3D96">
        <w:rPr>
          <w:rStyle w:val="SubtleEmphasis"/>
          <w:b/>
          <w:bCs/>
          <w:i w:val="0"/>
          <w:iCs w:val="0"/>
          <w:color w:val="auto"/>
          <w:sz w:val="32"/>
          <w:szCs w:val="32"/>
        </w:rPr>
        <w:lastRenderedPageBreak/>
        <w:t>Methods</w:t>
      </w:r>
    </w:p>
    <w:p w14:paraId="38C96FA5" w14:textId="1F1B2BF0" w:rsidR="00B13F12" w:rsidRPr="00CA3D96" w:rsidRDefault="00B318B5" w:rsidP="0045528F">
      <w:pPr>
        <w:spacing w:line="276" w:lineRule="auto"/>
        <w:rPr>
          <w:rStyle w:val="SubtleEmphasis"/>
          <w:b/>
          <w:bCs/>
          <w:i w:val="0"/>
          <w:iCs w:val="0"/>
          <w:color w:val="auto"/>
          <w:sz w:val="28"/>
          <w:szCs w:val="28"/>
        </w:rPr>
      </w:pPr>
      <w:r>
        <w:rPr>
          <w:rStyle w:val="SubtleEmphasis"/>
          <w:b/>
          <w:bCs/>
          <w:i w:val="0"/>
          <w:iCs w:val="0"/>
          <w:color w:val="auto"/>
          <w:sz w:val="28"/>
          <w:szCs w:val="28"/>
        </w:rPr>
        <w:t>Ecological characteristics</w:t>
      </w:r>
      <w:r w:rsidR="00CE795C">
        <w:rPr>
          <w:rStyle w:val="SubtleEmphasis"/>
          <w:b/>
          <w:bCs/>
          <w:i w:val="0"/>
          <w:iCs w:val="0"/>
          <w:color w:val="auto"/>
          <w:sz w:val="28"/>
          <w:szCs w:val="28"/>
        </w:rPr>
        <w:t xml:space="preserve"> (Figure 1a)</w:t>
      </w:r>
    </w:p>
    <w:p w14:paraId="0C3AE8A6" w14:textId="13099A4D"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Traits</w:t>
      </w:r>
      <w:del w:id="227" w:author="Newbold, Tim" w:date="2022-05-13T11:06:00Z">
        <w:r w:rsidRPr="00CA3D96" w:rsidDel="001002EA">
          <w:rPr>
            <w:rStyle w:val="SubtleEmphasis"/>
            <w:rFonts w:cstheme="minorHAnsi"/>
            <w:b/>
            <w:bCs/>
            <w:color w:val="auto"/>
          </w:rPr>
          <w:delText xml:space="preserve"> and </w:delText>
        </w:r>
        <w:commentRangeStart w:id="228"/>
        <w:commentRangeStart w:id="229"/>
        <w:r w:rsidRPr="00CA3D96" w:rsidDel="001002EA">
          <w:rPr>
            <w:rStyle w:val="SubtleEmphasis"/>
            <w:rFonts w:cstheme="minorHAnsi"/>
            <w:b/>
            <w:bCs/>
            <w:color w:val="auto"/>
          </w:rPr>
          <w:delText>diet</w:delText>
        </w:r>
        <w:commentRangeEnd w:id="228"/>
        <w:r w:rsidR="0017348E" w:rsidDel="001002EA">
          <w:rPr>
            <w:rStyle w:val="CommentReference"/>
          </w:rPr>
          <w:commentReference w:id="228"/>
        </w:r>
      </w:del>
      <w:commentRangeEnd w:id="229"/>
      <w:r w:rsidR="001002EA">
        <w:rPr>
          <w:rStyle w:val="CommentReference"/>
        </w:rPr>
        <w:commentReference w:id="229"/>
      </w:r>
    </w:p>
    <w:p w14:paraId="76E4C546" w14:textId="57597998" w:rsidR="00963481" w:rsidRPr="00CA3D96" w:rsidRDefault="005A4109"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w:t>
      </w:r>
      <w:r w:rsidR="0057545F" w:rsidRPr="00CA3D96">
        <w:rPr>
          <w:rStyle w:val="SubtleEmphasis"/>
          <w:rFonts w:cstheme="minorHAnsi"/>
          <w:i w:val="0"/>
          <w:iCs w:val="0"/>
          <w:color w:val="auto"/>
        </w:rPr>
        <w:t xml:space="preserve">obtained </w:t>
      </w:r>
      <w:r w:rsidR="00D52959" w:rsidRPr="00CA3D96">
        <w:rPr>
          <w:rStyle w:val="SubtleEmphasis"/>
          <w:rFonts w:cstheme="minorHAnsi"/>
          <w:i w:val="0"/>
          <w:iCs w:val="0"/>
          <w:color w:val="auto"/>
        </w:rPr>
        <w:t xml:space="preserve">the </w:t>
      </w:r>
      <w:r w:rsidR="005346B7" w:rsidRPr="00CA3D96">
        <w:rPr>
          <w:rStyle w:val="SubtleEmphasis"/>
          <w:rFonts w:cstheme="minorHAnsi"/>
          <w:i w:val="0"/>
          <w:iCs w:val="0"/>
          <w:color w:val="auto"/>
        </w:rPr>
        <w:t>six</w:t>
      </w:r>
      <w:r w:rsidR="003E6384" w:rsidRPr="00CA3D96">
        <w:rPr>
          <w:rStyle w:val="SubtleEmphasis"/>
          <w:rFonts w:cstheme="minorHAnsi"/>
          <w:i w:val="0"/>
          <w:iCs w:val="0"/>
          <w:color w:val="auto"/>
        </w:rPr>
        <w:t xml:space="preserve"> following</w:t>
      </w:r>
      <w:r w:rsidRPr="00CA3D96">
        <w:rPr>
          <w:rStyle w:val="SubtleEmphasis"/>
          <w:rFonts w:cstheme="minorHAnsi"/>
          <w:i w:val="0"/>
          <w:iCs w:val="0"/>
          <w:color w:val="auto"/>
        </w:rPr>
        <w:t xml:space="preserve"> </w:t>
      </w:r>
      <w:r w:rsidR="00242290" w:rsidRPr="00CA3D96">
        <w:rPr>
          <w:rStyle w:val="SubtleEmphasis"/>
          <w:rFonts w:cstheme="minorHAnsi"/>
          <w:i w:val="0"/>
          <w:iCs w:val="0"/>
          <w:color w:val="auto"/>
        </w:rPr>
        <w:t>trait</w:t>
      </w:r>
      <w:r w:rsidR="0057545F" w:rsidRPr="00CA3D96">
        <w:rPr>
          <w:rStyle w:val="SubtleEmphasis"/>
          <w:rFonts w:cstheme="minorHAnsi"/>
          <w:i w:val="0"/>
          <w:iCs w:val="0"/>
          <w:color w:val="auto"/>
        </w:rPr>
        <w:t>s</w:t>
      </w:r>
      <w:r w:rsidR="00242290" w:rsidRPr="00CA3D96">
        <w:rPr>
          <w:rStyle w:val="SubtleEmphasis"/>
          <w:rFonts w:cstheme="minorHAnsi"/>
          <w:i w:val="0"/>
          <w:iCs w:val="0"/>
          <w:color w:val="auto"/>
        </w:rPr>
        <w:t xml:space="preserve"> from</w:t>
      </w:r>
      <w:r w:rsidR="00A269F3" w:rsidRPr="00CA3D96">
        <w:rPr>
          <w:rStyle w:val="SubtleEmphasis"/>
          <w:rFonts w:cstheme="minorHAnsi"/>
          <w:i w:val="0"/>
          <w:iCs w:val="0"/>
          <w:color w:val="auto"/>
        </w:rPr>
        <w:t xml:space="preserve"> </w:t>
      </w:r>
      <w:r w:rsidR="00F40B87" w:rsidRPr="00CA3D96">
        <w:rPr>
          <w:rStyle w:val="SubtleEmphasis"/>
          <w:rFonts w:cstheme="minorHAnsi"/>
          <w:i w:val="0"/>
          <w:iCs w:val="0"/>
          <w:color w:val="auto"/>
        </w:rPr>
        <w:fldChar w:fldCharType="begin" w:fldLock="1"/>
      </w:r>
      <w:r w:rsidR="00F40B87"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F40B87" w:rsidRPr="00CA3D96">
        <w:rPr>
          <w:rStyle w:val="SubtleEmphasis"/>
          <w:rFonts w:cstheme="minorHAnsi"/>
          <w:i w:val="0"/>
          <w:iCs w:val="0"/>
          <w:color w:val="auto"/>
        </w:rPr>
        <w:fldChar w:fldCharType="separate"/>
      </w:r>
      <w:r w:rsidR="00F40B87" w:rsidRPr="00CA3D96">
        <w:rPr>
          <w:rStyle w:val="SubtleEmphasis"/>
          <w:rFonts w:cstheme="minorHAnsi"/>
          <w:i w:val="0"/>
          <w:iCs w:val="0"/>
          <w:noProof/>
          <w:color w:val="auto"/>
        </w:rPr>
        <w:t xml:space="preserve">Etard </w:t>
      </w:r>
      <w:r w:rsidR="00F40B87" w:rsidRPr="00CA3D96">
        <w:rPr>
          <w:rStyle w:val="SubtleEmphasis"/>
          <w:rFonts w:cstheme="minorHAnsi"/>
          <w:iCs w:val="0"/>
          <w:noProof/>
          <w:color w:val="auto"/>
        </w:rPr>
        <w:t>et al.</w:t>
      </w:r>
      <w:r w:rsidR="00F40B87" w:rsidRPr="00CA3D96">
        <w:rPr>
          <w:rStyle w:val="SubtleEmphasis"/>
          <w:rFonts w:cstheme="minorHAnsi"/>
          <w:i w:val="0"/>
          <w:iCs w:val="0"/>
          <w:noProof/>
          <w:color w:val="auto"/>
        </w:rPr>
        <w:t xml:space="preserve"> (2020)</w:t>
      </w:r>
      <w:r w:rsidR="00F40B87" w:rsidRPr="00CA3D96">
        <w:rPr>
          <w:rStyle w:val="SubtleEmphasis"/>
          <w:rFonts w:cstheme="minorHAnsi"/>
          <w:i w:val="0"/>
          <w:iCs w:val="0"/>
          <w:color w:val="auto"/>
        </w:rPr>
        <w:fldChar w:fldCharType="end"/>
      </w:r>
      <w:r w:rsidR="006D2C81" w:rsidRPr="00CA3D96">
        <w:rPr>
          <w:rStyle w:val="SubtleEmphasis"/>
          <w:rFonts w:cstheme="minorHAnsi"/>
          <w:i w:val="0"/>
          <w:iCs w:val="0"/>
          <w:color w:val="auto"/>
        </w:rPr>
        <w:t>, a trait data compilation across terrestrial vertebrates</w:t>
      </w:r>
      <w:r w:rsidR="00D52959" w:rsidRPr="00CA3D96">
        <w:rPr>
          <w:rStyle w:val="SubtleEmphasis"/>
          <w:rFonts w:cstheme="minorHAnsi"/>
          <w:i w:val="0"/>
          <w:iCs w:val="0"/>
          <w:color w:val="auto"/>
        </w:rPr>
        <w:t xml:space="preserve">: </w:t>
      </w:r>
      <w:r w:rsidR="00D52959" w:rsidRPr="00CA3D96">
        <w:rPr>
          <w:rFonts w:cstheme="minorHAnsi"/>
          <w:color w:val="1C1D1E"/>
          <w:shd w:val="clear" w:color="auto" w:fill="FFFFFF"/>
        </w:rPr>
        <w:t xml:space="preserve">body </w:t>
      </w:r>
      <w:r w:rsidR="00131090" w:rsidRPr="00CA3D96">
        <w:rPr>
          <w:rFonts w:cstheme="minorHAnsi"/>
          <w:color w:val="1C1D1E"/>
          <w:shd w:val="clear" w:color="auto" w:fill="FFFFFF"/>
        </w:rPr>
        <w:t>size (</w:t>
      </w:r>
      <w:ins w:id="230" w:author="Newbold, Tim" w:date="2022-05-13T11:10:00Z">
        <w:r w:rsidR="00EC2CF2">
          <w:rPr>
            <w:rFonts w:cstheme="minorHAnsi"/>
            <w:color w:val="1C1D1E"/>
            <w:shd w:val="clear" w:color="auto" w:fill="FFFFFF"/>
          </w:rPr>
          <w:t xml:space="preserve">body </w:t>
        </w:r>
      </w:ins>
      <w:r w:rsidR="00131090" w:rsidRPr="00CA3D96">
        <w:rPr>
          <w:rFonts w:cstheme="minorHAnsi"/>
          <w:color w:val="1C1D1E"/>
          <w:shd w:val="clear" w:color="auto" w:fill="FFFFFF"/>
        </w:rPr>
        <w:t>mass and</w:t>
      </w:r>
      <w:r w:rsidR="00F40766" w:rsidRPr="00CA3D96">
        <w:rPr>
          <w:rFonts w:cstheme="minorHAnsi"/>
          <w:color w:val="1C1D1E"/>
          <w:shd w:val="clear" w:color="auto" w:fill="FFFFFF"/>
        </w:rPr>
        <w:t>/or</w:t>
      </w:r>
      <w:r w:rsidR="00131090" w:rsidRPr="00CA3D96">
        <w:rPr>
          <w:rFonts w:cstheme="minorHAnsi"/>
          <w:color w:val="1C1D1E"/>
          <w:shd w:val="clear" w:color="auto" w:fill="FFFFFF"/>
        </w:rPr>
        <w:t xml:space="preserve"> </w:t>
      </w:r>
      <w:del w:id="231" w:author="Newbold, Tim" w:date="2022-05-13T11:10:00Z">
        <w:r w:rsidR="00131090" w:rsidRPr="00CA3D96" w:rsidDel="00EC2CF2">
          <w:rPr>
            <w:rFonts w:cstheme="minorHAnsi"/>
            <w:color w:val="1C1D1E"/>
            <w:shd w:val="clear" w:color="auto" w:fill="FFFFFF"/>
          </w:rPr>
          <w:delText xml:space="preserve">body </w:delText>
        </w:r>
      </w:del>
      <w:r w:rsidR="00131090" w:rsidRPr="00CA3D96">
        <w:rPr>
          <w:rFonts w:cstheme="minorHAnsi"/>
          <w:color w:val="1C1D1E"/>
          <w:shd w:val="clear" w:color="auto" w:fill="FFFFFF"/>
        </w:rPr>
        <w:t xml:space="preserve">length, depending on the </w:t>
      </w:r>
      <w:commentRangeStart w:id="232"/>
      <w:ins w:id="233" w:author="Newbold, Tim" w:date="2022-05-13T11:10:00Z">
        <w:r w:rsidR="00EC2CF2">
          <w:rPr>
            <w:rFonts w:cstheme="minorHAnsi"/>
            <w:color w:val="1C1D1E"/>
            <w:shd w:val="clear" w:color="auto" w:fill="FFFFFF"/>
          </w:rPr>
          <w:t>c</w:t>
        </w:r>
      </w:ins>
      <w:del w:id="234" w:author="Newbold, Tim" w:date="2022-05-13T11:10:00Z">
        <w:r w:rsidR="00AF3AC3" w:rsidDel="00EC2CF2">
          <w:rPr>
            <w:rFonts w:cstheme="minorHAnsi"/>
            <w:color w:val="1C1D1E"/>
            <w:shd w:val="clear" w:color="auto" w:fill="FFFFFF"/>
          </w:rPr>
          <w:delText>C</w:delText>
        </w:r>
      </w:del>
      <w:r w:rsidR="00131090" w:rsidRPr="00CA3D96">
        <w:rPr>
          <w:rFonts w:cstheme="minorHAnsi"/>
          <w:color w:val="1C1D1E"/>
          <w:shd w:val="clear" w:color="auto" w:fill="FFFFFF"/>
        </w:rPr>
        <w:t>lass</w:t>
      </w:r>
      <w:commentRangeEnd w:id="232"/>
      <w:r w:rsidR="005718C3">
        <w:rPr>
          <w:rStyle w:val="CommentReference"/>
        </w:rPr>
        <w:commentReference w:id="232"/>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w:t>
      </w:r>
      <w:r w:rsidR="005346B7" w:rsidRPr="00CA3D96">
        <w:rPr>
          <w:rFonts w:cstheme="minorHAnsi"/>
          <w:color w:val="1C1D1E"/>
          <w:shd w:val="clear" w:color="auto" w:fill="FFFFFF"/>
        </w:rPr>
        <w:t xml:space="preserve">a proxy for species </w:t>
      </w:r>
      <w:r w:rsidR="00D52959" w:rsidRPr="00CA3D96">
        <w:rPr>
          <w:rFonts w:cstheme="minorHAnsi"/>
          <w:color w:val="1C1D1E"/>
          <w:shd w:val="clear" w:color="auto" w:fill="FFFFFF"/>
        </w:rPr>
        <w:t>lifespan</w:t>
      </w:r>
      <w:r w:rsidR="00D811C5" w:rsidRPr="00CA3D96">
        <w:rPr>
          <w:rFonts w:cstheme="minorHAnsi"/>
          <w:color w:val="1C1D1E"/>
          <w:shd w:val="clear" w:color="auto" w:fill="FFFFFF"/>
        </w:rPr>
        <w:t xml:space="preserve"> (generation length </w:t>
      </w:r>
      <w:del w:id="235" w:author="Newbold, Tim" w:date="2022-05-13T11:10:00Z">
        <w:r w:rsidR="00D811C5" w:rsidRPr="00CA3D96" w:rsidDel="00F22927">
          <w:rPr>
            <w:rFonts w:cstheme="minorHAnsi"/>
            <w:color w:val="1C1D1E"/>
            <w:shd w:val="clear" w:color="auto" w:fill="FFFFFF"/>
          </w:rPr>
          <w:delText xml:space="preserve">in </w:delText>
        </w:r>
      </w:del>
      <w:ins w:id="236" w:author="Newbold, Tim" w:date="2022-05-13T11:10:00Z">
        <w:r w:rsidR="00F22927">
          <w:rPr>
            <w:rFonts w:cstheme="minorHAnsi"/>
            <w:color w:val="1C1D1E"/>
            <w:shd w:val="clear" w:color="auto" w:fill="FFFFFF"/>
          </w:rPr>
          <w:t>for</w:t>
        </w:r>
        <w:r w:rsidR="00F22927" w:rsidRPr="00CA3D96">
          <w:rPr>
            <w:rFonts w:cstheme="minorHAnsi"/>
            <w:color w:val="1C1D1E"/>
            <w:shd w:val="clear" w:color="auto" w:fill="FFFFFF"/>
          </w:rPr>
          <w:t xml:space="preserve"> </w:t>
        </w:r>
      </w:ins>
      <w:r w:rsidR="00D811C5" w:rsidRPr="00CA3D96">
        <w:rPr>
          <w:rFonts w:cstheme="minorHAnsi"/>
          <w:color w:val="1C1D1E"/>
          <w:shd w:val="clear" w:color="auto" w:fill="FFFFFF"/>
        </w:rPr>
        <w:t>mammals and birds; age at sexual maturity for amphibians; and maximum longevity for reptiles)</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litter</w:t>
      </w:r>
      <w:r w:rsidR="00131090" w:rsidRPr="00CA3D96">
        <w:rPr>
          <w:rFonts w:cstheme="minorHAnsi"/>
          <w:color w:val="1C1D1E"/>
          <w:shd w:val="clear" w:color="auto" w:fill="FFFFFF"/>
        </w:rPr>
        <w:t xml:space="preserve"> or </w:t>
      </w:r>
      <w:r w:rsidR="00D52959" w:rsidRPr="00CA3D96">
        <w:rPr>
          <w:rFonts w:cstheme="minorHAnsi"/>
          <w:color w:val="1C1D1E"/>
          <w:shd w:val="clear" w:color="auto" w:fill="FFFFFF"/>
        </w:rPr>
        <w:t>clutch size</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diel activity</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habitat breadth</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and use of artificial habitats.</w:t>
      </w:r>
      <w:r w:rsidR="005346B7"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We</w:t>
      </w:r>
      <w:r w:rsidR="008552F4"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 xml:space="preserve">chose </w:t>
      </w:r>
      <w:r w:rsidR="00BB459F" w:rsidRPr="00CA3D96">
        <w:rPr>
          <w:rStyle w:val="SubtleEmphasis"/>
          <w:rFonts w:cstheme="minorHAnsi"/>
          <w:i w:val="0"/>
          <w:iCs w:val="0"/>
          <w:color w:val="auto"/>
        </w:rPr>
        <w:t xml:space="preserve">these </w:t>
      </w:r>
      <w:r w:rsidR="00415D7F" w:rsidRPr="00CA3D96">
        <w:rPr>
          <w:rStyle w:val="SubtleEmphasis"/>
          <w:rFonts w:cstheme="minorHAnsi"/>
          <w:i w:val="0"/>
          <w:iCs w:val="0"/>
          <w:color w:val="auto"/>
        </w:rPr>
        <w:t xml:space="preserve">traits </w:t>
      </w:r>
      <w:r w:rsidR="00BB459F" w:rsidRPr="00CA3D96">
        <w:rPr>
          <w:rStyle w:val="SubtleEmphasis"/>
          <w:rFonts w:cstheme="minorHAnsi"/>
          <w:i w:val="0"/>
          <w:iCs w:val="0"/>
          <w:color w:val="auto"/>
        </w:rPr>
        <w:t>because 1) they</w:t>
      </w:r>
      <w:r w:rsidR="008552F4" w:rsidRPr="00CA3D96">
        <w:rPr>
          <w:rStyle w:val="SubtleEmphasis"/>
          <w:rFonts w:cstheme="minorHAnsi"/>
          <w:i w:val="0"/>
          <w:iCs w:val="0"/>
          <w:color w:val="auto"/>
        </w:rPr>
        <w:t xml:space="preserve"> were available across all vertebrate </w:t>
      </w:r>
      <w:ins w:id="237" w:author="Newbold, Tim" w:date="2022-05-13T11:11:00Z">
        <w:r w:rsidR="005718C3">
          <w:rPr>
            <w:rStyle w:val="SubtleEmphasis"/>
            <w:rFonts w:cstheme="minorHAnsi"/>
            <w:i w:val="0"/>
            <w:iCs w:val="0"/>
            <w:color w:val="auto"/>
          </w:rPr>
          <w:t>c</w:t>
        </w:r>
      </w:ins>
      <w:del w:id="238" w:author="Newbold, Tim" w:date="2022-05-13T11:11:00Z">
        <w:r w:rsidR="00AF3AC3" w:rsidDel="005718C3">
          <w:rPr>
            <w:rStyle w:val="SubtleEmphasis"/>
            <w:rFonts w:cstheme="minorHAnsi"/>
            <w:i w:val="0"/>
            <w:iCs w:val="0"/>
            <w:color w:val="auto"/>
          </w:rPr>
          <w:delText>C</w:delText>
        </w:r>
      </w:del>
      <w:r w:rsidR="008552F4" w:rsidRPr="00CA3D96">
        <w:rPr>
          <w:rStyle w:val="SubtleEmphasis"/>
          <w:rFonts w:cstheme="minorHAnsi"/>
          <w:i w:val="0"/>
          <w:iCs w:val="0"/>
          <w:color w:val="auto"/>
        </w:rPr>
        <w:t xml:space="preserve">lasses, </w:t>
      </w:r>
      <w:r w:rsidR="0013705D" w:rsidRPr="00CA3D96">
        <w:rPr>
          <w:rStyle w:val="SubtleEmphasis"/>
          <w:rFonts w:cstheme="minorHAnsi"/>
          <w:i w:val="0"/>
          <w:iCs w:val="0"/>
          <w:color w:val="auto"/>
        </w:rPr>
        <w:t xml:space="preserve">at least for a subset of </w:t>
      </w:r>
      <w:del w:id="239" w:author="Newbold, Tim" w:date="2022-05-13T11:11:00Z">
        <w:r w:rsidR="0013705D" w:rsidRPr="00CA3D96" w:rsidDel="001935AF">
          <w:rPr>
            <w:rStyle w:val="SubtleEmphasis"/>
            <w:rFonts w:cstheme="minorHAnsi"/>
            <w:i w:val="0"/>
            <w:iCs w:val="0"/>
            <w:color w:val="auto"/>
          </w:rPr>
          <w:delText xml:space="preserve">the </w:delText>
        </w:r>
      </w:del>
      <w:r w:rsidR="0013705D" w:rsidRPr="00CA3D96">
        <w:rPr>
          <w:rStyle w:val="SubtleEmphasis"/>
          <w:rFonts w:cstheme="minorHAnsi"/>
          <w:i w:val="0"/>
          <w:iCs w:val="0"/>
          <w:color w:val="auto"/>
        </w:rPr>
        <w:t xml:space="preserve">species, </w:t>
      </w:r>
      <w:r w:rsidR="008552F4" w:rsidRPr="00CA3D96">
        <w:rPr>
          <w:rStyle w:val="SubtleEmphasis"/>
          <w:rFonts w:cstheme="minorHAnsi"/>
          <w:i w:val="0"/>
          <w:iCs w:val="0"/>
          <w:color w:val="auto"/>
        </w:rPr>
        <w:t>allowing for a comparative assessment</w:t>
      </w:r>
      <w:r w:rsidR="00C77A7F" w:rsidRPr="00CA3D96">
        <w:rPr>
          <w:rStyle w:val="SubtleEmphasis"/>
          <w:rFonts w:cstheme="minorHAnsi"/>
          <w:i w:val="0"/>
          <w:iCs w:val="0"/>
          <w:color w:val="auto"/>
        </w:rPr>
        <w:t xml:space="preserve">; </w:t>
      </w:r>
      <w:ins w:id="240" w:author="Newbold, Tim" w:date="2022-05-13T11:11:00Z">
        <w:r w:rsidR="001935AF">
          <w:rPr>
            <w:rStyle w:val="SubtleEmphasis"/>
            <w:rFonts w:cstheme="minorHAnsi"/>
            <w:i w:val="0"/>
            <w:iCs w:val="0"/>
            <w:color w:val="auto"/>
          </w:rPr>
          <w:t xml:space="preserve">and </w:t>
        </w:r>
      </w:ins>
      <w:r w:rsidR="00BB459F" w:rsidRPr="00CA3D96">
        <w:rPr>
          <w:rStyle w:val="SubtleEmphasis"/>
          <w:rFonts w:cstheme="minorHAnsi"/>
          <w:i w:val="0"/>
          <w:iCs w:val="0"/>
          <w:color w:val="auto"/>
        </w:rPr>
        <w:t>2) they</w:t>
      </w:r>
      <w:r w:rsidR="00C77A7F"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relate</w:t>
      </w:r>
      <w:del w:id="241" w:author="Newbold, Tim" w:date="2022-05-13T11:12:00Z">
        <w:r w:rsidR="00C77A7F" w:rsidRPr="00CA3D96" w:rsidDel="001935AF">
          <w:rPr>
            <w:rStyle w:val="SubtleEmphasis"/>
            <w:rFonts w:cstheme="minorHAnsi"/>
            <w:i w:val="0"/>
            <w:iCs w:val="0"/>
            <w:color w:val="auto"/>
          </w:rPr>
          <w:delText>d</w:delText>
        </w:r>
      </w:del>
      <w:r w:rsidR="004E78D2" w:rsidRPr="00CA3D96">
        <w:rPr>
          <w:rStyle w:val="SubtleEmphasis"/>
          <w:rFonts w:cstheme="minorHAnsi"/>
          <w:i w:val="0"/>
          <w:iCs w:val="0"/>
          <w:color w:val="auto"/>
        </w:rPr>
        <w:t xml:space="preserve"> to species life-history, </w:t>
      </w:r>
      <w:r w:rsidR="0019282F" w:rsidRPr="00CA3D96">
        <w:rPr>
          <w:rStyle w:val="SubtleEmphasis"/>
          <w:rFonts w:cstheme="minorHAnsi"/>
          <w:i w:val="0"/>
          <w:iCs w:val="0"/>
          <w:color w:val="auto"/>
        </w:rPr>
        <w:t>ecology,</w:t>
      </w:r>
      <w:r w:rsidR="00242290"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and resource use</w:t>
      </w:r>
      <w:r w:rsidR="00C77A7F" w:rsidRPr="00CA3D96">
        <w:rPr>
          <w:rStyle w:val="SubtleEmphasis"/>
          <w:rFonts w:cstheme="minorHAnsi"/>
          <w:i w:val="0"/>
          <w:iCs w:val="0"/>
          <w:color w:val="auto"/>
        </w:rPr>
        <w:t xml:space="preserve">, such that </w:t>
      </w:r>
      <w:del w:id="242" w:author="Newbold, Tim" w:date="2022-05-13T11:12:00Z">
        <w:r w:rsidR="00C1625D" w:rsidRPr="00CA3D96" w:rsidDel="001935AF">
          <w:rPr>
            <w:rStyle w:val="SubtleEmphasis"/>
            <w:rFonts w:cstheme="minorHAnsi"/>
            <w:i w:val="0"/>
            <w:iCs w:val="0"/>
            <w:color w:val="auto"/>
          </w:rPr>
          <w:delText>we suspect</w:delText>
        </w:r>
        <w:r w:rsidR="00BB459F" w:rsidRPr="00CA3D96" w:rsidDel="001935AF">
          <w:rPr>
            <w:rStyle w:val="SubtleEmphasis"/>
            <w:rFonts w:cstheme="minorHAnsi"/>
            <w:i w:val="0"/>
            <w:iCs w:val="0"/>
            <w:color w:val="auto"/>
          </w:rPr>
          <w:delText>ed</w:delText>
        </w:r>
        <w:r w:rsidR="00C1625D" w:rsidRPr="00CA3D96" w:rsidDel="001935AF">
          <w:rPr>
            <w:rStyle w:val="SubtleEmphasis"/>
            <w:rFonts w:cstheme="minorHAnsi"/>
            <w:i w:val="0"/>
            <w:iCs w:val="0"/>
            <w:color w:val="auto"/>
          </w:rPr>
          <w:delText xml:space="preserve"> </w:delText>
        </w:r>
      </w:del>
      <w:r w:rsidR="00C1625D" w:rsidRPr="00CA3D96">
        <w:rPr>
          <w:rStyle w:val="SubtleEmphasis"/>
          <w:rFonts w:cstheme="minorHAnsi"/>
          <w:i w:val="0"/>
          <w:iCs w:val="0"/>
          <w:color w:val="auto"/>
        </w:rPr>
        <w:t xml:space="preserve">they </w:t>
      </w:r>
      <w:ins w:id="243" w:author="Newbold, Tim" w:date="2022-05-13T11:12:00Z">
        <w:r w:rsidR="001935AF">
          <w:rPr>
            <w:rStyle w:val="SubtleEmphasis"/>
            <w:rFonts w:cstheme="minorHAnsi"/>
            <w:i w:val="0"/>
            <w:iCs w:val="0"/>
            <w:color w:val="auto"/>
          </w:rPr>
          <w:t xml:space="preserve">might </w:t>
        </w:r>
      </w:ins>
      <w:r w:rsidR="004D6FAA" w:rsidRPr="00CA3D96">
        <w:rPr>
          <w:rStyle w:val="SubtleEmphasis"/>
          <w:rFonts w:cstheme="minorHAnsi"/>
          <w:i w:val="0"/>
          <w:iCs w:val="0"/>
          <w:color w:val="auto"/>
        </w:rPr>
        <w:t xml:space="preserve">influence </w:t>
      </w:r>
      <w:commentRangeStart w:id="244"/>
      <w:r w:rsidR="004D6FAA" w:rsidRPr="00CA3D96">
        <w:rPr>
          <w:rStyle w:val="SubtleEmphasis"/>
          <w:rFonts w:cstheme="minorHAnsi"/>
          <w:i w:val="0"/>
          <w:iCs w:val="0"/>
          <w:color w:val="auto"/>
        </w:rPr>
        <w:t xml:space="preserve">species </w:t>
      </w:r>
      <w:r w:rsidR="001A2825">
        <w:rPr>
          <w:rStyle w:val="SubtleEmphasis"/>
          <w:rFonts w:cstheme="minorHAnsi"/>
          <w:i w:val="0"/>
          <w:iCs w:val="0"/>
          <w:color w:val="auto"/>
        </w:rPr>
        <w:t>land-use</w:t>
      </w:r>
      <w:r w:rsidR="004D6FAA" w:rsidRPr="00CA3D96">
        <w:rPr>
          <w:rStyle w:val="SubtleEmphasis"/>
          <w:rFonts w:cstheme="minorHAnsi"/>
          <w:i w:val="0"/>
          <w:iCs w:val="0"/>
          <w:color w:val="auto"/>
        </w:rPr>
        <w:t xml:space="preserve"> responses</w:t>
      </w:r>
      <w:r w:rsidR="00C1625D" w:rsidRPr="00CA3D96">
        <w:rPr>
          <w:rStyle w:val="SubtleEmphasis"/>
          <w:rFonts w:cstheme="minorHAnsi"/>
          <w:i w:val="0"/>
          <w:iCs w:val="0"/>
          <w:color w:val="auto"/>
        </w:rPr>
        <w:t xml:space="preserve"> </w:t>
      </w:r>
      <w:commentRangeStart w:id="245"/>
      <w:r w:rsidR="001A2825">
        <w:rPr>
          <w:rStyle w:val="SubtleEmphasis"/>
          <w:rFonts w:cstheme="minorHAnsi"/>
          <w:i w:val="0"/>
          <w:iCs w:val="0"/>
          <w:color w:val="auto"/>
        </w:rPr>
        <w:t>and</w:t>
      </w:r>
      <w:r w:rsidR="00690645">
        <w:rPr>
          <w:rStyle w:val="SubtleEmphasis"/>
          <w:rFonts w:cstheme="minorHAnsi"/>
          <w:i w:val="0"/>
          <w:iCs w:val="0"/>
          <w:color w:val="auto"/>
        </w:rPr>
        <w:t xml:space="preserve"> </w:t>
      </w:r>
      <w:ins w:id="246" w:author="Newbold, Tim" w:date="2022-05-13T11:12:00Z">
        <w:r w:rsidR="001935AF">
          <w:rPr>
            <w:rStyle w:val="SubtleEmphasis"/>
            <w:rFonts w:cstheme="minorHAnsi"/>
            <w:i w:val="0"/>
            <w:iCs w:val="0"/>
            <w:color w:val="auto"/>
          </w:rPr>
          <w:t xml:space="preserve">climatic niche properties (and thus expected </w:t>
        </w:r>
      </w:ins>
      <w:r w:rsidR="001A2825">
        <w:rPr>
          <w:rStyle w:val="SubtleEmphasis"/>
          <w:rFonts w:cstheme="minorHAnsi"/>
          <w:i w:val="0"/>
          <w:iCs w:val="0"/>
          <w:color w:val="auto"/>
        </w:rPr>
        <w:t>climate-change sensitivity</w:t>
      </w:r>
      <w:commentRangeEnd w:id="244"/>
      <w:ins w:id="247" w:author="Newbold, Tim" w:date="2022-05-13T11:12:00Z">
        <w:r w:rsidR="001935AF">
          <w:rPr>
            <w:rStyle w:val="SubtleEmphasis"/>
            <w:rFonts w:cstheme="minorHAnsi"/>
            <w:i w:val="0"/>
            <w:iCs w:val="0"/>
            <w:color w:val="auto"/>
          </w:rPr>
          <w:t>)</w:t>
        </w:r>
        <w:commentRangeEnd w:id="245"/>
        <w:r w:rsidR="00E65DFD">
          <w:rPr>
            <w:rStyle w:val="CommentReference"/>
          </w:rPr>
          <w:commentReference w:id="245"/>
        </w:r>
      </w:ins>
      <w:r w:rsidR="00AF3AC3">
        <w:rPr>
          <w:rStyle w:val="CommentReference"/>
        </w:rPr>
        <w:commentReference w:id="244"/>
      </w:r>
      <w:r w:rsidR="002A2024" w:rsidRPr="00CA3D96">
        <w:rPr>
          <w:rStyle w:val="SubtleEmphasis"/>
          <w:rFonts w:cstheme="minorHAnsi"/>
          <w:i w:val="0"/>
          <w:iCs w:val="0"/>
          <w:color w:val="auto"/>
        </w:rPr>
        <w:t xml:space="preserve">. </w:t>
      </w:r>
      <w:r w:rsidR="00A718D8" w:rsidRPr="00CA3D96">
        <w:rPr>
          <w:rStyle w:val="SubtleEmphasis"/>
          <w:rFonts w:cstheme="minorHAnsi"/>
          <w:i w:val="0"/>
          <w:iCs w:val="0"/>
          <w:color w:val="auto"/>
        </w:rPr>
        <w:t xml:space="preserve">We </w:t>
      </w:r>
      <w:r w:rsidR="002A2024" w:rsidRPr="00CA3D96">
        <w:rPr>
          <w:rStyle w:val="SubtleEmphasis"/>
          <w:rFonts w:cstheme="minorHAnsi"/>
          <w:i w:val="0"/>
          <w:iCs w:val="0"/>
          <w:color w:val="auto"/>
        </w:rPr>
        <w:t>couldn’t capture</w:t>
      </w:r>
      <w:r w:rsidR="00A718D8" w:rsidRPr="00CA3D96">
        <w:rPr>
          <w:rStyle w:val="SubtleEmphasis"/>
          <w:rFonts w:cstheme="minorHAnsi"/>
          <w:i w:val="0"/>
          <w:iCs w:val="0"/>
          <w:color w:val="auto"/>
        </w:rPr>
        <w:t xml:space="preserve"> </w:t>
      </w:r>
      <w:r w:rsidR="00DB1258" w:rsidRPr="00CA3D96">
        <w:rPr>
          <w:rStyle w:val="SubtleEmphasis"/>
          <w:rFonts w:cstheme="minorHAnsi"/>
          <w:i w:val="0"/>
          <w:iCs w:val="0"/>
          <w:color w:val="auto"/>
        </w:rPr>
        <w:t>intraspecific</w:t>
      </w:r>
      <w:r w:rsidR="00A718D8" w:rsidRPr="00CA3D96">
        <w:rPr>
          <w:rStyle w:val="SubtleEmphasis"/>
          <w:rFonts w:cstheme="minorHAnsi"/>
          <w:i w:val="0"/>
          <w:iCs w:val="0"/>
          <w:color w:val="auto"/>
        </w:rPr>
        <w:t xml:space="preserve"> variation</w:t>
      </w:r>
      <w:r w:rsidR="00AC0A79" w:rsidRPr="00CA3D96">
        <w:rPr>
          <w:rStyle w:val="SubtleEmphasis"/>
          <w:rFonts w:cstheme="minorHAnsi"/>
          <w:i w:val="0"/>
          <w:iCs w:val="0"/>
          <w:color w:val="auto"/>
        </w:rPr>
        <w:t xml:space="preserve"> in trait values</w:t>
      </w:r>
      <w:r w:rsidR="002A2024" w:rsidRPr="00CA3D96">
        <w:rPr>
          <w:rStyle w:val="SubtleEmphasis"/>
          <w:rFonts w:cstheme="minorHAnsi"/>
          <w:i w:val="0"/>
          <w:iCs w:val="0"/>
          <w:color w:val="auto"/>
        </w:rPr>
        <w:t xml:space="preserve">, </w:t>
      </w:r>
      <w:del w:id="248" w:author="Newbold, Tim" w:date="2022-05-13T11:13:00Z">
        <w:r w:rsidR="002A2024" w:rsidRPr="00CA3D96" w:rsidDel="004E3F1D">
          <w:rPr>
            <w:rStyle w:val="SubtleEmphasis"/>
            <w:rFonts w:cstheme="minorHAnsi"/>
            <w:i w:val="0"/>
            <w:iCs w:val="0"/>
            <w:color w:val="auto"/>
          </w:rPr>
          <w:delText xml:space="preserve">so we assumed no </w:delText>
        </w:r>
        <w:r w:rsidR="00D17A85" w:rsidDel="004E3F1D">
          <w:rPr>
            <w:rStyle w:val="SubtleEmphasis"/>
            <w:rFonts w:cstheme="minorHAnsi"/>
            <w:i w:val="0"/>
            <w:iCs w:val="0"/>
            <w:color w:val="auto"/>
          </w:rPr>
          <w:delText xml:space="preserve">intraspecific </w:delText>
        </w:r>
        <w:r w:rsidR="006D0DCC" w:rsidDel="004E3F1D">
          <w:rPr>
            <w:rStyle w:val="SubtleEmphasis"/>
            <w:rFonts w:cstheme="minorHAnsi"/>
            <w:i w:val="0"/>
            <w:iCs w:val="0"/>
            <w:color w:val="auto"/>
          </w:rPr>
          <w:delText>trait variation</w:delText>
        </w:r>
        <w:r w:rsidR="002A2024" w:rsidRPr="00CA3D96" w:rsidDel="004E3F1D">
          <w:rPr>
            <w:rStyle w:val="SubtleEmphasis"/>
            <w:rFonts w:cstheme="minorHAnsi"/>
            <w:i w:val="0"/>
            <w:iCs w:val="0"/>
            <w:color w:val="auto"/>
          </w:rPr>
          <w:delText xml:space="preserve"> </w:delText>
        </w:r>
      </w:del>
      <w:commentRangeStart w:id="249"/>
      <w:r w:rsidR="002A2024" w:rsidRPr="00CA3D96">
        <w:rPr>
          <w:rStyle w:val="SubtleEmphasis"/>
          <w:rFonts w:cstheme="minorHAnsi"/>
          <w:i w:val="0"/>
          <w:iCs w:val="0"/>
          <w:color w:val="auto"/>
        </w:rPr>
        <w:t xml:space="preserve">and </w:t>
      </w:r>
      <w:ins w:id="250" w:author="Newbold, Tim" w:date="2022-05-13T11:13:00Z">
        <w:r w:rsidR="004E3F1D">
          <w:rPr>
            <w:rStyle w:val="SubtleEmphasis"/>
            <w:rFonts w:cstheme="minorHAnsi"/>
            <w:i w:val="0"/>
            <w:iCs w:val="0"/>
            <w:color w:val="auto"/>
          </w:rPr>
          <w:t xml:space="preserve">instead </w:t>
        </w:r>
      </w:ins>
      <w:del w:id="251" w:author="Newbold, Tim" w:date="2022-05-13T11:13:00Z">
        <w:r w:rsidR="002A2024" w:rsidRPr="00CA3D96" w:rsidDel="004E3F1D">
          <w:rPr>
            <w:rStyle w:val="SubtleEmphasis"/>
            <w:rFonts w:cstheme="minorHAnsi"/>
            <w:i w:val="0"/>
            <w:iCs w:val="0"/>
            <w:color w:val="auto"/>
          </w:rPr>
          <w:delText>used species means for continuous traits</w:delText>
        </w:r>
      </w:del>
      <w:ins w:id="252" w:author="Newbold, Tim" w:date="2022-05-13T11:13:00Z">
        <w:r w:rsidR="004E3F1D">
          <w:rPr>
            <w:rStyle w:val="SubtleEmphasis"/>
            <w:rFonts w:cstheme="minorHAnsi"/>
            <w:i w:val="0"/>
            <w:iCs w:val="0"/>
            <w:color w:val="auto"/>
          </w:rPr>
          <w:t>single mean values for all traits</w:t>
        </w:r>
        <w:commentRangeEnd w:id="249"/>
        <w:r w:rsidR="00D01DD8">
          <w:rPr>
            <w:rStyle w:val="CommentReference"/>
          </w:rPr>
          <w:commentReference w:id="249"/>
        </w:r>
      </w:ins>
      <w:r w:rsidR="00A718D8" w:rsidRPr="00CA3D96">
        <w:rPr>
          <w:rStyle w:val="SubtleEmphasis"/>
          <w:rFonts w:cstheme="minorHAnsi"/>
          <w:i w:val="0"/>
          <w:iCs w:val="0"/>
          <w:color w:val="auto"/>
        </w:rPr>
        <w:t>.</w:t>
      </w:r>
    </w:p>
    <w:p w14:paraId="24D948DA" w14:textId="0FD085D5" w:rsidR="002A493F" w:rsidRDefault="00963481" w:rsidP="0045528F">
      <w:pPr>
        <w:spacing w:line="276" w:lineRule="auto"/>
        <w:jc w:val="both"/>
        <w:rPr>
          <w:rStyle w:val="SubtleEmphasis"/>
          <w:i w:val="0"/>
          <w:iCs w:val="0"/>
          <w:color w:val="auto"/>
        </w:rPr>
      </w:pPr>
      <w:r w:rsidRPr="00CA3D96">
        <w:rPr>
          <w:rStyle w:val="SubtleEmphasis"/>
          <w:i w:val="0"/>
          <w:iCs w:val="0"/>
          <w:color w:val="auto"/>
        </w:rPr>
        <w:t>We enhanced the trait data</w:t>
      </w:r>
      <w:r w:rsidR="00CB1A99" w:rsidRPr="00CA3D96">
        <w:rPr>
          <w:rStyle w:val="SubtleEmphasis"/>
          <w:i w:val="0"/>
          <w:iCs w:val="0"/>
          <w:color w:val="auto"/>
        </w:rPr>
        <w:t xml:space="preserve"> obtained</w:t>
      </w:r>
      <w:r w:rsidRPr="00CA3D96">
        <w:rPr>
          <w:rStyle w:val="SubtleEmphasis"/>
          <w:i w:val="0"/>
          <w:iCs w:val="0"/>
          <w:color w:val="auto"/>
        </w:rPr>
        <w:t xml:space="preserve"> from </w:t>
      </w:r>
      <w:r w:rsidR="00281592"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281592" w:rsidRPr="00CA3D96">
        <w:rPr>
          <w:rStyle w:val="SubtleEmphasis"/>
          <w:rFonts w:cstheme="minorHAnsi"/>
          <w:i w:val="0"/>
          <w:iCs w:val="0"/>
          <w:color w:val="auto"/>
        </w:rPr>
        <w:fldChar w:fldCharType="separate"/>
      </w:r>
      <w:r w:rsidR="00281592" w:rsidRPr="00CA3D96">
        <w:rPr>
          <w:rStyle w:val="SubtleEmphasis"/>
          <w:rFonts w:cstheme="minorHAnsi"/>
          <w:i w:val="0"/>
          <w:iCs w:val="0"/>
          <w:noProof/>
          <w:color w:val="auto"/>
        </w:rPr>
        <w:t xml:space="preserve">Etard </w:t>
      </w:r>
      <w:r w:rsidR="00281592" w:rsidRPr="00CA3D96">
        <w:rPr>
          <w:rStyle w:val="SubtleEmphasis"/>
          <w:rFonts w:cstheme="minorHAnsi"/>
          <w:iCs w:val="0"/>
          <w:noProof/>
          <w:color w:val="auto"/>
        </w:rPr>
        <w:t>et al.</w:t>
      </w:r>
      <w:r w:rsidR="00281592" w:rsidRPr="00CA3D96">
        <w:rPr>
          <w:rStyle w:val="SubtleEmphasis"/>
          <w:rFonts w:cstheme="minorHAnsi"/>
          <w:i w:val="0"/>
          <w:iCs w:val="0"/>
          <w:noProof/>
          <w:color w:val="auto"/>
        </w:rPr>
        <w:t xml:space="preserve"> (2020)</w:t>
      </w:r>
      <w:r w:rsidR="00281592" w:rsidRPr="00CA3D96">
        <w:rPr>
          <w:rStyle w:val="SubtleEmphasis"/>
          <w:rFonts w:cstheme="minorHAnsi"/>
          <w:i w:val="0"/>
          <w:iCs w:val="0"/>
          <w:color w:val="auto"/>
        </w:rPr>
        <w:fldChar w:fldCharType="end"/>
      </w:r>
      <w:r w:rsidRPr="00CA3D96">
        <w:rPr>
          <w:rStyle w:val="SubtleEmphasis"/>
          <w:i w:val="0"/>
          <w:iCs w:val="0"/>
          <w:color w:val="auto"/>
        </w:rPr>
        <w:t xml:space="preserve"> with species-level </w:t>
      </w:r>
      <w:del w:id="253" w:author="Newbold, Tim" w:date="2022-05-13T11:14:00Z">
        <w:r w:rsidRPr="00CA3D96" w:rsidDel="009C0217">
          <w:rPr>
            <w:rStyle w:val="SubtleEmphasis"/>
            <w:i w:val="0"/>
            <w:iCs w:val="0"/>
            <w:color w:val="auto"/>
          </w:rPr>
          <w:delText>dietary information</w:delText>
        </w:r>
      </w:del>
      <w:ins w:id="254" w:author="Newbold, Tim" w:date="2022-05-13T11:14:00Z">
        <w:r w:rsidR="009C0217">
          <w:rPr>
            <w:rStyle w:val="SubtleEmphasis"/>
            <w:i w:val="0"/>
            <w:iCs w:val="0"/>
            <w:color w:val="auto"/>
          </w:rPr>
          <w:t>estimates of diet</w:t>
        </w:r>
      </w:ins>
      <w:r w:rsidR="00C1625D" w:rsidRPr="00CA3D96">
        <w:rPr>
          <w:rStyle w:val="SubtleEmphasis"/>
          <w:i w:val="0"/>
          <w:iCs w:val="0"/>
          <w:color w:val="auto"/>
        </w:rPr>
        <w:t xml:space="preserve">, lacking in the </w:t>
      </w:r>
      <w:r w:rsidR="00281592" w:rsidRPr="00CA3D96">
        <w:rPr>
          <w:rStyle w:val="SubtleEmphasis"/>
          <w:i w:val="0"/>
          <w:iCs w:val="0"/>
          <w:color w:val="auto"/>
        </w:rPr>
        <w:t xml:space="preserve">published </w:t>
      </w:r>
      <w:r w:rsidR="00D44A63" w:rsidRPr="00CA3D96">
        <w:rPr>
          <w:rStyle w:val="SubtleEmphasis"/>
          <w:i w:val="0"/>
          <w:iCs w:val="0"/>
          <w:color w:val="auto"/>
        </w:rPr>
        <w:t>database</w:t>
      </w:r>
      <w:r w:rsidR="004D5A50" w:rsidRPr="00CA3D96">
        <w:rPr>
          <w:rStyle w:val="SubtleEmphasis"/>
          <w:i w:val="0"/>
          <w:iCs w:val="0"/>
          <w:color w:val="auto"/>
        </w:rPr>
        <w:t xml:space="preserve"> but likely important for </w:t>
      </w:r>
      <w:del w:id="255" w:author="Newbold, Tim" w:date="2022-05-13T11:14:00Z">
        <w:r w:rsidR="004D5A50" w:rsidRPr="00CA3D96" w:rsidDel="004653BB">
          <w:rPr>
            <w:rStyle w:val="SubtleEmphasis"/>
            <w:i w:val="0"/>
            <w:iCs w:val="0"/>
            <w:color w:val="auto"/>
          </w:rPr>
          <w:delText xml:space="preserve">predicting </w:delText>
        </w:r>
      </w:del>
      <w:ins w:id="256" w:author="Newbold, Tim" w:date="2022-05-13T11:14:00Z">
        <w:r w:rsidR="004653BB">
          <w:rPr>
            <w:rStyle w:val="SubtleEmphasis"/>
            <w:i w:val="0"/>
            <w:iCs w:val="0"/>
            <w:color w:val="auto"/>
          </w:rPr>
          <w:t>understanding</w:t>
        </w:r>
        <w:r w:rsidR="004653BB" w:rsidRPr="00CA3D96">
          <w:rPr>
            <w:rStyle w:val="SubtleEmphasis"/>
            <w:i w:val="0"/>
            <w:iCs w:val="0"/>
            <w:color w:val="auto"/>
          </w:rPr>
          <w:t xml:space="preserve"> </w:t>
        </w:r>
      </w:ins>
      <w:r w:rsidR="004D5A50" w:rsidRPr="00CA3D96">
        <w:rPr>
          <w:rStyle w:val="SubtleEmphasis"/>
          <w:i w:val="0"/>
          <w:iCs w:val="0"/>
          <w:color w:val="auto"/>
        </w:rPr>
        <w:t>species</w:t>
      </w:r>
      <w:ins w:id="257" w:author="Newbold, Tim" w:date="2022-05-13T11:14:00Z">
        <w:r w:rsidR="004653BB">
          <w:rPr>
            <w:rStyle w:val="SubtleEmphasis"/>
            <w:i w:val="0"/>
            <w:iCs w:val="0"/>
            <w:color w:val="auto"/>
          </w:rPr>
          <w:t>’</w:t>
        </w:r>
      </w:ins>
      <w:r w:rsidR="004D5A50" w:rsidRPr="00CA3D96">
        <w:rPr>
          <w:rStyle w:val="SubtleEmphasis"/>
          <w:i w:val="0"/>
          <w:iCs w:val="0"/>
          <w:color w:val="auto"/>
        </w:rPr>
        <w:t xml:space="preserve"> </w:t>
      </w:r>
      <w:del w:id="258" w:author="Newbold, Tim" w:date="2022-05-13T11:14:00Z">
        <w:r w:rsidR="004D5A50" w:rsidRPr="00CA3D96" w:rsidDel="004653BB">
          <w:rPr>
            <w:rStyle w:val="SubtleEmphasis"/>
            <w:i w:val="0"/>
            <w:iCs w:val="0"/>
            <w:color w:val="auto"/>
          </w:rPr>
          <w:delText xml:space="preserve">responses </w:delText>
        </w:r>
      </w:del>
      <w:ins w:id="259" w:author="Newbold, Tim" w:date="2022-05-13T11:14:00Z">
        <w:r w:rsidR="004653BB">
          <w:rPr>
            <w:rStyle w:val="SubtleEmphasis"/>
            <w:i w:val="0"/>
            <w:iCs w:val="0"/>
            <w:color w:val="auto"/>
          </w:rPr>
          <w:t xml:space="preserve">sensitivity </w:t>
        </w:r>
      </w:ins>
      <w:r w:rsidR="004D5A50" w:rsidRPr="00CA3D96">
        <w:rPr>
          <w:rStyle w:val="SubtleEmphasis"/>
          <w:i w:val="0"/>
          <w:iCs w:val="0"/>
          <w:color w:val="auto"/>
        </w:rPr>
        <w:t xml:space="preserve">to human </w:t>
      </w:r>
      <w:del w:id="260" w:author="Newbold, Tim" w:date="2022-05-13T11:14:00Z">
        <w:r w:rsidR="004D5A50" w:rsidRPr="00CA3D96" w:rsidDel="004653BB">
          <w:rPr>
            <w:rStyle w:val="SubtleEmphasis"/>
            <w:i w:val="0"/>
            <w:iCs w:val="0"/>
            <w:color w:val="auto"/>
          </w:rPr>
          <w:delText>threats</w:delText>
        </w:r>
      </w:del>
      <w:ins w:id="261" w:author="Newbold, Tim" w:date="2022-05-13T11:14:00Z">
        <w:r w:rsidR="004653BB">
          <w:rPr>
            <w:rStyle w:val="SubtleEmphasis"/>
            <w:i w:val="0"/>
            <w:iCs w:val="0"/>
            <w:color w:val="auto"/>
          </w:rPr>
          <w:t>pressures</w:t>
        </w:r>
      </w:ins>
      <w:r w:rsidRPr="00CA3D96">
        <w:rPr>
          <w:rStyle w:val="SubtleEmphasis"/>
          <w:i w:val="0"/>
          <w:iCs w:val="0"/>
          <w:color w:val="auto"/>
        </w:rPr>
        <w:t>.</w:t>
      </w:r>
      <w:r w:rsidR="007E1783" w:rsidRPr="00CA3D96">
        <w:rPr>
          <w:rStyle w:val="SubtleEmphasis"/>
          <w:i w:val="0"/>
          <w:iCs w:val="0"/>
          <w:color w:val="auto"/>
        </w:rPr>
        <w:t xml:space="preserve"> For birds and mammals,</w:t>
      </w:r>
      <w:r w:rsidRPr="00CA3D96">
        <w:rPr>
          <w:rStyle w:val="SubtleEmphasis"/>
          <w:i w:val="0"/>
          <w:iCs w:val="0"/>
          <w:color w:val="auto"/>
        </w:rPr>
        <w:t xml:space="preserve"> </w:t>
      </w:r>
      <w:r w:rsidR="007E1783" w:rsidRPr="00CA3D96">
        <w:rPr>
          <w:rStyle w:val="SubtleEmphasis"/>
          <w:i w:val="0"/>
          <w:iCs w:val="0"/>
          <w:color w:val="auto"/>
        </w:rPr>
        <w:t>w</w:t>
      </w:r>
      <w:r w:rsidRPr="00CA3D96">
        <w:rPr>
          <w:rStyle w:val="SubtleEmphasis"/>
          <w:i w:val="0"/>
          <w:iCs w:val="0"/>
          <w:color w:val="auto"/>
        </w:rPr>
        <w:t xml:space="preserve">e collected </w:t>
      </w:r>
      <w:r w:rsidR="005C2B4C">
        <w:rPr>
          <w:rStyle w:val="SubtleEmphasis"/>
          <w:i w:val="0"/>
          <w:iCs w:val="0"/>
          <w:color w:val="auto"/>
        </w:rPr>
        <w:t xml:space="preserve">estimates of </w:t>
      </w:r>
      <w:r w:rsidRPr="00CA3D96">
        <w:rPr>
          <w:rStyle w:val="SubtleEmphasis"/>
          <w:i w:val="0"/>
          <w:iCs w:val="0"/>
          <w:color w:val="auto"/>
        </w:rPr>
        <w:t>species primary diet</w:t>
      </w:r>
      <w:r w:rsidR="007B1D05" w:rsidRPr="00CA3D96">
        <w:rPr>
          <w:rStyle w:val="SubtleEmphasis"/>
          <w:i w:val="0"/>
          <w:iCs w:val="0"/>
          <w:color w:val="auto"/>
        </w:rPr>
        <w:t xml:space="preserve"> </w:t>
      </w:r>
      <w:r w:rsidRPr="00CA3D96">
        <w:rPr>
          <w:rStyle w:val="SubtleEmphasis"/>
          <w:i w:val="0"/>
          <w:iCs w:val="0"/>
          <w:color w:val="auto"/>
        </w:rPr>
        <w:t>(</w:t>
      </w:r>
      <w:commentRangeStart w:id="262"/>
      <w:r w:rsidRPr="00CA3D96">
        <w:rPr>
          <w:rStyle w:val="SubtleEmphasis"/>
          <w:i w:val="0"/>
          <w:iCs w:val="0"/>
          <w:color w:val="auto"/>
        </w:rPr>
        <w:t xml:space="preserve">i.e., </w:t>
      </w:r>
      <w:r w:rsidRPr="00CA3D96" w:rsidDel="005C2B4C">
        <w:rPr>
          <w:rStyle w:val="SubtleEmphasis"/>
          <w:i w:val="0"/>
          <w:iCs w:val="0"/>
          <w:color w:val="auto"/>
        </w:rPr>
        <w:t>the diet</w:t>
      </w:r>
      <w:r w:rsidR="002A2B68" w:rsidRPr="00CA3D96" w:rsidDel="005C2B4C">
        <w:rPr>
          <w:rStyle w:val="SubtleEmphasis"/>
          <w:i w:val="0"/>
          <w:iCs w:val="0"/>
          <w:color w:val="auto"/>
        </w:rPr>
        <w:t xml:space="preserve"> inferred from </w:t>
      </w:r>
      <w:r w:rsidR="00516B3B">
        <w:rPr>
          <w:rStyle w:val="SubtleEmphasis"/>
          <w:i w:val="0"/>
          <w:iCs w:val="0"/>
          <w:color w:val="auto"/>
        </w:rPr>
        <w:t xml:space="preserve">the combination of </w:t>
      </w:r>
      <w:r w:rsidR="002A2B68" w:rsidRPr="00CA3D96">
        <w:rPr>
          <w:rStyle w:val="SubtleEmphasis"/>
          <w:i w:val="0"/>
          <w:iCs w:val="0"/>
          <w:color w:val="auto"/>
        </w:rPr>
        <w:t>food items</w:t>
      </w:r>
      <w:r w:rsidRPr="00CA3D96">
        <w:rPr>
          <w:rStyle w:val="SubtleEmphasis"/>
          <w:i w:val="0"/>
          <w:iCs w:val="0"/>
          <w:color w:val="auto"/>
        </w:rPr>
        <w:t xml:space="preserve"> </w:t>
      </w:r>
      <w:r w:rsidR="00611149">
        <w:rPr>
          <w:rStyle w:val="SubtleEmphasis"/>
          <w:i w:val="0"/>
          <w:iCs w:val="0"/>
          <w:color w:val="auto"/>
        </w:rPr>
        <w:t>totalling</w:t>
      </w:r>
      <w:r w:rsidRPr="00CA3D96">
        <w:rPr>
          <w:rStyle w:val="SubtleEmphasis"/>
          <w:i w:val="0"/>
          <w:iCs w:val="0"/>
          <w:color w:val="auto"/>
        </w:rPr>
        <w:t xml:space="preserve"> more than 50% of species</w:t>
      </w:r>
      <w:ins w:id="263" w:author="Newbold, Tim" w:date="2022-05-13T11:15:00Z">
        <w:r w:rsidR="00920191">
          <w:rPr>
            <w:rStyle w:val="SubtleEmphasis"/>
            <w:i w:val="0"/>
            <w:iCs w:val="0"/>
            <w:color w:val="auto"/>
          </w:rPr>
          <w:t>’</w:t>
        </w:r>
      </w:ins>
      <w:r w:rsidRPr="00CA3D96">
        <w:rPr>
          <w:rStyle w:val="SubtleEmphasis"/>
          <w:i w:val="0"/>
          <w:iCs w:val="0"/>
          <w:color w:val="auto"/>
        </w:rPr>
        <w:t xml:space="preserve"> consumption</w:t>
      </w:r>
      <w:commentRangeEnd w:id="262"/>
      <w:r w:rsidR="005C2B4C">
        <w:rPr>
          <w:rStyle w:val="CommentReference"/>
        </w:rPr>
        <w:commentReference w:id="262"/>
      </w:r>
      <w:r w:rsidRPr="00CA3D96">
        <w:rPr>
          <w:rStyle w:val="SubtleEmphasis"/>
          <w:i w:val="0"/>
          <w:iCs w:val="0"/>
          <w:color w:val="auto"/>
        </w:rPr>
        <w:t>)</w:t>
      </w:r>
      <w:r w:rsidR="007B1D05" w:rsidRPr="00CA3D96">
        <w:rPr>
          <w:rStyle w:val="SubtleEmphasis"/>
          <w:i w:val="0"/>
          <w:iCs w:val="0"/>
          <w:color w:val="auto"/>
        </w:rPr>
        <w:t xml:space="preserve">, from the </w:t>
      </w:r>
      <w:proofErr w:type="spellStart"/>
      <w:r w:rsidR="007B1D05" w:rsidRPr="00CA3D96">
        <w:rPr>
          <w:rStyle w:val="SubtleEmphasis"/>
          <w:i w:val="0"/>
          <w:iCs w:val="0"/>
          <w:color w:val="auto"/>
        </w:rPr>
        <w:t>EltonTraits</w:t>
      </w:r>
      <w:proofErr w:type="spellEnd"/>
      <w:r w:rsidR="007B1D05" w:rsidRPr="00CA3D96">
        <w:rPr>
          <w:rStyle w:val="SubtleEmphasis"/>
          <w:i w:val="0"/>
          <w:iCs w:val="0"/>
          <w:color w:val="auto"/>
        </w:rPr>
        <w:t xml:space="preserve"> database </w:t>
      </w:r>
      <w:r w:rsidR="007B1D05" w:rsidRPr="00CA3D96">
        <w:rPr>
          <w:rStyle w:val="SubtleEmphasis"/>
          <w:i w:val="0"/>
          <w:iCs w:val="0"/>
          <w:color w:val="auto"/>
        </w:rPr>
        <w:fldChar w:fldCharType="begin" w:fldLock="1"/>
      </w:r>
      <w:r w:rsidR="00267D54" w:rsidRPr="00CA3D96">
        <w:rPr>
          <w:rStyle w:val="SubtleEmphasis"/>
          <w:i w:val="0"/>
          <w:iCs w:val="0"/>
          <w:color w:val="auto"/>
        </w:rPr>
        <w:instrText>ADDIN CSL_CITATION {"citationItems":[{"id":"ITEM-1","itemData":{"DOI":"10.1890/13-1917.1","ISBN":"0012-9658","ISSN":"0012-9658","PMID":"17435515","abstract":"Species are characterized by physiological, behavioral, and ecological attributes that are all subject to varying evolutionary and ecological constraints and jointly detemrine species' role and function in ecosystems. Attributes such as diet, foraging strata, foraging time, and body size, in particular, characterize a large portion of the \"Eltonian\" niches of species. Here we present a global species-level compilation of these key attributes for all 9993 and 5400 extant bird and mammal species derived from key literature sources. Global handbooks and monographs allowed the consistent sourcing of attributes for most species. For diet and foraging stratum we followed a defined protocol to translate the verbal descriptions into standardized, semiquantitative information about relative importance of different categories. Together with body size (continuous) and activity time (categorical) this enables a much finer distinction of species' foraging ecology than typical categorical guild assignments allow. Attributes lacking information for specific species are flagged, and interpolated values based on taxonomy are provided instead.The presented data set is limited by, among others, these select cases missing observed data, by errors and uncertainty in the expert assessment as presented in the literature, and by the lack of intraspecific information. However, the standardized and transparent nature and complete global coverage of the data set should support an array of potential studies in biogeography, community ecology, macroevolution, global change biology, and conservation. Potential uses include comparative work involving these traits as focal or secondary variables, ecological research on the trait or trophic structure of communities, or conservation science concerned with the loss of function among species or in ecosystems in a changing world. We hope that this publication will spur the sharing, collaborative curation, and extension of data to the benefit of a more integrative, rigorous, and global biodiversity science.","author":[{"dropping-particle":"","family":"Wilman","given":"Hamish","non-dropping-particle":"","parse-names":false,"suffix":""},{"dropping-particle":"","family":"Belmaker","given":"Jonathan","non-dropping-particle":"","parse-names":false,"suffix":""},{"dropping-particle":"","family":"Simpson","given":"Jennifer","non-dropping-particle":"","parse-names":false,"suffix":""},{"dropping-particle":"","family":"la Rosa","given":"Carolina","non-dropping-particle":"de","parse-names":false,"suffix":""},{"dropping-particle":"","family":"Rivadeneira","given":"Marcelo M.","non-dropping-particle":"","parse-names":false,"suffix":""},{"dropping-particle":"","family":"Jetz","given":"Walter","non-dropping-particle":"","parse-names":false,"suffix":""}],"container-title":"Ecology","id":"ITEM-1","issued":{"date-parts":[["2014"]]},"title":"EltonTraits 1.0: Species-level foraging attributes of the world's birds and mammals","type":"article-journal"},"uris":["http://www.mendeley.com/documents/?uuid=19faa4ba-7103-4ba6-8736-1bf5c34fb803"]}],"mendeley":{"formattedCitation":"(Wilman &lt;i&gt;et al.&lt;/i&gt; 2014)","plainTextFormattedCitation":"(Wilman et al. 2014)","previouslyFormattedCitation":"(Wilman &lt;i&gt;et al.&lt;/i&gt; 2014)"},"properties":{"noteIndex":0},"schema":"https://github.com/citation-style-language/schema/raw/master/csl-citation.json"}</w:instrText>
      </w:r>
      <w:r w:rsidR="007B1D05" w:rsidRPr="00CA3D96">
        <w:rPr>
          <w:rStyle w:val="SubtleEmphasis"/>
          <w:i w:val="0"/>
          <w:iCs w:val="0"/>
          <w:color w:val="auto"/>
        </w:rPr>
        <w:fldChar w:fldCharType="separate"/>
      </w:r>
      <w:r w:rsidR="007B1D05" w:rsidRPr="00CA3D96">
        <w:rPr>
          <w:rStyle w:val="SubtleEmphasis"/>
          <w:i w:val="0"/>
          <w:iCs w:val="0"/>
          <w:noProof/>
          <w:color w:val="auto"/>
        </w:rPr>
        <w:t xml:space="preserve">(Wilman </w:t>
      </w:r>
      <w:r w:rsidR="007B1D05" w:rsidRPr="00CA3D96">
        <w:rPr>
          <w:rStyle w:val="SubtleEmphasis"/>
          <w:iCs w:val="0"/>
          <w:noProof/>
          <w:color w:val="auto"/>
        </w:rPr>
        <w:t>et al.</w:t>
      </w:r>
      <w:r w:rsidR="007B1D05" w:rsidRPr="00CA3D96">
        <w:rPr>
          <w:rStyle w:val="SubtleEmphasis"/>
          <w:i w:val="0"/>
          <w:iCs w:val="0"/>
          <w:noProof/>
          <w:color w:val="auto"/>
        </w:rPr>
        <w:t xml:space="preserve"> 2014)</w:t>
      </w:r>
      <w:r w:rsidR="007B1D05" w:rsidRPr="00CA3D96">
        <w:rPr>
          <w:rStyle w:val="SubtleEmphasis"/>
          <w:i w:val="0"/>
          <w:iCs w:val="0"/>
          <w:color w:val="auto"/>
        </w:rPr>
        <w:fldChar w:fldCharType="end"/>
      </w:r>
      <w:r w:rsidRPr="00CA3D96">
        <w:rPr>
          <w:rStyle w:val="SubtleEmphasis"/>
          <w:i w:val="0"/>
          <w:iCs w:val="0"/>
          <w:color w:val="auto"/>
        </w:rPr>
        <w:t>.</w:t>
      </w:r>
      <w:r w:rsidR="007B1D05" w:rsidRPr="00CA3D96">
        <w:rPr>
          <w:rStyle w:val="SubtleEmphasis"/>
          <w:i w:val="0"/>
          <w:iCs w:val="0"/>
          <w:color w:val="auto"/>
        </w:rPr>
        <w:t xml:space="preserve"> For amphibians and reptiles, obtaining species </w:t>
      </w:r>
      <w:r w:rsidR="0071516B">
        <w:rPr>
          <w:rStyle w:val="SubtleEmphasis"/>
          <w:i w:val="0"/>
          <w:iCs w:val="0"/>
          <w:color w:val="auto"/>
        </w:rPr>
        <w:t>“</w:t>
      </w:r>
      <w:r w:rsidR="007B1D05" w:rsidRPr="00CA3D96">
        <w:rPr>
          <w:rStyle w:val="SubtleEmphasis"/>
          <w:i w:val="0"/>
          <w:iCs w:val="0"/>
          <w:color w:val="auto"/>
        </w:rPr>
        <w:t>primary</w:t>
      </w:r>
      <w:r w:rsidR="0071516B">
        <w:rPr>
          <w:rStyle w:val="SubtleEmphasis"/>
          <w:i w:val="0"/>
          <w:iCs w:val="0"/>
          <w:color w:val="auto"/>
        </w:rPr>
        <w:t>”</w:t>
      </w:r>
      <w:r w:rsidR="007B1D05" w:rsidRPr="00CA3D96">
        <w:rPr>
          <w:rStyle w:val="SubtleEmphasis"/>
          <w:i w:val="0"/>
          <w:iCs w:val="0"/>
          <w:color w:val="auto"/>
        </w:rPr>
        <w:t xml:space="preserve"> diet was not possible, as there were no data available on the relative consumption of different food items.</w:t>
      </w:r>
      <w:r w:rsidRPr="00CA3D96">
        <w:rPr>
          <w:rStyle w:val="SubtleEmphasis"/>
          <w:i w:val="0"/>
          <w:iCs w:val="0"/>
          <w:color w:val="auto"/>
        </w:rPr>
        <w:t xml:space="preserve"> </w:t>
      </w:r>
      <w:commentRangeStart w:id="264"/>
      <w:commentRangeStart w:id="265"/>
      <w:r w:rsidR="00B65E12" w:rsidRPr="00CA3D96">
        <w:rPr>
          <w:rStyle w:val="SubtleEmphasis"/>
          <w:i w:val="0"/>
          <w:iCs w:val="0"/>
          <w:color w:val="auto"/>
        </w:rPr>
        <w:t xml:space="preserve">For amphibians, the </w:t>
      </w:r>
      <w:proofErr w:type="spellStart"/>
      <w:r w:rsidR="00B65E12" w:rsidRPr="00CA3D96">
        <w:rPr>
          <w:rStyle w:val="SubtleEmphasis"/>
          <w:i w:val="0"/>
          <w:iCs w:val="0"/>
          <w:color w:val="auto"/>
        </w:rPr>
        <w:t>AmphiBIO</w:t>
      </w:r>
      <w:proofErr w:type="spellEnd"/>
      <w:r w:rsidR="00B65E12" w:rsidRPr="00CA3D96">
        <w:rPr>
          <w:rStyle w:val="SubtleEmphasis"/>
          <w:i w:val="0"/>
          <w:iCs w:val="0"/>
          <w:color w:val="auto"/>
        </w:rPr>
        <w:t xml:space="preserve"> database</w:t>
      </w:r>
      <w:r w:rsidR="00267D54" w:rsidRPr="00CA3D96">
        <w:rPr>
          <w:rStyle w:val="SubtleEmphasis"/>
          <w:i w:val="0"/>
          <w:iCs w:val="0"/>
          <w:color w:val="auto"/>
        </w:rPr>
        <w:t xml:space="preserve"> </w:t>
      </w:r>
      <w:r w:rsidR="00267D54" w:rsidRPr="00CA3D96">
        <w:rPr>
          <w:rStyle w:val="SubtleEmphasis"/>
          <w:i w:val="0"/>
          <w:iCs w:val="0"/>
          <w:color w:val="auto"/>
        </w:rPr>
        <w:fldChar w:fldCharType="begin" w:fldLock="1"/>
      </w:r>
      <w:r w:rsidR="00EC3F16" w:rsidRPr="00CA3D96">
        <w:rPr>
          <w:rStyle w:val="SubtleEmphasis"/>
          <w:i w:val="0"/>
          <w:iCs w:val="0"/>
          <w:color w:val="auto"/>
        </w:rPr>
        <w:instrText>ADDIN CSL_CITATION {"citationItems":[{"id":"ITEM-1","itemData":{"DOI":"10.1038/sdata.2017.123","ISBN":"2052-4463 (Electronic) 2052-4463 (Linking)","ISSN":"20524463","PMID":"28872632","abstract":"Current ecological and evolutionary research are increasingly moving from species- to trait-based approaches because traits provide a stronger link to organism’s function and fitness. Trait databases covering a large number of species are becoming available, but such data remains scarce for certain groups. Amphibians are among the most diverse vertebrate groups on Earth, and constitute an abundant component of major terrestrial and freshwater ecosystems. They are also facing rapid population declines worldwide, which is likely to affect trait composition in local communities, thereby impacting ecosystem processes and services. In this context, we introduce AmphiBIO, a comprehensive database of natural history traits for amphibians worldwide. The database releases information on 17 traits related to ecology, morphology and reproduction features of amphibians. We compiled data from more than 1,500 literature sources, and for more than 6,500 species of all orders (Anura, Caudata and Gymnophiona), 61 families and 531 genera. This database has the potential to allow unprecedented large-scale analyses in ecology, evolution, and conservation of amphibians.","author":[{"dropping-particle":"","family":"Oliveira","given":"Brunno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Data","id":"ITEM-1","issued":{"date-parts":[["2017"]]},"title":"AmphiBIO, a global database for amphibian ecological traits","type":"article-journal"},"uris":["http://www.mendeley.com/documents/?uuid=bd9356e4-30f9-4a8e-9777-3962df66252e"]}],"mendeley":{"formattedCitation":"(Oliveira &lt;i&gt;et al.&lt;/i&gt; 2017)","plainTextFormattedCitation":"(Oliveira et al. 2017)","previouslyFormattedCitation":"(Oliveira &lt;i&gt;et al.&lt;/i&gt; 2017)"},"properties":{"noteIndex":0},"schema":"https://github.com/citation-style-language/schema/raw/master/csl-citation.json"}</w:instrText>
      </w:r>
      <w:r w:rsidR="00267D54" w:rsidRPr="00CA3D96">
        <w:rPr>
          <w:rStyle w:val="SubtleEmphasis"/>
          <w:i w:val="0"/>
          <w:iCs w:val="0"/>
          <w:color w:val="auto"/>
        </w:rPr>
        <w:fldChar w:fldCharType="separate"/>
      </w:r>
      <w:r w:rsidR="00267D54" w:rsidRPr="00CA3D96">
        <w:rPr>
          <w:rStyle w:val="SubtleEmphasis"/>
          <w:i w:val="0"/>
          <w:iCs w:val="0"/>
          <w:noProof/>
          <w:color w:val="auto"/>
        </w:rPr>
        <w:t xml:space="preserve">(Oliveira </w:t>
      </w:r>
      <w:r w:rsidR="00267D54" w:rsidRPr="00CA3D96">
        <w:rPr>
          <w:rStyle w:val="SubtleEmphasis"/>
          <w:iCs w:val="0"/>
          <w:noProof/>
          <w:color w:val="auto"/>
        </w:rPr>
        <w:t>et al.</w:t>
      </w:r>
      <w:r w:rsidR="00267D54" w:rsidRPr="00CA3D96">
        <w:rPr>
          <w:rStyle w:val="SubtleEmphasis"/>
          <w:i w:val="0"/>
          <w:iCs w:val="0"/>
          <w:noProof/>
          <w:color w:val="auto"/>
        </w:rPr>
        <w:t xml:space="preserve"> 2017)</w:t>
      </w:r>
      <w:r w:rsidR="00267D54" w:rsidRPr="00CA3D96">
        <w:rPr>
          <w:rStyle w:val="SubtleEmphasis"/>
          <w:i w:val="0"/>
          <w:iCs w:val="0"/>
          <w:color w:val="auto"/>
        </w:rPr>
        <w:fldChar w:fldCharType="end"/>
      </w:r>
      <w:r w:rsidR="00B65E12" w:rsidRPr="00CA3D96">
        <w:rPr>
          <w:rStyle w:val="SubtleEmphasis"/>
          <w:i w:val="0"/>
          <w:iCs w:val="0"/>
          <w:color w:val="auto"/>
        </w:rPr>
        <w:t xml:space="preserve"> provided</w:t>
      </w:r>
      <w:r w:rsidR="00DA61A6" w:rsidRPr="00CA3D96">
        <w:rPr>
          <w:rStyle w:val="SubtleEmphasis"/>
          <w:i w:val="0"/>
          <w:iCs w:val="0"/>
          <w:color w:val="auto"/>
        </w:rPr>
        <w:t xml:space="preserve"> </w:t>
      </w:r>
      <w:r w:rsidR="00B65E12" w:rsidRPr="00CA3D96">
        <w:rPr>
          <w:rStyle w:val="SubtleEmphasis"/>
          <w:i w:val="0"/>
          <w:iCs w:val="0"/>
          <w:color w:val="auto"/>
        </w:rPr>
        <w:t xml:space="preserve">information on </w:t>
      </w:r>
      <w:r w:rsidR="00267D54" w:rsidRPr="00CA3D96">
        <w:rPr>
          <w:rStyle w:val="SubtleEmphasis"/>
          <w:i w:val="0"/>
          <w:iCs w:val="0"/>
          <w:color w:val="auto"/>
        </w:rPr>
        <w:t>species</w:t>
      </w:r>
      <w:r w:rsidR="00B65E12" w:rsidRPr="00CA3D96">
        <w:rPr>
          <w:rStyle w:val="SubtleEmphasis"/>
          <w:i w:val="0"/>
          <w:iCs w:val="0"/>
          <w:color w:val="auto"/>
        </w:rPr>
        <w:t xml:space="preserve"> consumption </w:t>
      </w:r>
      <w:r w:rsidR="00267D54" w:rsidRPr="00CA3D96">
        <w:rPr>
          <w:rStyle w:val="SubtleEmphasis"/>
          <w:i w:val="0"/>
          <w:iCs w:val="0"/>
          <w:color w:val="auto"/>
        </w:rPr>
        <w:t>of different food items</w:t>
      </w:r>
      <w:r w:rsidR="00EE63B3">
        <w:rPr>
          <w:rStyle w:val="SubtleEmphasis"/>
          <w:i w:val="0"/>
          <w:iCs w:val="0"/>
          <w:color w:val="auto"/>
        </w:rPr>
        <w:t xml:space="preserve"> (</w:t>
      </w:r>
      <w:r w:rsidR="00445C49">
        <w:rPr>
          <w:rStyle w:val="SubtleEmphasis"/>
          <w:i w:val="0"/>
          <w:iCs w:val="0"/>
          <w:color w:val="auto"/>
        </w:rPr>
        <w:t xml:space="preserve">just in terms of presence/absence in the diet, </w:t>
      </w:r>
      <w:r w:rsidR="00EE63B3">
        <w:rPr>
          <w:rStyle w:val="SubtleEmphasis"/>
          <w:i w:val="0"/>
          <w:iCs w:val="0"/>
          <w:color w:val="auto"/>
        </w:rPr>
        <w:t xml:space="preserve">but without </w:t>
      </w:r>
      <w:r w:rsidR="00F41C5D">
        <w:rPr>
          <w:rStyle w:val="SubtleEmphasis"/>
          <w:i w:val="0"/>
          <w:iCs w:val="0"/>
          <w:color w:val="auto"/>
        </w:rPr>
        <w:t>estimation of their percent use</w:t>
      </w:r>
      <w:r w:rsidR="00EE63B3">
        <w:rPr>
          <w:rStyle w:val="SubtleEmphasis"/>
          <w:i w:val="0"/>
          <w:iCs w:val="0"/>
          <w:color w:val="auto"/>
        </w:rPr>
        <w:t>)</w:t>
      </w:r>
      <w:r w:rsidR="00402F4F">
        <w:rPr>
          <w:rStyle w:val="SubtleEmphasis"/>
          <w:i w:val="0"/>
          <w:iCs w:val="0"/>
          <w:color w:val="auto"/>
        </w:rPr>
        <w:t>, so</w:t>
      </w:r>
      <w:commentRangeStart w:id="266"/>
      <w:r w:rsidR="005376E1" w:rsidRPr="00CA3D96">
        <w:rPr>
          <w:rStyle w:val="SubtleEmphasis"/>
          <w:i w:val="0"/>
          <w:iCs w:val="0"/>
          <w:color w:val="auto"/>
        </w:rPr>
        <w:t xml:space="preserve"> we </w:t>
      </w:r>
      <w:r w:rsidR="00402F4F">
        <w:rPr>
          <w:rStyle w:val="SubtleEmphasis"/>
          <w:i w:val="0"/>
          <w:iCs w:val="0"/>
          <w:color w:val="auto"/>
        </w:rPr>
        <w:t xml:space="preserve">inferred diet </w:t>
      </w:r>
      <w:r w:rsidR="00C77138">
        <w:rPr>
          <w:rStyle w:val="SubtleEmphasis"/>
          <w:i w:val="0"/>
          <w:iCs w:val="0"/>
          <w:color w:val="auto"/>
        </w:rPr>
        <w:t>on the basis of</w:t>
      </w:r>
      <w:r w:rsidR="00402F4F">
        <w:rPr>
          <w:rStyle w:val="SubtleEmphasis"/>
          <w:i w:val="0"/>
          <w:iCs w:val="0"/>
          <w:color w:val="auto"/>
        </w:rPr>
        <w:t xml:space="preserve"> these reported </w:t>
      </w:r>
      <w:r w:rsidR="00C77138">
        <w:rPr>
          <w:rStyle w:val="SubtleEmphasis"/>
          <w:i w:val="0"/>
          <w:iCs w:val="0"/>
          <w:color w:val="auto"/>
        </w:rPr>
        <w:t>food items</w:t>
      </w:r>
      <w:r w:rsidR="00267D54" w:rsidRPr="00CA3D96">
        <w:rPr>
          <w:rStyle w:val="SubtleEmphasis"/>
          <w:i w:val="0"/>
          <w:iCs w:val="0"/>
          <w:color w:val="auto"/>
        </w:rPr>
        <w:t>.</w:t>
      </w:r>
      <w:commentRangeEnd w:id="264"/>
      <w:r w:rsidR="0001548D">
        <w:rPr>
          <w:rStyle w:val="CommentReference"/>
        </w:rPr>
        <w:commentReference w:id="264"/>
      </w:r>
      <w:commentRangeEnd w:id="265"/>
      <w:r w:rsidR="00920191">
        <w:rPr>
          <w:rStyle w:val="CommentReference"/>
        </w:rPr>
        <w:commentReference w:id="265"/>
      </w:r>
      <w:r w:rsidR="00EC15CD">
        <w:rPr>
          <w:rStyle w:val="SubtleEmphasis"/>
          <w:i w:val="0"/>
          <w:iCs w:val="0"/>
          <w:color w:val="auto"/>
        </w:rPr>
        <w:t xml:space="preserve"> </w:t>
      </w:r>
      <w:r w:rsidR="00640B5A">
        <w:rPr>
          <w:rStyle w:val="SubtleEmphasis"/>
          <w:i w:val="0"/>
          <w:iCs w:val="0"/>
          <w:color w:val="auto"/>
        </w:rPr>
        <w:t>For reptiles, t</w:t>
      </w:r>
      <w:r w:rsidR="00EC15CD">
        <w:rPr>
          <w:rStyle w:val="SubtleEmphasis"/>
          <w:i w:val="0"/>
          <w:iCs w:val="0"/>
          <w:color w:val="auto"/>
        </w:rPr>
        <w:t xml:space="preserve">here was no available data collection describing diet. </w:t>
      </w:r>
      <w:del w:id="267" w:author="Newbold, Tim" w:date="2022-05-13T11:16:00Z">
        <w:r w:rsidR="00EC15CD" w:rsidDel="00706B4A">
          <w:rPr>
            <w:rStyle w:val="SubtleEmphasis"/>
            <w:i w:val="0"/>
            <w:iCs w:val="0"/>
            <w:color w:val="auto"/>
          </w:rPr>
          <w:delText>Thus</w:delText>
        </w:r>
        <w:r w:rsidR="00640B5A" w:rsidDel="00706B4A">
          <w:rPr>
            <w:rStyle w:val="SubtleEmphasis"/>
            <w:i w:val="0"/>
            <w:iCs w:val="0"/>
            <w:color w:val="auto"/>
          </w:rPr>
          <w:delText>, f</w:delText>
        </w:r>
      </w:del>
      <w:ins w:id="268" w:author="Newbold, Tim" w:date="2022-05-13T11:16:00Z">
        <w:r w:rsidR="00706B4A">
          <w:rPr>
            <w:rStyle w:val="SubtleEmphasis"/>
            <w:i w:val="0"/>
            <w:iCs w:val="0"/>
            <w:color w:val="auto"/>
          </w:rPr>
          <w:t>F</w:t>
        </w:r>
      </w:ins>
      <w:r w:rsidR="00640B5A">
        <w:rPr>
          <w:rStyle w:val="SubtleEmphasis"/>
          <w:i w:val="0"/>
          <w:iCs w:val="0"/>
          <w:color w:val="auto"/>
        </w:rPr>
        <w:t>or both reptiles and amphibians,</w:t>
      </w:r>
      <w:r w:rsidR="00384F98">
        <w:rPr>
          <w:rStyle w:val="SubtleEmphasis"/>
          <w:i w:val="0"/>
          <w:iCs w:val="0"/>
          <w:color w:val="auto"/>
        </w:rPr>
        <w:t xml:space="preserve"> </w:t>
      </w:r>
      <w:commentRangeStart w:id="269"/>
      <w:r w:rsidR="00384F98">
        <w:rPr>
          <w:rStyle w:val="SubtleEmphasis"/>
          <w:i w:val="0"/>
          <w:iCs w:val="0"/>
          <w:color w:val="auto"/>
        </w:rPr>
        <w:t>w</w:t>
      </w:r>
      <w:r w:rsidR="006067D0">
        <w:rPr>
          <w:rStyle w:val="SubtleEmphasis"/>
          <w:i w:val="0"/>
          <w:iCs w:val="0"/>
          <w:color w:val="auto"/>
        </w:rPr>
        <w:t xml:space="preserve">e </w:t>
      </w:r>
      <w:del w:id="270" w:author="Newbold, Tim" w:date="2022-05-13T11:16:00Z">
        <w:r w:rsidR="006067D0" w:rsidDel="006B6264">
          <w:rPr>
            <w:rStyle w:val="SubtleEmphasis"/>
            <w:i w:val="0"/>
            <w:iCs w:val="0"/>
            <w:color w:val="auto"/>
          </w:rPr>
          <w:delText xml:space="preserve">complemented </w:delText>
        </w:r>
      </w:del>
      <w:ins w:id="271" w:author="Newbold, Tim" w:date="2022-05-13T11:16:00Z">
        <w:r w:rsidR="006B6264">
          <w:rPr>
            <w:rStyle w:val="SubtleEmphasis"/>
            <w:i w:val="0"/>
            <w:iCs w:val="0"/>
            <w:color w:val="auto"/>
          </w:rPr>
          <w:t xml:space="preserve">supplemented </w:t>
        </w:r>
      </w:ins>
      <w:del w:id="272" w:author="Newbold, Tim" w:date="2022-05-13T11:17:00Z">
        <w:r w:rsidR="00384F98" w:rsidDel="008B0914">
          <w:rPr>
            <w:rStyle w:val="SubtleEmphasis"/>
            <w:i w:val="0"/>
            <w:iCs w:val="0"/>
            <w:color w:val="auto"/>
          </w:rPr>
          <w:delText xml:space="preserve">our </w:delText>
        </w:r>
      </w:del>
      <w:ins w:id="273" w:author="Newbold, Tim" w:date="2022-05-13T11:17:00Z">
        <w:r w:rsidR="008B0914">
          <w:rPr>
            <w:rStyle w:val="SubtleEmphasis"/>
            <w:i w:val="0"/>
            <w:iCs w:val="0"/>
            <w:color w:val="auto"/>
          </w:rPr>
          <w:t xml:space="preserve">the existing </w:t>
        </w:r>
      </w:ins>
      <w:r w:rsidR="00384F98">
        <w:rPr>
          <w:rStyle w:val="SubtleEmphasis"/>
          <w:i w:val="0"/>
          <w:iCs w:val="0"/>
          <w:color w:val="auto"/>
        </w:rPr>
        <w:t xml:space="preserve">datasets </w:t>
      </w:r>
      <w:r w:rsidR="006067D0">
        <w:rPr>
          <w:rStyle w:val="SubtleEmphasis"/>
          <w:i w:val="0"/>
          <w:iCs w:val="0"/>
          <w:color w:val="auto"/>
        </w:rPr>
        <w:t>by collecting</w:t>
      </w:r>
      <w:r w:rsidR="005376E1" w:rsidRPr="00CA3D96">
        <w:rPr>
          <w:rStyle w:val="SubtleEmphasis"/>
          <w:i w:val="0"/>
          <w:iCs w:val="0"/>
          <w:color w:val="auto"/>
        </w:rPr>
        <w:t xml:space="preserve"> data on species consumption from published sources</w:t>
      </w:r>
      <w:commentRangeEnd w:id="269"/>
      <w:r w:rsidR="0095388B">
        <w:rPr>
          <w:rStyle w:val="CommentReference"/>
        </w:rPr>
        <w:commentReference w:id="269"/>
      </w:r>
      <w:r w:rsidR="001510E0">
        <w:rPr>
          <w:rStyle w:val="SubtleEmphasis"/>
          <w:i w:val="0"/>
          <w:iCs w:val="0"/>
          <w:color w:val="auto"/>
        </w:rPr>
        <w:t>,</w:t>
      </w:r>
      <w:r w:rsidR="005376E1" w:rsidRPr="00CA3D96">
        <w:rPr>
          <w:rStyle w:val="SubtleEmphasis"/>
          <w:i w:val="0"/>
          <w:iCs w:val="0"/>
          <w:color w:val="auto"/>
        </w:rPr>
        <w:t xml:space="preserve"> for an additional 108 amphibians and for 239 reptiles. </w:t>
      </w:r>
    </w:p>
    <w:p w14:paraId="3F2E6251" w14:textId="42F7D924" w:rsidR="00963481" w:rsidRPr="00CA3D96" w:rsidRDefault="005376E1" w:rsidP="0045528F">
      <w:pPr>
        <w:spacing w:line="276" w:lineRule="auto"/>
        <w:jc w:val="both"/>
        <w:rPr>
          <w:rStyle w:val="SubtleEmphasis"/>
          <w:i w:val="0"/>
          <w:iCs w:val="0"/>
          <w:color w:val="auto"/>
        </w:rPr>
      </w:pPr>
      <w:del w:id="274" w:author="Newbold, Tim" w:date="2022-05-13T11:19:00Z">
        <w:r w:rsidRPr="00CA3D96" w:rsidDel="00357AED">
          <w:rPr>
            <w:rStyle w:val="SubtleEmphasis"/>
            <w:i w:val="0"/>
            <w:iCs w:val="0"/>
            <w:color w:val="auto"/>
          </w:rPr>
          <w:delText>Finally</w:delText>
        </w:r>
        <w:r w:rsidR="00267D54" w:rsidRPr="00CA3D96" w:rsidDel="00357AED">
          <w:rPr>
            <w:rStyle w:val="SubtleEmphasis"/>
            <w:i w:val="0"/>
            <w:iCs w:val="0"/>
            <w:color w:val="auto"/>
          </w:rPr>
          <w:delText xml:space="preserve">, </w:delText>
        </w:r>
        <w:r w:rsidR="002E6F62" w:rsidDel="00357AED">
          <w:rPr>
            <w:rStyle w:val="SubtleEmphasis"/>
            <w:i w:val="0"/>
            <w:iCs w:val="0"/>
            <w:color w:val="auto"/>
          </w:rPr>
          <w:delText>w</w:delText>
        </w:r>
      </w:del>
      <w:ins w:id="275" w:author="Newbold, Tim" w:date="2022-05-13T11:19:00Z">
        <w:r w:rsidR="00357AED">
          <w:rPr>
            <w:rStyle w:val="SubtleEmphasis"/>
            <w:i w:val="0"/>
            <w:iCs w:val="0"/>
            <w:color w:val="auto"/>
          </w:rPr>
          <w:t>W</w:t>
        </w:r>
      </w:ins>
      <w:r w:rsidR="002E6F62">
        <w:rPr>
          <w:rStyle w:val="SubtleEmphasis"/>
          <w:i w:val="0"/>
          <w:iCs w:val="0"/>
          <w:color w:val="auto"/>
        </w:rPr>
        <w:t>e standardised the diet data</w:t>
      </w:r>
      <w:r w:rsidR="00267D54" w:rsidRPr="00CA3D96">
        <w:rPr>
          <w:rStyle w:val="SubtleEmphasis"/>
          <w:i w:val="0"/>
          <w:iCs w:val="0"/>
          <w:color w:val="auto"/>
        </w:rPr>
        <w:t xml:space="preserve"> a</w:t>
      </w:r>
      <w:r w:rsidR="007B1D05" w:rsidRPr="00CA3D96">
        <w:rPr>
          <w:rStyle w:val="SubtleEmphasis"/>
          <w:i w:val="0"/>
          <w:iCs w:val="0"/>
          <w:color w:val="auto"/>
        </w:rPr>
        <w:t xml:space="preserve">cross </w:t>
      </w:r>
      <w:r w:rsidR="002E6F62">
        <w:rPr>
          <w:rStyle w:val="SubtleEmphasis"/>
          <w:i w:val="0"/>
          <w:iCs w:val="0"/>
          <w:color w:val="auto"/>
        </w:rPr>
        <w:t>the</w:t>
      </w:r>
      <w:r w:rsidR="007B1D05" w:rsidRPr="00CA3D96">
        <w:rPr>
          <w:rStyle w:val="SubtleEmphasis"/>
          <w:i w:val="0"/>
          <w:iCs w:val="0"/>
          <w:color w:val="auto"/>
        </w:rPr>
        <w:t xml:space="preserve"> </w:t>
      </w:r>
      <w:r w:rsidR="008F10D2" w:rsidRPr="00CA3D96">
        <w:rPr>
          <w:rStyle w:val="SubtleEmphasis"/>
          <w:i w:val="0"/>
          <w:iCs w:val="0"/>
          <w:color w:val="auto"/>
        </w:rPr>
        <w:t xml:space="preserve">vertebrate </w:t>
      </w:r>
      <w:r w:rsidR="007B1D05" w:rsidRPr="00CA3D96">
        <w:rPr>
          <w:rStyle w:val="SubtleEmphasis"/>
          <w:i w:val="0"/>
          <w:iCs w:val="0"/>
          <w:color w:val="auto"/>
        </w:rPr>
        <w:t xml:space="preserve">classes, </w:t>
      </w:r>
      <w:r w:rsidR="002E6F62">
        <w:rPr>
          <w:rStyle w:val="SubtleEmphasis"/>
          <w:i w:val="0"/>
          <w:iCs w:val="0"/>
          <w:color w:val="auto"/>
        </w:rPr>
        <w:t>by</w:t>
      </w:r>
      <w:r w:rsidR="002E6F62" w:rsidRPr="00CA3D96">
        <w:rPr>
          <w:rStyle w:val="SubtleEmphasis"/>
          <w:i w:val="0"/>
          <w:iCs w:val="0"/>
          <w:color w:val="auto"/>
        </w:rPr>
        <w:t xml:space="preserve"> group</w:t>
      </w:r>
      <w:r w:rsidR="002E6F62">
        <w:rPr>
          <w:rStyle w:val="SubtleEmphasis"/>
          <w:i w:val="0"/>
          <w:iCs w:val="0"/>
          <w:color w:val="auto"/>
        </w:rPr>
        <w:t>ing</w:t>
      </w:r>
      <w:r w:rsidR="00267D54" w:rsidRPr="00CA3D96">
        <w:rPr>
          <w:rStyle w:val="SubtleEmphasis"/>
          <w:i w:val="0"/>
          <w:iCs w:val="0"/>
          <w:color w:val="auto"/>
        </w:rPr>
        <w:t xml:space="preserve"> species in five different diet categories</w:t>
      </w:r>
      <w:r w:rsidR="00267D54" w:rsidRPr="00CA3D96">
        <w:rPr>
          <w:rFonts w:cstheme="minorHAnsi"/>
        </w:rPr>
        <w:t>: vertebrate eaters; invertebrate eaters; plant/seed eaters</w:t>
      </w:r>
      <w:r w:rsidR="009D4CAE">
        <w:rPr>
          <w:rFonts w:cstheme="minorHAnsi"/>
        </w:rPr>
        <w:t xml:space="preserve">; </w:t>
      </w:r>
      <w:r w:rsidR="00267D54" w:rsidRPr="00CA3D96">
        <w:rPr>
          <w:rFonts w:cstheme="minorHAnsi"/>
        </w:rPr>
        <w:t xml:space="preserve">fruit/nectar eaters; </w:t>
      </w:r>
      <w:commentRangeStart w:id="276"/>
      <w:r w:rsidR="00267D54" w:rsidRPr="00CA3D96">
        <w:rPr>
          <w:rFonts w:cstheme="minorHAnsi"/>
        </w:rPr>
        <w:t>and omnivores</w:t>
      </w:r>
      <w:commentRangeEnd w:id="276"/>
      <w:r w:rsidR="00357AED">
        <w:rPr>
          <w:rStyle w:val="CommentReference"/>
        </w:rPr>
        <w:commentReference w:id="276"/>
      </w:r>
      <w:r w:rsidR="00267D54" w:rsidRPr="00CA3D96">
        <w:rPr>
          <w:rFonts w:cstheme="minorHAnsi"/>
        </w:rPr>
        <w:t>.</w:t>
      </w:r>
      <w:commentRangeEnd w:id="266"/>
      <w:r w:rsidR="0001548D">
        <w:rPr>
          <w:rStyle w:val="CommentReference"/>
        </w:rPr>
        <w:commentReference w:id="266"/>
      </w:r>
      <w:r w:rsidR="008F10D2" w:rsidRPr="00CA3D96">
        <w:rPr>
          <w:rStyle w:val="SubtleEmphasis"/>
          <w:i w:val="0"/>
          <w:iCs w:val="0"/>
          <w:color w:val="auto"/>
        </w:rPr>
        <w:t xml:space="preserve"> </w:t>
      </w:r>
      <w:del w:id="277" w:author="Newbold, Tim" w:date="2022-05-13T11:20:00Z">
        <w:r w:rsidR="000238A5" w:rsidRPr="00CA3D96" w:rsidDel="004D3D24">
          <w:rPr>
            <w:rStyle w:val="SubtleEmphasis"/>
            <w:i w:val="0"/>
            <w:iCs w:val="0"/>
            <w:color w:val="auto"/>
          </w:rPr>
          <w:delText>Further</w:delText>
        </w:r>
        <w:r w:rsidR="007B1D05" w:rsidRPr="00CA3D96" w:rsidDel="004D3D24">
          <w:rPr>
            <w:rStyle w:val="SubtleEmphasis"/>
            <w:i w:val="0"/>
            <w:iCs w:val="0"/>
            <w:color w:val="auto"/>
          </w:rPr>
          <w:delText>, w</w:delText>
        </w:r>
      </w:del>
      <w:ins w:id="278" w:author="Newbold, Tim" w:date="2022-05-13T11:20:00Z">
        <w:r w:rsidR="004D3D24">
          <w:rPr>
            <w:rStyle w:val="SubtleEmphasis"/>
            <w:i w:val="0"/>
            <w:iCs w:val="0"/>
            <w:color w:val="auto"/>
          </w:rPr>
          <w:t>W</w:t>
        </w:r>
      </w:ins>
      <w:r w:rsidR="00963481" w:rsidRPr="00CA3D96">
        <w:rPr>
          <w:rStyle w:val="SubtleEmphasis"/>
          <w:i w:val="0"/>
          <w:iCs w:val="0"/>
          <w:color w:val="auto"/>
        </w:rPr>
        <w:t xml:space="preserve">e </w:t>
      </w:r>
      <w:ins w:id="279" w:author="Newbold, Tim" w:date="2022-05-13T11:20:00Z">
        <w:r w:rsidR="004D3D24">
          <w:rPr>
            <w:rStyle w:val="SubtleEmphasis"/>
            <w:i w:val="0"/>
            <w:iCs w:val="0"/>
            <w:color w:val="auto"/>
          </w:rPr>
          <w:t xml:space="preserve">also </w:t>
        </w:r>
      </w:ins>
      <w:r w:rsidR="008F10D2" w:rsidRPr="00CA3D96">
        <w:rPr>
          <w:rStyle w:val="SubtleEmphasis"/>
          <w:i w:val="0"/>
          <w:iCs w:val="0"/>
          <w:color w:val="auto"/>
        </w:rPr>
        <w:t>calculated</w:t>
      </w:r>
      <w:r w:rsidR="00963481" w:rsidRPr="00CA3D96">
        <w:rPr>
          <w:rStyle w:val="SubtleEmphasis"/>
          <w:i w:val="0"/>
          <w:iCs w:val="0"/>
          <w:color w:val="auto"/>
        </w:rPr>
        <w:t xml:space="preserve"> species diet breadth – </w:t>
      </w:r>
      <w:commentRangeStart w:id="280"/>
      <w:r w:rsidR="00963481" w:rsidRPr="00CA3D96">
        <w:rPr>
          <w:rStyle w:val="SubtleEmphasis"/>
          <w:i w:val="0"/>
          <w:iCs w:val="0"/>
          <w:color w:val="auto"/>
        </w:rPr>
        <w:t>the total number of food items known to be consumed by a species</w:t>
      </w:r>
      <w:commentRangeEnd w:id="280"/>
      <w:r w:rsidR="002D665B">
        <w:rPr>
          <w:rStyle w:val="CommentReference"/>
        </w:rPr>
        <w:commentReference w:id="280"/>
      </w:r>
      <w:r w:rsidR="00963481" w:rsidRPr="00CA3D96">
        <w:rPr>
          <w:rStyle w:val="SubtleEmphasis"/>
          <w:i w:val="0"/>
          <w:iCs w:val="0"/>
          <w:color w:val="auto"/>
        </w:rPr>
        <w:t>.</w:t>
      </w:r>
      <w:r w:rsidR="007E1783" w:rsidRPr="00CA3D96">
        <w:rPr>
          <w:rStyle w:val="SubtleEmphasis"/>
          <w:i w:val="0"/>
          <w:iCs w:val="0"/>
          <w:color w:val="auto"/>
        </w:rPr>
        <w:t xml:space="preserve"> </w:t>
      </w:r>
      <w:r w:rsidR="007B1D05" w:rsidRPr="00CE1A28">
        <w:rPr>
          <w:rStyle w:val="SubtleEmphasis"/>
          <w:i w:val="0"/>
          <w:iCs w:val="0"/>
          <w:color w:val="auto"/>
        </w:rPr>
        <w:t xml:space="preserve">More information on the compilation of dietary information can be found in the </w:t>
      </w:r>
      <w:r w:rsidR="00281592" w:rsidRPr="00CE1A28">
        <w:rPr>
          <w:rStyle w:val="SubtleEmphasis"/>
          <w:i w:val="0"/>
          <w:iCs w:val="0"/>
          <w:color w:val="auto"/>
        </w:rPr>
        <w:t>S</w:t>
      </w:r>
      <w:ins w:id="281" w:author="Newbold, Tim" w:date="2022-05-13T11:21:00Z">
        <w:r w:rsidR="00ED6A1B">
          <w:rPr>
            <w:rStyle w:val="SubtleEmphasis"/>
            <w:i w:val="0"/>
            <w:iCs w:val="0"/>
            <w:color w:val="auto"/>
          </w:rPr>
          <w:t xml:space="preserve">upporting </w:t>
        </w:r>
      </w:ins>
      <w:r w:rsidR="007B1D05" w:rsidRPr="00CE1A28">
        <w:rPr>
          <w:rStyle w:val="SubtleEmphasis"/>
          <w:i w:val="0"/>
          <w:iCs w:val="0"/>
          <w:color w:val="auto"/>
        </w:rPr>
        <w:t>I</w:t>
      </w:r>
      <w:ins w:id="282" w:author="Newbold, Tim" w:date="2022-05-13T11:21:00Z">
        <w:r w:rsidR="00ED6A1B">
          <w:rPr>
            <w:rStyle w:val="SubtleEmphasis"/>
            <w:i w:val="0"/>
            <w:iCs w:val="0"/>
            <w:color w:val="auto"/>
          </w:rPr>
          <w:t>nformation</w:t>
        </w:r>
      </w:ins>
      <w:r w:rsidR="007B1D05" w:rsidRPr="00CE1A28">
        <w:rPr>
          <w:rStyle w:val="SubtleEmphasis"/>
          <w:i w:val="0"/>
          <w:iCs w:val="0"/>
          <w:color w:val="auto"/>
        </w:rPr>
        <w:t xml:space="preserve"> (</w:t>
      </w:r>
      <w:r w:rsidR="00382A27" w:rsidRPr="00CE1A28">
        <w:rPr>
          <w:rStyle w:val="SubtleEmphasis"/>
          <w:i w:val="0"/>
          <w:iCs w:val="0"/>
          <w:color w:val="auto"/>
        </w:rPr>
        <w:t>see “</w:t>
      </w:r>
      <w:r w:rsidR="0045528F">
        <w:rPr>
          <w:rStyle w:val="SubtleEmphasis"/>
          <w:i w:val="0"/>
          <w:iCs w:val="0"/>
          <w:color w:val="auto"/>
        </w:rPr>
        <w:t xml:space="preserve">S1 </w:t>
      </w:r>
      <w:r w:rsidR="00382A27" w:rsidRPr="00CE1A28">
        <w:t>Compiling diet information”</w:t>
      </w:r>
      <w:r w:rsidR="007B1D05" w:rsidRPr="00CE1A28">
        <w:rPr>
          <w:rStyle w:val="SubtleEmphasis"/>
          <w:i w:val="0"/>
          <w:iCs w:val="0"/>
          <w:color w:val="auto"/>
        </w:rPr>
        <w:t>).</w:t>
      </w:r>
      <w:r w:rsidR="00752027" w:rsidRPr="00CA3D96">
        <w:rPr>
          <w:rStyle w:val="SubtleEmphasis"/>
          <w:i w:val="0"/>
          <w:iCs w:val="0"/>
          <w:color w:val="auto"/>
        </w:rPr>
        <w:t xml:space="preserve"> </w:t>
      </w:r>
    </w:p>
    <w:p w14:paraId="232C277F" w14:textId="739F880A"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 xml:space="preserve">Geographical range </w:t>
      </w:r>
      <w:r w:rsidR="00D327F4" w:rsidRPr="00CA3D96">
        <w:rPr>
          <w:rStyle w:val="SubtleEmphasis"/>
          <w:rFonts w:cstheme="minorHAnsi"/>
          <w:b/>
          <w:bCs/>
          <w:color w:val="auto"/>
        </w:rPr>
        <w:t>area</w:t>
      </w:r>
    </w:p>
    <w:p w14:paraId="6EB7B64C" w14:textId="6DBAE1CE" w:rsidR="001A36C6" w:rsidRPr="00CA3D96" w:rsidRDefault="00231371"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used extent-of-occurrence maps from </w:t>
      </w:r>
      <w:proofErr w:type="spellStart"/>
      <w:r w:rsidRPr="00CA3D96">
        <w:rPr>
          <w:rStyle w:val="SubtleEmphasis"/>
          <w:rFonts w:cstheme="minorHAnsi"/>
          <w:i w:val="0"/>
          <w:iCs w:val="0"/>
          <w:color w:val="auto"/>
        </w:rPr>
        <w:t>BirdLife</w:t>
      </w:r>
      <w:proofErr w:type="spellEnd"/>
      <w:r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t>I</w:t>
      </w:r>
      <w:r w:rsidRPr="00CA3D96">
        <w:rPr>
          <w:rStyle w:val="SubtleEmphasis"/>
          <w:rFonts w:cstheme="minorHAnsi"/>
          <w:i w:val="0"/>
          <w:iCs w:val="0"/>
          <w:color w:val="auto"/>
        </w:rPr>
        <w:t>nternational for birds</w:t>
      </w:r>
      <w:r w:rsidR="00763EA1" w:rsidRPr="00CA3D96">
        <w:rPr>
          <w:rStyle w:val="SubtleEmphasis"/>
          <w:rFonts w:cstheme="minorHAnsi"/>
          <w:i w:val="0"/>
          <w:iCs w:val="0"/>
          <w:color w:val="auto"/>
        </w:rPr>
        <w:t xml:space="preserve"> </w:t>
      </w:r>
      <w:r w:rsidR="002D1141" w:rsidRPr="00CA3D96">
        <w:rPr>
          <w:rFonts w:cstheme="minorHAnsi"/>
          <w:shd w:val="clear" w:color="auto" w:fill="FFFFFF"/>
        </w:rPr>
        <w:t>(</w:t>
      </w:r>
      <w:hyperlink r:id="rId16" w:history="1">
        <w:r w:rsidR="002D1141" w:rsidRPr="00CA3D96">
          <w:rPr>
            <w:rStyle w:val="Hyperlink"/>
            <w:rFonts w:cstheme="minorHAnsi"/>
            <w:color w:val="auto"/>
            <w:u w:val="none"/>
            <w:shd w:val="clear" w:color="auto" w:fill="FFFFFF"/>
          </w:rPr>
          <w:t>http://datazone.birdlife.org/species/requestdis</w:t>
        </w:r>
      </w:hyperlink>
      <w:r w:rsidRPr="00CA3D96">
        <w:rPr>
          <w:rStyle w:val="SubtleEmphasis"/>
          <w:rFonts w:cstheme="minorHAnsi"/>
          <w:i w:val="0"/>
          <w:iCs w:val="0"/>
          <w:color w:val="auto"/>
        </w:rPr>
        <w:t xml:space="preserve">), from the IUCN Red List </w:t>
      </w:r>
      <w:commentRangeStart w:id="283"/>
      <w:r w:rsidRPr="00CA3D96">
        <w:rPr>
          <w:rStyle w:val="SubtleEmphasis"/>
          <w:rFonts w:cstheme="minorHAnsi"/>
          <w:i w:val="0"/>
          <w:iCs w:val="0"/>
          <w:color w:val="auto"/>
        </w:rPr>
        <w:t>for mammals</w:t>
      </w:r>
      <w:r w:rsidR="003F67B2">
        <w:rPr>
          <w:rStyle w:val="SubtleEmphasis"/>
          <w:rFonts w:cstheme="minorHAnsi"/>
          <w:i w:val="0"/>
          <w:iCs w:val="0"/>
          <w:color w:val="auto"/>
        </w:rPr>
        <w:t xml:space="preserve"> and amphibians</w:t>
      </w:r>
      <w:commentRangeEnd w:id="283"/>
      <w:r w:rsidR="00071028">
        <w:rPr>
          <w:rStyle w:val="CommentReference"/>
        </w:rPr>
        <w:commentReference w:id="283"/>
      </w:r>
      <w:r w:rsidR="002D1141"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{"citationItems":[{"id":"ITEM-1","itemData":{"abstract":"IUCN 2020. The IUCN Red List of Threatened Species. Version 2020-2. https://www.iucnredlist.org. Downloaded on 09 July 2020.","author":[{"dropping-particle":"","family":"IUCN","given":"","non-dropping-particle":"","parse-names":false,"suffix":""}],"container-title":"https://www.iucnredlist.org. Downloaded on 09 July","id":"ITEM-1","issued":{"date-parts":[["2020"]]},"title":"The IUCN Red List of Threatened Species. Version 2020-2","type":"webpage"},"uris":["http://www.mendeley.com/documents/?uuid=92da35ad-162d-4eb1-95a5-def79b290f17"]}],"mendeley":{"formattedCitation":"(IUCN 2020)","plainTextFormattedCitation":"(IUCN 2020)","previouslyFormattedCitation":"(IUCN 2020)"},"properties":{"noteIndex":0},"schema":"https://github.com/citation-style-language/schema/raw/master/csl-citation.json"}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(IUCN 2020)</w:t>
      </w:r>
      <w:r w:rsidR="002D1141" w:rsidRPr="00CA3D96">
        <w:rPr>
          <w:rStyle w:val="SubtleEmphasis"/>
          <w:rFonts w:cstheme="minorHAnsi"/>
          <w:i w:val="0"/>
          <w:iCs w:val="0"/>
          <w:color w:val="auto"/>
        </w:rPr>
        <w:fldChar w:fldCharType="end"/>
      </w:r>
      <w:r w:rsidRPr="00CA3D96">
        <w:rPr>
          <w:rStyle w:val="SubtleEmphasis"/>
          <w:rFonts w:cstheme="minorHAnsi"/>
          <w:i w:val="0"/>
          <w:iCs w:val="0"/>
          <w:color w:val="auto"/>
        </w:rPr>
        <w:t>,</w:t>
      </w:r>
      <w:del w:id="284" w:author="Newbold, Tim" w:date="2022-05-13T11:22:00Z">
        <w:r w:rsidRPr="00CA3D96" w:rsidDel="00220CED">
          <w:rPr>
            <w:rStyle w:val="SubtleEmphasis"/>
            <w:rFonts w:cstheme="minorHAnsi"/>
            <w:i w:val="0"/>
            <w:iCs w:val="0"/>
            <w:color w:val="auto"/>
          </w:rPr>
          <w:delText xml:space="preserve"> </w:delText>
        </w:r>
      </w:del>
      <w:r w:rsidRPr="00CA3D96">
        <w:rPr>
          <w:rStyle w:val="SubtleEmphasis"/>
          <w:rFonts w:cstheme="minorHAnsi"/>
          <w:i w:val="0"/>
          <w:iCs w:val="0"/>
          <w:color w:val="auto"/>
        </w:rPr>
        <w:t xml:space="preserve"> and from </w:t>
      </w:r>
      <w:r w:rsidR="002D1141" w:rsidRPr="00CA3D96">
        <w:rPr>
          <w:rStyle w:val="SubtleEmphasis"/>
          <w:rFonts w:cstheme="minorHAnsi"/>
          <w:i w:val="0"/>
          <w:iCs w:val="0"/>
          <w:color w:val="auto"/>
        </w:rPr>
        <w:fldChar w:fldCharType="begin" w:fldLock="1"/>
      </w:r>
      <w:r w:rsidR="0083552D">
        <w:rPr>
          <w:rStyle w:val="SubtleEmphasis"/>
          <w:rFonts w:cstheme="minorHAnsi"/>
          <w:i w:val="0"/>
          <w:iCs w:val="0"/>
          <w:color w:val="auto"/>
        </w:rPr>
        <w:instrText>ADDIN CSL_CITATION {"citationItems":[{"id":"ITEM-1","itemData":{"DOI":"10.1038/s41559-017-0332-2","ISSN":"2397334X","PMID":"28993667","abstract":"The distributions of amphibians, birds and mammals have underpinned global and local conservation priorities, and have been fundamental to our understanding of the determinants of global biodiversity. In contrast, the global distributions of reptiles, representing a third of terrestrial vertebrate diversity, have been unavailable. This prevented the incorporation of reptiles into conservation planning and biased our understanding of the underlying processes governing global vertebrate biodiversity. Here, we present and analyse the global distribution of 10,064 reptile species (99% of extant terrestrial species). We show that richness patterns of the other three tetrapod classes are good spatial surrogates for species richness of all reptiles combined and of snakes, but characterize diversity patterns of lizards and turtles poorly. Hotspots of total and endemic lizard richness overlap very little with those of other taxa. Moreover, existing protected areas, sites of biodiversity significance and global conservation schemes represent birds and mammals better than reptiles. We show that additional conservation actions are needed to effectively protect reptiles, particularly lizards and turtles. Adding reptile knowledge to a global complementarity conservation priority scheme identifies many locations that consequently become important. Notably, investing resources in some of the world's arid, grassland and savannah habitats might be necessary to represent all terrestrial vertebrates efficiently.","author":[{"dropping-particle":"","family":"Roll","given":"Uri","non-dropping-particle":"","parse-names":false,"suffix":""},{"dropping-particle":"","family":"Feldman","given":"Anat","non-dropping-particle":"","parse-names":false,"suffix":""},{"dropping-particle":"","family":"Novosolov","given":"Maria","non-dropping-particle":"","parse-names":false,"suffix":""},{"dropping-particle":"","family":"Allison","given":"Allen","non-dropping-particle":"","parse-names":false,"suffix":""},{"dropping-particle":"","family":"Bauer","given":"Aaron M.","non-dropping-particle":"","parse-names":false,"suffix":""},{"dropping-particle":"","family":"Bernard","given":"Rodolphe","non-dropping-particle":"","parse-names":false,"suffix":""},{"dropping-particle":"","family":"Böhm","given":"Monika","non-dropping-particle":"","parse-names":false,"suffix":""},{"dropping-particle":"","family":"Castro-Herrera","given":"Fernando","non-dropping-particle":"","parse-names":false,"suffix":""},{"dropping-particle":"","family":"Chirio","given":"Laurent","non-dropping-particle":"","parse-names":false,"suffix":""},{"dropping-particle":"","family":"Collen","given":"Ben","non-dropping-particle":"","parse-names":false,"suffix":""},{"dropping-particle":"","family":"Colli","given":"Guarino R.","non-dropping-particle":"","parse-names":false,"suffix":""},{"dropping-particle":"","family":"Dabool","given":"Lital","non-dropping-particle":"","parse-names":false,"suffix":""},{"dropping-particle":"","family":"Das","given":"Indraneil","non-dropping-particle":"","parse-names":false,"suffix":""},{"dropping-particle":"","family":"Doan","given":"Tiffany M.","non-dropping-particle":"","parse-names":false,"suffix":""},{"dropping-particle":"","family":"Grismer","given":"Lee L.","non-dropping-particle":"","parse-names":false,"suffix":""},{"dropping-particle":"","family":"Hoogmoed","given":"Marinus","non-dropping-particle":"","parse-names":false,"suffix":""},{"dropping-particle":"","family":"Itescu","given":"Yuval","non-dropping-particle":"","parse-names":false,"suffix":""},{"dropping-particle":"","family":"Kraus","given":"Fred","non-dropping-particle":"","parse-names":false,"suffix":""},{"dropping-particle":"","family":"Lebreton","given":"Matthew","non-dropping-particle":"","parse-names":false,"suffix":""},{"dropping-particle":"","family":"Lewin","given":"Amir","non-dropping-particle":"","parse-names":false,"suffix":""},{"dropping-particle":"","family":"Martins","given":"Marcio","non-dropping-particle":"","parse-names":false,"suffix":""},{"dropping-particle":"","family":"Maza","given":"Erez","non-dropping-particle":"","parse-names":false,"suffix":""},{"dropping-particle":"","family":"Meirte","given":"Danny","non-dropping-particle":"","parse-names":false,"suffix":""},{"dropping-particle":"","family":"Nagy","given":"Zoltán T.","non-dropping-particle":"","parse-names":false,"suffix":""},{"dropping-particle":"","family":"Nogueira","given":"Cristiano De C.","non-dropping-particle":"","parse-names":false,"suffix":""},{"dropping-particle":"","family":"Pauwels","given":"Olivier S.G.","non-dropping-particle":"","parse-names":false,"suffix":""},{"dropping-particle":"","family":"Pincheira-Donoso","given":"Daniel","non-dropping-particle":"","parse-names":false,"suffix":""},{"dropping-particle":"","family":"Powney","given":"Gary D.","non-dropping-particle":"","parse-names":false,"suffix":""},{"dropping-particle":"","family":"Sindaco","given":"Roberto","non-dropping-particle":"","parse-names":false,"suffix":""},{"dropping-particle":"","family":"Tallowin","given":"Oliver J.S.","non-dropping-particle":"","parse-names":false,"suffix":""},{"dropping-particle":"","family":"Torres-Carvajal","given":"Omar","non-dropping-particle":"","parse-names":false,"suffix":""},{"dropping-particle":"","family":"Trape","given":"Jean François","non-dropping-particle":"","parse-names":false,"suffix":""},{"dropping-particle":"","family":"Vidan","given":"Enav","non-dropping-particle":"","parse-names":false,"suffix":""},{"dropping-particle":"","family":"Uetz","given":"Peter","non-dropping-particle":"","parse-names":false,"suffix":""},{"dropping-particle":"","family":"Wagner","given":"Philipp","non-dropping-particle":"","parse-names":false,"suffix":""},{"dropping-particle":"","family":"Wang","given":"Yuezhao","non-dropping-particle":"","parse-names":false,"suffix":""},{"dropping-particle":"","family":"Orme","given":"C. David L.","non-dropping-particle":"","parse-names":false,"suffix":""},{"dropping-particle":"","family":"Grenyer","given":"Richard","non-dropping-particle":"","parse-names":false,"suffix":""},{"dropping-particle":"","family":"Meiri","given":"Shai","non-dropping-particle":"","parse-names":false,"suffix":""}],"container-title":"Nature Ecology and Evolution","id":"ITEM-1","issued":{"date-parts":[["2017"]]},"title":"The global distribution of tetrapods reveals a need for targeted reptile conservation","type":"article-journal"},"uris":["http://www.mendeley.com/documents/?uuid=c1c0dba1-f28d-400b-a5ab-463ea673b97f"]}],"mendeley":{"formattedCitation":"(Roll &lt;i&gt;et al.&lt;/i&gt; 2017)","manualFormatting":"Roll et al. (2017)","plainTextFormattedCitation":"(Roll et al. 2017)","previouslyFormattedCitation":"(Roll &lt;i&gt;et al.&lt;/i&gt; 2017)"},"properties":{"noteIndex":0},"schema":"https://github.com/citation-style-language/schema/raw/master/csl-citation.json"}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 xml:space="preserve">Roll </w:t>
      </w:r>
      <w:r w:rsidR="002D1141" w:rsidRPr="00CA3D96">
        <w:rPr>
          <w:rStyle w:val="SubtleEmphasis"/>
          <w:rFonts w:cstheme="minorHAnsi"/>
          <w:iCs w:val="0"/>
          <w:noProof/>
          <w:color w:val="auto"/>
        </w:rPr>
        <w:t>et al.</w:t>
      </w:r>
      <w:r w:rsidR="002D1141" w:rsidRPr="00CA3D96">
        <w:rPr>
          <w:rStyle w:val="SubtleEmphasis"/>
          <w:rFonts w:cstheme="minorHAnsi"/>
          <w:i w:val="0"/>
          <w:iCs w:val="0"/>
          <w:noProof/>
          <w:color w:val="auto"/>
        </w:rPr>
        <w:t xml:space="preserve"> </w:t>
      </w:r>
      <w:r w:rsidR="00D26A20">
        <w:rPr>
          <w:rStyle w:val="SubtleEmphasis"/>
          <w:rFonts w:cstheme="minorHAnsi"/>
          <w:i w:val="0"/>
          <w:iCs w:val="0"/>
          <w:noProof/>
          <w:color w:val="auto"/>
        </w:rPr>
        <w:t>(</w:t>
      </w:r>
      <w:r w:rsidR="002D1141" w:rsidRPr="00CA3D96">
        <w:rPr>
          <w:rStyle w:val="SubtleEmphasis"/>
          <w:rFonts w:cstheme="minorHAnsi"/>
          <w:i w:val="0"/>
          <w:iCs w:val="0"/>
          <w:noProof/>
          <w:color w:val="auto"/>
        </w:rPr>
        <w:t>2017)</w:t>
      </w:r>
      <w:r w:rsidR="002D1141" w:rsidRPr="00CA3D96">
        <w:rPr>
          <w:rStyle w:val="SubtleEmphasis"/>
          <w:rFonts w:cstheme="minorHAnsi"/>
          <w:i w:val="0"/>
          <w:iCs w:val="0"/>
          <w:color w:val="auto"/>
        </w:rPr>
        <w:fldChar w:fldCharType="end"/>
      </w:r>
      <w:r w:rsidR="002D1141" w:rsidRPr="00CA3D96">
        <w:rPr>
          <w:rStyle w:val="SubtleEmphasis"/>
          <w:rFonts w:cstheme="minorHAnsi"/>
          <w:i w:val="0"/>
          <w:iCs w:val="0"/>
          <w:color w:val="auto"/>
        </w:rPr>
        <w:t xml:space="preserve"> </w:t>
      </w:r>
      <w:r w:rsidRPr="00CA3D96">
        <w:rPr>
          <w:rStyle w:val="SubtleEmphasis"/>
          <w:rFonts w:cstheme="minorHAnsi"/>
          <w:i w:val="0"/>
          <w:iCs w:val="0"/>
          <w:color w:val="auto"/>
        </w:rPr>
        <w:t xml:space="preserve">for reptiles (all downloaded in April 2020). </w:t>
      </w:r>
      <w:commentRangeStart w:id="285"/>
      <w:commentRangeEnd w:id="285"/>
      <w:r w:rsidR="00FA7AEB">
        <w:rPr>
          <w:rStyle w:val="CommentReference"/>
        </w:rPr>
        <w:commentReference w:id="285"/>
      </w:r>
      <w:r w:rsidR="00FA7AEB">
        <w:rPr>
          <w:rStyle w:val="SubtleEmphasis"/>
          <w:rFonts w:cstheme="minorHAnsi"/>
          <w:i w:val="0"/>
          <w:iCs w:val="0"/>
          <w:color w:val="auto"/>
        </w:rPr>
        <w:t>W</w:t>
      </w:r>
      <w:r w:rsidRPr="00CA3D96">
        <w:rPr>
          <w:rStyle w:val="SubtleEmphasis"/>
          <w:rFonts w:cstheme="minorHAnsi"/>
          <w:i w:val="0"/>
          <w:iCs w:val="0"/>
          <w:color w:val="auto"/>
        </w:rPr>
        <w:t xml:space="preserve">e excluded areas occupied during non-breeding seasons and areas falling outside species known elevational limits. </w:t>
      </w:r>
      <w:commentRangeStart w:id="286"/>
      <w:r w:rsidRPr="00CA3D96">
        <w:rPr>
          <w:rStyle w:val="SubtleEmphasis"/>
          <w:rFonts w:cstheme="minorHAnsi"/>
          <w:i w:val="0"/>
          <w:iCs w:val="0"/>
          <w:color w:val="auto"/>
        </w:rPr>
        <w:t xml:space="preserve">We estimated species </w:t>
      </w:r>
      <w:r w:rsidR="001A6F94">
        <w:rPr>
          <w:rStyle w:val="SubtleEmphasis"/>
          <w:rFonts w:cstheme="minorHAnsi"/>
          <w:i w:val="0"/>
          <w:iCs w:val="0"/>
          <w:color w:val="auto"/>
        </w:rPr>
        <w:t xml:space="preserve">geographical </w:t>
      </w:r>
      <w:r w:rsidRPr="00CA3D96">
        <w:rPr>
          <w:rStyle w:val="SubtleEmphasis"/>
          <w:rFonts w:cstheme="minorHAnsi"/>
          <w:i w:val="0"/>
          <w:iCs w:val="0"/>
          <w:color w:val="auto"/>
        </w:rPr>
        <w:t xml:space="preserve">range </w:t>
      </w:r>
      <w:r w:rsidR="00135E27">
        <w:rPr>
          <w:rStyle w:val="SubtleEmphasis"/>
          <w:rFonts w:cstheme="minorHAnsi"/>
          <w:i w:val="0"/>
          <w:iCs w:val="0"/>
          <w:color w:val="auto"/>
        </w:rPr>
        <w:t>areas</w:t>
      </w:r>
      <w:r w:rsidRPr="00CA3D96">
        <w:rPr>
          <w:rStyle w:val="SubtleEmphasis"/>
          <w:rFonts w:cstheme="minorHAnsi"/>
          <w:i w:val="0"/>
          <w:iCs w:val="0"/>
          <w:color w:val="auto"/>
        </w:rPr>
        <w:t xml:space="preserve"> using a resolution of 1 km</w:t>
      </w:r>
      <w:r w:rsidR="00231F3B" w:rsidRPr="00CA3D96">
        <w:rPr>
          <w:rStyle w:val="SubtleEmphasis"/>
          <w:rFonts w:cstheme="minorHAnsi"/>
          <w:i w:val="0"/>
          <w:iCs w:val="0"/>
          <w:color w:val="auto"/>
          <w:vertAlign w:val="superscript"/>
        </w:rPr>
        <w:t>2</w:t>
      </w:r>
      <w:r w:rsidRPr="00CA3D96">
        <w:rPr>
          <w:rStyle w:val="SubtleEmphasis"/>
          <w:rFonts w:cstheme="minorHAnsi"/>
          <w:i w:val="0"/>
          <w:iCs w:val="0"/>
          <w:color w:val="auto"/>
        </w:rPr>
        <w:t xml:space="preserve"> with Behrman’s equal</w:t>
      </w:r>
      <w:r w:rsidR="00641609">
        <w:rPr>
          <w:rStyle w:val="SubtleEmphasis"/>
          <w:rFonts w:cstheme="minorHAnsi"/>
          <w:i w:val="0"/>
          <w:iCs w:val="0"/>
          <w:color w:val="auto"/>
        </w:rPr>
        <w:t>-</w:t>
      </w:r>
      <w:r w:rsidRPr="00CA3D96">
        <w:rPr>
          <w:rStyle w:val="SubtleEmphasis"/>
          <w:rFonts w:cstheme="minorHAnsi"/>
          <w:i w:val="0"/>
          <w:iCs w:val="0"/>
          <w:color w:val="auto"/>
        </w:rPr>
        <w:t>area projection.</w:t>
      </w:r>
      <w:commentRangeEnd w:id="286"/>
      <w:r w:rsidR="00220CED">
        <w:rPr>
          <w:rStyle w:val="CommentReference"/>
        </w:rPr>
        <w:commentReference w:id="286"/>
      </w:r>
      <w:r w:rsidR="008A5C6D" w:rsidRPr="00CA3D96">
        <w:rPr>
          <w:rStyle w:val="SubtleEmphasis"/>
          <w:rFonts w:cstheme="minorHAnsi"/>
          <w:i w:val="0"/>
          <w:iCs w:val="0"/>
          <w:color w:val="auto"/>
        </w:rPr>
        <w:t xml:space="preserve"> </w:t>
      </w:r>
      <w:r w:rsidR="00864798" w:rsidRPr="00CA3D96">
        <w:rPr>
          <w:rStyle w:val="SubtleEmphasis"/>
          <w:rFonts w:cstheme="minorHAnsi"/>
          <w:i w:val="0"/>
          <w:iCs w:val="0"/>
          <w:color w:val="auto"/>
        </w:rPr>
        <w:t xml:space="preserve">Although range </w:t>
      </w:r>
      <w:r w:rsidR="00135E27">
        <w:rPr>
          <w:rStyle w:val="SubtleEmphasis"/>
          <w:rFonts w:cstheme="minorHAnsi"/>
          <w:i w:val="0"/>
          <w:iCs w:val="0"/>
          <w:color w:val="auto"/>
        </w:rPr>
        <w:t>areas</w:t>
      </w:r>
      <w:r w:rsidR="00864798" w:rsidRPr="00CA3D96">
        <w:rPr>
          <w:rStyle w:val="SubtleEmphasis"/>
          <w:rFonts w:cstheme="minorHAnsi"/>
          <w:i w:val="0"/>
          <w:iCs w:val="0"/>
          <w:color w:val="auto"/>
        </w:rPr>
        <w:t xml:space="preserve"> cannot be considered a trait (</w:t>
      </w:r>
      <w:del w:id="287" w:author="Newbold, Tim" w:date="2022-05-13T11:23:00Z">
        <w:r w:rsidR="00864798" w:rsidRPr="00CA3D96" w:rsidDel="006B422C">
          <w:rPr>
            <w:rStyle w:val="SubtleEmphasis"/>
            <w:rFonts w:cstheme="minorHAnsi"/>
            <w:i w:val="0"/>
            <w:iCs w:val="0"/>
            <w:color w:val="auto"/>
          </w:rPr>
          <w:delText xml:space="preserve">because </w:delText>
        </w:r>
        <w:r w:rsidR="003B4D08" w:rsidRPr="00CA3D96" w:rsidDel="006B422C">
          <w:rPr>
            <w:rStyle w:val="SubtleEmphasis"/>
            <w:rFonts w:cstheme="minorHAnsi"/>
            <w:i w:val="0"/>
            <w:iCs w:val="0"/>
            <w:color w:val="auto"/>
          </w:rPr>
          <w:delText>their</w:delText>
        </w:r>
        <w:r w:rsidR="00864798" w:rsidRPr="00CA3D96" w:rsidDel="006B422C">
          <w:rPr>
            <w:rStyle w:val="SubtleEmphasis"/>
            <w:rFonts w:cstheme="minorHAnsi"/>
            <w:i w:val="0"/>
            <w:iCs w:val="0"/>
            <w:color w:val="auto"/>
          </w:rPr>
          <w:delText xml:space="preserve"> measurement requires </w:delText>
        </w:r>
        <w:commentRangeStart w:id="288"/>
        <w:r w:rsidR="00864798" w:rsidRPr="00CA3D96" w:rsidDel="006B422C">
          <w:rPr>
            <w:rStyle w:val="SubtleEmphasis"/>
            <w:rFonts w:cstheme="minorHAnsi"/>
            <w:i w:val="0"/>
            <w:iCs w:val="0"/>
            <w:color w:val="auto"/>
          </w:rPr>
          <w:delText>gathering data from multiple individuals</w:delText>
        </w:r>
      </w:del>
      <w:commentRangeEnd w:id="288"/>
      <w:r w:rsidR="003E558B">
        <w:rPr>
          <w:rStyle w:val="CommentReference"/>
        </w:rPr>
        <w:commentReference w:id="288"/>
      </w:r>
      <w:ins w:id="289" w:author="Newbold, Tim" w:date="2022-05-13T11:23:00Z">
        <w:r w:rsidR="006B422C">
          <w:rPr>
            <w:rStyle w:val="SubtleEmphasis"/>
            <w:rFonts w:cstheme="minorHAnsi"/>
            <w:i w:val="0"/>
            <w:iCs w:val="0"/>
            <w:color w:val="auto"/>
          </w:rPr>
          <w:t xml:space="preserve">which is a property measurable at the </w:t>
        </w:r>
      </w:ins>
      <w:ins w:id="290" w:author="Newbold, Tim" w:date="2022-05-13T11:24:00Z">
        <w:r w:rsidR="003E558B">
          <w:rPr>
            <w:rStyle w:val="SubtleEmphasis"/>
            <w:rFonts w:cstheme="minorHAnsi"/>
            <w:i w:val="0"/>
            <w:iCs w:val="0"/>
            <w:color w:val="auto"/>
          </w:rPr>
          <w:t xml:space="preserve">level of </w:t>
        </w:r>
      </w:ins>
      <w:ins w:id="291" w:author="Newbold, Tim" w:date="2022-05-13T11:23:00Z">
        <w:r w:rsidR="006B422C">
          <w:rPr>
            <w:rStyle w:val="SubtleEmphasis"/>
            <w:rFonts w:cstheme="minorHAnsi"/>
            <w:i w:val="0"/>
            <w:iCs w:val="0"/>
            <w:color w:val="auto"/>
          </w:rPr>
          <w:t>individual</w:t>
        </w:r>
      </w:ins>
      <w:ins w:id="292" w:author="Newbold, Tim" w:date="2022-05-13T11:24:00Z">
        <w:r w:rsidR="000A407C">
          <w:rPr>
            <w:rStyle w:val="SubtleEmphasis"/>
            <w:rFonts w:cstheme="minorHAnsi"/>
            <w:i w:val="0"/>
            <w:iCs w:val="0"/>
            <w:color w:val="auto"/>
          </w:rPr>
          <w:t xml:space="preserve"> organism</w:t>
        </w:r>
        <w:r w:rsidR="003E558B">
          <w:rPr>
            <w:rStyle w:val="SubtleEmphasis"/>
            <w:rFonts w:cstheme="minorHAnsi"/>
            <w:i w:val="0"/>
            <w:iCs w:val="0"/>
            <w:color w:val="auto"/>
          </w:rPr>
          <w:t>s</w:t>
        </w:r>
      </w:ins>
      <w:r w:rsidR="00864798" w:rsidRPr="00CA3D96">
        <w:rPr>
          <w:rStyle w:val="SubtleEmphasis"/>
          <w:rFonts w:cstheme="minorHAnsi"/>
          <w:i w:val="0"/>
          <w:iCs w:val="0"/>
          <w:color w:val="auto"/>
        </w:rPr>
        <w:t xml:space="preserve">), </w:t>
      </w:r>
      <w:r w:rsidR="003B4D08" w:rsidRPr="00CA3D96">
        <w:rPr>
          <w:rStyle w:val="SubtleEmphasis"/>
          <w:rFonts w:cstheme="minorHAnsi"/>
          <w:i w:val="0"/>
          <w:iCs w:val="0"/>
          <w:color w:val="auto"/>
        </w:rPr>
        <w:t xml:space="preserve">we included range </w:t>
      </w:r>
      <w:r w:rsidR="00D327F4" w:rsidRPr="00CA3D96">
        <w:rPr>
          <w:rStyle w:val="SubtleEmphasis"/>
          <w:rFonts w:cstheme="minorHAnsi"/>
          <w:i w:val="0"/>
          <w:iCs w:val="0"/>
          <w:color w:val="auto"/>
        </w:rPr>
        <w:t>area in the analyses</w:t>
      </w:r>
      <w:r w:rsidR="003B4D08" w:rsidRPr="00CA3D96">
        <w:rPr>
          <w:rStyle w:val="SubtleEmphasis"/>
          <w:rFonts w:cstheme="minorHAnsi"/>
          <w:i w:val="0"/>
          <w:iCs w:val="0"/>
          <w:color w:val="auto"/>
        </w:rPr>
        <w:t xml:space="preserve"> because past work has shown </w:t>
      </w:r>
      <w:r w:rsidR="003B4D08" w:rsidRPr="00CA3D96">
        <w:rPr>
          <w:rStyle w:val="SubtleEmphasis"/>
          <w:rFonts w:cstheme="minorHAnsi"/>
          <w:i w:val="0"/>
          <w:iCs w:val="0"/>
          <w:color w:val="auto"/>
        </w:rPr>
        <w:lastRenderedPageBreak/>
        <w:t xml:space="preserve">that </w:t>
      </w:r>
      <w:r w:rsidR="00B51DBE" w:rsidRPr="00CA3D96">
        <w:rPr>
          <w:rStyle w:val="SubtleEmphasis"/>
          <w:rFonts w:cstheme="minorHAnsi"/>
          <w:i w:val="0"/>
          <w:iCs w:val="0"/>
          <w:color w:val="auto"/>
        </w:rPr>
        <w:t xml:space="preserve">range </w:t>
      </w:r>
      <w:r w:rsidR="00D327F4" w:rsidRPr="00CA3D96">
        <w:rPr>
          <w:rStyle w:val="SubtleEmphasis"/>
          <w:rFonts w:cstheme="minorHAnsi"/>
          <w:i w:val="0"/>
          <w:iCs w:val="0"/>
          <w:color w:val="auto"/>
        </w:rPr>
        <w:t>area</w:t>
      </w:r>
      <w:r w:rsidR="00B51DBE" w:rsidRPr="00CA3D96">
        <w:rPr>
          <w:rStyle w:val="SubtleEmphasis"/>
          <w:rFonts w:cstheme="minorHAnsi"/>
          <w:i w:val="0"/>
          <w:iCs w:val="0"/>
          <w:color w:val="auto"/>
        </w:rPr>
        <w:t xml:space="preserve"> is </w:t>
      </w:r>
      <w:r w:rsidR="00FD07A4" w:rsidRPr="00CA3D96">
        <w:rPr>
          <w:rStyle w:val="SubtleEmphasis"/>
          <w:rFonts w:cstheme="minorHAnsi"/>
          <w:i w:val="0"/>
          <w:iCs w:val="0"/>
          <w:color w:val="auto"/>
        </w:rPr>
        <w:t xml:space="preserve">an important </w:t>
      </w:r>
      <w:del w:id="293" w:author="Newbold, Tim" w:date="2022-05-13T11:25:00Z">
        <w:r w:rsidR="00FD07A4" w:rsidRPr="00CA3D96" w:rsidDel="004D0AD0">
          <w:rPr>
            <w:rStyle w:val="SubtleEmphasis"/>
            <w:rFonts w:cstheme="minorHAnsi"/>
            <w:i w:val="0"/>
            <w:iCs w:val="0"/>
            <w:color w:val="auto"/>
          </w:rPr>
          <w:delText xml:space="preserve">predictor </w:delText>
        </w:r>
      </w:del>
      <w:ins w:id="294" w:author="Newbold, Tim" w:date="2022-05-13T11:25:00Z">
        <w:r w:rsidR="004D0AD0">
          <w:rPr>
            <w:rStyle w:val="SubtleEmphasis"/>
            <w:rFonts w:cstheme="minorHAnsi"/>
            <w:i w:val="0"/>
            <w:iCs w:val="0"/>
            <w:color w:val="auto"/>
          </w:rPr>
          <w:t>correlate</w:t>
        </w:r>
        <w:r w:rsidR="004D0AD0" w:rsidRPr="00CA3D96">
          <w:rPr>
            <w:rStyle w:val="SubtleEmphasis"/>
            <w:rFonts w:cstheme="minorHAnsi"/>
            <w:i w:val="0"/>
            <w:iCs w:val="0"/>
            <w:color w:val="auto"/>
          </w:rPr>
          <w:t xml:space="preserve"> </w:t>
        </w:r>
      </w:ins>
      <w:r w:rsidR="00FD07A4" w:rsidRPr="00CA3D96">
        <w:rPr>
          <w:rStyle w:val="SubtleEmphasis"/>
          <w:rFonts w:cstheme="minorHAnsi"/>
          <w:i w:val="0"/>
          <w:iCs w:val="0"/>
          <w:color w:val="auto"/>
        </w:rPr>
        <w:t>of species responses</w:t>
      </w:r>
      <w:r w:rsidR="00382A27" w:rsidRPr="00CA3D96">
        <w:rPr>
          <w:rStyle w:val="SubtleEmphasis"/>
          <w:rFonts w:cstheme="minorHAnsi"/>
          <w:i w:val="0"/>
          <w:iCs w:val="0"/>
          <w:color w:val="auto"/>
        </w:rPr>
        <w:t xml:space="preserve"> to land</w:t>
      </w:r>
      <w:r w:rsidR="00641609">
        <w:rPr>
          <w:rStyle w:val="SubtleEmphasis"/>
          <w:rFonts w:cstheme="minorHAnsi"/>
          <w:i w:val="0"/>
          <w:iCs w:val="0"/>
          <w:color w:val="auto"/>
        </w:rPr>
        <w:t xml:space="preserve"> </w:t>
      </w:r>
      <w:r w:rsidR="00382A27" w:rsidRPr="00CA3D96">
        <w:rPr>
          <w:rStyle w:val="SubtleEmphasis"/>
          <w:rFonts w:cstheme="minorHAnsi"/>
          <w:i w:val="0"/>
          <w:iCs w:val="0"/>
          <w:color w:val="auto"/>
        </w:rPr>
        <w:t xml:space="preserve">use </w:t>
      </w:r>
      <w:r w:rsidR="00C5734D" w:rsidRPr="00CA3D96">
        <w:rPr>
          <w:rStyle w:val="SubtleEmphasis"/>
          <w:rFonts w:cstheme="minorHAnsi"/>
          <w:i w:val="0"/>
          <w:iCs w:val="0"/>
          <w:color w:val="auto"/>
        </w:rPr>
        <w:fldChar w:fldCharType="begin" w:fldLock="1"/>
      </w:r>
      <w:r w:rsidR="00C5734D" w:rsidRPr="00CA3D96">
        <w:rPr>
          <w:rStyle w:val="SubtleEmphasis"/>
          <w:rFonts w:cstheme="minorHAnsi"/>
          <w:i w:val="0"/>
          <w:iCs w:val="0"/>
          <w:color w:val="auto"/>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worldwide","type":"article-journal"},"uris":["http://www.mendeley.com/documents/?uuid=e8f87429-3bb5-4989-9091-684f656fc7fe"]}],"mendeley":{"formattedCitation":"(Newbold &lt;i&gt;et al.&lt;/i&gt; 2018)","plainTextFormattedCitation":"(Newbold et al. 2018)","previouslyFormattedCitation":"(Newbold &lt;i&gt;et al.&lt;/i&gt; 2018)"},"properties":{"noteIndex":0},"schema":"https://github.com/citation-style-language/schema/raw/master/csl-citation.json"}</w:instrText>
      </w:r>
      <w:r w:rsidR="00C5734D" w:rsidRPr="00CA3D96">
        <w:rPr>
          <w:rStyle w:val="SubtleEmphasis"/>
          <w:rFonts w:cstheme="minorHAnsi"/>
          <w:i w:val="0"/>
          <w:iCs w:val="0"/>
          <w:color w:val="auto"/>
        </w:rPr>
        <w:fldChar w:fldCharType="separate"/>
      </w:r>
      <w:r w:rsidR="00C5734D" w:rsidRPr="00CA3D96">
        <w:rPr>
          <w:rStyle w:val="SubtleEmphasis"/>
          <w:rFonts w:cstheme="minorHAnsi"/>
          <w:i w:val="0"/>
          <w:iCs w:val="0"/>
          <w:noProof/>
          <w:color w:val="auto"/>
        </w:rPr>
        <w:t xml:space="preserve">(Newbold </w:t>
      </w:r>
      <w:r w:rsidR="00C5734D" w:rsidRPr="00CA3D96">
        <w:rPr>
          <w:rStyle w:val="SubtleEmphasis"/>
          <w:rFonts w:cstheme="minorHAnsi"/>
          <w:iCs w:val="0"/>
          <w:noProof/>
          <w:color w:val="auto"/>
        </w:rPr>
        <w:t>et al.</w:t>
      </w:r>
      <w:r w:rsidR="00C5734D" w:rsidRPr="00CA3D96">
        <w:rPr>
          <w:rStyle w:val="SubtleEmphasis"/>
          <w:rFonts w:cstheme="minorHAnsi"/>
          <w:i w:val="0"/>
          <w:iCs w:val="0"/>
          <w:noProof/>
          <w:color w:val="auto"/>
        </w:rPr>
        <w:t xml:space="preserve"> 2018)</w:t>
      </w:r>
      <w:r w:rsidR="00C5734D" w:rsidRPr="00CA3D96">
        <w:rPr>
          <w:rStyle w:val="SubtleEmphasis"/>
          <w:rFonts w:cstheme="minorHAnsi"/>
          <w:i w:val="0"/>
          <w:iCs w:val="0"/>
          <w:color w:val="auto"/>
        </w:rPr>
        <w:fldChar w:fldCharType="end"/>
      </w:r>
      <w:r w:rsidR="00C5734D" w:rsidRPr="00CA3D96">
        <w:rPr>
          <w:rStyle w:val="SubtleEmphasis"/>
          <w:rFonts w:cstheme="minorHAnsi"/>
          <w:i w:val="0"/>
          <w:iCs w:val="0"/>
          <w:color w:val="auto"/>
        </w:rPr>
        <w:t xml:space="preserve"> </w:t>
      </w:r>
      <w:r w:rsidR="00382A27" w:rsidRPr="00CA3D96">
        <w:rPr>
          <w:rStyle w:val="SubtleEmphasis"/>
          <w:rFonts w:cstheme="minorHAnsi"/>
          <w:i w:val="0"/>
          <w:iCs w:val="0"/>
          <w:color w:val="auto"/>
        </w:rPr>
        <w:t>and climate change</w:t>
      </w:r>
      <w:r w:rsidR="00C5734D" w:rsidRPr="00CA3D96">
        <w:rPr>
          <w:rStyle w:val="SubtleEmphasis"/>
          <w:rFonts w:cstheme="minorHAnsi"/>
          <w:i w:val="0"/>
          <w:iCs w:val="0"/>
          <w:color w:val="auto"/>
        </w:rPr>
        <w:t xml:space="preserve"> </w:t>
      </w:r>
      <w:r w:rsidR="007A69F2" w:rsidRPr="00CA3D96">
        <w:rPr>
          <w:rStyle w:val="SubtleEmphasis"/>
          <w:rFonts w:cstheme="minorHAnsi"/>
          <w:i w:val="0"/>
          <w:iCs w:val="0"/>
          <w:color w:val="auto"/>
        </w:rPr>
        <w:fldChar w:fldCharType="begin" w:fldLock="1"/>
      </w:r>
      <w:r w:rsidR="0076541D" w:rsidRPr="00CA3D96">
        <w:rPr>
          <w:rStyle w:val="SubtleEmphasis"/>
          <w:rFonts w:cstheme="minorHAnsi"/>
          <w:i w:val="0"/>
          <w:iCs w:val="0"/>
          <w:color w:val="auto"/>
        </w:rPr>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2005)","previouslyFormattedCitation":"(Thuiller &lt;i&gt;et al.&lt;/i&gt; 2005)"},"properties":{"noteIndex":0},"schema":"https://github.com/citation-style-language/schema/raw/master/csl-citation.json"}</w:instrText>
      </w:r>
      <w:r w:rsidR="007A69F2" w:rsidRPr="00CA3D96">
        <w:rPr>
          <w:rStyle w:val="SubtleEmphasis"/>
          <w:rFonts w:cstheme="minorHAnsi"/>
          <w:i w:val="0"/>
          <w:iCs w:val="0"/>
          <w:color w:val="auto"/>
        </w:rPr>
        <w:fldChar w:fldCharType="separate"/>
      </w:r>
      <w:r w:rsidR="007A69F2" w:rsidRPr="00CA3D96">
        <w:rPr>
          <w:rStyle w:val="SubtleEmphasis"/>
          <w:rFonts w:cstheme="minorHAnsi"/>
          <w:i w:val="0"/>
          <w:iCs w:val="0"/>
          <w:noProof/>
          <w:color w:val="auto"/>
        </w:rPr>
        <w:t xml:space="preserve">(Thuiller </w:t>
      </w:r>
      <w:r w:rsidR="007A69F2" w:rsidRPr="00CA3D96">
        <w:rPr>
          <w:rStyle w:val="SubtleEmphasis"/>
          <w:rFonts w:cstheme="minorHAnsi"/>
          <w:iCs w:val="0"/>
          <w:noProof/>
          <w:color w:val="auto"/>
        </w:rPr>
        <w:t>et al.</w:t>
      </w:r>
      <w:r w:rsidR="007A69F2" w:rsidRPr="00CA3D96">
        <w:rPr>
          <w:rStyle w:val="SubtleEmphasis"/>
          <w:rFonts w:cstheme="minorHAnsi"/>
          <w:i w:val="0"/>
          <w:iCs w:val="0"/>
          <w:noProof/>
          <w:color w:val="auto"/>
        </w:rPr>
        <w:t xml:space="preserve"> 2005)</w:t>
      </w:r>
      <w:r w:rsidR="007A69F2" w:rsidRPr="00CA3D96">
        <w:rPr>
          <w:rStyle w:val="SubtleEmphasis"/>
          <w:rFonts w:cstheme="minorHAnsi"/>
          <w:i w:val="0"/>
          <w:iCs w:val="0"/>
          <w:color w:val="auto"/>
        </w:rPr>
        <w:fldChar w:fldCharType="end"/>
      </w:r>
      <w:r w:rsidR="00382A27" w:rsidRPr="00CA3D96">
        <w:rPr>
          <w:rStyle w:val="SubtleEmphasis"/>
          <w:rFonts w:cstheme="minorHAnsi"/>
          <w:i w:val="0"/>
          <w:iCs w:val="0"/>
          <w:color w:val="auto"/>
        </w:rPr>
        <w:t xml:space="preserve">. In addition, range </w:t>
      </w:r>
      <w:r w:rsidR="00D327F4" w:rsidRPr="00CA3D96">
        <w:rPr>
          <w:rStyle w:val="SubtleEmphasis"/>
          <w:rFonts w:cstheme="minorHAnsi"/>
          <w:i w:val="0"/>
          <w:iCs w:val="0"/>
          <w:color w:val="auto"/>
        </w:rPr>
        <w:t xml:space="preserve">area </w:t>
      </w:r>
      <w:r w:rsidR="007A69F2" w:rsidRPr="00CA3D96">
        <w:rPr>
          <w:rStyle w:val="SubtleEmphasis"/>
          <w:rFonts w:cstheme="minorHAnsi"/>
          <w:i w:val="0"/>
          <w:iCs w:val="0"/>
          <w:color w:val="auto"/>
        </w:rPr>
        <w:t>may</w:t>
      </w:r>
      <w:r w:rsidR="00DF57D8"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 xml:space="preserve">correlate with other aspects of </w:t>
      </w:r>
      <w:r w:rsidR="0035338D" w:rsidRPr="00CA3D96">
        <w:rPr>
          <w:rStyle w:val="SubtleEmphasis"/>
          <w:rFonts w:cstheme="minorHAnsi"/>
          <w:i w:val="0"/>
          <w:iCs w:val="0"/>
          <w:color w:val="auto"/>
        </w:rPr>
        <w:t>species</w:t>
      </w:r>
      <w:r w:rsidR="00382A27" w:rsidRPr="00CA3D96">
        <w:rPr>
          <w:rStyle w:val="SubtleEmphasis"/>
          <w:rFonts w:cstheme="minorHAnsi"/>
          <w:i w:val="0"/>
          <w:iCs w:val="0"/>
          <w:color w:val="auto"/>
        </w:rPr>
        <w:t>’ ecology</w:t>
      </w:r>
      <w:ins w:id="295" w:author="Newbold, Tim" w:date="2022-05-13T11:25:00Z">
        <w:r w:rsidR="00160B5F">
          <w:rPr>
            <w:rStyle w:val="SubtleEmphasis"/>
            <w:rFonts w:cstheme="minorHAnsi"/>
            <w:i w:val="0"/>
            <w:iCs w:val="0"/>
            <w:color w:val="auto"/>
          </w:rPr>
          <w:t xml:space="preserve"> that we could not include directly in our analysis because of limited data availability</w:t>
        </w:r>
      </w:ins>
      <w:r w:rsidR="0035338D" w:rsidRPr="00CA3D96">
        <w:rPr>
          <w:rStyle w:val="SubtleEmphasis"/>
          <w:rFonts w:cstheme="minorHAnsi"/>
          <w:i w:val="0"/>
          <w:iCs w:val="0"/>
          <w:color w:val="auto"/>
        </w:rPr>
        <w:t xml:space="preserve">, </w:t>
      </w:r>
      <w:del w:id="296" w:author="Newbold, Tim" w:date="2022-05-13T11:26:00Z">
        <w:r w:rsidR="0035338D" w:rsidRPr="00CA3D96" w:rsidDel="00160B5F">
          <w:rPr>
            <w:rStyle w:val="SubtleEmphasis"/>
            <w:rFonts w:cstheme="minorHAnsi"/>
            <w:i w:val="0"/>
            <w:iCs w:val="0"/>
            <w:color w:val="auto"/>
          </w:rPr>
          <w:delText xml:space="preserve">notably </w:delText>
        </w:r>
      </w:del>
      <w:ins w:id="297" w:author="Newbold, Tim" w:date="2022-05-13T11:26:00Z">
        <w:r w:rsidR="00160B5F">
          <w:rPr>
            <w:rStyle w:val="SubtleEmphasis"/>
            <w:rFonts w:cstheme="minorHAnsi"/>
            <w:i w:val="0"/>
            <w:iCs w:val="0"/>
            <w:color w:val="auto"/>
          </w:rPr>
          <w:t xml:space="preserve">such as </w:t>
        </w:r>
      </w:ins>
      <w:r w:rsidR="0035338D" w:rsidRPr="00CA3D96">
        <w:rPr>
          <w:rStyle w:val="SubtleEmphasis"/>
          <w:rFonts w:cstheme="minorHAnsi"/>
          <w:i w:val="0"/>
          <w:iCs w:val="0"/>
          <w:color w:val="auto"/>
        </w:rPr>
        <w:t>dispersal abilit</w:t>
      </w:r>
      <w:ins w:id="298" w:author="Newbold, Tim" w:date="2022-05-13T11:26:00Z">
        <w:r w:rsidR="00160B5F">
          <w:rPr>
            <w:rStyle w:val="SubtleEmphasis"/>
            <w:rFonts w:cstheme="minorHAnsi"/>
            <w:i w:val="0"/>
            <w:iCs w:val="0"/>
            <w:color w:val="auto"/>
          </w:rPr>
          <w:t>y</w:t>
        </w:r>
      </w:ins>
      <w:del w:id="299" w:author="Newbold, Tim" w:date="2022-05-13T11:26:00Z">
        <w:r w:rsidR="0035338D" w:rsidRPr="00CA3D96" w:rsidDel="00160B5F">
          <w:rPr>
            <w:rStyle w:val="SubtleEmphasis"/>
            <w:rFonts w:cstheme="minorHAnsi"/>
            <w:i w:val="0"/>
            <w:iCs w:val="0"/>
            <w:color w:val="auto"/>
          </w:rPr>
          <w:delText>ies</w:delText>
        </w:r>
      </w:del>
      <w:r w:rsidR="00382A27" w:rsidRPr="00CA3D96">
        <w:rPr>
          <w:rStyle w:val="SubtleEmphasis"/>
          <w:rFonts w:cstheme="minorHAnsi"/>
          <w:i w:val="0"/>
          <w:iCs w:val="0"/>
          <w:color w:val="auto"/>
        </w:rPr>
        <w:t xml:space="preserve"> </w:t>
      </w:r>
      <w:r w:rsidR="00AE667F" w:rsidRPr="00CA3D96">
        <w:rPr>
          <w:rStyle w:val="SubtleEmphasis"/>
          <w:rFonts w:cstheme="minorHAnsi"/>
          <w:i w:val="0"/>
          <w:iCs w:val="0"/>
          <w:color w:val="auto"/>
        </w:rPr>
        <w:fldChar w:fldCharType="begin" w:fldLock="1"/>
      </w:r>
      <w:r w:rsidR="00DF57D8" w:rsidRPr="00CA3D96">
        <w:rPr>
          <w:rStyle w:val="SubtleEmphasis"/>
          <w:rFonts w:cstheme="minorHAnsi"/>
          <w:i w:val="0"/>
          <w:iCs w:val="0"/>
          <w:color w:val="auto"/>
        </w:rPr>
        <w:instrText>ADDIN CSL_CITATION {"citationItems":[{"id":"ITEM-1","itemData":{"DOI":"10.1098/rspb.2020.1450rspb20201450","ISSN":"14712954","PMID":"33203330","abstract":"Understanding how species attain their geographical distributions and identifying traits correlated with range size are important objectives in biogeography, evolutionary biology and biodiversity conservation. Despite much effort, results have been varied and general trends have been slow to emerge. Studying species pools that occupy specific habitats, rather than clades or large groupings of species occupying diverse habitats, may better identify ranges size correlates and be more informative for conservation programmes in a rapidly changing world. We evaluated correlations between a set of organismal traits and range size in bird species from Amazonian white-sand ecosystems. We assessed if results are consistent when using different data sources for phylogenetic and range hypotheses. We found that dispersal ability, as measured by the hand-wing index, was correlated with range size in both white-sand birds and their non-white-sand sister taxa. White-sand birds had smaller ranges on average than their sister taxa. The results were similar and robust to the different data sources. Our results suggest that the patchiness of white-sand ecosystems limits species' ability to reach new habitat islands and establish new populations.","author":[{"dropping-particle":"","family":"Capurucho","given":"João M.G.","non-dropping-particle":"","parse-names":false,"suffix":""},{"dropping-particle":"V.","family":"Ashley","given":"Mary","non-dropping-particle":"","parse-names":false,"suffix":""},{"dropping-particle":"","family":"Tsuru","given":"Brian R.","non-dropping-particle":"","parse-names":false,"suffix":""},{"dropping-particle":"","family":"Cooper","given":"Jacob C.","non-dropping-particle":"","parse-names":false,"suffix":""},{"dropping-particle":"","family":"Bates","given":"John M.","non-dropping-particle":"","parse-names":false,"suffix":""}],"container-title":"Proceedings of the Royal Society B: Biological Sciences","id":"ITEM-1","issue":"1939","issued":{"date-parts":[["2020"]]},"title":"Dispersal ability correlates with range size in Amazonian habitat-restricted birds: Correlates of range size in birds","type":"article-journal","volume":"287"},"uris":["http://www.mendeley.com/documents/?uuid=12c85034-095e-432d-abb7-6d3788a8a9fc"]}],"mendeley":{"formattedCitation":"(Capurucho &lt;i&gt;et al.&lt;/i&gt; 2020)","plainTextFormattedCitation":"(Capurucho et al. 2020)","previouslyFormattedCitation":"(Capurucho &lt;i&gt;et al.&lt;/i&gt; 2020)"},"properties":{"noteIndex":0},"schema":"https://github.com/citation-style-language/schema/raw/master/csl-citation.json"}</w:instrText>
      </w:r>
      <w:r w:rsidR="00AE667F" w:rsidRPr="00CA3D96">
        <w:rPr>
          <w:rStyle w:val="SubtleEmphasis"/>
          <w:rFonts w:cstheme="minorHAnsi"/>
          <w:i w:val="0"/>
          <w:iCs w:val="0"/>
          <w:color w:val="auto"/>
        </w:rPr>
        <w:fldChar w:fldCharType="separate"/>
      </w:r>
      <w:r w:rsidR="00AE667F" w:rsidRPr="00CA3D96">
        <w:rPr>
          <w:rStyle w:val="SubtleEmphasis"/>
          <w:rFonts w:cstheme="minorHAnsi"/>
          <w:i w:val="0"/>
          <w:iCs w:val="0"/>
          <w:noProof/>
          <w:color w:val="auto"/>
        </w:rPr>
        <w:t xml:space="preserve">(Capurucho </w:t>
      </w:r>
      <w:r w:rsidR="00AE667F" w:rsidRPr="00CA3D96">
        <w:rPr>
          <w:rStyle w:val="SubtleEmphasis"/>
          <w:rFonts w:cstheme="minorHAnsi"/>
          <w:iCs w:val="0"/>
          <w:noProof/>
          <w:color w:val="auto"/>
        </w:rPr>
        <w:t>et al.</w:t>
      </w:r>
      <w:r w:rsidR="00AE667F" w:rsidRPr="00CA3D96">
        <w:rPr>
          <w:rStyle w:val="SubtleEmphasis"/>
          <w:rFonts w:cstheme="minorHAnsi"/>
          <w:i w:val="0"/>
          <w:iCs w:val="0"/>
          <w:noProof/>
          <w:color w:val="auto"/>
        </w:rPr>
        <w:t xml:space="preserve"> 2020)</w:t>
      </w:r>
      <w:r w:rsidR="00AE667F" w:rsidRPr="00CA3D96">
        <w:rPr>
          <w:rStyle w:val="SubtleEmphasis"/>
          <w:rFonts w:cstheme="minorHAnsi"/>
          <w:i w:val="0"/>
          <w:iCs w:val="0"/>
          <w:color w:val="auto"/>
        </w:rPr>
        <w:fldChar w:fldCharType="end"/>
      </w:r>
      <w:r w:rsidR="0035338D" w:rsidRPr="00CA3D96">
        <w:rPr>
          <w:rStyle w:val="SubtleEmphasis"/>
          <w:rFonts w:cstheme="minorHAnsi"/>
          <w:i w:val="0"/>
          <w:iCs w:val="0"/>
          <w:color w:val="auto"/>
        </w:rPr>
        <w:t>.</w:t>
      </w:r>
      <w:del w:id="300" w:author="Newbold, Tim" w:date="2022-05-13T11:26:00Z">
        <w:r w:rsidR="0035338D" w:rsidRPr="00CA3D96" w:rsidDel="0059381E">
          <w:rPr>
            <w:rStyle w:val="SubtleEmphasis"/>
            <w:rFonts w:cstheme="minorHAnsi"/>
            <w:i w:val="0"/>
            <w:iCs w:val="0"/>
            <w:color w:val="auto"/>
          </w:rPr>
          <w:delText xml:space="preserve"> </w:delText>
        </w:r>
        <w:r w:rsidR="0037105E" w:rsidRPr="00CA3D96" w:rsidDel="0059381E">
          <w:rPr>
            <w:rStyle w:val="SubtleEmphasis"/>
            <w:rFonts w:cstheme="minorHAnsi"/>
            <w:i w:val="0"/>
            <w:iCs w:val="0"/>
            <w:color w:val="auto"/>
          </w:rPr>
          <w:delText>We couldn’t include dispersal abilities directly in this work as the</w:delText>
        </w:r>
        <w:r w:rsidR="007B4481" w:rsidRPr="00CA3D96" w:rsidDel="0059381E">
          <w:rPr>
            <w:rStyle w:val="SubtleEmphasis"/>
            <w:rFonts w:cstheme="minorHAnsi"/>
            <w:i w:val="0"/>
            <w:iCs w:val="0"/>
            <w:color w:val="auto"/>
          </w:rPr>
          <w:delText xml:space="preserve">re are </w:delText>
        </w:r>
        <w:r w:rsidR="008104DF" w:rsidRPr="00CA3D96" w:rsidDel="0059381E">
          <w:rPr>
            <w:rStyle w:val="SubtleEmphasis"/>
            <w:rFonts w:cstheme="minorHAnsi"/>
            <w:i w:val="0"/>
            <w:iCs w:val="0"/>
            <w:color w:val="auto"/>
          </w:rPr>
          <w:delText xml:space="preserve">currently </w:delText>
        </w:r>
        <w:r w:rsidR="007B4481" w:rsidRPr="00CA3D96" w:rsidDel="0059381E">
          <w:rPr>
            <w:rStyle w:val="SubtleEmphasis"/>
            <w:rFonts w:cstheme="minorHAnsi"/>
            <w:i w:val="0"/>
            <w:iCs w:val="0"/>
            <w:color w:val="auto"/>
          </w:rPr>
          <w:delText xml:space="preserve">very few available estimates </w:delText>
        </w:r>
        <w:r w:rsidR="001A36C6" w:rsidRPr="00CA3D96" w:rsidDel="0059381E">
          <w:rPr>
            <w:rStyle w:val="SubtleEmphasis"/>
            <w:rFonts w:cstheme="minorHAnsi"/>
            <w:i w:val="0"/>
            <w:iCs w:val="0"/>
            <w:color w:val="auto"/>
          </w:rPr>
          <w:delText>for terrestrial</w:delText>
        </w:r>
        <w:r w:rsidR="007B4481" w:rsidRPr="00CA3D96" w:rsidDel="0059381E">
          <w:rPr>
            <w:rStyle w:val="SubtleEmphasis"/>
            <w:rFonts w:cstheme="minorHAnsi"/>
            <w:i w:val="0"/>
            <w:iCs w:val="0"/>
            <w:color w:val="auto"/>
          </w:rPr>
          <w:delText xml:space="preserve"> vertebrates</w:delText>
        </w:r>
        <w:r w:rsidR="007B4481" w:rsidRPr="00CA3D96" w:rsidDel="00052F3C">
          <w:rPr>
            <w:rStyle w:val="SubtleEmphasis"/>
            <w:rFonts w:cstheme="minorHAnsi"/>
            <w:i w:val="0"/>
            <w:iCs w:val="0"/>
            <w:color w:val="auto"/>
          </w:rPr>
          <w:delText>.</w:delText>
        </w:r>
      </w:del>
    </w:p>
    <w:p w14:paraId="432D2DA9" w14:textId="77777777" w:rsidR="00231F3B" w:rsidRPr="00CA3D96" w:rsidRDefault="00231F3B" w:rsidP="0045528F">
      <w:pPr>
        <w:spacing w:line="276" w:lineRule="auto"/>
        <w:jc w:val="both"/>
        <w:rPr>
          <w:rStyle w:val="SubtleEmphasis"/>
          <w:b/>
          <w:bCs/>
          <w:color w:val="auto"/>
        </w:rPr>
      </w:pPr>
      <w:r w:rsidRPr="00CA3D96">
        <w:rPr>
          <w:rStyle w:val="SubtleEmphasis"/>
          <w:b/>
          <w:bCs/>
          <w:color w:val="auto"/>
        </w:rPr>
        <w:t>Phylogenies</w:t>
      </w:r>
    </w:p>
    <w:p w14:paraId="7F97300D" w14:textId="7910506E" w:rsidR="001D74CD" w:rsidRPr="00CA3D96" w:rsidRDefault="00797156" w:rsidP="0045528F">
      <w:pPr>
        <w:spacing w:line="276" w:lineRule="auto"/>
        <w:jc w:val="both"/>
        <w:rPr>
          <w:rStyle w:val="SubtleEmphasis"/>
          <w:rFonts w:cstheme="minorHAnsi"/>
          <w:color w:val="auto"/>
          <w:shd w:val="clear" w:color="auto" w:fill="FFFFFF"/>
        </w:rPr>
      </w:pPr>
      <w:commentRangeStart w:id="301"/>
      <w:r w:rsidRPr="00CA3D96">
        <w:rPr>
          <w:rFonts w:cstheme="minorHAnsi"/>
          <w:shd w:val="clear" w:color="auto" w:fill="FFFFFF"/>
        </w:rPr>
        <w:t xml:space="preserve">Species phylogenetic position was estimated from </w:t>
      </w:r>
      <w:ins w:id="302" w:author="Newbold, Tim" w:date="2022-05-13T11:27:00Z">
        <w:r w:rsidR="00C2438D">
          <w:rPr>
            <w:rFonts w:cstheme="minorHAnsi"/>
            <w:shd w:val="clear" w:color="auto" w:fill="FFFFFF"/>
          </w:rPr>
          <w:t>c</w:t>
        </w:r>
      </w:ins>
      <w:del w:id="303" w:author="Newbold, Tim" w:date="2022-05-13T11:27:00Z">
        <w:r w:rsidR="006559D6" w:rsidDel="00C2438D">
          <w:rPr>
            <w:rFonts w:cstheme="minorHAnsi"/>
            <w:shd w:val="clear" w:color="auto" w:fill="FFFFFF"/>
          </w:rPr>
          <w:delText>C</w:delText>
        </w:r>
      </w:del>
      <w:r w:rsidRPr="00CA3D96">
        <w:rPr>
          <w:rFonts w:cstheme="minorHAnsi"/>
          <w:shd w:val="clear" w:color="auto" w:fill="FFFFFF"/>
        </w:rPr>
        <w:t>lass-specific phylogenetic trees</w:t>
      </w:r>
      <w:r w:rsidR="001D74CD" w:rsidRPr="00CA3D96">
        <w:rPr>
          <w:rFonts w:cstheme="minorHAnsi"/>
          <w:shd w:val="clear" w:color="auto" w:fill="FFFFFF"/>
        </w:rPr>
        <w:t>,</w:t>
      </w:r>
      <w:r w:rsidRPr="00CA3D96">
        <w:rPr>
          <w:rFonts w:cstheme="minorHAnsi"/>
          <w:shd w:val="clear" w:color="auto" w:fill="FFFFFF"/>
        </w:rPr>
        <w:t xml:space="preserve"> downloaded April 2020</w:t>
      </w:r>
      <w:r w:rsidR="001D74CD" w:rsidRPr="00CA3D96">
        <w:rPr>
          <w:rFonts w:cstheme="minorHAnsi"/>
          <w:shd w:val="clear" w:color="auto" w:fill="FFFFFF"/>
        </w:rPr>
        <w:t xml:space="preserve"> from </w:t>
      </w:r>
      <w:hyperlink r:id="rId17" w:anchor=".Xyc5wyhKhPZ" w:history="1">
        <w:r w:rsidR="001D74CD" w:rsidRPr="00CA3D96">
          <w:rPr>
            <w:rStyle w:val="Hyperlink"/>
            <w:rFonts w:cstheme="minorHAnsi"/>
            <w:color w:val="auto"/>
            <w:u w:val="none"/>
            <w:shd w:val="clear" w:color="auto" w:fill="FFFFFF"/>
          </w:rPr>
          <w:t>https://zenodo.org/record/3690867#.Xyc5wyhKhPZ</w:t>
        </w:r>
      </w:hyperlink>
      <w:r w:rsidR="001D74CD" w:rsidRPr="00CA3D96">
        <w:rPr>
          <w:rFonts w:cstheme="minorHAnsi"/>
        </w:rPr>
        <w:t xml:space="preserve"> for mammals (</w:t>
      </w:r>
      <w:proofErr w:type="spellStart"/>
      <w:r w:rsidR="001D74CD" w:rsidRPr="00CA3D96">
        <w:rPr>
          <w:rFonts w:cstheme="minorHAnsi"/>
        </w:rPr>
        <w:t>Phylacine</w:t>
      </w:r>
      <w:proofErr w:type="spellEnd"/>
      <w:r w:rsidR="001D74CD" w:rsidRPr="00CA3D96">
        <w:rPr>
          <w:rFonts w:cstheme="minorHAnsi"/>
        </w:rPr>
        <w:t xml:space="preserve"> 1.2</w:t>
      </w:r>
      <w:r w:rsidR="001C3C0F" w:rsidRPr="00CA3D96">
        <w:rPr>
          <w:rFonts w:cstheme="minorHAnsi"/>
        </w:rPr>
        <w:t>;</w:t>
      </w:r>
      <w:r w:rsidR="001D74CD" w:rsidRPr="00CA3D96">
        <w:rPr>
          <w:rFonts w:cstheme="minorHAnsi"/>
        </w:rPr>
        <w:t xml:space="preserve"> </w:t>
      </w:r>
      <w:r w:rsidR="001C3C0F" w:rsidRPr="00CA3D96">
        <w:rPr>
          <w:rFonts w:cstheme="minorHAnsi"/>
        </w:rPr>
        <w:fldChar w:fldCharType="begin" w:fldLock="1"/>
      </w:r>
      <w:r w:rsidR="001C3C0F" w:rsidRPr="00CA3D96">
        <w:rPr>
          <w:rFonts w:cstheme="minorHAnsi"/>
        </w:rPr>
        <w:instrText>ADDIN CSL_CITATION {"citationItems":[{"id":"ITEM-1","itemData":{"DOI":"10.1002/ecy.2443","abstract":"Abstract Data needed for macroecological analyses are difficult to compile and often hidden away in supplementary material under non-standardized formats. Phylogenies, range data, and trait data often use conflicting taxonomies and require ad hoc decisions to synonymize species or fill in large amounts of missing data. Furthermore, most available data sets ignore the large impact that humans have had on species ranges and diversity. Ignoring these impacts can lead to drastic differences in diversity patterns and estimates of the strength of biological rules. To help overcome these issues, we assembled PHYLACINE, The Phylogenetic Atlas of Mammal Macroecology. This taxonomically integrated platform contains phylogenies, range maps, trait data, and threat status for all 5,831 known mammal species that lived since the last interglacial (~130,000 years ago until present). PHYLACINE is ready to use directly, as all taxonomy and metadata are consistent across the different types of data, and files are provided in easy-to-use formats. The atlas includes both maps of current species ranges and present natural ranges, which represent estimates of where species would live without anthropogenic pressures. Trait data include body mass and coarse measures of life habit and diet. Data gaps have been minimized through extensive literature searches and clearly labelled imputation of missing values. The PHYLACINE database will be archived here as well as hosted online so that users may easily contribute updates and corrections to continually improve the data. This database will be useful to any researcher who wishes to investigate large-scale ecological patterns. Previous versions of the database have already provided valuable information and have, for instance, shown that megafauna extinctions caused substantial changes in vegetation structure and nutrient transfer patterns across the globe.","author":[{"dropping-particle":"","family":"Faurby","given":"Søren","non-dropping-particle":"","parse-names":false,"suffix":""},{"dropping-particle":"","family":"Davis","given":"Matt","non-dropping-particle":"","parse-names":false,"suffix":""},{"dropping-particle":"","family":"Pedersen","given":"Rasmus Ø","non-dropping-particle":"","parse-names":false,"suffix":""},{"dropping-particle":"","family":"Schowanek","given":"Simon D","non-dropping-particle":"","parse-names":false,"suffix":""},{"dropping-particle":"","family":"Antonelli1","given":"Alexandre","non-dropping-particle":"","parse-names":false,"suffix":""},{"dropping-particle":"","family":"Svenning","given":"Jens-Christian","non-dropping-particle":"","parse-names":false,"suffix":""}],"container-title":"Ecology","id":"ITEM-1","issue":"11","issued":{"date-parts":[["2018"]]},"page":"2626","title":"PHYLACINE 1.2: The Phylogenetic Atlas of Mammal Macroecology","type":"article-journal","volume":"99"},"uris":["http://www.mendeley.com/documents/?uuid=b3973cdb-9be0-4b56-a26e-c1c8e34dc7b2"]},{"id":"ITEM-2","itemData":{"DOI":"10.5281/zenodo.3690867","author":[{"dropping-particle":"","family":"Faurby","given":"Søren","non-dropping-particle":"","parse-names":false,"suffix":""},{"dropping-particle":"","family":"Pedersen","given":"Rasmus Ø","non-dropping-particle":"","parse-names":false,"suffix":""},{"dropping-particle":"","family":"Davis","given":"Matt","non-dropping-particle":"","parse-names":false,"suffix":""},{"dropping-particle":"","family":"Schowanek","given":"Simon D","non-dropping-particle":"","parse-names":false,"suffix":""},{"dropping-particle":"","family":"Jarvie","given":"Scott","non-dropping-particle":"","parse-names":false,"suffix":""},{"dropping-particle":"","family":"Antonelli","given":"Alexandre","non-dropping-particle":"","parse-names":false,"suffix":""},{"dropping-particle":"","family":"Svenning","given":"Jens-Christian","non-dropping-particle":"","parse-names":false,"suffix":""}],"id":"ITEM-2","issued":{"date-parts":[["2020","2"]]},"publisher":"Zenodo","title":"MegaPast2Future/PHYLACINE\\_1.2: PHYLACINE Version 1.2.1","type":"article"},"uris":["http://www.mendeley.com/documents/?uuid=2a663ee3-9a7d-4b08-a67c-bd61c4705cd5"]}],"mendeley":{"formattedCitation":"(Faurby &lt;i&gt;et al.&lt;/i&gt; 2018, 2020)","manualFormatting":"Faurby et al. (2018, 2020)","plainTextFormattedCitation":"(Faurby et al. 2018, 2020)","previouslyFormattedCitation":"(Faurby &lt;i&gt;et al.&lt;/i&gt; 2018, 2020)"},"properties":{"noteIndex":0},"schema":"https://github.com/citation-style-language/schema/raw/master/csl-citation.json"}</w:instrText>
      </w:r>
      <w:r w:rsidR="001C3C0F" w:rsidRPr="00CA3D96">
        <w:rPr>
          <w:rFonts w:cstheme="minorHAnsi"/>
        </w:rPr>
        <w:fldChar w:fldCharType="separate"/>
      </w:r>
      <w:r w:rsidR="001C3C0F" w:rsidRPr="00CA3D96">
        <w:rPr>
          <w:rFonts w:cstheme="minorHAnsi"/>
          <w:noProof/>
        </w:rPr>
        <w:t xml:space="preserve">Faurby </w:t>
      </w:r>
      <w:r w:rsidR="001C3C0F" w:rsidRPr="00CA3D96">
        <w:rPr>
          <w:rFonts w:cstheme="minorHAnsi"/>
          <w:i/>
          <w:noProof/>
        </w:rPr>
        <w:t>et al.</w:t>
      </w:r>
      <w:r w:rsidR="001C3C0F" w:rsidRPr="00CA3D96">
        <w:rPr>
          <w:rFonts w:cstheme="minorHAnsi"/>
          <w:noProof/>
        </w:rPr>
        <w:t xml:space="preserve"> (2018, 2020)</w:t>
      </w:r>
      <w:r w:rsidR="001C3C0F" w:rsidRPr="00CA3D96">
        <w:rPr>
          <w:rFonts w:cstheme="minorHAnsi"/>
        </w:rPr>
        <w:fldChar w:fldCharType="end"/>
      </w:r>
      <w:r w:rsidR="001C3C0F" w:rsidRPr="00CA3D96">
        <w:rPr>
          <w:rFonts w:cstheme="minorHAnsi"/>
          <w:shd w:val="clear" w:color="auto" w:fill="FFFFFF"/>
        </w:rPr>
        <w:t>)</w:t>
      </w:r>
      <w:r w:rsidR="00D327F4" w:rsidRPr="00CA3D96">
        <w:rPr>
          <w:rFonts w:cstheme="minorHAnsi"/>
          <w:shd w:val="clear" w:color="auto" w:fill="FFFFFF"/>
        </w:rPr>
        <w:t>;</w:t>
      </w:r>
      <w:r w:rsidR="00FF4EFB" w:rsidRPr="00CA3D96">
        <w:rPr>
          <w:rFonts w:cstheme="minorHAnsi"/>
        </w:rPr>
        <w:t xml:space="preserve"> and</w:t>
      </w:r>
      <w:r w:rsidR="001D74CD" w:rsidRPr="00CA3D96">
        <w:rPr>
          <w:rFonts w:cstheme="minorHAnsi"/>
        </w:rPr>
        <w:t xml:space="preserve"> from </w:t>
      </w:r>
      <w:hyperlink r:id="rId18" w:history="1">
        <w:r w:rsidR="00231F3B" w:rsidRPr="00CA3D96">
          <w:rPr>
            <w:rStyle w:val="Hyperlink"/>
            <w:rFonts w:cstheme="minorHAnsi"/>
            <w:color w:val="auto"/>
            <w:u w:val="none"/>
            <w:shd w:val="clear" w:color="auto" w:fill="FFFFFF"/>
          </w:rPr>
          <w:t>https://data.vertlife.org/</w:t>
        </w:r>
      </w:hyperlink>
      <w:r w:rsidR="001D74CD" w:rsidRPr="00CA3D96">
        <w:rPr>
          <w:rFonts w:cstheme="minorHAnsi"/>
        </w:rPr>
        <w:t xml:space="preserve"> for </w:t>
      </w:r>
      <w:r w:rsidR="001D74CD" w:rsidRPr="00CA3D96">
        <w:rPr>
          <w:rFonts w:cstheme="minorHAnsi"/>
          <w:shd w:val="clear" w:color="auto" w:fill="FFFFFF"/>
        </w:rPr>
        <w:t>amphibians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Evolution","id":"ITEM-1","issued":{"date-parts":[["2018"]]},"title":"The interplay of past diversification and evolutionary isolation with present imperilment across the amphibian tree of life","type":"article-journal"},"uris":["http://www.mendeley.com/documents/?uuid=05768da9-5931-4a15-b5a1-61e9a099c2bf"]}],"mendeley":{"formattedCitation":"(Jetz &amp; Pyron 2018)","plainTextFormattedCitation":"(Jetz &amp; Pyron 2018)","previouslyFormattedCitation":"(Jetz &amp; Pyron 2018)"},"properties":{"noteIndex":0},"schema":"https://github.com/citation-style-language/schema/raw/master/csl-citation.json"}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(Jetz &amp; Pyron 2018)</w:t>
      </w:r>
      <w:r w:rsidR="001C3C0F" w:rsidRPr="00CA3D96">
        <w:rPr>
          <w:rFonts w:cstheme="minorHAnsi"/>
          <w:shd w:val="clear" w:color="auto" w:fill="FFFFFF"/>
        </w:rPr>
        <w:fldChar w:fldCharType="end"/>
      </w:r>
      <w:r w:rsidR="001D74CD" w:rsidRPr="00CA3D96">
        <w:rPr>
          <w:rFonts w:cstheme="minorHAnsi"/>
          <w:shd w:val="clear" w:color="auto" w:fill="FFFFFF"/>
        </w:rPr>
        <w:t>, birds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O.","non-dropping-particle":"","parse-names":false,"suffix":""}],"container-title":"Nature","id":"ITEM-1","issued":{"date-parts":[["2012"]]},"title":"The global diversity of birds in space and time","type":"article-journal"},"uris":["http://www.mendeley.com/documents/?uuid=5f34d48d-fd48-4b96-8651-85ca8c84c749"]}],"mendeley":{"formattedCitation":"(Jetz &lt;i&gt;et al.&lt;/i&gt; 2012)","plainTextFormattedCitation":"(Jetz et al. 2012)","previouslyFormattedCitation":"(Jetz &lt;i&gt;et al.&lt;/i&gt; 2012)"},"properties":{"noteIndex":0},"schema":"https://github.com/citation-style-language/schema/raw/master/csl-citation.json"}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(Jetz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2012)</w:t>
      </w:r>
      <w:r w:rsidR="001C3C0F" w:rsidRPr="00CA3D96">
        <w:rPr>
          <w:rFonts w:cstheme="minorHAnsi"/>
          <w:shd w:val="clear" w:color="auto" w:fill="FFFFFF"/>
        </w:rPr>
        <w:fldChar w:fldCharType="end"/>
      </w:r>
      <w:r w:rsidR="001D74CD" w:rsidRPr="00CA3D96">
        <w:rPr>
          <w:rFonts w:cstheme="minorHAnsi"/>
          <w:shd w:val="clear" w:color="auto" w:fill="FFFFFF"/>
        </w:rPr>
        <w:t xml:space="preserve"> and squamates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AE667F" w:rsidRPr="00CA3D96">
        <w:rPr>
          <w:rFonts w:cstheme="minorHAnsi"/>
          <w:shd w:val="clear" w:color="auto" w:fill="FFFFFF"/>
        </w:rPr>
        <w:instrText>ADDIN CSL_CITATION {"citationItems":[{"id":"ITEM-1","itemData":{"DOI":"https://doi.org/10.1016/j.biocon.2016.03.039","ISSN":"0006-3207","abstract":"Macroevolutionary rates of diversification and anthropogenic extinction risk differ vastly throughout the Tree of Life. This results in a highly heterogeneous distribution of Evolutionary distinctiveness (ED) and threat status among species. We examine the phylogenetic distribution of ED and threat status for squamates (amphisbaenians, lizards, and snakes) using fully-sampled phylogenies containing 9574 species and expert-based estimates of threat status for ~4000 species. We ask whether threatened species are more closely related than would be expected by chance and whether high-risk species represent a disproportionate amount of total evolutionary history. We found currently-assessed threat status to be phylogenetically clustered at broad level in Squamata, suggesting it is critical to assess extinction risks for close relatives of threatened lineages. Our findings show no association between threat status and ED, suggesting that future extinctions may not result in a disproportionate loss of evolutionary history. Lizards in degraded tropical regions (e.g., Madagascar, India, Australia, and the West Indies) seem to be at particular risk. A low number of threatened high-ED species in areas like the Amazon, Borneo, and Papua New Guinea may be due to a dearth of adequate risk assessments. It seems we have not yet reached a tipping point of extinction risk affecting a majority of species; 63% of the assessed species are not threatened and 56% are Least Concern. Nonetheless, our results show that immediate efforts should focus on geckos, iguanas, and chameleons, representing 67% of high-ED threatened species and 57% of Unassessed high-ED lineages.","author":[{"dropping-particle":"","family":"Tonini","given":"João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Conservation","id":"ITEM-1","issued":{"date-parts":[["2016"]]},"note":"Advancing reptile conservation: Addressing knowledge gaps and mitigating key drivers of extinction risk","page":"23-31","title":"Fully-sampled phylogenies of squamates reveal evolutionary patterns in threat status","type":"article-journal","volume":"204"},"uris":["http://www.mendeley.com/documents/?uuid=07dfd903-8015-4345-b47b-d232860c7579"]}],"mendeley":{"formattedCitation":"(Tonini &lt;i&gt;et al.&lt;/i&gt; 2016)","plainTextFormattedCitation":"(Tonini et al. 2016)","previouslyFormattedCitation":"(Tonini &lt;i&gt;et al.&lt;/i&gt; 2016)"},"properties":{"noteIndex":0},"schema":"https://github.com/citation-style-language/schema/raw/master/csl-citation.json"}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(Tonini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2016)</w:t>
      </w:r>
      <w:r w:rsidR="001C3C0F" w:rsidRPr="00CA3D96">
        <w:rPr>
          <w:rFonts w:cstheme="minorHAnsi"/>
          <w:shd w:val="clear" w:color="auto" w:fill="FFFFFF"/>
        </w:rPr>
        <w:fldChar w:fldCharType="end"/>
      </w:r>
      <w:r w:rsidR="00231F3B" w:rsidRPr="00CA3D96">
        <w:rPr>
          <w:rFonts w:cstheme="minorHAnsi"/>
          <w:shd w:val="clear" w:color="auto" w:fill="FFFFFF"/>
        </w:rPr>
        <w:t xml:space="preserve">. For each </w:t>
      </w:r>
      <w:ins w:id="304" w:author="Newbold, Tim" w:date="2022-05-13T11:28:00Z">
        <w:r w:rsidR="00C2438D">
          <w:rPr>
            <w:rFonts w:cstheme="minorHAnsi"/>
            <w:shd w:val="clear" w:color="auto" w:fill="FFFFFF"/>
          </w:rPr>
          <w:t>c</w:t>
        </w:r>
      </w:ins>
      <w:del w:id="305" w:author="Newbold, Tim" w:date="2022-05-13T11:28:00Z">
        <w:r w:rsidR="006559D6" w:rsidDel="00C2438D">
          <w:rPr>
            <w:rFonts w:cstheme="minorHAnsi"/>
            <w:shd w:val="clear" w:color="auto" w:fill="FFFFFF"/>
          </w:rPr>
          <w:delText>C</w:delText>
        </w:r>
      </w:del>
      <w:r w:rsidR="00231F3B" w:rsidRPr="00CA3D96">
        <w:rPr>
          <w:rFonts w:cstheme="minorHAnsi"/>
          <w:shd w:val="clear" w:color="auto" w:fill="FFFFFF"/>
        </w:rPr>
        <w:t xml:space="preserve">lass, </w:t>
      </w:r>
      <w:r w:rsidR="001D74CD" w:rsidRPr="00CA3D96">
        <w:rPr>
          <w:rFonts w:cstheme="minorHAnsi"/>
          <w:shd w:val="clear" w:color="auto" w:fill="FFFFFF"/>
        </w:rPr>
        <w:t xml:space="preserve">we used a consensus tree obtained with the </w:t>
      </w:r>
      <w:proofErr w:type="spellStart"/>
      <w:r w:rsidR="001D74CD" w:rsidRPr="00CA3D96">
        <w:rPr>
          <w:rFonts w:cstheme="minorHAnsi"/>
          <w:shd w:val="clear" w:color="auto" w:fill="FFFFFF"/>
        </w:rPr>
        <w:t>TreeAnnotator</w:t>
      </w:r>
      <w:proofErr w:type="spellEnd"/>
      <w:r w:rsidR="001D74CD" w:rsidRPr="00CA3D96">
        <w:rPr>
          <w:rFonts w:cstheme="minorHAnsi"/>
          <w:shd w:val="clear" w:color="auto" w:fill="FFFFFF"/>
        </w:rPr>
        <w:t xml:space="preserve"> programme of the BEAST software</w:t>
      </w:r>
      <w:r w:rsidR="00F3479E">
        <w:rPr>
          <w:rFonts w:cstheme="minorHAnsi"/>
          <w:shd w:val="clear" w:color="auto" w:fill="FFFFFF"/>
        </w:rPr>
        <w:t xml:space="preserve"> </w:t>
      </w:r>
      <w:r w:rsidR="00F3479E">
        <w:rPr>
          <w:rFonts w:cstheme="minorHAnsi"/>
          <w:shd w:val="clear" w:color="auto" w:fill="FFFFFF"/>
        </w:rPr>
        <w:fldChar w:fldCharType="begin" w:fldLock="1"/>
      </w:r>
      <w:r w:rsidR="00D83FE6">
        <w:rPr>
          <w:rFonts w:cstheme="minorHAnsi"/>
          <w:shd w:val="clear" w:color="auto" w:fill="FFFFFF"/>
        </w:rPr>
        <w:instrText>ADDIN CSL_CITATION {"citationItems":[{"id":"ITEM-1","itemData":{"DOI":"10.1371/journal.pcbi.1003537","ISSN":"15537358","PMID":"24722319","abstract":"We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 2014 Bouckaert et al.","author":[{"dropping-particle":"","family":"Bouckaert","given":"Remco","non-dropping-particle":"","parse-names":false,"suffix":""},{"dropping-particle":"","family":"Heled","given":"Joseph","non-dropping-particle":"","parse-names":false,"suffix":""},{"dropping-particle":"","family":"Kühnert","given":"Denise","non-dropping-particle":"","parse-names":false,"suffix":""},{"dropping-particle":"","family":"Vaughan","given":"Tim","non-dropping-particle":"","parse-names":false,"suffix":""},{"dropping-particle":"","family":"Wu","given":"Chieh Hsi","non-dropping-particle":"","parse-names":false,"suffix":""},{"dropping-particle":"","family":"Xie","given":"Dong","non-dropping-particle":"","parse-names":false,"suffix":""},{"dropping-particle":"","family":"Suchard","given":"Marc A.","non-dropping-particle":"","parse-names":false,"suffix":""},{"dropping-particle":"","family":"Rambaut","given":"Andrew","non-dropping-particle":"","parse-names":false,"suffix":""},{"dropping-particle":"","family":"Drummond","given":"Alexei J.","non-dropping-particle":"","parse-names":false,"suffix":""}],"container-title":"PLoS Computational Biology","id":"ITEM-1","issued":{"date-parts":[["2014"]]},"title":"BEAST 2: A Software Platform for Bayesian Evolutionary Analysis","type":"article-journal"},"uris":["http://www.mendeley.com/documents/?uuid=a20d66c5-861a-4723-8f3e-c8713bbb6fe7"]}],"mendeley":{"formattedCitation":"(Bouckaert &lt;i&gt;et al.&lt;/i&gt; 2014)","plainTextFormattedCitation":"(Bouckaert et al. 2014)","previouslyFormattedCitation":"(Bouckaert &lt;i&gt;et al.&lt;/i&gt; 2014)"},"properties":{"noteIndex":0},"schema":"https://github.com/citation-style-language/schema/raw/master/csl-citation.json"}</w:instrText>
      </w:r>
      <w:r w:rsidR="00F3479E">
        <w:rPr>
          <w:rFonts w:cstheme="minorHAnsi"/>
          <w:shd w:val="clear" w:color="auto" w:fill="FFFFFF"/>
        </w:rPr>
        <w:fldChar w:fldCharType="separate"/>
      </w:r>
      <w:r w:rsidR="00F3479E" w:rsidRPr="00F3479E">
        <w:rPr>
          <w:rFonts w:cstheme="minorHAnsi"/>
          <w:noProof/>
          <w:shd w:val="clear" w:color="auto" w:fill="FFFFFF"/>
        </w:rPr>
        <w:t xml:space="preserve">(Bouckaert </w:t>
      </w:r>
      <w:r w:rsidR="00F3479E" w:rsidRPr="00F3479E">
        <w:rPr>
          <w:rFonts w:cstheme="minorHAnsi"/>
          <w:i/>
          <w:noProof/>
          <w:shd w:val="clear" w:color="auto" w:fill="FFFFFF"/>
        </w:rPr>
        <w:t>et al.</w:t>
      </w:r>
      <w:r w:rsidR="00F3479E" w:rsidRPr="00F3479E">
        <w:rPr>
          <w:rFonts w:cstheme="minorHAnsi"/>
          <w:noProof/>
          <w:shd w:val="clear" w:color="auto" w:fill="FFFFFF"/>
        </w:rPr>
        <w:t xml:space="preserve"> 2014)</w:t>
      </w:r>
      <w:r w:rsidR="00F3479E">
        <w:rPr>
          <w:rFonts w:cstheme="minorHAnsi"/>
          <w:shd w:val="clear" w:color="auto" w:fill="FFFFFF"/>
        </w:rPr>
        <w:fldChar w:fldCharType="end"/>
      </w:r>
      <w:r w:rsidR="00BD28E3" w:rsidRPr="00CA3D96">
        <w:rPr>
          <w:rFonts w:cstheme="minorHAnsi"/>
          <w:shd w:val="clear" w:color="auto" w:fill="FFFFFF"/>
        </w:rPr>
        <w:t>, from an available distribution of 1000 trees</w:t>
      </w:r>
      <w:r w:rsidR="001D74CD" w:rsidRPr="00CA3D96">
        <w:rPr>
          <w:rFonts w:cstheme="minorHAnsi"/>
          <w:shd w:val="clear" w:color="auto" w:fill="FFFFFF"/>
        </w:rPr>
        <w:t>.</w:t>
      </w:r>
      <w:commentRangeEnd w:id="301"/>
      <w:r w:rsidR="00311B9B">
        <w:rPr>
          <w:rStyle w:val="CommentReference"/>
        </w:rPr>
        <w:commentReference w:id="301"/>
      </w:r>
    </w:p>
    <w:p w14:paraId="713C9881" w14:textId="1722B4E4" w:rsidR="00C94EA2" w:rsidRPr="00CA3D96" w:rsidRDefault="00C94EA2" w:rsidP="0045528F">
      <w:pPr>
        <w:spacing w:line="276" w:lineRule="auto"/>
        <w:rPr>
          <w:rStyle w:val="SubtleEmphasis"/>
          <w:b/>
          <w:bCs/>
          <w:i w:val="0"/>
          <w:iCs w:val="0"/>
          <w:color w:val="auto"/>
          <w:sz w:val="28"/>
          <w:szCs w:val="28"/>
        </w:rPr>
      </w:pPr>
      <w:r w:rsidRPr="00CA3D96">
        <w:rPr>
          <w:rStyle w:val="SubtleEmphasis"/>
          <w:b/>
          <w:bCs/>
          <w:i w:val="0"/>
          <w:iCs w:val="0"/>
          <w:color w:val="auto"/>
          <w:sz w:val="28"/>
          <w:szCs w:val="28"/>
        </w:rPr>
        <w:t>Imputations of missing trait values</w:t>
      </w:r>
    </w:p>
    <w:p w14:paraId="5E67B90A" w14:textId="486E7B64" w:rsidR="009F2277" w:rsidRPr="00CA3D96" w:rsidRDefault="00217E9D" w:rsidP="0045528F">
      <w:pPr>
        <w:spacing w:line="276" w:lineRule="auto"/>
        <w:jc w:val="both"/>
        <w:rPr>
          <w:rStyle w:val="SubtleEmphasis"/>
          <w:i w:val="0"/>
          <w:iCs w:val="0"/>
          <w:color w:val="auto"/>
        </w:rPr>
      </w:pPr>
      <w:r w:rsidRPr="00CA3D96">
        <w:rPr>
          <w:rStyle w:val="SubtleEmphasis"/>
          <w:i w:val="0"/>
          <w:iCs w:val="0"/>
          <w:color w:val="auto"/>
        </w:rPr>
        <w:t xml:space="preserve">For some of the traits and classes, there was a </w:t>
      </w:r>
      <w:r w:rsidR="0004409A">
        <w:rPr>
          <w:rStyle w:val="SubtleEmphasis"/>
          <w:i w:val="0"/>
          <w:iCs w:val="0"/>
          <w:color w:val="auto"/>
        </w:rPr>
        <w:t xml:space="preserve">substantial </w:t>
      </w:r>
      <w:r w:rsidRPr="00CA3D96">
        <w:rPr>
          <w:rStyle w:val="SubtleEmphasis"/>
          <w:i w:val="0"/>
          <w:iCs w:val="0"/>
          <w:color w:val="auto"/>
        </w:rPr>
        <w:t xml:space="preserve">proportion of missing trait values </w:t>
      </w:r>
      <w:r w:rsidR="00797156" w:rsidRPr="00CA3D96">
        <w:rPr>
          <w:rStyle w:val="SubtleEmphasis"/>
          <w:i w:val="0"/>
          <w:iCs w:val="0"/>
          <w:color w:val="auto"/>
        </w:rPr>
        <w:t>(</w:t>
      </w:r>
      <w:r w:rsidRPr="00CA3D96">
        <w:rPr>
          <w:rStyle w:val="SubtleEmphasis"/>
          <w:i w:val="0"/>
          <w:iCs w:val="0"/>
          <w:color w:val="auto"/>
        </w:rPr>
        <w:t xml:space="preserve">Figure </w:t>
      </w:r>
      <w:r w:rsidR="00940C64">
        <w:rPr>
          <w:rStyle w:val="SubtleEmphasis"/>
          <w:i w:val="0"/>
          <w:iCs w:val="0"/>
          <w:color w:val="auto"/>
        </w:rPr>
        <w:t>S1</w:t>
      </w:r>
      <w:r w:rsidRPr="00CA3D96">
        <w:rPr>
          <w:rStyle w:val="SubtleEmphasis"/>
          <w:i w:val="0"/>
          <w:iCs w:val="0"/>
          <w:color w:val="auto"/>
        </w:rPr>
        <w:t>).</w:t>
      </w:r>
      <w:r w:rsidR="00797156" w:rsidRPr="00CA3D96">
        <w:rPr>
          <w:rStyle w:val="SubtleEmphasis"/>
          <w:i w:val="0"/>
          <w:iCs w:val="0"/>
          <w:color w:val="auto"/>
        </w:rPr>
        <w:t xml:space="preserve"> </w:t>
      </w:r>
      <w:ins w:id="306" w:author="Newbold, Tim" w:date="2022-05-13T11:29:00Z">
        <w:r w:rsidR="005F3D3C">
          <w:rPr>
            <w:rStyle w:val="SubtleEmphasis"/>
            <w:i w:val="0"/>
            <w:iCs w:val="0"/>
            <w:color w:val="auto"/>
          </w:rPr>
          <w:t>To fill these gap</w:t>
        </w:r>
      </w:ins>
      <w:ins w:id="307" w:author="Newbold, Tim" w:date="2022-05-13T11:30:00Z">
        <w:r w:rsidR="005F3D3C">
          <w:rPr>
            <w:rStyle w:val="SubtleEmphasis"/>
            <w:i w:val="0"/>
            <w:iCs w:val="0"/>
            <w:color w:val="auto"/>
          </w:rPr>
          <w:t>s, w</w:t>
        </w:r>
      </w:ins>
      <w:del w:id="308" w:author="Newbold, Tim" w:date="2022-05-13T11:30:00Z">
        <w:r w:rsidR="00797156" w:rsidRPr="00CA3D96" w:rsidDel="005F3D3C">
          <w:rPr>
            <w:rStyle w:val="SubtleEmphasis"/>
            <w:i w:val="0"/>
            <w:iCs w:val="0"/>
            <w:color w:val="auto"/>
          </w:rPr>
          <w:delText>W</w:delText>
        </w:r>
      </w:del>
      <w:r w:rsidR="00797156" w:rsidRPr="00CA3D96">
        <w:rPr>
          <w:rStyle w:val="SubtleEmphasis"/>
          <w:i w:val="0"/>
          <w:iCs w:val="0"/>
          <w:color w:val="auto"/>
        </w:rPr>
        <w:t xml:space="preserve">e imputed missing trait values using random forests, implemented with </w:t>
      </w:r>
      <w:r w:rsidR="000A2D81">
        <w:rPr>
          <w:rStyle w:val="SubtleEmphasis"/>
          <w:i w:val="0"/>
          <w:iCs w:val="0"/>
          <w:color w:val="auto"/>
        </w:rPr>
        <w:t>the</w:t>
      </w:r>
      <w:r w:rsidR="00797156" w:rsidRPr="00CA3D96">
        <w:rPr>
          <w:rStyle w:val="SubtleEmphasis"/>
          <w:i w:val="0"/>
          <w:iCs w:val="0"/>
          <w:color w:val="auto"/>
        </w:rPr>
        <w:t xml:space="preserve"> </w:t>
      </w:r>
      <w:r w:rsidR="00A27E1A">
        <w:rPr>
          <w:rStyle w:val="SubtleEmphasis"/>
          <w:i w:val="0"/>
          <w:iCs w:val="0"/>
          <w:color w:val="auto"/>
        </w:rPr>
        <w:t>‘</w:t>
      </w:r>
      <w:proofErr w:type="spellStart"/>
      <w:r w:rsidR="004B2EDD">
        <w:rPr>
          <w:rStyle w:val="SubtleEmphasis"/>
          <w:i w:val="0"/>
          <w:iCs w:val="0"/>
          <w:color w:val="auto"/>
        </w:rPr>
        <w:t>missforest</w:t>
      </w:r>
      <w:proofErr w:type="spellEnd"/>
      <w:r w:rsidR="00A27E1A">
        <w:rPr>
          <w:rStyle w:val="SubtleEmphasis"/>
          <w:i w:val="0"/>
          <w:iCs w:val="0"/>
          <w:color w:val="auto"/>
        </w:rPr>
        <w:t>’</w:t>
      </w:r>
      <w:r w:rsidR="004B2EDD">
        <w:rPr>
          <w:rStyle w:val="SubtleEmphasis"/>
          <w:i w:val="0"/>
          <w:iCs w:val="0"/>
          <w:color w:val="auto"/>
        </w:rPr>
        <w:t xml:space="preserve"> function of the</w:t>
      </w:r>
      <w:r w:rsidR="00A27E1A">
        <w:rPr>
          <w:rStyle w:val="SubtleEmphasis"/>
          <w:i w:val="0"/>
          <w:iCs w:val="0"/>
          <w:color w:val="auto"/>
        </w:rPr>
        <w:t xml:space="preserve"> ‘</w:t>
      </w:r>
      <w:proofErr w:type="spellStart"/>
      <w:r w:rsidR="00A27E1A" w:rsidRPr="00CA3D96">
        <w:rPr>
          <w:rStyle w:val="SubtleEmphasis"/>
          <w:i w:val="0"/>
          <w:iCs w:val="0"/>
          <w:color w:val="auto"/>
        </w:rPr>
        <w:t>miss</w:t>
      </w:r>
      <w:r w:rsidR="00A27E1A">
        <w:rPr>
          <w:rStyle w:val="SubtleEmphasis"/>
          <w:i w:val="0"/>
          <w:iCs w:val="0"/>
          <w:color w:val="auto"/>
        </w:rPr>
        <w:t>F</w:t>
      </w:r>
      <w:r w:rsidR="00A27E1A" w:rsidRPr="00CA3D96">
        <w:rPr>
          <w:rStyle w:val="SubtleEmphasis"/>
          <w:i w:val="0"/>
          <w:iCs w:val="0"/>
          <w:color w:val="auto"/>
        </w:rPr>
        <w:t>orest</w:t>
      </w:r>
      <w:proofErr w:type="spellEnd"/>
      <w:r w:rsidR="00A27E1A">
        <w:rPr>
          <w:rStyle w:val="SubtleEmphasis"/>
          <w:i w:val="0"/>
          <w:iCs w:val="0"/>
          <w:color w:val="auto"/>
        </w:rPr>
        <w:t xml:space="preserve">’ </w:t>
      </w:r>
      <w:r w:rsidR="000A2D81">
        <w:rPr>
          <w:rStyle w:val="SubtleEmphasis"/>
          <w:i w:val="0"/>
          <w:iCs w:val="0"/>
          <w:color w:val="auto"/>
        </w:rPr>
        <w:t>package</w:t>
      </w:r>
      <w:r w:rsidR="00797156" w:rsidRPr="00CA3D96">
        <w:rPr>
          <w:rStyle w:val="SubtleEmphasis"/>
          <w:i w:val="0"/>
          <w:iCs w:val="0"/>
          <w:color w:val="auto"/>
        </w:rPr>
        <w:t xml:space="preserve"> in R </w:t>
      </w:r>
      <w:r w:rsidR="004B2EDD">
        <w:rPr>
          <w:rStyle w:val="SubtleEmphasis"/>
          <w:i w:val="0"/>
          <w:iCs w:val="0"/>
          <w:color w:val="auto"/>
        </w:rPr>
        <w:t>(</w:t>
      </w:r>
      <w:r w:rsidR="008B2C38">
        <w:rPr>
          <w:rStyle w:val="SubtleEmphasis"/>
          <w:i w:val="0"/>
          <w:iCs w:val="0"/>
          <w:color w:val="auto"/>
        </w:rPr>
        <w:t>V</w:t>
      </w:r>
      <w:r w:rsidR="004B2EDD">
        <w:rPr>
          <w:rStyle w:val="SubtleEmphasis"/>
          <w:i w:val="0"/>
          <w:iCs w:val="0"/>
          <w:color w:val="auto"/>
        </w:rPr>
        <w:t xml:space="preserve">ersion 1.4, </w:t>
      </w:r>
      <w:r w:rsidR="00DF57D8" w:rsidRPr="00CA3D96">
        <w:rPr>
          <w:rStyle w:val="SubtleEmphasis"/>
          <w:i w:val="0"/>
          <w:iCs w:val="0"/>
          <w:color w:val="auto"/>
        </w:rPr>
        <w:fldChar w:fldCharType="begin" w:fldLock="1"/>
      </w:r>
      <w:r w:rsidR="00D83FE6">
        <w:rPr>
          <w:rStyle w:val="SubtleEmphasis"/>
          <w:i w:val="0"/>
          <w:iCs w:val="0"/>
          <w:color w:val="auto"/>
        </w:rPr>
        <w:instrText>ADDIN CSL_CITATION {"citationItems":[{"id":"ITEM-1","itemData":{"DOI":"10.1093/bioinformatics/btr597","ISBN":"1367-4811 (Electronic)\\n1367-4803 (Linking)","ISSN":"13674803","PMID":"22039212","abstract":"MOTIVATION: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AVAILABILITY: The package missForest is freely available from http://stat.ethz.ch/CRAN/. CONTACT: stekhoven@stat.math.ethz.ch; buhlmann@stat.math.ethz.ch","author":[{"dropping-particle":"","family":"Stekhoven","given":"Daniel J.","non-dropping-particle":"","parse-names":false,"suffix":""}],"container-title":"R Package version 1.4","id":"ITEM-1","issued":{"date-parts":[["2016"]]},"title":"Nonparametric Missing Value Imputation using Random Forest","type":"article-journal"},"uris":["http://www.mendeley.com/documents/?uuid=7833bcb3-55af-4e2e-a979-103a1cad861d"]},{"id":"ITEM-2","itemData":{"DOI":"10.1093/bioinformatics/btr597","ISBN":"1367-4811 (Electronic)\\n1367-4803 (Linking)","ISSN":"13674803","PMID":"22039212","abstract":"Modern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 sets coming from a diverse selection of biological fields with artificially introduced missing values ranging from 10% to 30%. We show that missForest can successfully handle missing values, particularly in data 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data.","author":[{"dropping-particle":"","family":"Stekhoven","given":"Daniel J.","non-dropping-particle":"","parse-names":false,"suffix":""},{"dropping-particle":"","family":"Bühlmann","given":"Peter","non-dropping-particle":"","parse-names":false,"suffix":""}],"container-title":"Bioinformatics","id":"ITEM-2","issued":{"date-parts":[["2012"]]},"title":"Missforest-Non-parametric missing value imputation for mixed-type data","type":"article-journal"},"uris":["http://www.mendeley.com/documents/?uuid=1d5b2f59-8063-4d53-a01e-03293c299ba7"]}],"mendeley":{"formattedCitation":"(Stekhoven &amp; Bühlmann 2012; Stekhoven 2016)","manualFormatting":"Stekhoven &amp; Bühlmann (2012); Stekhoven (2016)","plainTextFormattedCitation":"(Stekhoven &amp; Bühlmann 2012; Stekhoven 2016)","previouslyFormattedCitation":"(Stekhoven &amp; Bühlmann 2012; Stekhoven 2016)"},"properties":{"noteIndex":0},"schema":"https://github.com/citation-style-language/schema/raw/master/csl-citation.json"}</w:instrText>
      </w:r>
      <w:r w:rsidR="00DF57D8" w:rsidRPr="00CA3D96">
        <w:rPr>
          <w:rStyle w:val="SubtleEmphasis"/>
          <w:i w:val="0"/>
          <w:iCs w:val="0"/>
          <w:color w:val="auto"/>
        </w:rPr>
        <w:fldChar w:fldCharType="separate"/>
      </w:r>
      <w:r w:rsidR="00DF57D8" w:rsidRPr="00CA3D96">
        <w:rPr>
          <w:rStyle w:val="SubtleEmphasis"/>
          <w:i w:val="0"/>
          <w:iCs w:val="0"/>
          <w:noProof/>
          <w:color w:val="auto"/>
        </w:rPr>
        <w:t xml:space="preserve">Stekhoven &amp; Bühlmann </w:t>
      </w:r>
      <w:r w:rsidR="004B2EDD">
        <w:rPr>
          <w:rStyle w:val="SubtleEmphasis"/>
          <w:i w:val="0"/>
          <w:iCs w:val="0"/>
          <w:noProof/>
          <w:color w:val="auto"/>
        </w:rPr>
        <w:t>(</w:t>
      </w:r>
      <w:r w:rsidR="00DF57D8" w:rsidRPr="00CA3D96">
        <w:rPr>
          <w:rStyle w:val="SubtleEmphasis"/>
          <w:i w:val="0"/>
          <w:iCs w:val="0"/>
          <w:noProof/>
          <w:color w:val="auto"/>
        </w:rPr>
        <w:t>2012</w:t>
      </w:r>
      <w:r w:rsidR="004B2EDD">
        <w:rPr>
          <w:rStyle w:val="SubtleEmphasis"/>
          <w:i w:val="0"/>
          <w:iCs w:val="0"/>
          <w:noProof/>
          <w:color w:val="auto"/>
        </w:rPr>
        <w:t>)</w:t>
      </w:r>
      <w:r w:rsidR="00DF57D8" w:rsidRPr="00CA3D96">
        <w:rPr>
          <w:rStyle w:val="SubtleEmphasis"/>
          <w:i w:val="0"/>
          <w:iCs w:val="0"/>
          <w:noProof/>
          <w:color w:val="auto"/>
        </w:rPr>
        <w:t xml:space="preserve">; Stekhoven </w:t>
      </w:r>
      <w:r w:rsidR="004B2EDD">
        <w:rPr>
          <w:rStyle w:val="SubtleEmphasis"/>
          <w:i w:val="0"/>
          <w:iCs w:val="0"/>
          <w:noProof/>
          <w:color w:val="auto"/>
        </w:rPr>
        <w:t>(</w:t>
      </w:r>
      <w:r w:rsidR="00DF57D8" w:rsidRPr="00CA3D96">
        <w:rPr>
          <w:rStyle w:val="SubtleEmphasis"/>
          <w:i w:val="0"/>
          <w:iCs w:val="0"/>
          <w:noProof/>
          <w:color w:val="auto"/>
        </w:rPr>
        <w:t>2016)</w:t>
      </w:r>
      <w:r w:rsidR="00DF57D8" w:rsidRPr="00CA3D96">
        <w:rPr>
          <w:rStyle w:val="SubtleEmphasis"/>
          <w:i w:val="0"/>
          <w:iCs w:val="0"/>
          <w:color w:val="auto"/>
        </w:rPr>
        <w:fldChar w:fldCharType="end"/>
      </w:r>
      <w:r w:rsidR="00797156" w:rsidRPr="00CA3D96">
        <w:rPr>
          <w:rStyle w:val="SubtleEmphasis"/>
          <w:i w:val="0"/>
          <w:iCs w:val="0"/>
          <w:color w:val="auto"/>
        </w:rPr>
        <w:t>.</w:t>
      </w:r>
      <w:r w:rsidR="00F67961" w:rsidRPr="00CA3D96">
        <w:rPr>
          <w:rStyle w:val="SubtleEmphasis"/>
          <w:i w:val="0"/>
          <w:iCs w:val="0"/>
          <w:color w:val="auto"/>
        </w:rPr>
        <w:t xml:space="preserve"> </w:t>
      </w:r>
      <w:proofErr w:type="spellStart"/>
      <w:r w:rsidR="00F67961" w:rsidRPr="00CA3D96">
        <w:rPr>
          <w:rStyle w:val="SubtleEmphasis"/>
          <w:i w:val="0"/>
          <w:iCs w:val="0"/>
          <w:color w:val="auto"/>
        </w:rPr>
        <w:t>missforest</w:t>
      </w:r>
      <w:proofErr w:type="spellEnd"/>
      <w:r w:rsidR="00F67961" w:rsidRPr="00CA3D96">
        <w:rPr>
          <w:rStyle w:val="SubtleEmphasis"/>
          <w:i w:val="0"/>
          <w:iCs w:val="0"/>
          <w:color w:val="auto"/>
        </w:rPr>
        <w:t xml:space="preserve"> is one of the best method</w:t>
      </w:r>
      <w:r w:rsidR="00823643">
        <w:rPr>
          <w:rStyle w:val="SubtleEmphasis"/>
          <w:i w:val="0"/>
          <w:iCs w:val="0"/>
          <w:color w:val="auto"/>
        </w:rPr>
        <w:t>s</w:t>
      </w:r>
      <w:r w:rsidR="00F67961" w:rsidRPr="00CA3D96">
        <w:rPr>
          <w:rStyle w:val="SubtleEmphasis"/>
          <w:i w:val="0"/>
          <w:iCs w:val="0"/>
          <w:color w:val="auto"/>
        </w:rPr>
        <w:t xml:space="preserve"> for missing</w:t>
      </w:r>
      <w:r w:rsidR="00823643">
        <w:rPr>
          <w:rStyle w:val="SubtleEmphasis"/>
          <w:i w:val="0"/>
          <w:iCs w:val="0"/>
          <w:color w:val="auto"/>
        </w:rPr>
        <w:t>-</w:t>
      </w:r>
      <w:r w:rsidR="00F67961" w:rsidRPr="00CA3D96">
        <w:rPr>
          <w:rStyle w:val="SubtleEmphasis"/>
          <w:i w:val="0"/>
          <w:iCs w:val="0"/>
          <w:color w:val="auto"/>
        </w:rPr>
        <w:t>value imputations when working with continuous and categorical variables, and when including species phylogenetic position as a predictor</w:t>
      </w:r>
      <w:r w:rsidR="00DF57D8" w:rsidRPr="00CA3D96">
        <w:rPr>
          <w:rStyle w:val="SubtleEmphasis"/>
          <w:i w:val="0"/>
          <w:iCs w:val="0"/>
          <w:color w:val="auto"/>
        </w:rPr>
        <w:t xml:space="preserve"> </w:t>
      </w:r>
      <w:r w:rsidR="00DF57D8" w:rsidRPr="00CA3D96">
        <w:rPr>
          <w:rStyle w:val="SubtleEmphasis"/>
          <w:i w:val="0"/>
          <w:iCs w:val="0"/>
          <w:color w:val="auto"/>
        </w:rPr>
        <w:fldChar w:fldCharType="begin" w:fldLock="1"/>
      </w:r>
      <w:r w:rsidR="007A69F2" w:rsidRPr="00CA3D96">
        <w:rPr>
          <w:rStyle w:val="SubtleEmphasis"/>
          <w:i w:val="0"/>
          <w:iCs w:val="0"/>
          <w:color w:val="auto"/>
        </w:rPr>
        <w:instrText>ADDIN CSL_CITATION {"citationItems":[{"id":"ITEM-1","itemData":{"DOI":"10.1111/2041-210X.12232","ISBN":"2041-210x","ISSN":"2041210X","PMID":"18823677","abstract":"* Despite efforts in data collection, missing values are commonplace in life-history trait databases. Because these values typically are not missing randomly, the common practice of removing missing data not only reduces sample size, but also introduces bias that can lead to incorrect conclusions. Imputing missing values is a potential solution to this problem. Here, we evaluate the performance of four approaches for estimating missing values in trait databases (K-nearest neighbour (kNN), multivariate imputation by chained equations (mice), missForest and Phylopars), and test whether imputed datasets retain underlying allometric relationships among traits.\\n\\n* Starting with a nearly complete trait dataset on the mammalian order Carnivora (using four traits), we artificially removed values so that the percent of missing values ranged from 10% to 80%. Using the original values as a reference, we assessed imputation performance using normalized root mean squared error. We also evaluated whether including phylogenetic information improved imputation performance in kNN, mice, and missForest (it is a required input in Phylopars). Finally, we evaluated the extent to which the allometric relationship between two traits (body mass and longevity) was conserved for imputed datasets by looking at the difference (bias) between the slope of the original and the imputed datasets or datasets with missing values removed.\\n\\n* Three of the tested approaches (mice, missForest and Phylopars), resulted in qualitatively equivalent imputation performance, and all had significantly lower errors than kNN. Adding phylogenetic information into the imputation algorithms improved estimation of missing values for all tested traits. The allometric relationship between body mass and longevity was conserved when up to 60% of data were missing, either with or without phylogenetic information, depending on the approach. This relationship was less biased in imputed datasets compared to datasets with missing values removed, especially when more than 30% of values were missing.\\n\\n* Imputations provide valuable alternatives to removing missing observations in trait databases as they produce low errors and retain relationships among traits. Although we must continue to prioritize data collection on species traits, imputations can provide a valuable solution for conducting macroecological and evolutionary studies using life-history trait databases.","author":[{"dropping-particle":"","family":"Penone","given":"Caterina","non-dropping-particle":"","parse-names":false,"suffix":""},{"dropping-particle":"","family":"Davidson","given":"Ana D.","non-dropping-particle":"","parse-names":false,"suffix":""},{"dropping-particle":"","family":"Shoemaker","given":"Kevin T.","non-dropping-particle":"","parse-names":false,"suffix":""},{"dropping-particle":"","family":"Marco","given":"Moreno","non-dropping-particle":"Di","parse-names":false,"suffix":""},{"dropping-particle":"","family":"Rondinini","given":"Carlo","non-dropping-particle":"","parse-names":false,"suffix":""},{"dropping-particle":"","family":"Brooks","given":"Thomas M.","non-dropping-particle":"","parse-names":false,"suffix":""},{"dropping-particle":"","family":"Young","given":"Bruce E.","non-dropping-particle":"","parse-names":false,"suffix":""},{"dropping-particle":"","family":"Graham","given":"Catherine H.","non-dropping-particle":"","parse-names":false,"suffix":""},{"dropping-particle":"","family":"Costa","given":"Gabriel C.","non-dropping-particle":"","parse-names":false,"suffix":""}],"container-title":"Methods in Ecology and Evolution","id":"ITEM-1","issued":{"date-parts":[["2014"]]},"title":"Imputation of missing data in life-history trait datasets: Which approach performs the best?","type":"article-journal"},"uris":["http://www.mendeley.com/documents/?uuid=d090c2be-ee0f-47ab-84ca-49e7077a26a1"]},{"id":"ITEM-2","itemData":{"DOI":"10.1016/j.ecoinf.2021.101315","author":[{"dropping-particle":"","family":"Debastiani","given":"Vanderlei J","non-dropping-particle":"","parse-names":false,"suffix":""},{"dropping-particle":"","family":"Bastazini","given":"Vinicius A G","non-dropping-particle":"","parse-names":false,"suffix":""},{"dropping-particle":"","family":"Pillar","given":"D","non-dropping-particle":"","parse-names":false,"suffix":""}],"id":"ITEM-2","issue":"April","issued":{"date-parts":[["2021"]]},"title":"Ecological Informatics Using phylogenetic information to impute missing functional trait values in ecological databases","type":"article-journal","volume":"63"},"uris":["http://www.mendeley.com/documents/?uuid=352377f7-0a9c-42f7-94f1-7cf1b36aa7ae"]}],"mendeley":{"formattedCitation":"(Penone &lt;i&gt;et al.&lt;/i&gt; 2014; Debastiani &lt;i&gt;et al.&lt;/i&gt; 2021)","plainTextFormattedCitation":"(Penone et al. 2014; Debastiani et al. 2021)","previouslyFormattedCitation":"(Penone &lt;i&gt;et al.&lt;/i&gt; 2014; Debastiani &lt;i&gt;et al.&lt;/i&gt; 2021)"},"properties":{"noteIndex":0},"schema":"https://github.com/citation-style-language/schema/raw/master/csl-citation.json"}</w:instrText>
      </w:r>
      <w:r w:rsidR="00DF57D8" w:rsidRPr="00CA3D96">
        <w:rPr>
          <w:rStyle w:val="SubtleEmphasis"/>
          <w:i w:val="0"/>
          <w:iCs w:val="0"/>
          <w:color w:val="auto"/>
        </w:rPr>
        <w:fldChar w:fldCharType="separate"/>
      </w:r>
      <w:r w:rsidR="00A51480" w:rsidRPr="00CA3D96">
        <w:rPr>
          <w:rStyle w:val="SubtleEmphasis"/>
          <w:i w:val="0"/>
          <w:iCs w:val="0"/>
          <w:noProof/>
          <w:color w:val="auto"/>
        </w:rPr>
        <w:t xml:space="preserve">(Penone </w:t>
      </w:r>
      <w:r w:rsidR="00A51480" w:rsidRPr="00CA3D96">
        <w:rPr>
          <w:rStyle w:val="SubtleEmphasis"/>
          <w:iCs w:val="0"/>
          <w:noProof/>
          <w:color w:val="auto"/>
        </w:rPr>
        <w:t>et al.</w:t>
      </w:r>
      <w:r w:rsidR="00A51480" w:rsidRPr="00CA3D96">
        <w:rPr>
          <w:rStyle w:val="SubtleEmphasis"/>
          <w:i w:val="0"/>
          <w:iCs w:val="0"/>
          <w:noProof/>
          <w:color w:val="auto"/>
        </w:rPr>
        <w:t xml:space="preserve"> 2014; Debastiani </w:t>
      </w:r>
      <w:r w:rsidR="00A51480" w:rsidRPr="00CA3D96">
        <w:rPr>
          <w:rStyle w:val="SubtleEmphasis"/>
          <w:iCs w:val="0"/>
          <w:noProof/>
          <w:color w:val="auto"/>
        </w:rPr>
        <w:t>et al.</w:t>
      </w:r>
      <w:r w:rsidR="00A51480" w:rsidRPr="00CA3D96">
        <w:rPr>
          <w:rStyle w:val="SubtleEmphasis"/>
          <w:i w:val="0"/>
          <w:iCs w:val="0"/>
          <w:noProof/>
          <w:color w:val="auto"/>
        </w:rPr>
        <w:t xml:space="preserve"> 2021)</w:t>
      </w:r>
      <w:r w:rsidR="00DF57D8" w:rsidRPr="00CA3D96">
        <w:rPr>
          <w:rStyle w:val="SubtleEmphasis"/>
          <w:i w:val="0"/>
          <w:iCs w:val="0"/>
          <w:color w:val="auto"/>
        </w:rPr>
        <w:fldChar w:fldCharType="end"/>
      </w:r>
      <w:r w:rsidR="00F67961" w:rsidRPr="00CA3D96">
        <w:rPr>
          <w:rStyle w:val="SubtleEmphasis"/>
          <w:i w:val="0"/>
          <w:iCs w:val="0"/>
          <w:color w:val="auto"/>
        </w:rPr>
        <w:t>.</w:t>
      </w:r>
      <w:r w:rsidR="00BD28E3" w:rsidRPr="00CA3D96">
        <w:rPr>
          <w:rStyle w:val="SubtleEmphasis"/>
          <w:i w:val="0"/>
          <w:iCs w:val="0"/>
          <w:color w:val="auto"/>
        </w:rPr>
        <w:t xml:space="preserve"> </w:t>
      </w:r>
      <w:del w:id="309" w:author="Newbold, Tim" w:date="2022-05-13T11:31:00Z">
        <w:r w:rsidR="00BD28E3" w:rsidRPr="00CA3D96" w:rsidDel="005F3D3C">
          <w:rPr>
            <w:rStyle w:val="SubtleEmphasis"/>
            <w:i w:val="0"/>
            <w:iCs w:val="0"/>
            <w:color w:val="auto"/>
          </w:rPr>
          <w:delText>We verified the degree to which</w:delText>
        </w:r>
      </w:del>
      <w:ins w:id="310" w:author="Newbold, Tim" w:date="2022-05-13T11:31:00Z">
        <w:r w:rsidR="005F3D3C">
          <w:rPr>
            <w:rStyle w:val="SubtleEmphasis"/>
            <w:i w:val="0"/>
            <w:iCs w:val="0"/>
            <w:color w:val="auto"/>
          </w:rPr>
          <w:t>After showing that several</w:t>
        </w:r>
      </w:ins>
      <w:r w:rsidR="00BD28E3" w:rsidRPr="00CA3D96">
        <w:rPr>
          <w:rStyle w:val="SubtleEmphasis"/>
          <w:i w:val="0"/>
          <w:iCs w:val="0"/>
          <w:color w:val="auto"/>
        </w:rPr>
        <w:t xml:space="preserve"> traits were </w:t>
      </w:r>
      <w:ins w:id="311" w:author="Newbold, Tim" w:date="2022-05-13T11:31:00Z">
        <w:r w:rsidR="008341DE">
          <w:rPr>
            <w:rStyle w:val="SubtleEmphasis"/>
            <w:i w:val="0"/>
            <w:iCs w:val="0"/>
            <w:color w:val="auto"/>
          </w:rPr>
          <w:t xml:space="preserve">strongly </w:t>
        </w:r>
      </w:ins>
      <w:r w:rsidR="00BD28E3" w:rsidRPr="00CA3D96">
        <w:rPr>
          <w:rStyle w:val="SubtleEmphasis"/>
          <w:i w:val="0"/>
          <w:iCs w:val="0"/>
          <w:color w:val="auto"/>
        </w:rPr>
        <w:t>phylogenetically conserved (</w:t>
      </w:r>
      <w:r w:rsidR="0090632D">
        <w:rPr>
          <w:rStyle w:val="SubtleEmphasis"/>
          <w:i w:val="0"/>
          <w:iCs w:val="0"/>
          <w:color w:val="auto"/>
        </w:rPr>
        <w:t>Table S1</w:t>
      </w:r>
      <w:r w:rsidR="00BD28E3" w:rsidRPr="00CA3D96">
        <w:rPr>
          <w:rStyle w:val="SubtleEmphasis"/>
          <w:i w:val="0"/>
          <w:iCs w:val="0"/>
          <w:color w:val="auto"/>
        </w:rPr>
        <w:t>)</w:t>
      </w:r>
      <w:r w:rsidR="00DF57D8" w:rsidRPr="00CA3D96">
        <w:rPr>
          <w:rStyle w:val="SubtleEmphasis"/>
          <w:i w:val="0"/>
          <w:iCs w:val="0"/>
          <w:color w:val="auto"/>
        </w:rPr>
        <w:t xml:space="preserve">, </w:t>
      </w:r>
      <w:del w:id="312" w:author="Newbold, Tim" w:date="2022-05-13T11:31:00Z">
        <w:r w:rsidR="00DF57D8" w:rsidRPr="00CA3D96" w:rsidDel="008341DE">
          <w:rPr>
            <w:rStyle w:val="SubtleEmphasis"/>
            <w:i w:val="0"/>
            <w:iCs w:val="0"/>
            <w:color w:val="auto"/>
          </w:rPr>
          <w:delText xml:space="preserve">and </w:delText>
        </w:r>
      </w:del>
      <w:r w:rsidR="00DF57D8" w:rsidRPr="00CA3D96">
        <w:rPr>
          <w:rStyle w:val="SubtleEmphasis"/>
          <w:i w:val="0"/>
          <w:iCs w:val="0"/>
          <w:color w:val="auto"/>
        </w:rPr>
        <w:t>we includ</w:t>
      </w:r>
      <w:r w:rsidR="00940C64">
        <w:rPr>
          <w:rStyle w:val="SubtleEmphasis"/>
          <w:i w:val="0"/>
          <w:iCs w:val="0"/>
          <w:color w:val="auto"/>
        </w:rPr>
        <w:t xml:space="preserve">ed </w:t>
      </w:r>
      <w:r w:rsidR="000B50DC" w:rsidRPr="00CA3D96">
        <w:rPr>
          <w:rStyle w:val="SubtleEmphasis"/>
          <w:i w:val="0"/>
          <w:iCs w:val="0"/>
          <w:color w:val="auto"/>
        </w:rPr>
        <w:t>ten</w:t>
      </w:r>
      <w:r w:rsidR="00DF57D8" w:rsidRPr="00CA3D96">
        <w:rPr>
          <w:rStyle w:val="SubtleEmphasis"/>
          <w:i w:val="0"/>
          <w:iCs w:val="0"/>
          <w:color w:val="auto"/>
        </w:rPr>
        <w:t xml:space="preserve"> phylogenetic eigenvectors in the imputations</w:t>
      </w:r>
      <w:r w:rsidR="00AC0A79" w:rsidRPr="00CA3D96">
        <w:rPr>
          <w:rStyle w:val="SubtleEmphasis"/>
          <w:i w:val="0"/>
          <w:iCs w:val="0"/>
          <w:color w:val="auto"/>
        </w:rPr>
        <w:t xml:space="preserve"> </w:t>
      </w:r>
      <w:r w:rsidR="00AC0A79" w:rsidRPr="00CA3D96">
        <w:rPr>
          <w:rStyle w:val="SubtleEmphasis"/>
          <w:i w:val="0"/>
          <w:iCs w:val="0"/>
          <w:noProof/>
          <w:color w:val="auto"/>
        </w:rPr>
        <w:t xml:space="preserve">(Penone </w:t>
      </w:r>
      <w:r w:rsidR="00AC0A79" w:rsidRPr="00CA3D96">
        <w:rPr>
          <w:rStyle w:val="SubtleEmphasis"/>
          <w:iCs w:val="0"/>
          <w:noProof/>
          <w:color w:val="auto"/>
        </w:rPr>
        <w:t>et al.</w:t>
      </w:r>
      <w:r w:rsidR="00AC0A79" w:rsidRPr="00CA3D96">
        <w:rPr>
          <w:rStyle w:val="SubtleEmphasis"/>
          <w:i w:val="0"/>
          <w:iCs w:val="0"/>
          <w:noProof/>
          <w:color w:val="auto"/>
        </w:rPr>
        <w:t xml:space="preserve"> 2014</w:t>
      </w:r>
      <w:r w:rsidR="00AC0A79" w:rsidRPr="00CA3D96">
        <w:rPr>
          <w:rStyle w:val="SubtleEmphasis"/>
          <w:i w:val="0"/>
          <w:iCs w:val="0"/>
          <w:color w:val="auto"/>
        </w:rPr>
        <w:t>)</w:t>
      </w:r>
      <w:r w:rsidR="00A51480" w:rsidRPr="00CA3D96">
        <w:rPr>
          <w:rStyle w:val="SubtleEmphasis"/>
          <w:i w:val="0"/>
          <w:iCs w:val="0"/>
          <w:color w:val="auto"/>
        </w:rPr>
        <w:t xml:space="preserve">, </w:t>
      </w:r>
      <w:commentRangeStart w:id="313"/>
      <w:commentRangeStart w:id="314"/>
      <w:r w:rsidR="00A51480" w:rsidRPr="00CA3D96">
        <w:rPr>
          <w:rStyle w:val="SubtleEmphasis"/>
          <w:i w:val="0"/>
          <w:iCs w:val="0"/>
          <w:color w:val="auto"/>
        </w:rPr>
        <w:t>as well as</w:t>
      </w:r>
      <w:r w:rsidR="000B50DC" w:rsidRPr="00CA3D96">
        <w:rPr>
          <w:rStyle w:val="SubtleEmphasis"/>
          <w:i w:val="0"/>
          <w:iCs w:val="0"/>
          <w:color w:val="auto"/>
        </w:rPr>
        <w:t xml:space="preserve"> taxonomic order</w:t>
      </w:r>
      <w:r w:rsidR="00A51480" w:rsidRPr="00CA3D96">
        <w:rPr>
          <w:rStyle w:val="SubtleEmphasis"/>
          <w:i w:val="0"/>
          <w:iCs w:val="0"/>
          <w:color w:val="auto"/>
        </w:rPr>
        <w:t>s</w:t>
      </w:r>
      <w:commentRangeEnd w:id="313"/>
      <w:r w:rsidR="00823643">
        <w:rPr>
          <w:rStyle w:val="CommentReference"/>
        </w:rPr>
        <w:commentReference w:id="313"/>
      </w:r>
      <w:r w:rsidR="00D450CA">
        <w:rPr>
          <w:rStyle w:val="SubtleEmphasis"/>
          <w:i w:val="0"/>
          <w:iCs w:val="0"/>
          <w:color w:val="auto"/>
        </w:rPr>
        <w:t xml:space="preserve"> as </w:t>
      </w:r>
      <w:ins w:id="315" w:author="Newbold, Tim" w:date="2022-05-13T11:32:00Z">
        <w:r w:rsidR="00DB7493">
          <w:rPr>
            <w:rStyle w:val="SubtleEmphasis"/>
            <w:i w:val="0"/>
            <w:iCs w:val="0"/>
            <w:color w:val="auto"/>
          </w:rPr>
          <w:t xml:space="preserve">a </w:t>
        </w:r>
      </w:ins>
      <w:r w:rsidR="00D450CA">
        <w:rPr>
          <w:rStyle w:val="SubtleEmphasis"/>
          <w:i w:val="0"/>
          <w:iCs w:val="0"/>
          <w:color w:val="auto"/>
        </w:rPr>
        <w:t>categori</w:t>
      </w:r>
      <w:ins w:id="316" w:author="Newbold, Tim" w:date="2022-05-13T11:32:00Z">
        <w:r w:rsidR="00DB7493">
          <w:rPr>
            <w:rStyle w:val="SubtleEmphasis"/>
            <w:i w:val="0"/>
            <w:iCs w:val="0"/>
            <w:color w:val="auto"/>
          </w:rPr>
          <w:t>cal variable</w:t>
        </w:r>
        <w:commentRangeEnd w:id="314"/>
        <w:r w:rsidR="004B0670">
          <w:rPr>
            <w:rStyle w:val="CommentReference"/>
          </w:rPr>
          <w:commentReference w:id="314"/>
        </w:r>
      </w:ins>
      <w:del w:id="317" w:author="Newbold, Tim" w:date="2022-05-13T11:32:00Z">
        <w:r w:rsidR="00D450CA" w:rsidDel="00DB7493">
          <w:rPr>
            <w:rStyle w:val="SubtleEmphasis"/>
            <w:i w:val="0"/>
            <w:iCs w:val="0"/>
            <w:color w:val="auto"/>
          </w:rPr>
          <w:delText>es</w:delText>
        </w:r>
      </w:del>
      <w:r w:rsidR="00BD28E3" w:rsidRPr="00CA3D96">
        <w:rPr>
          <w:rStyle w:val="SubtleEmphasis"/>
          <w:i w:val="0"/>
          <w:iCs w:val="0"/>
          <w:color w:val="auto"/>
        </w:rPr>
        <w:t xml:space="preserve">. </w:t>
      </w:r>
      <w:ins w:id="318" w:author="Newbold, Tim" w:date="2022-05-13T11:33:00Z">
        <w:r w:rsidR="00F84ADF">
          <w:rPr>
            <w:rStyle w:val="SubtleEmphasis"/>
            <w:i w:val="0"/>
            <w:iCs w:val="0"/>
            <w:color w:val="auto"/>
          </w:rPr>
          <w:t>Full details are given in the Supporting Information (</w:t>
        </w:r>
      </w:ins>
      <w:del w:id="319" w:author="Newbold, Tim" w:date="2022-05-13T11:33:00Z">
        <w:r w:rsidR="00BD28E3" w:rsidRPr="00E12DF1" w:rsidDel="00F84ADF">
          <w:rPr>
            <w:rStyle w:val="SubtleEmphasis"/>
            <w:i w:val="0"/>
            <w:iCs w:val="0"/>
            <w:color w:val="auto"/>
          </w:rPr>
          <w:delText xml:space="preserve">See </w:delText>
        </w:r>
      </w:del>
      <w:r w:rsidR="00253853" w:rsidRPr="00E12DF1">
        <w:rPr>
          <w:rStyle w:val="SubtleEmphasis"/>
          <w:i w:val="0"/>
          <w:iCs w:val="0"/>
          <w:color w:val="auto"/>
        </w:rPr>
        <w:t>S2</w:t>
      </w:r>
      <w:del w:id="320" w:author="Newbold, Tim" w:date="2022-05-13T11:33:00Z">
        <w:r w:rsidR="00253853" w:rsidRPr="00E12DF1" w:rsidDel="00F84ADF">
          <w:rPr>
            <w:rStyle w:val="SubtleEmphasis"/>
            <w:i w:val="0"/>
            <w:iCs w:val="0"/>
            <w:color w:val="auto"/>
          </w:rPr>
          <w:delText>,</w:delText>
        </w:r>
      </w:del>
      <w:r w:rsidR="00253853" w:rsidRPr="00E12DF1">
        <w:rPr>
          <w:rStyle w:val="SubtleEmphasis"/>
          <w:i w:val="0"/>
          <w:iCs w:val="0"/>
          <w:color w:val="auto"/>
        </w:rPr>
        <w:t xml:space="preserve"> </w:t>
      </w:r>
      <w:r w:rsidR="00BD28E3" w:rsidRPr="00E12DF1">
        <w:rPr>
          <w:rStyle w:val="SubtleEmphasis"/>
          <w:i w:val="0"/>
          <w:iCs w:val="0"/>
          <w:color w:val="auto"/>
        </w:rPr>
        <w:t>“Imputing missing trait values”</w:t>
      </w:r>
      <w:ins w:id="321" w:author="Newbold, Tim" w:date="2022-05-13T11:33:00Z">
        <w:r w:rsidR="00F84ADF">
          <w:rPr>
            <w:rStyle w:val="SubtleEmphasis"/>
            <w:i w:val="0"/>
            <w:iCs w:val="0"/>
            <w:color w:val="auto"/>
          </w:rPr>
          <w:t>)</w:t>
        </w:r>
      </w:ins>
      <w:del w:id="322" w:author="Newbold, Tim" w:date="2022-05-13T11:33:00Z">
        <w:r w:rsidR="003559EA" w:rsidDel="00F84ADF">
          <w:rPr>
            <w:rStyle w:val="SubtleEmphasis"/>
            <w:i w:val="0"/>
            <w:iCs w:val="0"/>
            <w:color w:val="auto"/>
          </w:rPr>
          <w:delText>,</w:delText>
        </w:r>
        <w:r w:rsidR="00BD28E3" w:rsidRPr="00CA3D96" w:rsidDel="00F84ADF">
          <w:rPr>
            <w:rStyle w:val="SubtleEmphasis"/>
            <w:i w:val="0"/>
            <w:iCs w:val="0"/>
            <w:color w:val="auto"/>
          </w:rPr>
          <w:delText xml:space="preserve"> for more information</w:delText>
        </w:r>
      </w:del>
      <w:r w:rsidR="00BD28E3" w:rsidRPr="00CA3D96">
        <w:rPr>
          <w:rStyle w:val="SubtleEmphasis"/>
          <w:i w:val="0"/>
          <w:iCs w:val="0"/>
          <w:color w:val="auto"/>
        </w:rPr>
        <w:t>.</w:t>
      </w:r>
      <w:r w:rsidR="00134A92" w:rsidRPr="00CA3D96">
        <w:rPr>
          <w:rStyle w:val="SubtleEmphasis"/>
          <w:i w:val="0"/>
          <w:iCs w:val="0"/>
          <w:color w:val="auto"/>
        </w:rPr>
        <w:t xml:space="preserve"> </w:t>
      </w:r>
      <w:r w:rsidR="00E576E9">
        <w:rPr>
          <w:rStyle w:val="SubtleEmphasis"/>
          <w:i w:val="0"/>
          <w:iCs w:val="0"/>
          <w:color w:val="auto"/>
        </w:rPr>
        <w:t xml:space="preserve">After </w:t>
      </w:r>
      <w:r w:rsidR="000F6453" w:rsidRPr="00CA3D96">
        <w:rPr>
          <w:rStyle w:val="SubtleEmphasis"/>
          <w:i w:val="0"/>
          <w:iCs w:val="0"/>
          <w:color w:val="auto"/>
        </w:rPr>
        <w:t>imputation, continuous traits were log</w:t>
      </w:r>
      <w:r w:rsidR="007F6DDD" w:rsidRPr="00CA3D96">
        <w:rPr>
          <w:rStyle w:val="SubtleEmphasis"/>
          <w:i w:val="0"/>
          <w:iCs w:val="0"/>
          <w:color w:val="auto"/>
          <w:vertAlign w:val="subscript"/>
        </w:rPr>
        <w:t>10</w:t>
      </w:r>
      <w:r w:rsidR="000F6453" w:rsidRPr="00CA3D96">
        <w:rPr>
          <w:rStyle w:val="SubtleEmphasis"/>
          <w:i w:val="0"/>
          <w:iCs w:val="0"/>
          <w:color w:val="auto"/>
        </w:rPr>
        <w:t>-transformed</w:t>
      </w:r>
      <w:r w:rsidR="00940C64">
        <w:rPr>
          <w:rStyle w:val="SubtleEmphasis"/>
          <w:i w:val="0"/>
          <w:iCs w:val="0"/>
          <w:color w:val="auto"/>
        </w:rPr>
        <w:t xml:space="preserve"> to improve normality</w:t>
      </w:r>
      <w:r w:rsidR="000F6453" w:rsidRPr="00CA3D96">
        <w:rPr>
          <w:rStyle w:val="SubtleEmphasis"/>
          <w:i w:val="0"/>
          <w:iCs w:val="0"/>
          <w:color w:val="auto"/>
        </w:rPr>
        <w:t xml:space="preserve"> (</w:t>
      </w:r>
      <w:commentRangeStart w:id="323"/>
      <w:r w:rsidR="000F6453" w:rsidRPr="00CA3D96">
        <w:rPr>
          <w:rStyle w:val="SubtleEmphasis"/>
          <w:i w:val="0"/>
          <w:iCs w:val="0"/>
          <w:color w:val="auto"/>
        </w:rPr>
        <w:t>except for habitat and diet breadth</w:t>
      </w:r>
      <w:r w:rsidR="00E576E9">
        <w:rPr>
          <w:rStyle w:val="SubtleEmphasis"/>
          <w:i w:val="0"/>
          <w:iCs w:val="0"/>
          <w:color w:val="auto"/>
        </w:rPr>
        <w:t>,</w:t>
      </w:r>
      <w:r w:rsidR="000F6453" w:rsidRPr="00CA3D96">
        <w:rPr>
          <w:rStyle w:val="SubtleEmphasis"/>
          <w:i w:val="0"/>
          <w:iCs w:val="0"/>
          <w:color w:val="auto"/>
        </w:rPr>
        <w:t xml:space="preserve"> which we square-</w:t>
      </w:r>
      <w:proofErr w:type="spellStart"/>
      <w:r w:rsidR="000F6453" w:rsidRPr="00CA3D96">
        <w:rPr>
          <w:rStyle w:val="SubtleEmphasis"/>
          <w:i w:val="0"/>
          <w:iCs w:val="0"/>
          <w:color w:val="auto"/>
        </w:rPr>
        <w:t>root</w:t>
      </w:r>
      <w:proofErr w:type="spellEnd"/>
      <w:r w:rsidR="00E576E9">
        <w:rPr>
          <w:rStyle w:val="SubtleEmphasis"/>
          <w:i w:val="0"/>
          <w:iCs w:val="0"/>
          <w:color w:val="auto"/>
        </w:rPr>
        <w:t xml:space="preserve"> transformed</w:t>
      </w:r>
      <w:commentRangeEnd w:id="323"/>
      <w:r w:rsidR="00617741">
        <w:rPr>
          <w:rStyle w:val="CommentReference"/>
        </w:rPr>
        <w:commentReference w:id="323"/>
      </w:r>
      <w:r w:rsidR="000F6453" w:rsidRPr="00CA3D96">
        <w:rPr>
          <w:rStyle w:val="SubtleEmphasis"/>
          <w:i w:val="0"/>
          <w:iCs w:val="0"/>
          <w:color w:val="auto"/>
        </w:rPr>
        <w:t>).</w:t>
      </w:r>
    </w:p>
    <w:p w14:paraId="57E1B006" w14:textId="3C5CD255" w:rsidR="00372F65" w:rsidRPr="00CA3D96" w:rsidRDefault="00EC478E" w:rsidP="0045528F">
      <w:pPr>
        <w:spacing w:line="276" w:lineRule="auto"/>
        <w:jc w:val="both"/>
        <w:rPr>
          <w:rStyle w:val="SubtleEmphasis"/>
          <w:i w:val="0"/>
          <w:iCs w:val="0"/>
          <w:color w:val="auto"/>
          <w:sz w:val="28"/>
          <w:szCs w:val="28"/>
        </w:rPr>
      </w:pPr>
      <w:r w:rsidRPr="00CA3D96">
        <w:rPr>
          <w:rStyle w:val="SubtleEmphasis"/>
          <w:b/>
          <w:bCs/>
          <w:i w:val="0"/>
          <w:iCs w:val="0"/>
          <w:color w:val="auto"/>
          <w:sz w:val="28"/>
          <w:szCs w:val="28"/>
        </w:rPr>
        <w:t>Characterizing the influence of traits on</w:t>
      </w:r>
      <w:r w:rsidR="008F647C" w:rsidRPr="00CA3D96">
        <w:rPr>
          <w:rStyle w:val="SubtleEmphasis"/>
          <w:b/>
          <w:bCs/>
          <w:i w:val="0"/>
          <w:iCs w:val="0"/>
          <w:color w:val="auto"/>
          <w:sz w:val="28"/>
          <w:szCs w:val="28"/>
        </w:rPr>
        <w:t xml:space="preserve"> species </w:t>
      </w:r>
      <w:r w:rsidR="00610FBB">
        <w:rPr>
          <w:rStyle w:val="SubtleEmphasis"/>
          <w:b/>
          <w:bCs/>
          <w:i w:val="0"/>
          <w:iCs w:val="0"/>
          <w:color w:val="auto"/>
          <w:sz w:val="28"/>
          <w:szCs w:val="28"/>
        </w:rPr>
        <w:t xml:space="preserve">land-use </w:t>
      </w:r>
      <w:r w:rsidR="00522E79" w:rsidRPr="00CA3D96">
        <w:rPr>
          <w:rStyle w:val="SubtleEmphasis"/>
          <w:b/>
          <w:bCs/>
          <w:i w:val="0"/>
          <w:iCs w:val="0"/>
          <w:color w:val="auto"/>
          <w:sz w:val="28"/>
          <w:szCs w:val="28"/>
        </w:rPr>
        <w:t>responses</w:t>
      </w:r>
      <w:r w:rsidR="008F647C" w:rsidRPr="00CA3D96">
        <w:rPr>
          <w:rStyle w:val="SubtleEmphasis"/>
          <w:b/>
          <w:bCs/>
          <w:i w:val="0"/>
          <w:iCs w:val="0"/>
          <w:color w:val="auto"/>
          <w:sz w:val="28"/>
          <w:szCs w:val="28"/>
        </w:rPr>
        <w:t xml:space="preserve"> </w:t>
      </w:r>
      <w:r w:rsidR="001004D2" w:rsidRPr="00CA3D96">
        <w:rPr>
          <w:rStyle w:val="SubtleEmphasis"/>
          <w:b/>
          <w:bCs/>
          <w:i w:val="0"/>
          <w:iCs w:val="0"/>
          <w:color w:val="auto"/>
          <w:sz w:val="28"/>
          <w:szCs w:val="28"/>
        </w:rPr>
        <w:t xml:space="preserve">(Figure </w:t>
      </w:r>
      <w:r w:rsidR="00CE795C">
        <w:rPr>
          <w:rStyle w:val="SubtleEmphasis"/>
          <w:b/>
          <w:bCs/>
          <w:i w:val="0"/>
          <w:iCs w:val="0"/>
          <w:color w:val="auto"/>
          <w:sz w:val="28"/>
          <w:szCs w:val="28"/>
        </w:rPr>
        <w:t>1b</w:t>
      </w:r>
      <w:r w:rsidR="001004D2" w:rsidRPr="00CA3D96">
        <w:rPr>
          <w:rStyle w:val="SubtleEmphasis"/>
          <w:b/>
          <w:bCs/>
          <w:i w:val="0"/>
          <w:iCs w:val="0"/>
          <w:color w:val="auto"/>
          <w:sz w:val="28"/>
          <w:szCs w:val="28"/>
        </w:rPr>
        <w:t>)</w:t>
      </w:r>
    </w:p>
    <w:p w14:paraId="03E27924" w14:textId="529CB896" w:rsidR="00EC478E" w:rsidRPr="00CA3D96" w:rsidRDefault="00A86E85" w:rsidP="0045528F">
      <w:pPr>
        <w:spacing w:line="276" w:lineRule="auto"/>
        <w:rPr>
          <w:rStyle w:val="SubtleEmphasis"/>
          <w:b/>
          <w:bCs/>
          <w:color w:val="auto"/>
        </w:rPr>
      </w:pPr>
      <w:r w:rsidRPr="00CA3D96">
        <w:rPr>
          <w:rStyle w:val="SubtleEmphasis"/>
          <w:b/>
          <w:bCs/>
          <w:color w:val="auto"/>
        </w:rPr>
        <w:t xml:space="preserve">Vertebrate assemblage composition </w:t>
      </w:r>
    </w:p>
    <w:p w14:paraId="1EF48BE7" w14:textId="50255317" w:rsidR="00372F65" w:rsidRPr="00CA3D96" w:rsidRDefault="00372F65" w:rsidP="0045528F">
      <w:pPr>
        <w:spacing w:line="276" w:lineRule="auto"/>
        <w:jc w:val="both"/>
        <w:rPr>
          <w:rStyle w:val="SubtleEmphasis"/>
          <w:i w:val="0"/>
          <w:iCs w:val="0"/>
          <w:color w:val="auto"/>
        </w:rPr>
      </w:pPr>
      <w:r w:rsidRPr="236750AC">
        <w:rPr>
          <w:rStyle w:val="SubtleEmphasis"/>
          <w:i w:val="0"/>
          <w:iCs w:val="0"/>
          <w:color w:val="auto"/>
        </w:rPr>
        <w:t xml:space="preserve">To compare vertebrate assemblages in different land-use types, we used the PREDICTS database </w:t>
      </w:r>
      <w:r w:rsidRPr="236750AC">
        <w:rPr>
          <w:rStyle w:val="SubtleEmphasis"/>
          <w:i w:val="0"/>
          <w:iCs w:val="0"/>
          <w:color w:val="auto"/>
        </w:rPr>
        <w:fldChar w:fldCharType="begin" w:fldLock="1"/>
      </w:r>
      <w:r w:rsidRPr="236750AC">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2017)","plainTextFormattedCitation":"(Hudson et al. 2014, 2017)","previouslyFormattedCitation":"(Hudson &lt;i&gt;et al.&lt;/i&gt; 2014, 2017)"},"properties":{"noteIndex":0},"schema":"https://github.com/citation-style-language/schema/raw/master/csl-citation.json"}</w:instrText>
      </w:r>
      <w:r w:rsidRPr="236750AC">
        <w:rPr>
          <w:rStyle w:val="SubtleEmphasis"/>
          <w:i w:val="0"/>
          <w:iCs w:val="0"/>
          <w:color w:val="auto"/>
        </w:rPr>
        <w:fldChar w:fldCharType="separate"/>
      </w:r>
      <w:r w:rsidRPr="236750AC">
        <w:rPr>
          <w:rStyle w:val="SubtleEmphasis"/>
          <w:i w:val="0"/>
          <w:iCs w:val="0"/>
          <w:noProof/>
          <w:color w:val="auto"/>
        </w:rPr>
        <w:t xml:space="preserve">(Hudson </w:t>
      </w:r>
      <w:r w:rsidRPr="236750AC">
        <w:rPr>
          <w:rStyle w:val="SubtleEmphasis"/>
          <w:noProof/>
          <w:color w:val="auto"/>
        </w:rPr>
        <w:t>et al.</w:t>
      </w:r>
      <w:r w:rsidRPr="236750AC">
        <w:rPr>
          <w:rStyle w:val="SubtleEmphasis"/>
          <w:i w:val="0"/>
          <w:iCs w:val="0"/>
          <w:noProof/>
          <w:color w:val="auto"/>
        </w:rPr>
        <w:t xml:space="preserve"> 2014, 2017)</w:t>
      </w:r>
      <w:r w:rsidRPr="236750AC">
        <w:rPr>
          <w:rStyle w:val="SubtleEmphasis"/>
          <w:i w:val="0"/>
          <w:iCs w:val="0"/>
          <w:color w:val="auto"/>
        </w:rPr>
        <w:fldChar w:fldCharType="end"/>
      </w:r>
      <w:r w:rsidRPr="236750AC">
        <w:rPr>
          <w:rStyle w:val="SubtleEmphasis"/>
          <w:i w:val="0"/>
          <w:iCs w:val="0"/>
          <w:color w:val="auto"/>
        </w:rPr>
        <w:t xml:space="preserve">. </w:t>
      </w:r>
      <w:r w:rsidR="0004193F" w:rsidRPr="236750AC">
        <w:rPr>
          <w:rStyle w:val="SubtleEmphasis"/>
          <w:i w:val="0"/>
          <w:iCs w:val="0"/>
          <w:color w:val="auto"/>
        </w:rPr>
        <w:t>PREDICTS is</w:t>
      </w:r>
      <w:r w:rsidRPr="236750AC">
        <w:rPr>
          <w:rStyle w:val="SubtleEmphasis"/>
          <w:i w:val="0"/>
          <w:iCs w:val="0"/>
          <w:color w:val="auto"/>
        </w:rPr>
        <w:t xml:space="preserve"> a collection of independent studies that have </w:t>
      </w:r>
      <w:r w:rsidR="00A212B3" w:rsidRPr="236750AC">
        <w:rPr>
          <w:rStyle w:val="SubtleEmphasis"/>
          <w:i w:val="0"/>
          <w:iCs w:val="0"/>
          <w:color w:val="auto"/>
        </w:rPr>
        <w:t>sampled</w:t>
      </w:r>
      <w:r w:rsidR="00F22A7F" w:rsidRPr="236750AC">
        <w:rPr>
          <w:rStyle w:val="SubtleEmphasis"/>
          <w:i w:val="0"/>
          <w:iCs w:val="0"/>
          <w:color w:val="auto"/>
        </w:rPr>
        <w:t xml:space="preserve"> </w:t>
      </w:r>
      <w:r w:rsidR="00A212B3" w:rsidRPr="236750AC">
        <w:rPr>
          <w:rStyle w:val="SubtleEmphasis"/>
          <w:i w:val="0"/>
          <w:iCs w:val="0"/>
          <w:color w:val="auto"/>
        </w:rPr>
        <w:t xml:space="preserve">biodiversity in </w:t>
      </w:r>
      <w:r w:rsidR="0004193F" w:rsidRPr="236750AC">
        <w:rPr>
          <w:rStyle w:val="SubtleEmphasis"/>
          <w:i w:val="0"/>
          <w:iCs w:val="0"/>
          <w:color w:val="auto"/>
        </w:rPr>
        <w:t>sites</w:t>
      </w:r>
      <w:r w:rsidR="00A212B3" w:rsidRPr="236750AC">
        <w:rPr>
          <w:rStyle w:val="SubtleEmphasis"/>
          <w:i w:val="0"/>
          <w:iCs w:val="0"/>
          <w:color w:val="auto"/>
        </w:rPr>
        <w:t xml:space="preserve"> of varying land use and land-use intensity</w:t>
      </w:r>
      <w:ins w:id="324" w:author="Newbold, Tim" w:date="2022-05-13T11:36:00Z">
        <w:r w:rsidR="00136BB9">
          <w:rPr>
            <w:rStyle w:val="SubtleEmphasis"/>
            <w:i w:val="0"/>
            <w:iCs w:val="0"/>
            <w:color w:val="auto"/>
          </w:rPr>
          <w:t>.</w:t>
        </w:r>
      </w:ins>
      <w:del w:id="325" w:author="Newbold, Tim" w:date="2022-05-13T11:36:00Z">
        <w:r w:rsidR="0004193F" w:rsidRPr="236750AC" w:rsidDel="00136BB9">
          <w:rPr>
            <w:rStyle w:val="SubtleEmphasis"/>
            <w:i w:val="0"/>
            <w:iCs w:val="0"/>
            <w:color w:val="auto"/>
          </w:rPr>
          <w:delText>,</w:delText>
        </w:r>
      </w:del>
      <w:r w:rsidR="0004193F" w:rsidRPr="236750AC">
        <w:rPr>
          <w:rStyle w:val="SubtleEmphasis"/>
          <w:i w:val="0"/>
          <w:iCs w:val="0"/>
          <w:color w:val="auto"/>
        </w:rPr>
        <w:t xml:space="preserve"> </w:t>
      </w:r>
      <w:del w:id="326" w:author="Newbold, Tim" w:date="2022-05-13T11:36:00Z">
        <w:r w:rsidR="0004193F" w:rsidRPr="236750AC" w:rsidDel="00136BB9">
          <w:rPr>
            <w:rStyle w:val="SubtleEmphasis"/>
            <w:i w:val="0"/>
            <w:iCs w:val="0"/>
            <w:color w:val="auto"/>
          </w:rPr>
          <w:delText xml:space="preserve">recording </w:delText>
        </w:r>
      </w:del>
      <w:ins w:id="327" w:author="Newbold, Tim" w:date="2022-05-13T11:36:00Z">
        <w:r w:rsidR="00136BB9">
          <w:rPr>
            <w:rStyle w:val="SubtleEmphasis"/>
            <w:i w:val="0"/>
            <w:iCs w:val="0"/>
            <w:color w:val="auto"/>
          </w:rPr>
          <w:t xml:space="preserve">Samples are mostly of </w:t>
        </w:r>
      </w:ins>
      <w:r w:rsidR="0004193F" w:rsidRPr="236750AC">
        <w:rPr>
          <w:rStyle w:val="SubtleEmphasis"/>
          <w:i w:val="0"/>
          <w:iCs w:val="0"/>
          <w:color w:val="auto"/>
        </w:rPr>
        <w:t xml:space="preserve">species </w:t>
      </w:r>
      <w:ins w:id="328" w:author="Newbold, Tim" w:date="2022-05-13T11:36:00Z">
        <w:r w:rsidR="00136BB9">
          <w:rPr>
            <w:rStyle w:val="SubtleEmphasis"/>
            <w:i w:val="0"/>
            <w:iCs w:val="0"/>
            <w:color w:val="auto"/>
          </w:rPr>
          <w:t xml:space="preserve">abundance, sometimes </w:t>
        </w:r>
      </w:ins>
      <w:ins w:id="329" w:author="Newbold, Tim" w:date="2022-05-13T11:37:00Z">
        <w:r w:rsidR="00136BB9">
          <w:rPr>
            <w:rStyle w:val="SubtleEmphasis"/>
            <w:i w:val="0"/>
            <w:iCs w:val="0"/>
            <w:color w:val="auto"/>
          </w:rPr>
          <w:t xml:space="preserve">species </w:t>
        </w:r>
      </w:ins>
      <w:r w:rsidR="0004193F" w:rsidRPr="236750AC">
        <w:rPr>
          <w:rStyle w:val="SubtleEmphasis"/>
          <w:i w:val="0"/>
          <w:iCs w:val="0"/>
          <w:color w:val="auto"/>
        </w:rPr>
        <w:t>occurrence</w:t>
      </w:r>
      <w:ins w:id="330" w:author="Newbold, Tim" w:date="2022-05-13T11:37:00Z">
        <w:r w:rsidR="00136BB9">
          <w:rPr>
            <w:rStyle w:val="SubtleEmphasis"/>
            <w:i w:val="0"/>
            <w:iCs w:val="0"/>
            <w:color w:val="auto"/>
          </w:rPr>
          <w:t>, and rarely just overall species richness</w:t>
        </w:r>
      </w:ins>
      <w:del w:id="331" w:author="Newbold, Tim" w:date="2022-05-13T11:37:00Z">
        <w:r w:rsidR="00A212B3" w:rsidRPr="236750AC" w:rsidDel="00136BB9">
          <w:rPr>
            <w:rStyle w:val="SubtleEmphasis"/>
            <w:i w:val="0"/>
            <w:iCs w:val="0"/>
            <w:color w:val="auto"/>
          </w:rPr>
          <w:delText xml:space="preserve"> (and </w:delText>
        </w:r>
        <w:r w:rsidR="00070D40" w:rsidDel="00136BB9">
          <w:rPr>
            <w:rStyle w:val="SubtleEmphasis"/>
            <w:i w:val="0"/>
            <w:iCs w:val="0"/>
            <w:color w:val="auto"/>
          </w:rPr>
          <w:delText xml:space="preserve">also most often </w:delText>
        </w:r>
        <w:r w:rsidR="00A212B3" w:rsidRPr="236750AC" w:rsidDel="00136BB9">
          <w:rPr>
            <w:rStyle w:val="SubtleEmphasis"/>
            <w:i w:val="0"/>
            <w:iCs w:val="0"/>
            <w:color w:val="auto"/>
          </w:rPr>
          <w:delText xml:space="preserve">abundance, </w:delText>
        </w:r>
        <w:commentRangeStart w:id="332"/>
        <w:r w:rsidR="00A212B3" w:rsidRPr="236750AC" w:rsidDel="00136BB9">
          <w:rPr>
            <w:rStyle w:val="SubtleEmphasis"/>
            <w:i w:val="0"/>
            <w:iCs w:val="0"/>
            <w:color w:val="auto"/>
          </w:rPr>
          <w:delText xml:space="preserve">but not </w:delText>
        </w:r>
        <w:commentRangeStart w:id="333"/>
        <w:r w:rsidR="00A212B3" w:rsidRPr="236750AC" w:rsidDel="00136BB9">
          <w:rPr>
            <w:rStyle w:val="SubtleEmphasis"/>
            <w:i w:val="0"/>
            <w:iCs w:val="0"/>
            <w:color w:val="auto"/>
          </w:rPr>
          <w:delText>systematically</w:delText>
        </w:r>
        <w:commentRangeEnd w:id="332"/>
        <w:r w:rsidR="00573410" w:rsidDel="00136BB9">
          <w:rPr>
            <w:rStyle w:val="CommentReference"/>
          </w:rPr>
          <w:commentReference w:id="332"/>
        </w:r>
      </w:del>
      <w:commentRangeEnd w:id="333"/>
      <w:r w:rsidR="00136BB9">
        <w:rPr>
          <w:rStyle w:val="CommentReference"/>
        </w:rPr>
        <w:commentReference w:id="333"/>
      </w:r>
      <w:del w:id="334" w:author="Newbold, Tim" w:date="2022-05-13T11:37:00Z">
        <w:r w:rsidR="00A212B3" w:rsidRPr="236750AC" w:rsidDel="00136BB9">
          <w:rPr>
            <w:rStyle w:val="SubtleEmphasis"/>
            <w:i w:val="0"/>
            <w:iCs w:val="0"/>
            <w:color w:val="auto"/>
          </w:rPr>
          <w:delText>)</w:delText>
        </w:r>
      </w:del>
      <w:r w:rsidR="0004193F" w:rsidRPr="236750AC">
        <w:rPr>
          <w:rStyle w:val="SubtleEmphasis"/>
          <w:i w:val="0"/>
          <w:iCs w:val="0"/>
          <w:color w:val="auto"/>
        </w:rPr>
        <w:t>.</w:t>
      </w:r>
      <w:r w:rsidR="00600F64" w:rsidRPr="236750AC">
        <w:rPr>
          <w:rStyle w:val="SubtleEmphasis"/>
          <w:i w:val="0"/>
          <w:iCs w:val="0"/>
          <w:color w:val="auto"/>
        </w:rPr>
        <w:t xml:space="preserve"> </w:t>
      </w:r>
      <w:commentRangeStart w:id="335"/>
      <w:r w:rsidR="00600F64" w:rsidRPr="236750AC">
        <w:rPr>
          <w:rStyle w:val="SubtleEmphasis"/>
          <w:i w:val="0"/>
          <w:iCs w:val="0"/>
          <w:color w:val="auto"/>
        </w:rPr>
        <w:t>It is one of the most comprehensive such databases to date.</w:t>
      </w:r>
      <w:commentRangeEnd w:id="335"/>
      <w:r w:rsidR="00470BB8">
        <w:rPr>
          <w:rStyle w:val="CommentReference"/>
        </w:rPr>
        <w:commentReference w:id="335"/>
      </w:r>
      <w:r w:rsidR="00A212B3" w:rsidRPr="236750AC">
        <w:rPr>
          <w:rStyle w:val="SubtleEmphasis"/>
          <w:i w:val="0"/>
          <w:iCs w:val="0"/>
          <w:color w:val="auto"/>
        </w:rPr>
        <w:t xml:space="preserve"> </w:t>
      </w:r>
      <w:r w:rsidR="00600F64" w:rsidRPr="236750AC">
        <w:rPr>
          <w:rStyle w:val="SubtleEmphasis"/>
          <w:i w:val="0"/>
          <w:iCs w:val="0"/>
          <w:color w:val="auto"/>
        </w:rPr>
        <w:t>In PREDICTS, s</w:t>
      </w:r>
      <w:r w:rsidR="00A212B3" w:rsidRPr="236750AC">
        <w:rPr>
          <w:rStyle w:val="SubtleEmphasis"/>
          <w:i w:val="0"/>
          <w:iCs w:val="0"/>
          <w:color w:val="auto"/>
        </w:rPr>
        <w:t xml:space="preserve">ites are assigned to one of the following land-use categories: </w:t>
      </w:r>
      <w:commentRangeStart w:id="336"/>
      <w:r w:rsidR="00A212B3" w:rsidRPr="236750AC">
        <w:rPr>
          <w:rStyle w:val="SubtleEmphasis"/>
          <w:i w:val="0"/>
          <w:iCs w:val="0"/>
          <w:color w:val="auto"/>
        </w:rPr>
        <w:t>primary vegetation</w:t>
      </w:r>
      <w:r w:rsidR="00CA5298">
        <w:rPr>
          <w:rStyle w:val="SubtleEmphasis"/>
          <w:i w:val="0"/>
          <w:iCs w:val="0"/>
          <w:color w:val="auto"/>
        </w:rPr>
        <w:t xml:space="preserve"> (</w:t>
      </w:r>
      <w:r w:rsidR="00192B90">
        <w:rPr>
          <w:rStyle w:val="SubtleEmphasis"/>
          <w:i w:val="0"/>
          <w:iCs w:val="0"/>
          <w:color w:val="auto"/>
        </w:rPr>
        <w:t>native vegetation</w:t>
      </w:r>
      <w:r w:rsidR="00CA5298">
        <w:rPr>
          <w:rStyle w:val="SubtleEmphasis"/>
          <w:i w:val="0"/>
          <w:iCs w:val="0"/>
          <w:color w:val="auto"/>
        </w:rPr>
        <w:t>)</w:t>
      </w:r>
      <w:r w:rsidR="00A212B3" w:rsidRPr="236750AC">
        <w:rPr>
          <w:rStyle w:val="SubtleEmphasis"/>
          <w:i w:val="0"/>
          <w:iCs w:val="0"/>
          <w:color w:val="auto"/>
        </w:rPr>
        <w:t>; secondary vegetation</w:t>
      </w:r>
      <w:r w:rsidR="0055031D">
        <w:rPr>
          <w:rStyle w:val="SubtleEmphasis"/>
          <w:i w:val="0"/>
          <w:iCs w:val="0"/>
          <w:color w:val="auto"/>
        </w:rPr>
        <w:t>,</w:t>
      </w:r>
      <w:r w:rsidR="00A212B3" w:rsidRPr="236750AC">
        <w:rPr>
          <w:rStyle w:val="SubtleEmphasis"/>
          <w:i w:val="0"/>
          <w:iCs w:val="0"/>
          <w:color w:val="auto"/>
        </w:rPr>
        <w:t xml:space="preserve"> </w:t>
      </w:r>
      <w:r w:rsidR="00600F64" w:rsidRPr="236750AC">
        <w:rPr>
          <w:rStyle w:val="SubtleEmphasis"/>
          <w:i w:val="0"/>
          <w:iCs w:val="0"/>
          <w:color w:val="auto"/>
        </w:rPr>
        <w:t>plantation forest</w:t>
      </w:r>
      <w:r w:rsidR="0055031D">
        <w:rPr>
          <w:rStyle w:val="SubtleEmphasis"/>
          <w:i w:val="0"/>
          <w:iCs w:val="0"/>
          <w:color w:val="auto"/>
        </w:rPr>
        <w:t>,</w:t>
      </w:r>
      <w:r w:rsidR="00600F64" w:rsidRPr="236750AC">
        <w:rPr>
          <w:rStyle w:val="SubtleEmphasis"/>
          <w:i w:val="0"/>
          <w:iCs w:val="0"/>
          <w:color w:val="auto"/>
        </w:rPr>
        <w:t xml:space="preserve"> pasture</w:t>
      </w:r>
      <w:r w:rsidR="0055031D">
        <w:rPr>
          <w:rStyle w:val="SubtleEmphasis"/>
          <w:i w:val="0"/>
          <w:iCs w:val="0"/>
          <w:color w:val="auto"/>
        </w:rPr>
        <w:t>,</w:t>
      </w:r>
      <w:r w:rsidR="00600F64" w:rsidRPr="236750AC">
        <w:rPr>
          <w:rStyle w:val="SubtleEmphasis"/>
          <w:i w:val="0"/>
          <w:iCs w:val="0"/>
          <w:color w:val="auto"/>
        </w:rPr>
        <w:t xml:space="preserve"> cropland</w:t>
      </w:r>
      <w:r w:rsidR="0055031D">
        <w:rPr>
          <w:rStyle w:val="SubtleEmphasis"/>
          <w:i w:val="0"/>
          <w:iCs w:val="0"/>
          <w:color w:val="auto"/>
        </w:rPr>
        <w:t>, and</w:t>
      </w:r>
      <w:r w:rsidR="00600F64" w:rsidRPr="236750AC">
        <w:rPr>
          <w:rStyle w:val="SubtleEmphasis"/>
          <w:i w:val="0"/>
          <w:iCs w:val="0"/>
          <w:color w:val="auto"/>
        </w:rPr>
        <w:t xml:space="preserve"> urban</w:t>
      </w:r>
      <w:commentRangeEnd w:id="336"/>
      <w:r w:rsidR="00A16283">
        <w:rPr>
          <w:rStyle w:val="CommentReference"/>
        </w:rPr>
        <w:commentReference w:id="336"/>
      </w:r>
      <w:r w:rsidR="003A2667">
        <w:rPr>
          <w:rStyle w:val="SubtleEmphasis"/>
          <w:i w:val="0"/>
          <w:iCs w:val="0"/>
          <w:color w:val="auto"/>
        </w:rPr>
        <w:t xml:space="preserve"> (</w:t>
      </w:r>
      <w:commentRangeStart w:id="337"/>
      <w:r w:rsidR="003A2667">
        <w:rPr>
          <w:rStyle w:val="SubtleEmphasis"/>
          <w:i w:val="0"/>
          <w:iCs w:val="0"/>
          <w:color w:val="auto"/>
        </w:rPr>
        <w:t>disturbed land uses</w:t>
      </w:r>
      <w:commentRangeEnd w:id="337"/>
      <w:r w:rsidR="00F7681A">
        <w:rPr>
          <w:rStyle w:val="CommentReference"/>
        </w:rPr>
        <w:commentReference w:id="337"/>
      </w:r>
      <w:r w:rsidR="00131EA1">
        <w:rPr>
          <w:rStyle w:val="SubtleEmphasis"/>
          <w:i w:val="0"/>
          <w:iCs w:val="0"/>
          <w:color w:val="auto"/>
        </w:rPr>
        <w:t xml:space="preserve">; see </w:t>
      </w:r>
      <w:r w:rsidR="008F633E">
        <w:rPr>
          <w:rStyle w:val="SubtleEmphasis"/>
          <w:i w:val="0"/>
          <w:iCs w:val="0"/>
          <w:color w:val="auto"/>
        </w:rPr>
        <w:t xml:space="preserve">Table </w:t>
      </w:r>
      <w:r w:rsidR="00CD0ADF" w:rsidRPr="00D15E94">
        <w:rPr>
          <w:rStyle w:val="SubtleEmphasis"/>
          <w:i w:val="0"/>
          <w:iCs w:val="0"/>
          <w:color w:val="auto"/>
        </w:rPr>
        <w:t>S2</w:t>
      </w:r>
      <w:r w:rsidR="00C95320">
        <w:rPr>
          <w:rStyle w:val="SubtleEmphasis"/>
          <w:i w:val="0"/>
          <w:iCs w:val="0"/>
          <w:color w:val="auto"/>
        </w:rPr>
        <w:t xml:space="preserve"> and </w:t>
      </w:r>
      <w:r w:rsidR="00C95320">
        <w:rPr>
          <w:rStyle w:val="SubtleEmphasis"/>
          <w:i w:val="0"/>
          <w:iCs w:val="0"/>
          <w:color w:val="auto"/>
        </w:rPr>
        <w:fldChar w:fldCharType="begin" w:fldLock="1"/>
      </w:r>
      <w:r w:rsidR="00F3479E">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C95320">
        <w:rPr>
          <w:rStyle w:val="SubtleEmphasis"/>
          <w:i w:val="0"/>
          <w:iCs w:val="0"/>
          <w:color w:val="auto"/>
        </w:rPr>
        <w:fldChar w:fldCharType="separate"/>
      </w:r>
      <w:r w:rsidR="00C95320" w:rsidRPr="00C95320">
        <w:rPr>
          <w:rStyle w:val="SubtleEmphasis"/>
          <w:i w:val="0"/>
          <w:iCs w:val="0"/>
          <w:noProof/>
          <w:color w:val="auto"/>
        </w:rPr>
        <w:t xml:space="preserve">Hudson </w:t>
      </w:r>
      <w:r w:rsidR="00C95320" w:rsidRPr="00C95320">
        <w:rPr>
          <w:rStyle w:val="SubtleEmphasis"/>
          <w:iCs w:val="0"/>
          <w:noProof/>
          <w:color w:val="auto"/>
        </w:rPr>
        <w:t>et al.</w:t>
      </w:r>
      <w:r w:rsidR="00C95320" w:rsidRPr="00C95320">
        <w:rPr>
          <w:rStyle w:val="SubtleEmphasis"/>
          <w:i w:val="0"/>
          <w:iCs w:val="0"/>
          <w:noProof/>
          <w:color w:val="auto"/>
        </w:rPr>
        <w:t xml:space="preserve"> </w:t>
      </w:r>
      <w:r w:rsidR="00AA45D3">
        <w:rPr>
          <w:rStyle w:val="SubtleEmphasis"/>
          <w:i w:val="0"/>
          <w:iCs w:val="0"/>
          <w:noProof/>
          <w:color w:val="auto"/>
        </w:rPr>
        <w:t>(</w:t>
      </w:r>
      <w:r w:rsidR="00C95320" w:rsidRPr="00C95320">
        <w:rPr>
          <w:rStyle w:val="SubtleEmphasis"/>
          <w:i w:val="0"/>
          <w:iCs w:val="0"/>
          <w:noProof/>
          <w:color w:val="auto"/>
        </w:rPr>
        <w:t>2014, 2017)</w:t>
      </w:r>
      <w:r w:rsidR="00C95320">
        <w:rPr>
          <w:rStyle w:val="SubtleEmphasis"/>
          <w:i w:val="0"/>
          <w:iCs w:val="0"/>
          <w:color w:val="auto"/>
        </w:rPr>
        <w:fldChar w:fldCharType="end"/>
      </w:r>
      <w:r w:rsidR="00C95320">
        <w:rPr>
          <w:rStyle w:val="SubtleEmphasis"/>
          <w:i w:val="0"/>
          <w:iCs w:val="0"/>
          <w:color w:val="auto"/>
        </w:rPr>
        <w:t xml:space="preserve"> </w:t>
      </w:r>
      <w:r w:rsidR="00131EA1">
        <w:rPr>
          <w:rStyle w:val="SubtleEmphasis"/>
          <w:i w:val="0"/>
          <w:iCs w:val="0"/>
          <w:color w:val="auto"/>
        </w:rPr>
        <w:t>for more details</w:t>
      </w:r>
      <w:r w:rsidR="003A2667">
        <w:rPr>
          <w:rStyle w:val="SubtleEmphasis"/>
          <w:i w:val="0"/>
          <w:iCs w:val="0"/>
          <w:color w:val="auto"/>
        </w:rPr>
        <w:t>)</w:t>
      </w:r>
      <w:r w:rsidR="00600F64" w:rsidRPr="236750AC">
        <w:rPr>
          <w:rStyle w:val="SubtleEmphasis"/>
          <w:i w:val="0"/>
          <w:iCs w:val="0"/>
          <w:color w:val="auto"/>
        </w:rPr>
        <w:t xml:space="preserve">. </w:t>
      </w:r>
      <w:r w:rsidR="006B6AF0">
        <w:rPr>
          <w:rStyle w:val="SubtleEmphasis"/>
          <w:i w:val="0"/>
          <w:iCs w:val="0"/>
          <w:color w:val="auto"/>
        </w:rPr>
        <w:t xml:space="preserve">Each site is also </w:t>
      </w:r>
      <w:del w:id="338" w:author="Newbold, Tim" w:date="2022-05-13T11:38:00Z">
        <w:r w:rsidR="00284201" w:rsidDel="00CE25D9">
          <w:rPr>
            <w:rStyle w:val="SubtleEmphasis"/>
            <w:i w:val="0"/>
            <w:iCs w:val="0"/>
            <w:color w:val="auto"/>
          </w:rPr>
          <w:delText xml:space="preserve">independently </w:delText>
        </w:r>
      </w:del>
      <w:r w:rsidR="006B6AF0">
        <w:rPr>
          <w:rStyle w:val="SubtleEmphasis"/>
          <w:i w:val="0"/>
          <w:iCs w:val="0"/>
          <w:color w:val="auto"/>
        </w:rPr>
        <w:t xml:space="preserve">characterised </w:t>
      </w:r>
      <w:del w:id="339" w:author="Newbold, Tim" w:date="2022-05-13T11:38:00Z">
        <w:r w:rsidR="006B6AF0" w:rsidDel="00EF003D">
          <w:rPr>
            <w:rStyle w:val="SubtleEmphasis"/>
            <w:i w:val="0"/>
            <w:iCs w:val="0"/>
            <w:color w:val="auto"/>
          </w:rPr>
          <w:delText>by a given</w:delText>
        </w:r>
      </w:del>
      <w:ins w:id="340" w:author="Newbold, Tim" w:date="2022-05-13T11:38:00Z">
        <w:r w:rsidR="00EF003D">
          <w:rPr>
            <w:rStyle w:val="SubtleEmphasis"/>
            <w:i w:val="0"/>
            <w:iCs w:val="0"/>
            <w:color w:val="auto"/>
          </w:rPr>
          <w:t>in terms of</w:t>
        </w:r>
      </w:ins>
      <w:r w:rsidR="006B6AF0">
        <w:rPr>
          <w:rStyle w:val="SubtleEmphasis"/>
          <w:i w:val="0"/>
          <w:iCs w:val="0"/>
          <w:color w:val="auto"/>
        </w:rPr>
        <w:t xml:space="preserve"> l</w:t>
      </w:r>
      <w:r w:rsidR="006B6AF0" w:rsidRPr="236750AC">
        <w:rPr>
          <w:rStyle w:val="SubtleEmphasis"/>
          <w:i w:val="0"/>
          <w:iCs w:val="0"/>
          <w:color w:val="auto"/>
        </w:rPr>
        <w:t>and</w:t>
      </w:r>
      <w:r w:rsidR="00600F64" w:rsidRPr="236750AC">
        <w:rPr>
          <w:rStyle w:val="SubtleEmphasis"/>
          <w:i w:val="0"/>
          <w:iCs w:val="0"/>
          <w:color w:val="auto"/>
        </w:rPr>
        <w:t xml:space="preserve">-use </w:t>
      </w:r>
      <w:r w:rsidR="006B6AF0" w:rsidRPr="236750AC">
        <w:rPr>
          <w:rStyle w:val="SubtleEmphasis"/>
          <w:i w:val="0"/>
          <w:iCs w:val="0"/>
          <w:color w:val="auto"/>
        </w:rPr>
        <w:t>intensit</w:t>
      </w:r>
      <w:r w:rsidR="006B6AF0">
        <w:rPr>
          <w:rStyle w:val="SubtleEmphasis"/>
          <w:i w:val="0"/>
          <w:iCs w:val="0"/>
          <w:color w:val="auto"/>
        </w:rPr>
        <w:t>y</w:t>
      </w:r>
      <w:r w:rsidR="00C424A7">
        <w:rPr>
          <w:rStyle w:val="SubtleEmphasis"/>
          <w:i w:val="0"/>
          <w:iCs w:val="0"/>
          <w:color w:val="auto"/>
        </w:rPr>
        <w:t xml:space="preserve"> </w:t>
      </w:r>
      <w:del w:id="341" w:author="Newbold, Tim" w:date="2022-05-13T11:38:00Z">
        <w:r w:rsidR="00C424A7" w:rsidDel="00A41302">
          <w:rPr>
            <w:rStyle w:val="SubtleEmphasis"/>
            <w:i w:val="0"/>
            <w:iCs w:val="0"/>
            <w:color w:val="auto"/>
          </w:rPr>
          <w:delText xml:space="preserve">from </w:delText>
        </w:r>
      </w:del>
      <w:ins w:id="342" w:author="Newbold, Tim" w:date="2022-05-13T11:38:00Z">
        <w:r w:rsidR="00A41302">
          <w:rPr>
            <w:rStyle w:val="SubtleEmphasis"/>
            <w:i w:val="0"/>
            <w:iCs w:val="0"/>
            <w:color w:val="auto"/>
          </w:rPr>
          <w:t xml:space="preserve">based </w:t>
        </w:r>
      </w:ins>
      <w:ins w:id="343" w:author="Newbold, Tim" w:date="2022-05-13T11:39:00Z">
        <w:r w:rsidR="00A41302">
          <w:rPr>
            <w:rStyle w:val="SubtleEmphasis"/>
            <w:i w:val="0"/>
            <w:iCs w:val="0"/>
            <w:color w:val="auto"/>
          </w:rPr>
          <w:t>on</w:t>
        </w:r>
      </w:ins>
      <w:ins w:id="344" w:author="Newbold, Tim" w:date="2022-05-13T11:38:00Z">
        <w:r w:rsidR="00A41302">
          <w:rPr>
            <w:rStyle w:val="SubtleEmphasis"/>
            <w:i w:val="0"/>
            <w:iCs w:val="0"/>
            <w:color w:val="auto"/>
          </w:rPr>
          <w:t xml:space="preserve"> </w:t>
        </w:r>
      </w:ins>
      <w:r w:rsidR="00590F43">
        <w:rPr>
          <w:rStyle w:val="SubtleEmphasis"/>
          <w:i w:val="0"/>
          <w:iCs w:val="0"/>
          <w:color w:val="auto"/>
        </w:rPr>
        <w:t>land-use-specific criteria</w:t>
      </w:r>
      <w:r w:rsidR="00C424A7">
        <w:rPr>
          <w:rStyle w:val="SubtleEmphasis"/>
          <w:i w:val="0"/>
          <w:iCs w:val="0"/>
          <w:color w:val="auto"/>
        </w:rPr>
        <w:t xml:space="preserve"> </w:t>
      </w:r>
      <w:r w:rsidR="00177F56">
        <w:rPr>
          <w:rStyle w:val="SubtleEmphasis"/>
          <w:i w:val="0"/>
          <w:iCs w:val="0"/>
          <w:color w:val="auto"/>
        </w:rPr>
        <w:t>(</w:t>
      </w:r>
      <w:r w:rsidR="00C424A7">
        <w:rPr>
          <w:rStyle w:val="SubtleEmphasis"/>
          <w:i w:val="0"/>
          <w:iCs w:val="0"/>
          <w:color w:val="auto"/>
        </w:rPr>
        <w:t xml:space="preserve">such as </w:t>
      </w:r>
      <w:r w:rsidR="00177F56">
        <w:rPr>
          <w:rStyle w:val="SubtleEmphasis"/>
          <w:i w:val="0"/>
          <w:iCs w:val="0"/>
          <w:color w:val="auto"/>
        </w:rPr>
        <w:t xml:space="preserve">mechanisation degree, </w:t>
      </w:r>
      <w:r w:rsidR="00C424A7">
        <w:rPr>
          <w:rStyle w:val="SubtleEmphasis"/>
          <w:i w:val="0"/>
          <w:iCs w:val="0"/>
          <w:color w:val="auto"/>
        </w:rPr>
        <w:t>crop diversity</w:t>
      </w:r>
      <w:r w:rsidR="00177F56">
        <w:rPr>
          <w:rStyle w:val="SubtleEmphasis"/>
          <w:i w:val="0"/>
          <w:iCs w:val="0"/>
          <w:color w:val="auto"/>
        </w:rPr>
        <w:t xml:space="preserve"> and</w:t>
      </w:r>
      <w:r w:rsidR="00C67330">
        <w:rPr>
          <w:rStyle w:val="SubtleEmphasis"/>
          <w:i w:val="0"/>
          <w:iCs w:val="0"/>
          <w:color w:val="auto"/>
        </w:rPr>
        <w:t xml:space="preserve"> </w:t>
      </w:r>
      <w:r w:rsidR="00D37028">
        <w:rPr>
          <w:rStyle w:val="SubtleEmphasis"/>
          <w:i w:val="0"/>
          <w:iCs w:val="0"/>
          <w:color w:val="auto"/>
        </w:rPr>
        <w:t>agricultural inputs for cropland</w:t>
      </w:r>
      <w:r w:rsidR="00177F56">
        <w:rPr>
          <w:rStyle w:val="SubtleEmphasis"/>
          <w:i w:val="0"/>
          <w:iCs w:val="0"/>
          <w:color w:val="auto"/>
        </w:rPr>
        <w:t>;</w:t>
      </w:r>
      <w:r w:rsidR="0083552D">
        <w:rPr>
          <w:rStyle w:val="SubtleEmphasis"/>
          <w:i w:val="0"/>
          <w:iCs w:val="0"/>
          <w:color w:val="auto"/>
        </w:rPr>
        <w:t xml:space="preserve"> </w:t>
      </w:r>
      <w:r w:rsidR="0083552D" w:rsidRPr="009D639C">
        <w:rPr>
          <w:rStyle w:val="SubtleEmphasis"/>
          <w:rFonts w:cstheme="minorHAnsi"/>
          <w:i w:val="0"/>
          <w:iCs w:val="0"/>
          <w:color w:val="auto"/>
        </w:rPr>
        <w:fldChar w:fldCharType="begin" w:fldLock="1"/>
      </w:r>
      <w:r w:rsidR="00C95320">
        <w:rPr>
          <w:rStyle w:val="SubtleEmphasis"/>
          <w:rFonts w:cstheme="minorHAnsi"/>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impacts","type":"article-journal"},"uris":["http://www.mendeley.com/documents/?uuid=610a0786-0539-42fd-9a88-76a6064117bb"]}],"mendeley":{"formattedCitation":"(Hudson &lt;i&gt;et al.&lt;/i&gt; 2014)","manualFormatting":"Hudson et al. (2014)","plainTextFormattedCitation":"(Hudson et al. 2014)","previouslyFormattedCitation":"(Hudson &lt;i&gt;et al.&lt;/i&gt; 2014)"},"properties":{"noteIndex":0},"schema":"https://github.com/citation-style-language/schema/raw/master/csl-citation.json"}</w:instrText>
      </w:r>
      <w:r w:rsidR="0083552D" w:rsidRPr="009D639C">
        <w:rPr>
          <w:rStyle w:val="SubtleEmphasis"/>
          <w:rFonts w:cstheme="minorHAnsi"/>
          <w:i w:val="0"/>
          <w:iCs w:val="0"/>
          <w:color w:val="auto"/>
        </w:rPr>
        <w:fldChar w:fldCharType="separate"/>
      </w:r>
      <w:r w:rsidR="0083552D" w:rsidRPr="009D639C">
        <w:rPr>
          <w:rStyle w:val="SubtleEmphasis"/>
          <w:rFonts w:cstheme="minorHAnsi"/>
          <w:i w:val="0"/>
          <w:iCs w:val="0"/>
          <w:noProof/>
          <w:color w:val="auto"/>
        </w:rPr>
        <w:t xml:space="preserve">Hudson </w:t>
      </w:r>
      <w:r w:rsidR="0083552D" w:rsidRPr="009D639C">
        <w:rPr>
          <w:rStyle w:val="SubtleEmphasis"/>
          <w:rFonts w:cstheme="minorHAnsi"/>
          <w:iCs w:val="0"/>
          <w:noProof/>
          <w:color w:val="auto"/>
        </w:rPr>
        <w:t>et al.</w:t>
      </w:r>
      <w:r w:rsidR="0083552D" w:rsidRPr="009D639C">
        <w:rPr>
          <w:rStyle w:val="SubtleEmphasis"/>
          <w:rFonts w:cstheme="minorHAnsi"/>
          <w:i w:val="0"/>
          <w:iCs w:val="0"/>
          <w:noProof/>
          <w:color w:val="auto"/>
        </w:rPr>
        <w:t xml:space="preserve"> </w:t>
      </w:r>
      <w:r w:rsidR="009D639C" w:rsidRPr="009D639C">
        <w:rPr>
          <w:rStyle w:val="SubtleEmphasis"/>
          <w:rFonts w:cstheme="minorHAnsi"/>
          <w:i w:val="0"/>
          <w:iCs w:val="0"/>
          <w:noProof/>
          <w:color w:val="auto"/>
        </w:rPr>
        <w:t>(</w:t>
      </w:r>
      <w:r w:rsidR="0083552D" w:rsidRPr="009D639C">
        <w:rPr>
          <w:rStyle w:val="SubtleEmphasis"/>
          <w:rFonts w:cstheme="minorHAnsi"/>
          <w:i w:val="0"/>
          <w:iCs w:val="0"/>
          <w:noProof/>
          <w:color w:val="auto"/>
        </w:rPr>
        <w:t>2014)</w:t>
      </w:r>
      <w:r w:rsidR="0083552D" w:rsidRPr="009D639C">
        <w:rPr>
          <w:rStyle w:val="SubtleEmphasis"/>
          <w:rFonts w:cstheme="minorHAnsi"/>
          <w:i w:val="0"/>
          <w:iCs w:val="0"/>
          <w:color w:val="auto"/>
        </w:rPr>
        <w:fldChar w:fldCharType="end"/>
      </w:r>
      <w:r w:rsidR="00371079" w:rsidRPr="009D639C">
        <w:rPr>
          <w:rFonts w:cstheme="minorHAnsi"/>
          <w:color w:val="1C1D1E"/>
          <w:shd w:val="clear" w:color="auto" w:fill="FFFFFF"/>
        </w:rPr>
        <w:t>).</w:t>
      </w:r>
      <w:r w:rsidR="009D639C" w:rsidRPr="009D639C">
        <w:rPr>
          <w:rFonts w:cstheme="minorHAnsi"/>
          <w:color w:val="1C1D1E"/>
          <w:shd w:val="clear" w:color="auto" w:fill="FFFFFF"/>
        </w:rPr>
        <w:t xml:space="preserve"> Land-use intensity is</w:t>
      </w:r>
      <w:r w:rsidR="006B6AF0" w:rsidRPr="009D639C">
        <w:rPr>
          <w:rStyle w:val="SubtleEmphasis"/>
          <w:rFonts w:cstheme="minorHAnsi"/>
          <w:i w:val="0"/>
          <w:iCs w:val="0"/>
          <w:color w:val="auto"/>
        </w:rPr>
        <w:t xml:space="preserve"> </w:t>
      </w:r>
      <w:r w:rsidR="00600F64" w:rsidRPr="009D639C">
        <w:rPr>
          <w:rStyle w:val="SubtleEmphasis"/>
          <w:rFonts w:cstheme="minorHAnsi"/>
          <w:i w:val="0"/>
          <w:iCs w:val="0"/>
          <w:color w:val="auto"/>
        </w:rPr>
        <w:t>divided in</w:t>
      </w:r>
      <w:r w:rsidR="00D82CC1" w:rsidRPr="009D639C">
        <w:rPr>
          <w:rStyle w:val="SubtleEmphasis"/>
          <w:rFonts w:cstheme="minorHAnsi"/>
          <w:i w:val="0"/>
          <w:iCs w:val="0"/>
          <w:color w:val="auto"/>
        </w:rPr>
        <w:t>to</w:t>
      </w:r>
      <w:r w:rsidR="00600F64" w:rsidRPr="009D639C">
        <w:rPr>
          <w:rStyle w:val="SubtleEmphasis"/>
          <w:rFonts w:cstheme="minorHAnsi"/>
          <w:i w:val="0"/>
          <w:iCs w:val="0"/>
          <w:color w:val="auto"/>
        </w:rPr>
        <w:t xml:space="preserve"> three categories</w:t>
      </w:r>
      <w:commentRangeStart w:id="345"/>
      <w:commentRangeEnd w:id="345"/>
      <w:r w:rsidR="00D82CC1" w:rsidRPr="009D639C">
        <w:rPr>
          <w:rStyle w:val="CommentReference"/>
          <w:rFonts w:cstheme="minorHAnsi"/>
          <w:sz w:val="22"/>
          <w:szCs w:val="22"/>
        </w:rPr>
        <w:commentReference w:id="345"/>
      </w:r>
      <w:r w:rsidR="007E3513" w:rsidRPr="009D639C">
        <w:rPr>
          <w:rStyle w:val="SubtleEmphasis"/>
          <w:rFonts w:cstheme="minorHAnsi"/>
          <w:i w:val="0"/>
          <w:iCs w:val="0"/>
          <w:color w:val="auto"/>
        </w:rPr>
        <w:t xml:space="preserve"> to</w:t>
      </w:r>
      <w:del w:id="346" w:author="Newbold, Tim" w:date="2022-05-13T11:40:00Z">
        <w:r w:rsidR="007E3513" w:rsidRPr="009D639C" w:rsidDel="00696799">
          <w:rPr>
            <w:rStyle w:val="SubtleEmphasis"/>
            <w:rFonts w:cstheme="minorHAnsi"/>
            <w:i w:val="0"/>
            <w:iCs w:val="0"/>
            <w:color w:val="auto"/>
          </w:rPr>
          <w:delText xml:space="preserve"> </w:delText>
        </w:r>
      </w:del>
      <w:r w:rsidR="00AC0A79" w:rsidRPr="009D639C">
        <w:rPr>
          <w:rStyle w:val="SubtleEmphasis"/>
          <w:rFonts w:cstheme="minorHAnsi"/>
          <w:i w:val="0"/>
          <w:iCs w:val="0"/>
          <w:color w:val="auto"/>
        </w:rPr>
        <w:t xml:space="preserve"> reflect</w:t>
      </w:r>
      <w:r w:rsidR="00AC0A79" w:rsidRPr="009D639C">
        <w:rPr>
          <w:rStyle w:val="SubtleEmphasis"/>
          <w:rFonts w:cstheme="minorHAnsi"/>
          <w:i w:val="0"/>
          <w:color w:val="auto"/>
        </w:rPr>
        <w:t xml:space="preserve"> the degree of human </w:t>
      </w:r>
      <w:r w:rsidR="00B04A78" w:rsidRPr="009D639C">
        <w:rPr>
          <w:rStyle w:val="SubtleEmphasis"/>
          <w:rFonts w:cstheme="minorHAnsi"/>
          <w:i w:val="0"/>
          <w:color w:val="auto"/>
        </w:rPr>
        <w:t xml:space="preserve">transformation and </w:t>
      </w:r>
      <w:r w:rsidR="00AC0A79" w:rsidRPr="009D639C">
        <w:rPr>
          <w:rStyle w:val="SubtleEmphasis"/>
          <w:rFonts w:cstheme="minorHAnsi"/>
          <w:i w:val="0"/>
          <w:color w:val="auto"/>
        </w:rPr>
        <w:t>impacts on the land</w:t>
      </w:r>
      <w:r w:rsidR="00600F64" w:rsidRPr="009D639C">
        <w:rPr>
          <w:rStyle w:val="SubtleEmphasis"/>
          <w:rFonts w:cstheme="minorHAnsi"/>
          <w:i w:val="0"/>
          <w:color w:val="auto"/>
        </w:rPr>
        <w:t xml:space="preserve">: minimal, light or intense. </w:t>
      </w:r>
      <w:r w:rsidR="00B04A78" w:rsidRPr="009D639C">
        <w:rPr>
          <w:rStyle w:val="SubtleEmphasis"/>
          <w:rFonts w:cstheme="minorHAnsi"/>
          <w:i w:val="0"/>
          <w:color w:val="auto"/>
        </w:rPr>
        <w:t>Here, w</w:t>
      </w:r>
      <w:r w:rsidR="00600F64" w:rsidRPr="00C87CC9">
        <w:rPr>
          <w:rStyle w:val="SubtleEmphasis"/>
          <w:rFonts w:cstheme="minorHAnsi"/>
          <w:i w:val="0"/>
          <w:color w:val="auto"/>
        </w:rPr>
        <w:t>e consider</w:t>
      </w:r>
      <w:r w:rsidR="00E44A28" w:rsidRPr="00CD500A">
        <w:rPr>
          <w:rStyle w:val="SubtleEmphasis"/>
          <w:rFonts w:cstheme="minorHAnsi"/>
          <w:i w:val="0"/>
          <w:color w:val="auto"/>
        </w:rPr>
        <w:t>ed</w:t>
      </w:r>
      <w:r w:rsidR="00600F64" w:rsidRPr="00CD500A">
        <w:rPr>
          <w:rStyle w:val="SubtleEmphasis"/>
          <w:rFonts w:cstheme="minorHAnsi"/>
          <w:i w:val="0"/>
          <w:color w:val="auto"/>
        </w:rPr>
        <w:t xml:space="preserve"> minimally-used primary vegetation to be the </w:t>
      </w:r>
      <w:ins w:id="347" w:author="Newbold, Tim" w:date="2022-05-13T11:40:00Z">
        <w:r w:rsidR="00696799">
          <w:rPr>
            <w:rStyle w:val="SubtleEmphasis"/>
            <w:rFonts w:cstheme="minorHAnsi"/>
            <w:i w:val="0"/>
            <w:color w:val="auto"/>
          </w:rPr>
          <w:t>least</w:t>
        </w:r>
      </w:ins>
      <w:ins w:id="348" w:author="Newbold, Tim" w:date="2022-05-13T11:41:00Z">
        <w:r w:rsidR="00696799">
          <w:rPr>
            <w:rStyle w:val="SubtleEmphasis"/>
            <w:rFonts w:cstheme="minorHAnsi"/>
            <w:i w:val="0"/>
            <w:color w:val="auto"/>
          </w:rPr>
          <w:t>-</w:t>
        </w:r>
      </w:ins>
      <w:del w:id="349" w:author="Newbold, Tim" w:date="2022-05-13T11:40:00Z">
        <w:r w:rsidR="00600F64" w:rsidRPr="00CD500A" w:rsidDel="00696799">
          <w:rPr>
            <w:rStyle w:val="SubtleEmphasis"/>
            <w:rFonts w:cstheme="minorHAnsi"/>
            <w:i w:val="0"/>
            <w:color w:val="auto"/>
          </w:rPr>
          <w:delText>un</w:delText>
        </w:r>
      </w:del>
      <w:r w:rsidR="00600F64" w:rsidRPr="00CD500A">
        <w:rPr>
          <w:rStyle w:val="SubtleEmphasis"/>
          <w:rFonts w:cstheme="minorHAnsi"/>
          <w:i w:val="0"/>
          <w:color w:val="auto"/>
        </w:rPr>
        <w:t xml:space="preserve">disturbed </w:t>
      </w:r>
      <w:ins w:id="350" w:author="Newbold, Tim" w:date="2022-05-13T11:41:00Z">
        <w:r w:rsidR="00696799">
          <w:rPr>
            <w:rStyle w:val="SubtleEmphasis"/>
            <w:rFonts w:cstheme="minorHAnsi"/>
            <w:i w:val="0"/>
            <w:color w:val="auto"/>
          </w:rPr>
          <w:t xml:space="preserve">reference </w:t>
        </w:r>
      </w:ins>
      <w:r w:rsidR="00B04A78" w:rsidRPr="00CD500A">
        <w:rPr>
          <w:rStyle w:val="SubtleEmphasis"/>
          <w:rFonts w:cstheme="minorHAnsi"/>
          <w:i w:val="0"/>
          <w:color w:val="auto"/>
        </w:rPr>
        <w:t>land</w:t>
      </w:r>
      <w:ins w:id="351" w:author="Newbold, Tim" w:date="2022-05-13T11:41:00Z">
        <w:r w:rsidR="00696799">
          <w:rPr>
            <w:rStyle w:val="SubtleEmphasis"/>
            <w:rFonts w:cstheme="minorHAnsi"/>
            <w:i w:val="0"/>
            <w:color w:val="auto"/>
          </w:rPr>
          <w:t xml:space="preserve"> </w:t>
        </w:r>
      </w:ins>
      <w:del w:id="352" w:author="Newbold, Tim" w:date="2022-05-13T11:41:00Z">
        <w:r w:rsidR="00B04A78" w:rsidRPr="00CD500A" w:rsidDel="00696799">
          <w:rPr>
            <w:rStyle w:val="SubtleEmphasis"/>
            <w:rFonts w:cstheme="minorHAnsi"/>
            <w:i w:val="0"/>
            <w:color w:val="auto"/>
          </w:rPr>
          <w:delText>-</w:delText>
        </w:r>
      </w:del>
      <w:r w:rsidR="00B04A78" w:rsidRPr="00CD500A">
        <w:rPr>
          <w:rStyle w:val="SubtleEmphasis"/>
          <w:rFonts w:cstheme="minorHAnsi"/>
          <w:i w:val="0"/>
          <w:color w:val="auto"/>
        </w:rPr>
        <w:t xml:space="preserve">use </w:t>
      </w:r>
      <w:del w:id="353" w:author="Newbold, Tim" w:date="2022-05-13T11:41:00Z">
        <w:r w:rsidR="00B04A78" w:rsidRPr="00CD500A" w:rsidDel="00696799">
          <w:rPr>
            <w:rStyle w:val="SubtleEmphasis"/>
            <w:rFonts w:cstheme="minorHAnsi"/>
            <w:i w:val="0"/>
            <w:color w:val="auto"/>
          </w:rPr>
          <w:delText xml:space="preserve">of </w:delText>
        </w:r>
        <w:r w:rsidR="00600F64" w:rsidRPr="00CD500A" w:rsidDel="00696799">
          <w:rPr>
            <w:rStyle w:val="SubtleEmphasis"/>
            <w:rFonts w:cstheme="minorHAnsi"/>
            <w:i w:val="0"/>
            <w:color w:val="auto"/>
          </w:rPr>
          <w:delText xml:space="preserve">reference </w:delText>
        </w:r>
      </w:del>
      <w:r w:rsidR="00600F64" w:rsidRPr="00CD500A">
        <w:rPr>
          <w:rStyle w:val="SubtleEmphasis"/>
          <w:rFonts w:cstheme="minorHAnsi"/>
          <w:i w:val="0"/>
          <w:color w:val="auto"/>
        </w:rPr>
        <w:t xml:space="preserve">against which we compare </w:t>
      </w:r>
      <w:r w:rsidR="00B60C04" w:rsidRPr="00CD500A">
        <w:rPr>
          <w:rStyle w:val="SubtleEmphasis"/>
          <w:rFonts w:cstheme="minorHAnsi"/>
          <w:i w:val="0"/>
          <w:color w:val="auto"/>
        </w:rPr>
        <w:t xml:space="preserve">all </w:t>
      </w:r>
      <w:r w:rsidR="00600F64" w:rsidRPr="00CD500A">
        <w:rPr>
          <w:rStyle w:val="SubtleEmphasis"/>
          <w:rFonts w:cstheme="minorHAnsi"/>
          <w:i w:val="0"/>
          <w:color w:val="auto"/>
        </w:rPr>
        <w:t>other land-use types.</w:t>
      </w:r>
      <w:r w:rsidR="00105CBE" w:rsidRPr="00CD500A">
        <w:rPr>
          <w:rStyle w:val="SubtleEmphasis"/>
          <w:rFonts w:cstheme="minorHAnsi"/>
          <w:i w:val="0"/>
          <w:color w:val="auto"/>
        </w:rPr>
        <w:t xml:space="preserve"> We grouped pasture and cropland together into a category we term</w:t>
      </w:r>
      <w:r w:rsidR="00880AE1" w:rsidRPr="00CD500A">
        <w:rPr>
          <w:rStyle w:val="SubtleEmphasis"/>
          <w:rFonts w:cstheme="minorHAnsi"/>
          <w:i w:val="0"/>
          <w:color w:val="auto"/>
        </w:rPr>
        <w:t>ed</w:t>
      </w:r>
      <w:r w:rsidR="00105CBE" w:rsidRPr="00CD500A">
        <w:rPr>
          <w:rStyle w:val="SubtleEmphasis"/>
          <w:rFonts w:cstheme="minorHAnsi"/>
          <w:i w:val="0"/>
          <w:color w:val="auto"/>
        </w:rPr>
        <w:t xml:space="preserve"> “agricultural”.</w:t>
      </w:r>
      <w:r w:rsidR="00690278" w:rsidRPr="00CD500A">
        <w:rPr>
          <w:rStyle w:val="SubtleEmphasis"/>
          <w:rFonts w:cstheme="minorHAnsi"/>
          <w:i w:val="0"/>
          <w:color w:val="auto"/>
        </w:rPr>
        <w:t xml:space="preserve"> </w:t>
      </w:r>
      <w:r w:rsidR="00880AE1" w:rsidRPr="00CD500A">
        <w:rPr>
          <w:rStyle w:val="SubtleEmphasis"/>
          <w:rFonts w:cstheme="minorHAnsi"/>
          <w:i w:val="0"/>
          <w:color w:val="auto"/>
        </w:rPr>
        <w:t xml:space="preserve">As </w:t>
      </w:r>
      <w:r w:rsidR="00880AE1" w:rsidRPr="00CD500A">
        <w:rPr>
          <w:rStyle w:val="SubtleEmphasis"/>
          <w:rFonts w:cstheme="minorHAnsi"/>
          <w:i w:val="0"/>
          <w:color w:val="auto"/>
        </w:rPr>
        <w:lastRenderedPageBreak/>
        <w:t>t</w:t>
      </w:r>
      <w:r w:rsidR="00690278" w:rsidRPr="00CD500A">
        <w:rPr>
          <w:rStyle w:val="SubtleEmphasis"/>
          <w:rFonts w:cstheme="minorHAnsi"/>
          <w:i w:val="0"/>
          <w:color w:val="auto"/>
        </w:rPr>
        <w:t>he design</w:t>
      </w:r>
      <w:r w:rsidR="00690278" w:rsidRPr="236750AC">
        <w:rPr>
          <w:rStyle w:val="SubtleEmphasis"/>
          <w:i w:val="0"/>
          <w:iCs w:val="0"/>
          <w:color w:val="auto"/>
        </w:rPr>
        <w:t xml:space="preserve"> of the PREDICTS database is not balanced, sample sizes varied among </w:t>
      </w:r>
      <w:ins w:id="354" w:author="Newbold, Tim" w:date="2022-05-13T11:41:00Z">
        <w:r w:rsidR="006F21B5">
          <w:rPr>
            <w:rStyle w:val="SubtleEmphasis"/>
            <w:i w:val="0"/>
            <w:iCs w:val="0"/>
            <w:color w:val="auto"/>
          </w:rPr>
          <w:t>c</w:t>
        </w:r>
      </w:ins>
      <w:del w:id="355" w:author="Newbold, Tim" w:date="2022-05-13T11:41:00Z">
        <w:r w:rsidR="00B60C04" w:rsidDel="006F21B5">
          <w:rPr>
            <w:rStyle w:val="SubtleEmphasis"/>
            <w:i w:val="0"/>
            <w:iCs w:val="0"/>
            <w:color w:val="auto"/>
          </w:rPr>
          <w:delText>C</w:delText>
        </w:r>
      </w:del>
      <w:r w:rsidR="00690278" w:rsidRPr="236750AC">
        <w:rPr>
          <w:rStyle w:val="SubtleEmphasis"/>
          <w:i w:val="0"/>
          <w:iCs w:val="0"/>
          <w:color w:val="auto"/>
        </w:rPr>
        <w:t>lasses and land-use types (Figure S</w:t>
      </w:r>
      <w:r w:rsidR="001F206D">
        <w:rPr>
          <w:rStyle w:val="SubtleEmphasis"/>
          <w:i w:val="0"/>
          <w:iCs w:val="0"/>
          <w:color w:val="auto"/>
        </w:rPr>
        <w:t>4)</w:t>
      </w:r>
      <w:r w:rsidR="00690278" w:rsidRPr="236750AC">
        <w:rPr>
          <w:rStyle w:val="SubtleEmphasis"/>
          <w:i w:val="0"/>
          <w:iCs w:val="0"/>
          <w:color w:val="auto"/>
        </w:rPr>
        <w:t>.</w:t>
      </w:r>
    </w:p>
    <w:p w14:paraId="5F6E3B52" w14:textId="24426149" w:rsidR="00EC478E" w:rsidRPr="00CA3D96" w:rsidRDefault="00EC478E" w:rsidP="0045528F">
      <w:pPr>
        <w:spacing w:line="276" w:lineRule="auto"/>
        <w:jc w:val="both"/>
        <w:rPr>
          <w:rStyle w:val="SubtleEmphasis"/>
          <w:b/>
          <w:bCs/>
          <w:color w:val="auto"/>
        </w:rPr>
      </w:pPr>
      <w:r w:rsidRPr="5509F980">
        <w:rPr>
          <w:rStyle w:val="SubtleEmphasis"/>
          <w:b/>
          <w:bCs/>
          <w:color w:val="auto"/>
        </w:rPr>
        <w:t>Full models (all</w:t>
      </w:r>
      <w:r w:rsidR="00A00579">
        <w:rPr>
          <w:rStyle w:val="SubtleEmphasis"/>
          <w:b/>
          <w:bCs/>
          <w:color w:val="auto"/>
        </w:rPr>
        <w:t>-</w:t>
      </w:r>
      <w:r w:rsidRPr="5509F980">
        <w:rPr>
          <w:rStyle w:val="SubtleEmphasis"/>
          <w:b/>
          <w:bCs/>
          <w:color w:val="auto"/>
        </w:rPr>
        <w:t>predictor</w:t>
      </w:r>
      <w:r w:rsidR="00A00579">
        <w:rPr>
          <w:rStyle w:val="SubtleEmphasis"/>
          <w:b/>
          <w:bCs/>
          <w:color w:val="auto"/>
        </w:rPr>
        <w:t xml:space="preserve"> models</w:t>
      </w:r>
      <w:r w:rsidRPr="5509F980">
        <w:rPr>
          <w:rStyle w:val="SubtleEmphasis"/>
          <w:b/>
          <w:bCs/>
          <w:color w:val="auto"/>
        </w:rPr>
        <w:t>)</w:t>
      </w:r>
    </w:p>
    <w:p w14:paraId="03CED682" w14:textId="5F885B29" w:rsidR="00DA778E" w:rsidRPr="001D53D5" w:rsidRDefault="009C2FFD" w:rsidP="0045528F">
      <w:pPr>
        <w:spacing w:line="276" w:lineRule="auto"/>
        <w:jc w:val="both"/>
        <w:rPr>
          <w:rStyle w:val="SubtleEmphasis"/>
          <w:i w:val="0"/>
          <w:iCs w:val="0"/>
          <w:color w:val="auto"/>
        </w:rPr>
      </w:pPr>
      <w:r w:rsidRPr="001D53D5">
        <w:rPr>
          <w:rStyle w:val="SubtleEmphasis"/>
          <w:i w:val="0"/>
          <w:iCs w:val="0"/>
          <w:color w:val="auto"/>
        </w:rPr>
        <w:t xml:space="preserve">Within each vertebrate </w:t>
      </w:r>
      <w:ins w:id="356" w:author="Newbold, Tim" w:date="2022-05-13T11:41:00Z">
        <w:r w:rsidR="00D7405C">
          <w:rPr>
            <w:rStyle w:val="SubtleEmphasis"/>
            <w:i w:val="0"/>
            <w:iCs w:val="0"/>
            <w:color w:val="auto"/>
          </w:rPr>
          <w:t>c</w:t>
        </w:r>
      </w:ins>
      <w:del w:id="357" w:author="Newbold, Tim" w:date="2022-05-13T11:41:00Z">
        <w:r w:rsidR="002D75EF" w:rsidDel="00D7405C">
          <w:rPr>
            <w:rStyle w:val="SubtleEmphasis"/>
            <w:i w:val="0"/>
            <w:iCs w:val="0"/>
            <w:color w:val="auto"/>
          </w:rPr>
          <w:delText>C</w:delText>
        </w:r>
      </w:del>
      <w:r w:rsidRPr="001D53D5">
        <w:rPr>
          <w:rStyle w:val="SubtleEmphasis"/>
          <w:i w:val="0"/>
          <w:iCs w:val="0"/>
          <w:color w:val="auto"/>
        </w:rPr>
        <w:t>lass, w</w:t>
      </w:r>
      <w:r w:rsidR="00177E28" w:rsidRPr="001D53D5">
        <w:rPr>
          <w:rStyle w:val="SubtleEmphasis"/>
          <w:i w:val="0"/>
          <w:iCs w:val="0"/>
          <w:color w:val="auto"/>
        </w:rPr>
        <w:t xml:space="preserve">e investigated whether </w:t>
      </w:r>
      <w:ins w:id="358" w:author="Newbold, Tim" w:date="2022-05-13T11:42:00Z">
        <w:r w:rsidR="00D414D4">
          <w:rPr>
            <w:rStyle w:val="SubtleEmphasis"/>
            <w:i w:val="0"/>
            <w:iCs w:val="0"/>
            <w:color w:val="auto"/>
          </w:rPr>
          <w:t xml:space="preserve">interactions among </w:t>
        </w:r>
      </w:ins>
      <w:r w:rsidR="006F14AB" w:rsidRPr="001D53D5">
        <w:rPr>
          <w:rStyle w:val="SubtleEmphasis"/>
          <w:i w:val="0"/>
          <w:iCs w:val="0"/>
          <w:color w:val="auto"/>
        </w:rPr>
        <w:t xml:space="preserve">the </w:t>
      </w:r>
      <w:r w:rsidR="00F55ABA">
        <w:rPr>
          <w:rStyle w:val="SubtleEmphasis"/>
          <w:i w:val="0"/>
          <w:iCs w:val="0"/>
          <w:color w:val="auto"/>
        </w:rPr>
        <w:t>ecological characteristics</w:t>
      </w:r>
      <w:del w:id="359" w:author="Newbold, Tim" w:date="2022-05-13T11:42:00Z">
        <w:r w:rsidR="006F14AB" w:rsidRPr="001D53D5" w:rsidDel="00D7405C">
          <w:rPr>
            <w:rStyle w:val="SubtleEmphasis"/>
            <w:i w:val="0"/>
            <w:iCs w:val="0"/>
            <w:color w:val="auto"/>
          </w:rPr>
          <w:delText xml:space="preserve"> </w:delText>
        </w:r>
        <w:commentRangeStart w:id="360"/>
        <w:r w:rsidR="006F14AB" w:rsidRPr="001D53D5" w:rsidDel="00D7405C">
          <w:rPr>
            <w:rStyle w:val="SubtleEmphasis"/>
            <w:i w:val="0"/>
            <w:iCs w:val="0"/>
            <w:color w:val="auto"/>
          </w:rPr>
          <w:delText xml:space="preserve">(i.e., traits and </w:delText>
        </w:r>
        <w:r w:rsidR="00034066" w:rsidDel="00D7405C">
          <w:rPr>
            <w:rStyle w:val="SubtleEmphasis"/>
            <w:i w:val="0"/>
            <w:iCs w:val="0"/>
            <w:color w:val="auto"/>
          </w:rPr>
          <w:delText xml:space="preserve">geographical </w:delText>
        </w:r>
        <w:r w:rsidR="006F14AB" w:rsidRPr="001D53D5" w:rsidDel="00D7405C">
          <w:rPr>
            <w:rStyle w:val="SubtleEmphasis"/>
            <w:i w:val="0"/>
            <w:iCs w:val="0"/>
            <w:color w:val="auto"/>
          </w:rPr>
          <w:delText>range area)</w:delText>
        </w:r>
      </w:del>
      <w:commentRangeEnd w:id="360"/>
      <w:r w:rsidR="00B55AFB">
        <w:rPr>
          <w:rStyle w:val="CommentReference"/>
        </w:rPr>
        <w:commentReference w:id="360"/>
      </w:r>
      <w:r w:rsidR="00177E28" w:rsidRPr="001D53D5">
        <w:rPr>
          <w:rStyle w:val="SubtleEmphasis"/>
          <w:i w:val="0"/>
          <w:iCs w:val="0"/>
          <w:color w:val="auto"/>
        </w:rPr>
        <w:t>, land use</w:t>
      </w:r>
      <w:r w:rsidRPr="001D53D5">
        <w:rPr>
          <w:rStyle w:val="SubtleEmphasis"/>
          <w:i w:val="0"/>
          <w:iCs w:val="0"/>
          <w:color w:val="auto"/>
        </w:rPr>
        <w:t xml:space="preserve"> and</w:t>
      </w:r>
      <w:r w:rsidR="00177E28" w:rsidRPr="001D53D5">
        <w:rPr>
          <w:rStyle w:val="SubtleEmphasis"/>
          <w:i w:val="0"/>
          <w:iCs w:val="0"/>
          <w:color w:val="auto"/>
        </w:rPr>
        <w:t xml:space="preserve"> land-use intensity explained species occurrence probability. </w:t>
      </w:r>
      <w:r w:rsidR="00392743" w:rsidRPr="001D53D5">
        <w:rPr>
          <w:rStyle w:val="SubtleEmphasis"/>
          <w:i w:val="0"/>
          <w:iCs w:val="0"/>
          <w:color w:val="auto"/>
        </w:rPr>
        <w:t xml:space="preserve">We </w:t>
      </w:r>
      <w:r w:rsidR="00600F64" w:rsidRPr="001D53D5">
        <w:rPr>
          <w:rStyle w:val="SubtleEmphasis"/>
          <w:i w:val="0"/>
          <w:iCs w:val="0"/>
          <w:color w:val="auto"/>
        </w:rPr>
        <w:t>fitted</w:t>
      </w:r>
      <w:r w:rsidR="0071692A" w:rsidRPr="001D53D5">
        <w:rPr>
          <w:rStyle w:val="SubtleEmphasis"/>
          <w:i w:val="0"/>
          <w:iCs w:val="0"/>
          <w:color w:val="auto"/>
        </w:rPr>
        <w:t xml:space="preserve"> four</w:t>
      </w:r>
      <w:r w:rsidR="00392743" w:rsidRPr="001D53D5">
        <w:rPr>
          <w:rStyle w:val="SubtleEmphasis"/>
          <w:i w:val="0"/>
          <w:iCs w:val="0"/>
          <w:color w:val="auto"/>
        </w:rPr>
        <w:t xml:space="preserve"> binomial mixed-effects model</w:t>
      </w:r>
      <w:r w:rsidR="0071692A" w:rsidRPr="001D53D5">
        <w:rPr>
          <w:rStyle w:val="SubtleEmphasis"/>
          <w:i w:val="0"/>
          <w:iCs w:val="0"/>
          <w:color w:val="auto"/>
        </w:rPr>
        <w:t xml:space="preserve">s (one for each </w:t>
      </w:r>
      <w:ins w:id="361" w:author="Newbold, Tim" w:date="2022-05-13T11:42:00Z">
        <w:r w:rsidR="0089526C">
          <w:rPr>
            <w:rStyle w:val="SubtleEmphasis"/>
            <w:i w:val="0"/>
            <w:iCs w:val="0"/>
            <w:color w:val="auto"/>
          </w:rPr>
          <w:t>c</w:t>
        </w:r>
      </w:ins>
      <w:del w:id="362" w:author="Newbold, Tim" w:date="2022-05-13T11:42:00Z">
        <w:r w:rsidR="002D75EF" w:rsidDel="0089526C">
          <w:rPr>
            <w:rStyle w:val="SubtleEmphasis"/>
            <w:i w:val="0"/>
            <w:iCs w:val="0"/>
            <w:color w:val="auto"/>
          </w:rPr>
          <w:delText>C</w:delText>
        </w:r>
      </w:del>
      <w:r w:rsidR="0071692A" w:rsidRPr="001D53D5">
        <w:rPr>
          <w:rStyle w:val="SubtleEmphasis"/>
          <w:i w:val="0"/>
          <w:iCs w:val="0"/>
          <w:color w:val="auto"/>
        </w:rPr>
        <w:t>lass)</w:t>
      </w:r>
      <w:r w:rsidRPr="001D53D5">
        <w:rPr>
          <w:rStyle w:val="SubtleEmphasis"/>
          <w:i w:val="0"/>
          <w:iCs w:val="0"/>
          <w:color w:val="auto"/>
        </w:rPr>
        <w:t>, using the lme4 package</w:t>
      </w:r>
      <w:r w:rsidR="0076541D" w:rsidRPr="001D53D5">
        <w:rPr>
          <w:rStyle w:val="SubtleEmphasis"/>
          <w:i w:val="0"/>
          <w:iCs w:val="0"/>
          <w:color w:val="auto"/>
        </w:rPr>
        <w:t xml:space="preserve"> (</w:t>
      </w:r>
      <w:r w:rsidR="00F65F9F">
        <w:rPr>
          <w:rStyle w:val="SubtleEmphasis"/>
          <w:i w:val="0"/>
          <w:iCs w:val="0"/>
          <w:color w:val="auto"/>
        </w:rPr>
        <w:t>V</w:t>
      </w:r>
      <w:r w:rsidRPr="001D53D5">
        <w:rPr>
          <w:rStyle w:val="SubtleEmphasis"/>
          <w:i w:val="0"/>
          <w:iCs w:val="0"/>
          <w:color w:val="auto"/>
        </w:rPr>
        <w:t xml:space="preserve">ersion </w:t>
      </w:r>
      <w:r w:rsidR="0076541D" w:rsidRPr="001D53D5">
        <w:rPr>
          <w:rStyle w:val="SubtleEmphasis"/>
          <w:i w:val="0"/>
          <w:iCs w:val="0"/>
          <w:color w:val="auto"/>
        </w:rPr>
        <w:t>1.1-</w:t>
      </w:r>
      <w:r w:rsidR="00CA6DFB">
        <w:rPr>
          <w:rStyle w:val="SubtleEmphasis"/>
          <w:i w:val="0"/>
          <w:iCs w:val="0"/>
          <w:color w:val="auto"/>
        </w:rPr>
        <w:t>2</w:t>
      </w:r>
      <w:r w:rsidR="0076541D" w:rsidRPr="001D53D5">
        <w:rPr>
          <w:rStyle w:val="SubtleEmphasis"/>
          <w:i w:val="0"/>
          <w:iCs w:val="0"/>
          <w:color w:val="auto"/>
        </w:rPr>
        <w:t>3;</w:t>
      </w:r>
      <w:r w:rsidRPr="001D53D5">
        <w:rPr>
          <w:rStyle w:val="SubtleEmphasis"/>
          <w:i w:val="0"/>
          <w:iCs w:val="0"/>
          <w:color w:val="auto"/>
        </w:rPr>
        <w:t xml:space="preserve"> </w:t>
      </w:r>
      <w:r w:rsidR="0076541D" w:rsidRPr="001D53D5">
        <w:rPr>
          <w:rStyle w:val="SubtleEmphasis"/>
          <w:i w:val="0"/>
          <w:iCs w:val="0"/>
          <w:color w:val="auto"/>
        </w:rPr>
        <w:fldChar w:fldCharType="begin" w:fldLock="1"/>
      </w:r>
      <w:r w:rsidR="0077466B" w:rsidRPr="001D53D5">
        <w:rPr>
          <w:rStyle w:val="SubtleEmphasis"/>
          <w:i w:val="0"/>
          <w:iCs w:val="0"/>
          <w:color w:val="auto"/>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lme4","type":"article-journal"},"uris":["http://www.mendeley.com/documents/?uuid=fb6244ae-92c2-4d10-a50d-5a76881f8ce5"]}],"mendeley":{"formattedCitation":"(Bates &lt;i&gt;et al.&lt;/i&gt; 2015)","manualFormatting":"Bates et al. 2015)","plainTextFormattedCitation":"(Bates et al. 2015)","previouslyFormattedCitation":"(Bates &lt;i&gt;et al.&lt;/i&gt; 2015)"},"properties":{"noteIndex":0},"schema":"https://github.com/citation-style-language/schema/raw/master/csl-citation.json"}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 xml:space="preserve">Bates </w:t>
      </w:r>
      <w:r w:rsidR="0076541D" w:rsidRPr="001D53D5">
        <w:rPr>
          <w:rStyle w:val="SubtleEmphasis"/>
          <w:iCs w:val="0"/>
          <w:noProof/>
          <w:color w:val="auto"/>
        </w:rPr>
        <w:t>et al.</w:t>
      </w:r>
      <w:r w:rsidR="0076541D" w:rsidRPr="001D53D5">
        <w:rPr>
          <w:rStyle w:val="SubtleEmphasis"/>
          <w:i w:val="0"/>
          <w:iCs w:val="0"/>
          <w:noProof/>
          <w:color w:val="auto"/>
        </w:rPr>
        <w:t xml:space="preserve"> 2015)</w:t>
      </w:r>
      <w:r w:rsidR="0076541D" w:rsidRPr="001D53D5">
        <w:rPr>
          <w:rStyle w:val="SubtleEmphasis"/>
          <w:i w:val="0"/>
          <w:iCs w:val="0"/>
          <w:color w:val="auto"/>
        </w:rPr>
        <w:fldChar w:fldCharType="end"/>
      </w:r>
      <w:r w:rsidRPr="001D53D5">
        <w:rPr>
          <w:rStyle w:val="SubtleEmphasis"/>
          <w:i w:val="0"/>
          <w:iCs w:val="0"/>
          <w:color w:val="auto"/>
        </w:rPr>
        <w:t xml:space="preserve">, </w:t>
      </w:r>
      <w:commentRangeStart w:id="363"/>
      <w:r w:rsidRPr="001D53D5">
        <w:rPr>
          <w:rStyle w:val="SubtleEmphasis"/>
          <w:i w:val="0"/>
          <w:iCs w:val="0"/>
          <w:color w:val="auto"/>
        </w:rPr>
        <w:t>with random effects accounting for study, site and species identity</w:t>
      </w:r>
      <w:commentRangeEnd w:id="363"/>
      <w:r w:rsidR="00904D43">
        <w:rPr>
          <w:rStyle w:val="CommentReference"/>
        </w:rPr>
        <w:commentReference w:id="363"/>
      </w:r>
      <w:r w:rsidR="008408A7">
        <w:rPr>
          <w:rStyle w:val="SubtleEmphasis"/>
          <w:i w:val="0"/>
          <w:iCs w:val="0"/>
          <w:color w:val="auto"/>
        </w:rPr>
        <w:t xml:space="preserve"> to account for the nested design of the database</w:t>
      </w:r>
      <w:ins w:id="364" w:author="Newbold, Tim" w:date="2022-05-13T11:44:00Z">
        <w:r w:rsidR="000634EB">
          <w:rPr>
            <w:rStyle w:val="SubtleEmphasis"/>
            <w:i w:val="0"/>
            <w:iCs w:val="0"/>
            <w:color w:val="auto"/>
          </w:rPr>
          <w:t>,</w:t>
        </w:r>
      </w:ins>
      <w:r w:rsidR="00CF22FB">
        <w:rPr>
          <w:rStyle w:val="SubtleEmphasis"/>
          <w:i w:val="0"/>
          <w:iCs w:val="0"/>
          <w:color w:val="auto"/>
        </w:rPr>
        <w:t xml:space="preserve"> </w:t>
      </w:r>
      <w:del w:id="365" w:author="Newbold, Tim" w:date="2022-05-13T11:44:00Z">
        <w:r w:rsidR="00381D9C" w:rsidDel="000634EB">
          <w:rPr>
            <w:rStyle w:val="SubtleEmphasis"/>
            <w:i w:val="0"/>
            <w:iCs w:val="0"/>
            <w:color w:val="auto"/>
          </w:rPr>
          <w:delText xml:space="preserve">as well as </w:delText>
        </w:r>
      </w:del>
      <w:r w:rsidR="00E612D6">
        <w:rPr>
          <w:rStyle w:val="SubtleEmphasis"/>
          <w:i w:val="0"/>
          <w:iCs w:val="0"/>
          <w:color w:val="auto"/>
        </w:rPr>
        <w:t>taxonomic non-independence</w:t>
      </w:r>
      <w:ins w:id="366" w:author="Newbold, Tim" w:date="2022-05-13T11:44:00Z">
        <w:r w:rsidR="000634EB">
          <w:rPr>
            <w:rStyle w:val="SubtleEmphasis"/>
            <w:i w:val="0"/>
            <w:iCs w:val="0"/>
            <w:color w:val="auto"/>
          </w:rPr>
          <w:t>,</w:t>
        </w:r>
      </w:ins>
      <w:r w:rsidR="00E612D6">
        <w:rPr>
          <w:rStyle w:val="SubtleEmphasis"/>
          <w:i w:val="0"/>
          <w:iCs w:val="0"/>
          <w:color w:val="auto"/>
        </w:rPr>
        <w:t xml:space="preserve"> </w:t>
      </w:r>
      <w:del w:id="367" w:author="Newbold, Tim" w:date="2022-05-13T11:44:00Z">
        <w:r w:rsidR="00E612D6" w:rsidDel="000634EB">
          <w:rPr>
            <w:rStyle w:val="SubtleEmphasis"/>
            <w:i w:val="0"/>
            <w:iCs w:val="0"/>
            <w:color w:val="auto"/>
          </w:rPr>
          <w:delText>(</w:delText>
        </w:r>
      </w:del>
      <w:r w:rsidR="00E612D6">
        <w:rPr>
          <w:rStyle w:val="SubtleEmphasis"/>
          <w:i w:val="0"/>
          <w:iCs w:val="0"/>
          <w:color w:val="auto"/>
        </w:rPr>
        <w:t>and</w:t>
      </w:r>
      <w:r w:rsidR="00CF22FB">
        <w:rPr>
          <w:rStyle w:val="SubtleEmphasis"/>
          <w:i w:val="0"/>
          <w:iCs w:val="0"/>
          <w:color w:val="auto"/>
        </w:rPr>
        <w:t xml:space="preserve"> repeated observations</w:t>
      </w:r>
      <w:r w:rsidR="00193E9F">
        <w:rPr>
          <w:rStyle w:val="SubtleEmphasis"/>
          <w:i w:val="0"/>
          <w:iCs w:val="0"/>
          <w:color w:val="auto"/>
        </w:rPr>
        <w:t xml:space="preserve"> among species</w:t>
      </w:r>
      <w:del w:id="368" w:author="Newbold, Tim" w:date="2022-05-13T11:44:00Z">
        <w:r w:rsidR="00E612D6" w:rsidDel="000634EB">
          <w:rPr>
            <w:rStyle w:val="SubtleEmphasis"/>
            <w:i w:val="0"/>
            <w:iCs w:val="0"/>
            <w:color w:val="auto"/>
          </w:rPr>
          <w:delText>)</w:delText>
        </w:r>
      </w:del>
      <w:r w:rsidR="00E231E9" w:rsidRPr="001D53D5">
        <w:rPr>
          <w:rStyle w:val="SubtleEmphasis"/>
          <w:i w:val="0"/>
          <w:iCs w:val="0"/>
          <w:color w:val="auto"/>
        </w:rPr>
        <w:t>.</w:t>
      </w:r>
      <w:r w:rsidRPr="001D53D5">
        <w:rPr>
          <w:rStyle w:val="SubtleEmphasis"/>
          <w:i w:val="0"/>
          <w:iCs w:val="0"/>
          <w:color w:val="auto"/>
        </w:rPr>
        <w:t xml:space="preserve"> </w:t>
      </w:r>
      <w:r w:rsidR="00361CCD" w:rsidRPr="001D53D5">
        <w:rPr>
          <w:rStyle w:val="SubtleEmphasis"/>
          <w:i w:val="0"/>
          <w:iCs w:val="0"/>
          <w:color w:val="auto"/>
        </w:rPr>
        <w:t xml:space="preserve">We did not consider interactions among </w:t>
      </w:r>
      <w:r w:rsidR="00DA778E" w:rsidRPr="001D53D5">
        <w:rPr>
          <w:rStyle w:val="SubtleEmphasis"/>
          <w:i w:val="0"/>
          <w:iCs w:val="0"/>
          <w:color w:val="auto"/>
        </w:rPr>
        <w:t xml:space="preserve">the </w:t>
      </w:r>
      <w:r w:rsidR="009143E7">
        <w:rPr>
          <w:rStyle w:val="SubtleEmphasis"/>
          <w:i w:val="0"/>
          <w:iCs w:val="0"/>
          <w:color w:val="auto"/>
        </w:rPr>
        <w:t>ecological characteristics</w:t>
      </w:r>
      <w:r w:rsidR="00361CCD" w:rsidRPr="001D53D5">
        <w:rPr>
          <w:rStyle w:val="SubtleEmphasis"/>
          <w:i w:val="0"/>
          <w:iCs w:val="0"/>
          <w:color w:val="auto"/>
        </w:rPr>
        <w:t xml:space="preserve">, but we included interactions between land use and </w:t>
      </w:r>
      <w:r w:rsidR="009143E7">
        <w:rPr>
          <w:rStyle w:val="SubtleEmphasis"/>
          <w:i w:val="0"/>
          <w:iCs w:val="0"/>
          <w:color w:val="auto"/>
        </w:rPr>
        <w:t>ecological characteristics</w:t>
      </w:r>
      <w:ins w:id="369" w:author="Newbold, Tim" w:date="2022-05-13T11:44:00Z">
        <w:r w:rsidR="00585916">
          <w:rPr>
            <w:rStyle w:val="SubtleEmphasis"/>
            <w:i w:val="0"/>
            <w:iCs w:val="0"/>
            <w:color w:val="auto"/>
          </w:rPr>
          <w:t>,</w:t>
        </w:r>
      </w:ins>
      <w:r w:rsidR="00435BB3" w:rsidRPr="001D53D5">
        <w:rPr>
          <w:rStyle w:val="SubtleEmphasis"/>
          <w:i w:val="0"/>
          <w:iCs w:val="0"/>
          <w:color w:val="auto"/>
        </w:rPr>
        <w:t xml:space="preserve"> </w:t>
      </w:r>
      <w:del w:id="370" w:author="Newbold, Tim" w:date="2022-05-13T11:44:00Z">
        <w:r w:rsidR="00435BB3" w:rsidDel="00585916">
          <w:rPr>
            <w:rStyle w:val="SubtleEmphasis"/>
            <w:i w:val="0"/>
            <w:iCs w:val="0"/>
            <w:color w:val="auto"/>
          </w:rPr>
          <w:delText>as well as</w:delText>
        </w:r>
      </w:del>
      <w:ins w:id="371" w:author="Newbold, Tim" w:date="2022-05-13T11:44:00Z">
        <w:r w:rsidR="00585916">
          <w:rPr>
            <w:rStyle w:val="SubtleEmphasis"/>
            <w:i w:val="0"/>
            <w:iCs w:val="0"/>
            <w:color w:val="auto"/>
          </w:rPr>
          <w:t>and</w:t>
        </w:r>
      </w:ins>
      <w:r w:rsidR="00435BB3">
        <w:rPr>
          <w:rStyle w:val="SubtleEmphasis"/>
          <w:i w:val="0"/>
          <w:iCs w:val="0"/>
          <w:color w:val="auto"/>
        </w:rPr>
        <w:t xml:space="preserve"> </w:t>
      </w:r>
      <w:r w:rsidR="004D6DD4">
        <w:rPr>
          <w:rStyle w:val="SubtleEmphasis"/>
          <w:i w:val="0"/>
          <w:iCs w:val="0"/>
          <w:color w:val="auto"/>
        </w:rPr>
        <w:t>between</w:t>
      </w:r>
      <w:r w:rsidR="00361CCD" w:rsidRPr="001D53D5">
        <w:rPr>
          <w:rStyle w:val="SubtleEmphasis"/>
          <w:i w:val="0"/>
          <w:iCs w:val="0"/>
          <w:color w:val="auto"/>
        </w:rPr>
        <w:t xml:space="preserve"> land-use intensity and </w:t>
      </w:r>
      <w:r w:rsidR="009143E7">
        <w:rPr>
          <w:rStyle w:val="SubtleEmphasis"/>
          <w:i w:val="0"/>
          <w:iCs w:val="0"/>
          <w:color w:val="auto"/>
        </w:rPr>
        <w:t>ecological characteristics</w:t>
      </w:r>
      <w:r w:rsidR="00361CCD" w:rsidRPr="001D53D5">
        <w:rPr>
          <w:rStyle w:val="SubtleEmphasis"/>
          <w:i w:val="0"/>
          <w:iCs w:val="0"/>
          <w:color w:val="auto"/>
        </w:rPr>
        <w:t>.</w:t>
      </w:r>
      <w:r w:rsidR="0071692A" w:rsidRPr="001D53D5">
        <w:rPr>
          <w:rStyle w:val="SubtleEmphasis"/>
          <w:i w:val="0"/>
          <w:iCs w:val="0"/>
          <w:color w:val="auto"/>
        </w:rPr>
        <w:t xml:space="preserve"> Before fitting the models</w:t>
      </w:r>
      <w:r w:rsidR="00DA778E" w:rsidRPr="001D53D5">
        <w:rPr>
          <w:rStyle w:val="SubtleEmphasis"/>
          <w:i w:val="0"/>
          <w:iCs w:val="0"/>
          <w:color w:val="auto"/>
        </w:rPr>
        <w:t>,</w:t>
      </w:r>
      <w:r w:rsidR="00D22196" w:rsidRPr="001D53D5">
        <w:rPr>
          <w:rStyle w:val="SubtleEmphasis"/>
          <w:i w:val="0"/>
          <w:iCs w:val="0"/>
          <w:color w:val="auto"/>
        </w:rPr>
        <w:t xml:space="preserve"> </w:t>
      </w:r>
      <w:r w:rsidR="0071692A" w:rsidRPr="001D53D5">
        <w:rPr>
          <w:rStyle w:val="SubtleEmphasis"/>
          <w:i w:val="0"/>
          <w:iCs w:val="0"/>
          <w:color w:val="auto"/>
        </w:rPr>
        <w:t xml:space="preserve">we checked the degree of multicollinearity among </w:t>
      </w:r>
      <w:r w:rsidR="00CA6DFB">
        <w:rPr>
          <w:rStyle w:val="SubtleEmphasis"/>
          <w:i w:val="0"/>
          <w:iCs w:val="0"/>
          <w:color w:val="auto"/>
        </w:rPr>
        <w:t xml:space="preserve">explanatory variables </w:t>
      </w:r>
      <w:r w:rsidR="00775832" w:rsidRPr="001D53D5">
        <w:rPr>
          <w:rStyle w:val="SubtleEmphasis"/>
          <w:i w:val="0"/>
          <w:iCs w:val="0"/>
          <w:color w:val="auto"/>
        </w:rPr>
        <w:t>using</w:t>
      </w:r>
      <w:r w:rsidR="0076541D" w:rsidRPr="001D53D5">
        <w:rPr>
          <w:rStyle w:val="SubtleEmphasis"/>
          <w:i w:val="0"/>
          <w:iCs w:val="0"/>
          <w:color w:val="auto"/>
        </w:rPr>
        <w:t xml:space="preserve"> generalised</w:t>
      </w:r>
      <w:r w:rsidR="00775832" w:rsidRPr="001D53D5">
        <w:rPr>
          <w:rStyle w:val="SubtleEmphasis"/>
          <w:i w:val="0"/>
          <w:iCs w:val="0"/>
          <w:color w:val="auto"/>
        </w:rPr>
        <w:t xml:space="preserve"> variance inflation factors</w:t>
      </w:r>
      <w:r w:rsidR="00E15C2C" w:rsidRPr="001D53D5">
        <w:rPr>
          <w:rStyle w:val="SubtleEmphasis"/>
          <w:i w:val="0"/>
          <w:iCs w:val="0"/>
          <w:color w:val="auto"/>
        </w:rPr>
        <w:t xml:space="preserve"> (GVIF</w:t>
      </w:r>
      <w:r w:rsidR="00B36F99" w:rsidRPr="001D53D5">
        <w:rPr>
          <w:rStyle w:val="SubtleEmphasis"/>
          <w:i w:val="0"/>
          <w:iCs w:val="0"/>
          <w:color w:val="auto"/>
        </w:rPr>
        <w:t>;</w:t>
      </w:r>
      <w:r w:rsidR="0076541D" w:rsidRPr="001D53D5">
        <w:rPr>
          <w:rStyle w:val="SubtleEmphasis"/>
          <w:i w:val="0"/>
          <w:iCs w:val="0"/>
          <w:color w:val="auto"/>
        </w:rPr>
        <w:t xml:space="preserve"> </w:t>
      </w:r>
      <w:r w:rsidR="0076541D" w:rsidRPr="001D53D5">
        <w:rPr>
          <w:rStyle w:val="SubtleEmphasis"/>
          <w:i w:val="0"/>
          <w:iCs w:val="0"/>
          <w:color w:val="auto"/>
        </w:rPr>
        <w:fldChar w:fldCharType="begin" w:fldLock="1"/>
      </w:r>
      <w:r w:rsidR="00CB6880" w:rsidRPr="001D53D5">
        <w:rPr>
          <w:rStyle w:val="SubtleEmphasis"/>
          <w:i w:val="0"/>
          <w:iCs w:val="0"/>
          <w:color w:val="auto"/>
        </w:rPr>
        <w:instrText>ADDIN CSL_CITATION {"citationItems":[{"id":"ITEM-1","itemData":{"DOI":"10.1080/01621459.1992.10475190","ISSN":"1537274X","abstract":"Abstract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realized variance of , and σ 2 U is the variance associated with an optimal selection of X 2, then the corresponding scaled dispersion ellipsoids to be compared are ? v = {x : x?V ?1 x ≤ 1} and ? U = {x : x?U ?1 x ≤ 1}, where ? U is contained in ? v . The two ellipsoids can be compared by considering the radii of ? v relative to ? U , obtained through the spectral decomposition of V relative to U. We proceed to explore the geometry of generalized variance inflation, to show the relationship of these measures to correlation-matrix determinants and canonical correlations, to consider X matrices structured by relations of marginality among regressor subspaces, to develop the relationship of generalized variance inflation to hypothesis tests in the multivariate normal linear model, and to present several examples.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author":[{"dropping-particle":"","family":"Fox","given":"John","non-dropping-particle":"","parse-names":false,"suffix":""},{"dropping-particle":"","family":"Monette","given":"Georges","non-dropping-particle":"","parse-names":false,"suffix":""}],"container-title":"Journal of the American Statistical Association","id":"ITEM-1","issued":{"date-parts":[["1992"]]},"title":"Generalized collinearity diagnostics","type":"article-journal"},"uris":["http://www.mendeley.com/documents/?uuid=096cdf92-29d6-4a22-9da7-f47671370c08"]}],"mendeley":{"formattedCitation":"(Fox &amp; Monette 1992)","manualFormatting":"Fox &amp; Monette 1992)","plainTextFormattedCitation":"(Fox &amp; Monette 1992)","previouslyFormattedCitation":"(Fox &amp; Monette 1992)"},"properties":{"noteIndex":0},"schema":"https://github.com/citation-style-language/schema/raw/master/csl-citation.json"}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Fox &amp; Monette 1992)</w:t>
      </w:r>
      <w:r w:rsidR="0076541D" w:rsidRPr="001D53D5">
        <w:rPr>
          <w:rStyle w:val="SubtleEmphasis"/>
          <w:i w:val="0"/>
          <w:iCs w:val="0"/>
          <w:color w:val="auto"/>
        </w:rPr>
        <w:fldChar w:fldCharType="end"/>
      </w:r>
      <w:r w:rsidR="00775832" w:rsidRPr="001D53D5">
        <w:rPr>
          <w:rStyle w:val="SubtleEmphasis"/>
          <w:i w:val="0"/>
          <w:iCs w:val="0"/>
          <w:color w:val="auto"/>
        </w:rPr>
        <w:t>, with a threshold of 5 for the detection of multicollinearity</w:t>
      </w:r>
      <w:r w:rsidR="00600F64" w:rsidRPr="001D53D5">
        <w:rPr>
          <w:rStyle w:val="SubtleEmphasis"/>
          <w:i w:val="0"/>
          <w:iCs w:val="0"/>
          <w:color w:val="auto"/>
        </w:rPr>
        <w:t xml:space="preserve"> (Table</w:t>
      </w:r>
      <w:r w:rsidR="00AA43B8" w:rsidRPr="001D53D5">
        <w:rPr>
          <w:rStyle w:val="SubtleEmphasis"/>
          <w:i w:val="0"/>
          <w:iCs w:val="0"/>
          <w:color w:val="auto"/>
        </w:rPr>
        <w:t>s</w:t>
      </w:r>
      <w:r w:rsidR="00600F64" w:rsidRPr="001D53D5">
        <w:rPr>
          <w:rStyle w:val="SubtleEmphasis"/>
          <w:i w:val="0"/>
          <w:iCs w:val="0"/>
          <w:color w:val="auto"/>
        </w:rPr>
        <w:t xml:space="preserve"> </w:t>
      </w:r>
      <w:r w:rsidR="008B2C38" w:rsidRPr="001D53D5">
        <w:rPr>
          <w:rStyle w:val="SubtleEmphasis"/>
          <w:i w:val="0"/>
          <w:iCs w:val="0"/>
          <w:color w:val="auto"/>
        </w:rPr>
        <w:t>S</w:t>
      </w:r>
      <w:r w:rsidR="008B2C38">
        <w:rPr>
          <w:rStyle w:val="SubtleEmphasis"/>
          <w:i w:val="0"/>
          <w:iCs w:val="0"/>
          <w:color w:val="auto"/>
        </w:rPr>
        <w:t>3</w:t>
      </w:r>
      <w:r w:rsidR="00AA43B8" w:rsidRPr="001D53D5">
        <w:rPr>
          <w:rStyle w:val="SubtleEmphasis"/>
          <w:i w:val="0"/>
          <w:iCs w:val="0"/>
          <w:color w:val="auto"/>
        </w:rPr>
        <w:t>-</w:t>
      </w:r>
      <w:r w:rsidR="008B2C38">
        <w:rPr>
          <w:rStyle w:val="SubtleEmphasis"/>
          <w:i w:val="0"/>
          <w:iCs w:val="0"/>
          <w:color w:val="auto"/>
        </w:rPr>
        <w:t>8</w:t>
      </w:r>
      <w:r w:rsidR="00600F64" w:rsidRPr="001D53D5">
        <w:rPr>
          <w:rStyle w:val="SubtleEmphasis"/>
          <w:i w:val="0"/>
          <w:iCs w:val="0"/>
          <w:color w:val="auto"/>
        </w:rPr>
        <w:t>)</w:t>
      </w:r>
      <w:r w:rsidR="0071692A" w:rsidRPr="001D53D5">
        <w:rPr>
          <w:rStyle w:val="SubtleEmphasis"/>
          <w:i w:val="0"/>
          <w:iCs w:val="0"/>
          <w:color w:val="auto"/>
        </w:rPr>
        <w:t>.</w:t>
      </w:r>
      <w:r w:rsidR="006F14AB" w:rsidRPr="001D53D5">
        <w:rPr>
          <w:rStyle w:val="SubtleEmphasis"/>
          <w:i w:val="0"/>
          <w:iCs w:val="0"/>
          <w:color w:val="auto"/>
        </w:rPr>
        <w:t xml:space="preserve"> </w:t>
      </w:r>
      <w:r w:rsidR="00E15C2C" w:rsidRPr="001D53D5">
        <w:rPr>
          <w:rStyle w:val="SubtleEmphasis"/>
          <w:i w:val="0"/>
          <w:iCs w:val="0"/>
          <w:color w:val="auto"/>
        </w:rPr>
        <w:t>For amphibians and reptiles</w:t>
      </w:r>
      <w:r w:rsidR="00DA778E" w:rsidRPr="001D53D5">
        <w:rPr>
          <w:rStyle w:val="SubtleEmphasis"/>
          <w:i w:val="0"/>
          <w:iCs w:val="0"/>
          <w:color w:val="auto"/>
        </w:rPr>
        <w:t xml:space="preserve">, </w:t>
      </w:r>
      <w:commentRangeStart w:id="372"/>
      <w:r w:rsidR="00DA778E" w:rsidRPr="001D53D5">
        <w:rPr>
          <w:rStyle w:val="SubtleEmphasis"/>
          <w:i w:val="0"/>
          <w:iCs w:val="0"/>
          <w:color w:val="auto"/>
        </w:rPr>
        <w:t>including both diet and diet breadth was problematic</w:t>
      </w:r>
      <w:r w:rsidR="00E15C2C" w:rsidRPr="001D53D5">
        <w:rPr>
          <w:rStyle w:val="SubtleEmphasis"/>
          <w:i w:val="0"/>
          <w:iCs w:val="0"/>
          <w:color w:val="auto"/>
        </w:rPr>
        <w:t xml:space="preserve">, </w:t>
      </w:r>
      <w:r w:rsidR="00CA6DFB">
        <w:rPr>
          <w:rStyle w:val="SubtleEmphasis"/>
          <w:i w:val="0"/>
          <w:iCs w:val="0"/>
          <w:color w:val="auto"/>
        </w:rPr>
        <w:t>so</w:t>
      </w:r>
      <w:r w:rsidR="00E15C2C" w:rsidRPr="001D53D5">
        <w:rPr>
          <w:rStyle w:val="SubtleEmphasis"/>
          <w:i w:val="0"/>
          <w:iCs w:val="0"/>
          <w:color w:val="auto"/>
        </w:rPr>
        <w:t xml:space="preserve"> we excluded diet </w:t>
      </w:r>
      <w:r w:rsidR="00B36F99" w:rsidRPr="001D53D5">
        <w:rPr>
          <w:rStyle w:val="SubtleEmphasis"/>
          <w:i w:val="0"/>
          <w:iCs w:val="0"/>
          <w:color w:val="auto"/>
        </w:rPr>
        <w:t xml:space="preserve">from the set of predictors </w:t>
      </w:r>
      <w:r w:rsidR="00E15C2C" w:rsidRPr="001D53D5">
        <w:rPr>
          <w:rStyle w:val="SubtleEmphasis"/>
          <w:i w:val="0"/>
          <w:iCs w:val="0"/>
          <w:color w:val="auto"/>
        </w:rPr>
        <w:t>for these classes on the basis of the GVIF</w:t>
      </w:r>
      <w:r w:rsidR="004D6DD4">
        <w:rPr>
          <w:rStyle w:val="SubtleEmphasis"/>
          <w:i w:val="0"/>
          <w:iCs w:val="0"/>
          <w:color w:val="auto"/>
        </w:rPr>
        <w:t xml:space="preserve"> scores</w:t>
      </w:r>
      <w:commentRangeEnd w:id="372"/>
      <w:r w:rsidR="00277C60">
        <w:rPr>
          <w:rStyle w:val="CommentReference"/>
        </w:rPr>
        <w:commentReference w:id="372"/>
      </w:r>
      <w:r w:rsidR="00DA778E" w:rsidRPr="001D53D5">
        <w:rPr>
          <w:rStyle w:val="SubtleEmphasis"/>
          <w:i w:val="0"/>
          <w:iCs w:val="0"/>
          <w:color w:val="auto"/>
        </w:rPr>
        <w:t>.</w:t>
      </w:r>
    </w:p>
    <w:p w14:paraId="51560A1E" w14:textId="669731C8" w:rsidR="009C2FFD" w:rsidRPr="00CA3D96" w:rsidRDefault="0084483D" w:rsidP="0045528F">
      <w:pPr>
        <w:spacing w:line="276" w:lineRule="auto"/>
        <w:jc w:val="both"/>
        <w:rPr>
          <w:rStyle w:val="SubtleEmphasis"/>
          <w:i w:val="0"/>
          <w:iCs w:val="0"/>
          <w:color w:val="auto"/>
        </w:rPr>
      </w:pPr>
      <w:r>
        <w:rPr>
          <w:rStyle w:val="SubtleEmphasis"/>
          <w:i w:val="0"/>
          <w:iCs w:val="0"/>
          <w:color w:val="auto"/>
        </w:rPr>
        <w:t>W</w:t>
      </w:r>
      <w:r w:rsidR="006F14AB" w:rsidRPr="00CA3D96">
        <w:rPr>
          <w:rStyle w:val="SubtleEmphasis"/>
          <w:i w:val="0"/>
          <w:iCs w:val="0"/>
          <w:color w:val="auto"/>
        </w:rPr>
        <w:t>e did not use phylogenetic random effects directly</w:t>
      </w:r>
      <w:r>
        <w:rPr>
          <w:rStyle w:val="SubtleEmphasis"/>
          <w:i w:val="0"/>
          <w:iCs w:val="0"/>
          <w:color w:val="auto"/>
        </w:rPr>
        <w:t xml:space="preserve"> in</w:t>
      </w:r>
      <w:r w:rsidR="006F14AB" w:rsidRPr="00CA3D96">
        <w:rPr>
          <w:rStyle w:val="SubtleEmphasis"/>
          <w:i w:val="0"/>
          <w:iCs w:val="0"/>
          <w:color w:val="auto"/>
        </w:rPr>
        <w:t xml:space="preserve"> the models because of the computational load required by such models when working with several hundred or thousand</w:t>
      </w:r>
      <w:r>
        <w:rPr>
          <w:rStyle w:val="SubtleEmphasis"/>
          <w:i w:val="0"/>
          <w:iCs w:val="0"/>
          <w:color w:val="auto"/>
        </w:rPr>
        <w:t>s of</w:t>
      </w:r>
      <w:r w:rsidR="006F14AB" w:rsidRPr="00CA3D96">
        <w:rPr>
          <w:rStyle w:val="SubtleEmphasis"/>
          <w:i w:val="0"/>
          <w:iCs w:val="0"/>
          <w:color w:val="auto"/>
        </w:rPr>
        <w:t xml:space="preserve"> species. However, we checked the phylogenetic signal in the models’ residuals</w:t>
      </w:r>
      <w:r w:rsidR="001D53D5">
        <w:rPr>
          <w:rStyle w:val="SubtleEmphasis"/>
          <w:i w:val="0"/>
          <w:iCs w:val="0"/>
          <w:color w:val="auto"/>
        </w:rPr>
        <w:t xml:space="preserve"> using </w:t>
      </w:r>
      <w:proofErr w:type="spellStart"/>
      <w:r w:rsidR="00CA6DFB">
        <w:rPr>
          <w:rStyle w:val="SubtleEmphasis"/>
          <w:i w:val="0"/>
          <w:iCs w:val="0"/>
          <w:color w:val="auto"/>
        </w:rPr>
        <w:t>Pagel</w:t>
      </w:r>
      <w:ins w:id="373" w:author="Newbold, Tim" w:date="2022-05-13T11:47:00Z">
        <w:r w:rsidR="00277C60">
          <w:rPr>
            <w:rStyle w:val="SubtleEmphasis"/>
            <w:i w:val="0"/>
            <w:iCs w:val="0"/>
            <w:color w:val="auto"/>
          </w:rPr>
          <w:t>’</w:t>
        </w:r>
      </w:ins>
      <w:r w:rsidR="00CA6DFB">
        <w:rPr>
          <w:rStyle w:val="SubtleEmphasis"/>
          <w:i w:val="0"/>
          <w:iCs w:val="0"/>
          <w:color w:val="auto"/>
        </w:rPr>
        <w:t>s</w:t>
      </w:r>
      <w:proofErr w:type="spellEnd"/>
      <w:del w:id="374" w:author="Newbold, Tim" w:date="2022-05-13T11:47:00Z">
        <w:r w:rsidR="00CA6DFB" w:rsidDel="00277C60">
          <w:rPr>
            <w:rStyle w:val="SubtleEmphasis"/>
            <w:i w:val="0"/>
            <w:iCs w:val="0"/>
            <w:color w:val="auto"/>
          </w:rPr>
          <w:delText>’</w:delText>
        </w:r>
      </w:del>
      <w:r w:rsidR="00CA6DFB">
        <w:rPr>
          <w:rStyle w:val="SubtleEmphasis"/>
          <w:i w:val="0"/>
          <w:iCs w:val="0"/>
          <w:color w:val="auto"/>
        </w:rPr>
        <w:t xml:space="preserve"> </w:t>
      </w:r>
      <w:r w:rsidR="001D53D5">
        <w:rPr>
          <w:rStyle w:val="SubtleEmphasis"/>
          <w:rFonts w:cstheme="minorHAnsi"/>
          <w:i w:val="0"/>
          <w:iCs w:val="0"/>
          <w:color w:val="auto"/>
        </w:rPr>
        <w:t>λ</w:t>
      </w:r>
      <w:r w:rsidR="001D53D5">
        <w:rPr>
          <w:rStyle w:val="SubtleEmphasis"/>
          <w:i w:val="0"/>
          <w:iCs w:val="0"/>
          <w:color w:val="auto"/>
        </w:rPr>
        <w:t xml:space="preserve"> </w:t>
      </w:r>
      <w:r w:rsidR="001D53D5">
        <w:rPr>
          <w:rStyle w:val="SubtleEmphasis"/>
          <w:i w:val="0"/>
          <w:iCs w:val="0"/>
          <w:color w:val="auto"/>
        </w:rPr>
        <w:fldChar w:fldCharType="begin" w:fldLock="1"/>
      </w:r>
      <w:r w:rsidR="009546F2">
        <w:rPr>
          <w:rStyle w:val="SubtleEmphasis"/>
          <w:i w:val="0"/>
          <w:iCs w:val="0"/>
          <w:color w:val="auto"/>
        </w:rPr>
        <w:instrText>ADDIN CSL_CITATION {"citationItems":[{"id":"ITEM-1","itemData":{"DOI":"10.1038/44766","ISBN":"0028-0836","ISSN":"00280836","PMID":"10553904","abstract":"Phylogenetic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Earth.","author":[{"dropping-particle":"","family":"Pagel","given":"Mark","non-dropping-particle":"","parse-names":false,"suffix":""}],"container-title":"Nature","id":"ITEM-1","issued":{"date-parts":[["1999"]]},"title":"Inferring the historical patterns of biological evolution","type":"article"},"uris":["http://www.mendeley.com/documents/?uuid=3a10f16d-d422-4768-abb9-360880519630"]}],"mendeley":{"formattedCitation":"(Pagel 1999)","plainTextFormattedCitation":"(Pagel 1999)","previouslyFormattedCitation":"(Pagel 1999)"},"properties":{"noteIndex":0},"schema":"https://github.com/citation-style-language/schema/raw/master/csl-citation.json"}</w:instrText>
      </w:r>
      <w:r w:rsidR="001D53D5">
        <w:rPr>
          <w:rStyle w:val="SubtleEmphasis"/>
          <w:i w:val="0"/>
          <w:iCs w:val="0"/>
          <w:color w:val="auto"/>
        </w:rPr>
        <w:fldChar w:fldCharType="separate"/>
      </w:r>
      <w:r w:rsidR="001D53D5" w:rsidRPr="001D53D5">
        <w:rPr>
          <w:rStyle w:val="SubtleEmphasis"/>
          <w:i w:val="0"/>
          <w:iCs w:val="0"/>
          <w:noProof/>
          <w:color w:val="auto"/>
        </w:rPr>
        <w:t>(Pagel 1999)</w:t>
      </w:r>
      <w:r w:rsidR="001D53D5">
        <w:rPr>
          <w:rStyle w:val="SubtleEmphasis"/>
          <w:i w:val="0"/>
          <w:iCs w:val="0"/>
          <w:color w:val="auto"/>
        </w:rPr>
        <w:fldChar w:fldCharType="end"/>
      </w:r>
      <w:r w:rsidR="006F14AB" w:rsidRPr="00CA3D96">
        <w:rPr>
          <w:rStyle w:val="SubtleEmphasis"/>
          <w:i w:val="0"/>
          <w:iCs w:val="0"/>
          <w:color w:val="auto"/>
        </w:rPr>
        <w:t>.</w:t>
      </w:r>
      <w:r w:rsidR="0076541D" w:rsidRPr="00CA3D96">
        <w:rPr>
          <w:rStyle w:val="SubtleEmphasis"/>
          <w:i w:val="0"/>
          <w:iCs w:val="0"/>
          <w:color w:val="auto"/>
        </w:rPr>
        <w:t xml:space="preserve"> </w:t>
      </w:r>
      <w:r w:rsidR="00CA6DFB">
        <w:rPr>
          <w:rStyle w:val="SubtleEmphasis"/>
          <w:i w:val="0"/>
          <w:iCs w:val="0"/>
          <w:color w:val="auto"/>
        </w:rPr>
        <w:t>Thus, i</w:t>
      </w:r>
      <w:r w:rsidR="0076541D" w:rsidRPr="00CA3D96">
        <w:rPr>
          <w:rStyle w:val="SubtleEmphasis"/>
          <w:i w:val="0"/>
          <w:iCs w:val="0"/>
          <w:color w:val="auto"/>
        </w:rPr>
        <w:t xml:space="preserve">n each </w:t>
      </w:r>
      <w:ins w:id="375" w:author="Newbold, Tim" w:date="2022-05-13T11:47:00Z">
        <w:r w:rsidR="00277C60">
          <w:rPr>
            <w:rStyle w:val="SubtleEmphasis"/>
            <w:i w:val="0"/>
            <w:iCs w:val="0"/>
            <w:color w:val="auto"/>
          </w:rPr>
          <w:t>c</w:t>
        </w:r>
      </w:ins>
      <w:del w:id="376" w:author="Newbold, Tim" w:date="2022-05-13T11:47:00Z">
        <w:r w:rsidR="008B2C38" w:rsidDel="00277C60">
          <w:rPr>
            <w:rStyle w:val="SubtleEmphasis"/>
            <w:i w:val="0"/>
            <w:iCs w:val="0"/>
            <w:color w:val="auto"/>
          </w:rPr>
          <w:delText>C</w:delText>
        </w:r>
      </w:del>
      <w:r w:rsidR="008B2C38" w:rsidRPr="00CA3D96">
        <w:rPr>
          <w:rStyle w:val="SubtleEmphasis"/>
          <w:i w:val="0"/>
          <w:iCs w:val="0"/>
          <w:color w:val="auto"/>
        </w:rPr>
        <w:t>lass</w:t>
      </w:r>
      <w:r w:rsidR="0076541D" w:rsidRPr="00CA3D96">
        <w:rPr>
          <w:rStyle w:val="SubtleEmphasis"/>
          <w:i w:val="0"/>
          <w:iCs w:val="0"/>
          <w:color w:val="auto"/>
        </w:rPr>
        <w:t xml:space="preserve">, the model </w:t>
      </w:r>
      <w:r w:rsidR="0097661F">
        <w:rPr>
          <w:rStyle w:val="SubtleEmphasis"/>
          <w:i w:val="0"/>
          <w:iCs w:val="0"/>
          <w:color w:val="auto"/>
        </w:rPr>
        <w:t>fitted</w:t>
      </w:r>
      <w:r w:rsidR="0076541D" w:rsidRPr="00CA3D96">
        <w:rPr>
          <w:rStyle w:val="SubtleEmphasis"/>
          <w:i w:val="0"/>
          <w:iCs w:val="0"/>
          <w:color w:val="auto"/>
        </w:rPr>
        <w:t xml:space="preserve"> </w:t>
      </w:r>
      <w:r w:rsidR="0097661F">
        <w:rPr>
          <w:rStyle w:val="SubtleEmphasis"/>
          <w:i w:val="0"/>
          <w:iCs w:val="0"/>
          <w:color w:val="auto"/>
        </w:rPr>
        <w:t>w</w:t>
      </w:r>
      <w:r w:rsidR="0076541D" w:rsidRPr="00CA3D96">
        <w:rPr>
          <w:rStyle w:val="SubtleEmphasis"/>
          <w:i w:val="0"/>
          <w:iCs w:val="0"/>
          <w:color w:val="auto"/>
        </w:rPr>
        <w:t>as:</w:t>
      </w:r>
    </w:p>
    <w:p w14:paraId="44635AF1" w14:textId="24BDC67E"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P</w:t>
      </w:r>
      <w:r w:rsidR="001D53D5">
        <w:rPr>
          <w:rStyle w:val="SubtleEmphasis"/>
          <w:rFonts w:cstheme="minorHAnsi"/>
          <w:i w:val="0"/>
          <w:iCs w:val="0"/>
          <w:color w:val="auto"/>
        </w:rPr>
        <w:t xml:space="preserve"> </w:t>
      </w:r>
      <w:r w:rsidRPr="00104A0F">
        <w:rPr>
          <w:rStyle w:val="SubtleEmphasis"/>
          <w:rFonts w:cstheme="minorHAnsi"/>
          <w:i w:val="0"/>
          <w:color w:val="auto"/>
          <w:vertAlign w:val="subscript"/>
        </w:rPr>
        <w:t>occurrence</w:t>
      </w:r>
      <w:r w:rsidRPr="00CA3D96">
        <w:rPr>
          <w:rStyle w:val="SubtleEmphasis"/>
          <w:rFonts w:cstheme="minorHAnsi"/>
          <w:i w:val="0"/>
          <w:iCs w:val="0"/>
          <w:color w:val="auto"/>
        </w:rPr>
        <w:t xml:space="preserve"> ~ land use + land-use intensity +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w:t>
      </w:r>
    </w:p>
    <w:p w14:paraId="370FD7A0" w14:textId="2D0EC685"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 xml:space="preserve">land use: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 land-use intensity: species-level </w:t>
      </w:r>
      <w:r w:rsidR="003B49E6">
        <w:rPr>
          <w:rStyle w:val="SubtleEmphasis"/>
          <w:rFonts w:cstheme="minorHAnsi"/>
          <w:i w:val="0"/>
          <w:iCs w:val="0"/>
          <w:color w:val="auto"/>
        </w:rPr>
        <w:t>ecological characteristics</w:t>
      </w:r>
      <w:r w:rsidR="003B49E6" w:rsidRPr="00CA3D96">
        <w:rPr>
          <w:rStyle w:val="SubtleEmphasis"/>
          <w:rFonts w:cstheme="minorHAnsi"/>
          <w:i w:val="0"/>
          <w:iCs w:val="0"/>
          <w:color w:val="auto"/>
        </w:rPr>
        <w:t xml:space="preserve"> </w:t>
      </w:r>
      <w:r w:rsidR="00CF69B6" w:rsidRPr="00CA3D96">
        <w:rPr>
          <w:rStyle w:val="SubtleEmphasis"/>
          <w:rFonts w:cstheme="minorHAnsi"/>
          <w:i w:val="0"/>
          <w:iCs w:val="0"/>
          <w:color w:val="auto"/>
        </w:rPr>
        <w:t>+</w:t>
      </w:r>
      <w:r w:rsidR="00C41F5C">
        <w:rPr>
          <w:rStyle w:val="SubtleEmphasis"/>
          <w:rFonts w:cstheme="minorHAnsi"/>
          <w:i w:val="0"/>
          <w:iCs w:val="0"/>
          <w:color w:val="auto"/>
        </w:rPr>
        <w:t xml:space="preserve"> </w:t>
      </w:r>
      <w:r w:rsidR="00CF69B6" w:rsidRPr="00CA3D96">
        <w:rPr>
          <w:rStyle w:val="SubtleEmphasis"/>
          <w:rFonts w:cstheme="minorHAnsi"/>
          <w:i w:val="0"/>
          <w:iCs w:val="0"/>
          <w:color w:val="auto"/>
        </w:rPr>
        <w:t xml:space="preserve">1|study identity + 1|site </w:t>
      </w:r>
      <w:r w:rsidR="001D53D5" w:rsidRPr="00CA3D96">
        <w:rPr>
          <w:rStyle w:val="SubtleEmphasis"/>
          <w:rFonts w:cstheme="minorHAnsi"/>
          <w:i w:val="0"/>
          <w:iCs w:val="0"/>
          <w:color w:val="auto"/>
        </w:rPr>
        <w:t>identity</w:t>
      </w:r>
      <w:r w:rsidR="00CF69B6" w:rsidRPr="00CA3D96">
        <w:rPr>
          <w:rStyle w:val="SubtleEmphasis"/>
          <w:rFonts w:cstheme="minorHAnsi"/>
          <w:i w:val="0"/>
          <w:iCs w:val="0"/>
          <w:color w:val="auto"/>
        </w:rPr>
        <w:t xml:space="preserve"> + 1|species identity.</w:t>
      </w:r>
    </w:p>
    <w:p w14:paraId="13FC800B" w14:textId="77777777" w:rsidR="00CF69B6" w:rsidRPr="00CA3D96" w:rsidRDefault="00CF69B6" w:rsidP="0045528F">
      <w:pPr>
        <w:pStyle w:val="NoSpacing"/>
        <w:spacing w:line="276" w:lineRule="auto"/>
        <w:rPr>
          <w:rStyle w:val="SubtleEmphasis"/>
          <w:rFonts w:cstheme="minorHAnsi"/>
          <w:i w:val="0"/>
          <w:iCs w:val="0"/>
          <w:color w:val="auto"/>
        </w:rPr>
      </w:pPr>
    </w:p>
    <w:p w14:paraId="5BC36913" w14:textId="27440F34" w:rsidR="00CF69B6" w:rsidRPr="00CA3D96" w:rsidRDefault="00B04A78" w:rsidP="0045528F">
      <w:pPr>
        <w:spacing w:line="276" w:lineRule="auto"/>
        <w:jc w:val="both"/>
        <w:rPr>
          <w:rStyle w:val="SubtleEmphasis"/>
          <w:i w:val="0"/>
          <w:iCs w:val="0"/>
          <w:color w:val="auto"/>
        </w:rPr>
      </w:pPr>
      <w:r w:rsidRPr="5509F980">
        <w:rPr>
          <w:rStyle w:val="SubtleEmphasis"/>
          <w:i w:val="0"/>
          <w:iCs w:val="0"/>
          <w:color w:val="auto"/>
        </w:rPr>
        <w:t xml:space="preserve">To verify that the models’ estimates were robust to any violation of </w:t>
      </w:r>
      <w:r w:rsidR="00306A50" w:rsidRPr="5509F980">
        <w:rPr>
          <w:rStyle w:val="SubtleEmphasis"/>
          <w:i w:val="0"/>
          <w:iCs w:val="0"/>
          <w:color w:val="auto"/>
        </w:rPr>
        <w:t xml:space="preserve">distributional </w:t>
      </w:r>
      <w:r w:rsidRPr="5509F980">
        <w:rPr>
          <w:rStyle w:val="SubtleEmphasis"/>
          <w:i w:val="0"/>
          <w:iCs w:val="0"/>
          <w:color w:val="auto"/>
        </w:rPr>
        <w:t>assumptions</w:t>
      </w:r>
      <w:r w:rsidR="001B0F88" w:rsidRPr="5509F980">
        <w:rPr>
          <w:rStyle w:val="SubtleEmphasis"/>
          <w:i w:val="0"/>
          <w:iCs w:val="0"/>
          <w:color w:val="auto"/>
        </w:rPr>
        <w:t xml:space="preserve">, we </w:t>
      </w:r>
      <w:r w:rsidRPr="5509F980">
        <w:rPr>
          <w:rStyle w:val="SubtleEmphasis"/>
          <w:i w:val="0"/>
          <w:iCs w:val="0"/>
          <w:color w:val="auto"/>
        </w:rPr>
        <w:t>fitted the models again using a</w:t>
      </w:r>
      <w:r w:rsidR="001B0F88" w:rsidRPr="5509F980">
        <w:rPr>
          <w:rStyle w:val="SubtleEmphasis"/>
          <w:i w:val="0"/>
          <w:iCs w:val="0"/>
          <w:color w:val="auto"/>
        </w:rPr>
        <w:t xml:space="preserve"> Bayesian </w:t>
      </w:r>
      <w:r w:rsidRPr="5509F980">
        <w:rPr>
          <w:rStyle w:val="SubtleEmphasis"/>
          <w:i w:val="0"/>
          <w:iCs w:val="0"/>
          <w:color w:val="auto"/>
        </w:rPr>
        <w:t>framework (</w:t>
      </w:r>
      <w:commentRangeStart w:id="377"/>
      <w:r w:rsidR="00217CAB">
        <w:rPr>
          <w:rStyle w:val="SubtleEmphasis"/>
          <w:i w:val="0"/>
          <w:iCs w:val="0"/>
          <w:color w:val="auto"/>
        </w:rPr>
        <w:t xml:space="preserve">using the </w:t>
      </w:r>
      <w:r w:rsidR="00AE07DD">
        <w:rPr>
          <w:rStyle w:val="SubtleEmphasis"/>
          <w:i w:val="0"/>
          <w:iCs w:val="0"/>
          <w:color w:val="auto"/>
        </w:rPr>
        <w:t>‘</w:t>
      </w:r>
      <w:proofErr w:type="spellStart"/>
      <w:r w:rsidRPr="5509F980">
        <w:rPr>
          <w:rStyle w:val="SubtleEmphasis"/>
          <w:i w:val="0"/>
          <w:iCs w:val="0"/>
          <w:color w:val="auto"/>
        </w:rPr>
        <w:t>MCMCglmm</w:t>
      </w:r>
      <w:proofErr w:type="spellEnd"/>
      <w:r w:rsidR="00AE07DD">
        <w:rPr>
          <w:rStyle w:val="SubtleEmphasis"/>
          <w:i w:val="0"/>
          <w:iCs w:val="0"/>
          <w:color w:val="auto"/>
        </w:rPr>
        <w:t>’</w:t>
      </w:r>
      <w:r w:rsidRPr="5509F980">
        <w:rPr>
          <w:rStyle w:val="SubtleEmphasis"/>
          <w:i w:val="0"/>
          <w:iCs w:val="0"/>
          <w:color w:val="auto"/>
        </w:rPr>
        <w:t xml:space="preserve"> package</w:t>
      </w:r>
      <w:commentRangeEnd w:id="377"/>
      <w:r w:rsidR="00734B2E">
        <w:rPr>
          <w:rStyle w:val="CommentReference"/>
        </w:rPr>
        <w:commentReference w:id="377"/>
      </w:r>
      <w:r w:rsidR="000C11D6">
        <w:rPr>
          <w:rStyle w:val="SubtleEmphasis"/>
          <w:i w:val="0"/>
          <w:iCs w:val="0"/>
          <w:color w:val="auto"/>
        </w:rPr>
        <w:t xml:space="preserve"> </w:t>
      </w:r>
      <w:r w:rsidR="009F24CC">
        <w:rPr>
          <w:rStyle w:val="SubtleEmphasis"/>
          <w:i w:val="0"/>
          <w:iCs w:val="0"/>
          <w:color w:val="auto"/>
        </w:rPr>
        <w:t>V</w:t>
      </w:r>
      <w:r w:rsidR="000C11D6">
        <w:rPr>
          <w:rStyle w:val="SubtleEmphasis"/>
          <w:i w:val="0"/>
          <w:iCs w:val="0"/>
          <w:color w:val="auto"/>
        </w:rPr>
        <w:t>ersion 2.32</w:t>
      </w:r>
      <w:r w:rsidRPr="5509F980">
        <w:rPr>
          <w:rStyle w:val="SubtleEmphasis"/>
          <w:i w:val="0"/>
          <w:iCs w:val="0"/>
          <w:color w:val="auto"/>
        </w:rPr>
        <w:t xml:space="preserve">, </w:t>
      </w:r>
      <w:r w:rsidRPr="5509F980">
        <w:rPr>
          <w:rStyle w:val="SubtleEmphasis"/>
          <w:i w:val="0"/>
          <w:iCs w:val="0"/>
          <w:color w:val="auto"/>
        </w:rPr>
        <w:fldChar w:fldCharType="begin" w:fldLock="1"/>
      </w:r>
      <w:r w:rsidRPr="5509F980">
        <w:rPr>
          <w:rStyle w:val="SubtleEmphasis"/>
          <w:i w:val="0"/>
          <w:iCs w:val="0"/>
          <w:color w:val="auto"/>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R","type":"article-journal","volume":"33"},"uris":["http://www.mendeley.com/documents/?uuid=158b4d1d-0c2e-4359-964d-6d7c27591e2a"]}],"mendeley":{"formattedCitation":"(Hadfield 2010)","manualFormatting":"Hadfield (2010)","plainTextFormattedCitation":"(Hadfield 2010)","previouslyFormattedCitation":"(Hadfield 2010)"},"properties":{"noteIndex":0},"schema":"https://github.com/citation-style-language/schema/raw/master/csl-citation.json"}</w:instrText>
      </w:r>
      <w:r w:rsidRPr="5509F980">
        <w:rPr>
          <w:rStyle w:val="SubtleEmphasis"/>
          <w:i w:val="0"/>
          <w:iCs w:val="0"/>
          <w:color w:val="auto"/>
        </w:rPr>
        <w:fldChar w:fldCharType="separate"/>
      </w:r>
      <w:r w:rsidRPr="5509F980">
        <w:rPr>
          <w:rStyle w:val="SubtleEmphasis"/>
          <w:i w:val="0"/>
          <w:iCs w:val="0"/>
          <w:noProof/>
          <w:color w:val="auto"/>
        </w:rPr>
        <w:t>Hadfield (2010)</w:t>
      </w:r>
      <w:r w:rsidRPr="5509F980">
        <w:rPr>
          <w:rStyle w:val="SubtleEmphasis"/>
          <w:i w:val="0"/>
          <w:iCs w:val="0"/>
          <w:color w:val="auto"/>
        </w:rPr>
        <w:fldChar w:fldCharType="end"/>
      </w:r>
      <w:r w:rsidRPr="5509F980">
        <w:rPr>
          <w:rStyle w:val="SubtleEmphasis"/>
          <w:i w:val="0"/>
          <w:iCs w:val="0"/>
          <w:color w:val="auto"/>
        </w:rPr>
        <w:t>)</w:t>
      </w:r>
      <w:r w:rsidR="001B0F88" w:rsidRPr="5509F980">
        <w:rPr>
          <w:rStyle w:val="SubtleEmphasis"/>
          <w:i w:val="0"/>
          <w:iCs w:val="0"/>
          <w:color w:val="auto"/>
        </w:rPr>
        <w:t>.</w:t>
      </w:r>
    </w:p>
    <w:p w14:paraId="2B4976DE" w14:textId="5D6AC967" w:rsidR="00F67E03" w:rsidRPr="004F0A0A" w:rsidRDefault="5509F980" w:rsidP="0045528F">
      <w:pPr>
        <w:spacing w:line="276" w:lineRule="auto"/>
        <w:jc w:val="both"/>
        <w:rPr>
          <w:rStyle w:val="SubtleEmphasis"/>
          <w:b/>
          <w:color w:val="auto"/>
        </w:rPr>
      </w:pPr>
      <w:r w:rsidRPr="004F0A0A">
        <w:rPr>
          <w:rStyle w:val="SubtleEmphasis"/>
          <w:b/>
          <w:bCs/>
          <w:color w:val="auto"/>
        </w:rPr>
        <w:t>Partial models (single</w:t>
      </w:r>
      <w:r w:rsidR="00337F19" w:rsidRPr="004F0A0A">
        <w:rPr>
          <w:rStyle w:val="SubtleEmphasis"/>
          <w:b/>
          <w:bCs/>
          <w:color w:val="auto"/>
        </w:rPr>
        <w:t>-</w:t>
      </w:r>
      <w:r w:rsidRPr="004F0A0A">
        <w:rPr>
          <w:rStyle w:val="SubtleEmphasis"/>
          <w:b/>
          <w:bCs/>
          <w:color w:val="auto"/>
        </w:rPr>
        <w:t>predictor</w:t>
      </w:r>
      <w:r w:rsidR="00337F19" w:rsidRPr="004F0A0A">
        <w:rPr>
          <w:rStyle w:val="SubtleEmphasis"/>
          <w:b/>
          <w:bCs/>
          <w:color w:val="auto"/>
        </w:rPr>
        <w:t xml:space="preserve"> model</w:t>
      </w:r>
      <w:r w:rsidRPr="004F0A0A">
        <w:rPr>
          <w:rStyle w:val="SubtleEmphasis"/>
          <w:b/>
          <w:bCs/>
          <w:color w:val="auto"/>
        </w:rPr>
        <w:t>s)</w:t>
      </w:r>
    </w:p>
    <w:p w14:paraId="1F7AAA37" w14:textId="79F5E170" w:rsidR="00F67E03" w:rsidRPr="00AE7274" w:rsidRDefault="5509F980" w:rsidP="0045528F">
      <w:pPr>
        <w:spacing w:line="276" w:lineRule="auto"/>
        <w:jc w:val="both"/>
        <w:rPr>
          <w:rStyle w:val="SubtleEmphasis"/>
          <w:i w:val="0"/>
          <w:color w:val="auto"/>
        </w:rPr>
      </w:pPr>
      <w:r w:rsidRPr="004F0A0A">
        <w:rPr>
          <w:rStyle w:val="SubtleEmphasis"/>
          <w:i w:val="0"/>
          <w:color w:val="auto"/>
        </w:rPr>
        <w:t xml:space="preserve">In addition to </w:t>
      </w:r>
      <w:r w:rsidRPr="004F0A0A">
        <w:rPr>
          <w:rStyle w:val="SubtleEmphasis"/>
          <w:i w:val="0"/>
          <w:iCs w:val="0"/>
          <w:color w:val="auto"/>
        </w:rPr>
        <w:t xml:space="preserve">the </w:t>
      </w:r>
      <w:r w:rsidRPr="004F0A0A">
        <w:rPr>
          <w:rStyle w:val="SubtleEmphasis"/>
          <w:i w:val="0"/>
          <w:color w:val="auto"/>
        </w:rPr>
        <w:t>full models, we fitted partial models for each class. These were fitted to visualise occurrence patterns for each trait independently of other traits</w:t>
      </w:r>
      <w:commentRangeStart w:id="378"/>
      <w:commentRangeEnd w:id="378"/>
      <w:r w:rsidR="0097661F">
        <w:rPr>
          <w:rStyle w:val="CommentReference"/>
        </w:rPr>
        <w:commentReference w:id="378"/>
      </w:r>
      <w:r w:rsidRPr="004F0A0A">
        <w:rPr>
          <w:rStyle w:val="SubtleEmphasis"/>
          <w:i w:val="0"/>
          <w:iCs w:val="0"/>
          <w:color w:val="auto"/>
        </w:rPr>
        <w:t>.</w:t>
      </w:r>
      <w:r w:rsidRPr="004F0A0A">
        <w:rPr>
          <w:rStyle w:val="SubtleEmphasis"/>
          <w:i w:val="0"/>
          <w:color w:val="auto"/>
        </w:rPr>
        <w:t xml:space="preserve"> The structure of the models was similar to that of the full models, except that we included a single species-level predictor </w:t>
      </w:r>
      <w:r w:rsidR="00AE7274" w:rsidRPr="004F0A0A">
        <w:rPr>
          <w:rStyle w:val="SubtleEmphasis"/>
          <w:i w:val="0"/>
          <w:iCs w:val="0"/>
          <w:color w:val="auto"/>
        </w:rPr>
        <w:t>at a time</w:t>
      </w:r>
      <w:r w:rsidRPr="004F0A0A">
        <w:rPr>
          <w:rStyle w:val="SubtleEmphasis"/>
          <w:i w:val="0"/>
          <w:iCs w:val="0"/>
          <w:color w:val="auto"/>
        </w:rPr>
        <w:t xml:space="preserve"> </w:t>
      </w:r>
      <w:r w:rsidRPr="004F0A0A">
        <w:rPr>
          <w:rStyle w:val="SubtleEmphasis"/>
          <w:i w:val="0"/>
          <w:color w:val="auto"/>
        </w:rPr>
        <w:t>in each model.</w:t>
      </w:r>
      <w:r w:rsidRPr="00AE7274">
        <w:rPr>
          <w:rStyle w:val="SubtleEmphasis"/>
          <w:i w:val="0"/>
          <w:color w:val="auto"/>
        </w:rPr>
        <w:t xml:space="preserve"> </w:t>
      </w:r>
    </w:p>
    <w:p w14:paraId="3F32AF94" w14:textId="1BABD01A" w:rsidR="004A66D9" w:rsidRDefault="004A66D9" w:rsidP="0045528F">
      <w:pPr>
        <w:spacing w:line="276" w:lineRule="auto"/>
        <w:jc w:val="both"/>
        <w:rPr>
          <w:rStyle w:val="SubtleEmphasis"/>
          <w:b/>
          <w:bCs/>
          <w:color w:val="auto"/>
        </w:rPr>
      </w:pPr>
      <w:r w:rsidRPr="5509F980">
        <w:rPr>
          <w:rStyle w:val="SubtleEmphasis"/>
          <w:b/>
          <w:bCs/>
          <w:color w:val="auto"/>
        </w:rPr>
        <w:t xml:space="preserve">Effects of categorical </w:t>
      </w:r>
      <w:r w:rsidR="00165AB6">
        <w:rPr>
          <w:rStyle w:val="SubtleEmphasis"/>
          <w:b/>
          <w:bCs/>
          <w:color w:val="auto"/>
        </w:rPr>
        <w:t>ecological characteristics</w:t>
      </w:r>
      <w:r w:rsidR="00165AB6" w:rsidRPr="5509F980">
        <w:rPr>
          <w:rStyle w:val="SubtleEmphasis"/>
          <w:b/>
          <w:bCs/>
          <w:color w:val="auto"/>
        </w:rPr>
        <w:t xml:space="preserve"> </w:t>
      </w:r>
      <w:r w:rsidRPr="5509F980">
        <w:rPr>
          <w:rStyle w:val="SubtleEmphasis"/>
          <w:b/>
          <w:bCs/>
          <w:color w:val="auto"/>
        </w:rPr>
        <w:t>on species’ occurrence probability</w:t>
      </w:r>
      <w:r>
        <w:rPr>
          <w:rStyle w:val="SubtleEmphasis"/>
          <w:b/>
          <w:bCs/>
          <w:color w:val="auto"/>
        </w:rPr>
        <w:t xml:space="preserve"> (Figure 2a)</w:t>
      </w:r>
    </w:p>
    <w:p w14:paraId="299402E5" w14:textId="7F7A2AB2" w:rsidR="00D66915" w:rsidRPr="00F13154" w:rsidRDefault="00D66915" w:rsidP="0045528F">
      <w:pPr>
        <w:spacing w:line="276" w:lineRule="auto"/>
        <w:jc w:val="both"/>
        <w:rPr>
          <w:del w:id="379" w:author="Etard, Adrienne [2]" w:date="2022-05-09T14:21:00Z"/>
          <w:rStyle w:val="SubtleEmphasis"/>
          <w:color w:val="auto"/>
        </w:rPr>
      </w:pPr>
      <w:commentRangeStart w:id="380"/>
      <w:r w:rsidRPr="00F13154">
        <w:t>T</w:t>
      </w:r>
      <w:r w:rsidR="00BB0BE3">
        <w:t>he</w:t>
      </w:r>
      <w:r w:rsidRPr="00F13154">
        <w:t xml:space="preserve"> influence</w:t>
      </w:r>
      <w:r w:rsidR="00BB0BE3">
        <w:t xml:space="preserve"> of </w:t>
      </w:r>
      <w:r w:rsidR="00FA27D5">
        <w:t xml:space="preserve">categorical </w:t>
      </w:r>
      <w:r w:rsidR="00BB0BE3">
        <w:t>traits on</w:t>
      </w:r>
      <w:r w:rsidRPr="00F13154">
        <w:t xml:space="preserve"> species responses to land use </w:t>
      </w:r>
      <w:r w:rsidR="00BB0BE3">
        <w:t xml:space="preserve">and land-use intensity can be visualised </w:t>
      </w:r>
      <w:r w:rsidRPr="00F13154">
        <w:t xml:space="preserve">in </w:t>
      </w:r>
      <w:r w:rsidR="00607EED">
        <w:t>two</w:t>
      </w:r>
      <w:r w:rsidR="00607EED" w:rsidRPr="00F13154">
        <w:t xml:space="preserve"> </w:t>
      </w:r>
      <w:r w:rsidRPr="00F13154">
        <w:t>ways</w:t>
      </w:r>
      <w:r w:rsidR="00D672DB">
        <w:t xml:space="preserve">: either </w:t>
      </w:r>
      <w:r w:rsidR="00590386">
        <w:t xml:space="preserve">by comparing occurrence probability in </w:t>
      </w:r>
      <w:r w:rsidR="00370858">
        <w:t>different</w:t>
      </w:r>
      <w:r w:rsidR="00590386">
        <w:t xml:space="preserve"> land</w:t>
      </w:r>
      <w:r w:rsidR="00B6648B">
        <w:t>-</w:t>
      </w:r>
      <w:r w:rsidR="00370858">
        <w:t>use</w:t>
      </w:r>
      <w:r w:rsidR="00B6648B">
        <w:t xml:space="preserve"> type</w:t>
      </w:r>
      <w:r w:rsidR="00370858">
        <w:t>s</w:t>
      </w:r>
      <w:r w:rsidR="006C1634">
        <w:t xml:space="preserve"> </w:t>
      </w:r>
      <w:r w:rsidR="00B6648B">
        <w:t>relative to</w:t>
      </w:r>
      <w:r w:rsidR="006C1634">
        <w:t xml:space="preserve"> species with similar traits</w:t>
      </w:r>
      <w:r w:rsidR="0036708D">
        <w:t xml:space="preserve"> (we term such effects “among land-use type effects”, Figure 2a)</w:t>
      </w:r>
      <w:r w:rsidR="006C1634">
        <w:t>;</w:t>
      </w:r>
      <w:r w:rsidR="008F0640">
        <w:t xml:space="preserve"> or by comparing occurrence probability</w:t>
      </w:r>
      <w:r w:rsidR="00B6648B">
        <w:t xml:space="preserve"> in a given land-use type</w:t>
      </w:r>
      <w:r w:rsidR="008F0640">
        <w:t xml:space="preserve"> </w:t>
      </w:r>
      <w:r w:rsidR="00B6648B">
        <w:t>relative to species with different traits</w:t>
      </w:r>
      <w:r w:rsidR="0036708D">
        <w:t xml:space="preserve"> (we term such effects “within land-use type effects”, Figure 2a)</w:t>
      </w:r>
      <w:r w:rsidRPr="00F13154">
        <w:t xml:space="preserve">. </w:t>
      </w:r>
      <w:del w:id="381" w:author="Etard, Adrienne [2]" w:date="2022-05-09T14:21:00Z">
        <w:r w:rsidRPr="00F13154">
          <w:delText xml:space="preserve">First, a given trait can act on species occurrence probability </w:delText>
        </w:r>
        <w:r w:rsidRPr="005D2CE8">
          <w:rPr>
            <w:i/>
            <w:iCs/>
          </w:rPr>
          <w:delText>across</w:delText>
        </w:r>
        <w:r w:rsidRPr="00F13154">
          <w:delText xml:space="preserve"> different land-use types, in which case we expect to observe differences in occurrence probability in different land-use types</w:delText>
        </w:r>
        <w:r w:rsidR="00F31D09">
          <w:delText xml:space="preserve"> for a given trait</w:delText>
        </w:r>
        <w:r w:rsidRPr="00F13154">
          <w:delText>, informing on</w:delText>
        </w:r>
        <w:r w:rsidR="00822EFF">
          <w:delText xml:space="preserve"> the influence of the trait on</w:delText>
        </w:r>
        <w:r w:rsidRPr="00F13154">
          <w:delText xml:space="preserve"> species sensitivity to land-use change. Second, </w:delText>
        </w:r>
        <w:r w:rsidR="005F7463">
          <w:delText>different</w:delText>
        </w:r>
        <w:r w:rsidRPr="00F13154">
          <w:delText xml:space="preserve"> trait values can render species more </w:delText>
        </w:r>
        <w:r w:rsidRPr="00F13154">
          <w:lastRenderedPageBreak/>
          <w:delText xml:space="preserve">or less sensitive to a given land-use type, in which case we expect to detect an influence of </w:delText>
        </w:r>
        <w:r w:rsidR="00402A5F">
          <w:delText>different</w:delText>
        </w:r>
        <w:r w:rsidRPr="00F13154">
          <w:delText xml:space="preserve"> trait</w:delText>
        </w:r>
        <w:r w:rsidR="00402A5F">
          <w:delText xml:space="preserve"> values</w:delText>
        </w:r>
        <w:r w:rsidRPr="00F13154">
          <w:delText xml:space="preserve"> on occurrence probability </w:delText>
        </w:r>
        <w:r w:rsidRPr="005D2CE8">
          <w:rPr>
            <w:i/>
            <w:iCs/>
          </w:rPr>
          <w:delText>within</w:delText>
        </w:r>
        <w:r w:rsidRPr="00F13154">
          <w:delText xml:space="preserve"> a land-use type. This informs on the relative sensitivity of different functional groups to</w:delText>
        </w:r>
        <w:r w:rsidR="00A70045">
          <w:delText xml:space="preserve"> a given</w:delText>
        </w:r>
        <w:r w:rsidRPr="00F13154">
          <w:delText xml:space="preserve"> </w:delText>
        </w:r>
        <w:r w:rsidR="004E17A2">
          <w:delText>disturbed</w:delText>
        </w:r>
        <w:r w:rsidRPr="00F13154">
          <w:delText xml:space="preserve"> land-use type.</w:delText>
        </w:r>
        <w:commentRangeEnd w:id="380"/>
        <w:r w:rsidR="0097661F">
          <w:rPr>
            <w:rStyle w:val="CommentReference"/>
          </w:rPr>
          <w:commentReference w:id="380"/>
        </w:r>
        <w:r w:rsidR="004E17A2">
          <w:delText xml:space="preserve"> </w:delText>
        </w:r>
        <w:r w:rsidR="00402A5F">
          <w:delText>W</w:delText>
        </w:r>
        <w:r w:rsidR="004E17A2">
          <w:delText>e capture</w:delText>
        </w:r>
        <w:r w:rsidR="00402A5F">
          <w:delText>d</w:delText>
        </w:r>
        <w:r w:rsidR="004E17A2">
          <w:delText xml:space="preserve"> </w:delText>
        </w:r>
        <w:r w:rsidR="00822EFF">
          <w:delText xml:space="preserve">both </w:delText>
        </w:r>
        <w:r w:rsidR="00F32D41">
          <w:delText>types of</w:delText>
        </w:r>
        <w:r w:rsidR="00822EFF">
          <w:delText xml:space="preserve"> effects</w:delText>
        </w:r>
        <w:r w:rsidR="00632E6B">
          <w:delText xml:space="preserve"> and</w:delText>
        </w:r>
        <w:r w:rsidR="00822EFF">
          <w:delText xml:space="preserve"> term</w:delText>
        </w:r>
        <w:r w:rsidR="000E3626">
          <w:delText>ed</w:delText>
        </w:r>
        <w:r w:rsidR="0062267D">
          <w:delText xml:space="preserve"> </w:delText>
        </w:r>
        <w:r w:rsidR="00632E6B">
          <w:delText>them</w:delText>
        </w:r>
        <w:r w:rsidR="00822EFF">
          <w:delText xml:space="preserve"> “</w:delText>
        </w:r>
        <w:r w:rsidR="0062267D">
          <w:delText>among land-use type effects</w:delText>
        </w:r>
        <w:r w:rsidR="00822EFF">
          <w:delText>” and “</w:delText>
        </w:r>
        <w:r w:rsidR="0062267D">
          <w:delText>within land-use type effects</w:delText>
        </w:r>
        <w:r w:rsidR="00822EFF">
          <w:delText>”</w:delText>
        </w:r>
        <w:r w:rsidR="000E3626">
          <w:delText xml:space="preserve"> (</w:delText>
        </w:r>
        <w:r w:rsidR="00030580">
          <w:delText>Figure 2a</w:delText>
        </w:r>
        <w:r w:rsidR="00822EFF">
          <w:delText>)</w:delText>
        </w:r>
        <w:r w:rsidR="00030580">
          <w:delText>.</w:delText>
        </w:r>
      </w:del>
    </w:p>
    <w:p w14:paraId="5E013BEF" w14:textId="63205CF7" w:rsidR="008B2AE9" w:rsidRPr="00C64A15" w:rsidRDefault="004A66D9" w:rsidP="0045528F">
      <w:pPr>
        <w:pStyle w:val="ListParagraph"/>
        <w:numPr>
          <w:ilvl w:val="0"/>
          <w:numId w:val="11"/>
        </w:numPr>
        <w:spacing w:line="276" w:lineRule="auto"/>
        <w:jc w:val="both"/>
        <w:rPr>
          <w:rStyle w:val="SubtleEmphasis"/>
          <w:rFonts w:eastAsiaTheme="minorEastAsia"/>
          <w:i w:val="0"/>
          <w:iCs w:val="0"/>
          <w:color w:val="auto"/>
        </w:rPr>
      </w:pPr>
      <w:r w:rsidRPr="5509F980">
        <w:rPr>
          <w:rStyle w:val="SubtleEmphasis"/>
          <w:b/>
          <w:bCs/>
          <w:i w:val="0"/>
          <w:iCs w:val="0"/>
          <w:color w:val="auto"/>
        </w:rPr>
        <w:t>Within land</w:t>
      </w:r>
      <w:r w:rsidR="005C0D3A">
        <w:rPr>
          <w:rStyle w:val="SubtleEmphasis"/>
          <w:b/>
          <w:bCs/>
          <w:i w:val="0"/>
          <w:iCs w:val="0"/>
          <w:color w:val="auto"/>
        </w:rPr>
        <w:t>-</w:t>
      </w:r>
      <w:r w:rsidRPr="5509F980">
        <w:rPr>
          <w:rStyle w:val="SubtleEmphasis"/>
          <w:b/>
          <w:bCs/>
          <w:i w:val="0"/>
          <w:iCs w:val="0"/>
          <w:color w:val="auto"/>
        </w:rPr>
        <w:t>use</w:t>
      </w:r>
      <w:r w:rsidR="005C0D3A">
        <w:rPr>
          <w:rStyle w:val="SubtleEmphasis"/>
          <w:b/>
          <w:bCs/>
          <w:i w:val="0"/>
          <w:iCs w:val="0"/>
          <w:color w:val="auto"/>
        </w:rPr>
        <w:t xml:space="preserve"> type effect</w:t>
      </w:r>
      <w:r w:rsidRPr="5509F980">
        <w:rPr>
          <w:rStyle w:val="SubtleEmphasis"/>
          <w:b/>
          <w:bCs/>
          <w:i w:val="0"/>
          <w:iCs w:val="0"/>
          <w:color w:val="auto"/>
        </w:rPr>
        <w:t>s</w:t>
      </w:r>
      <w:r w:rsidR="00B6534C">
        <w:rPr>
          <w:rStyle w:val="SubtleEmphasis"/>
          <w:b/>
          <w:bCs/>
          <w:i w:val="0"/>
          <w:iCs w:val="0"/>
          <w:color w:val="auto"/>
        </w:rPr>
        <w:t xml:space="preserve"> (Figure 2a)</w:t>
      </w:r>
      <w:r w:rsidRPr="5509F980">
        <w:rPr>
          <w:rStyle w:val="SubtleEmphasis"/>
          <w:b/>
          <w:bCs/>
          <w:i w:val="0"/>
          <w:iCs w:val="0"/>
          <w:color w:val="auto"/>
        </w:rPr>
        <w:t>:</w:t>
      </w:r>
      <w:r w:rsidRPr="5509F980">
        <w:rPr>
          <w:rStyle w:val="SubtleEmphasis"/>
          <w:i w:val="0"/>
          <w:iCs w:val="0"/>
          <w:color w:val="auto"/>
        </w:rPr>
        <w:t xml:space="preserve"> from the full</w:t>
      </w:r>
      <w:r w:rsidR="00B1589B">
        <w:rPr>
          <w:rStyle w:val="SubtleEmphasis"/>
          <w:i w:val="0"/>
          <w:iCs w:val="0"/>
          <w:color w:val="auto"/>
        </w:rPr>
        <w:t>, all-predictor</w:t>
      </w:r>
      <w:r w:rsidRPr="5509F980">
        <w:rPr>
          <w:rStyle w:val="SubtleEmphasis"/>
          <w:i w:val="0"/>
          <w:iCs w:val="0"/>
          <w:color w:val="auto"/>
        </w:rPr>
        <w:t xml:space="preserve"> models fitted </w:t>
      </w:r>
      <w:r w:rsidR="007D61DE">
        <w:rPr>
          <w:rStyle w:val="SubtleEmphasis"/>
          <w:i w:val="0"/>
          <w:iCs w:val="0"/>
          <w:color w:val="auto"/>
        </w:rPr>
        <w:t>for</w:t>
      </w:r>
      <w:r w:rsidR="007D61DE" w:rsidRPr="5509F980">
        <w:rPr>
          <w:rStyle w:val="SubtleEmphasis"/>
          <w:i w:val="0"/>
          <w:iCs w:val="0"/>
          <w:color w:val="auto"/>
        </w:rPr>
        <w:t xml:space="preserve"> </w:t>
      </w:r>
      <w:r w:rsidRPr="5509F980">
        <w:rPr>
          <w:rStyle w:val="SubtleEmphasis"/>
          <w:i w:val="0"/>
          <w:iCs w:val="0"/>
          <w:color w:val="auto"/>
        </w:rPr>
        <w:t xml:space="preserve">each </w:t>
      </w:r>
      <w:ins w:id="382" w:author="Newbold, Tim" w:date="2022-05-13T11:49:00Z">
        <w:r w:rsidR="00FF5BD7">
          <w:rPr>
            <w:rStyle w:val="SubtleEmphasis"/>
            <w:i w:val="0"/>
            <w:iCs w:val="0"/>
            <w:color w:val="auto"/>
          </w:rPr>
          <w:t>c</w:t>
        </w:r>
      </w:ins>
      <w:del w:id="383" w:author="Newbold, Tim" w:date="2022-05-13T11:49:00Z">
        <w:r w:rsidR="007D61DE" w:rsidDel="00FF5BD7">
          <w:rPr>
            <w:rStyle w:val="SubtleEmphasis"/>
            <w:i w:val="0"/>
            <w:iCs w:val="0"/>
            <w:color w:val="auto"/>
          </w:rPr>
          <w:delText>C</w:delText>
        </w:r>
      </w:del>
      <w:r w:rsidRPr="5509F980">
        <w:rPr>
          <w:rStyle w:val="SubtleEmphasis"/>
          <w:i w:val="0"/>
          <w:iCs w:val="0"/>
          <w:color w:val="auto"/>
        </w:rPr>
        <w:t xml:space="preserve">lass, we focused on the interactive effects between land use and </w:t>
      </w:r>
      <w:r w:rsidR="00797419">
        <w:rPr>
          <w:rStyle w:val="SubtleEmphasis"/>
          <w:i w:val="0"/>
          <w:iCs w:val="0"/>
          <w:color w:val="auto"/>
        </w:rPr>
        <w:t>ecological characteristics</w:t>
      </w:r>
      <w:r w:rsidR="00797419" w:rsidRPr="5509F980">
        <w:rPr>
          <w:rStyle w:val="SubtleEmphasis"/>
          <w:i w:val="0"/>
          <w:iCs w:val="0"/>
          <w:color w:val="auto"/>
        </w:rPr>
        <w:t xml:space="preserve"> </w:t>
      </w:r>
      <w:r w:rsidRPr="5509F980">
        <w:rPr>
          <w:rStyle w:val="SubtleEmphasis"/>
          <w:i w:val="0"/>
          <w:iCs w:val="0"/>
          <w:color w:val="auto"/>
        </w:rPr>
        <w:t>(and</w:t>
      </w:r>
      <w:r w:rsidR="005C0D3A">
        <w:rPr>
          <w:rStyle w:val="SubtleEmphasis"/>
          <w:i w:val="0"/>
          <w:iCs w:val="0"/>
          <w:color w:val="auto"/>
        </w:rPr>
        <w:t xml:space="preserve"> between</w:t>
      </w:r>
      <w:r w:rsidRPr="5509F980">
        <w:rPr>
          <w:rStyle w:val="SubtleEmphasis"/>
          <w:i w:val="0"/>
          <w:iCs w:val="0"/>
          <w:color w:val="auto"/>
        </w:rPr>
        <w:t xml:space="preserve"> land-use intensity and </w:t>
      </w:r>
      <w:r w:rsidR="00797419">
        <w:rPr>
          <w:rStyle w:val="SubtleEmphasis"/>
          <w:i w:val="0"/>
          <w:iCs w:val="0"/>
          <w:color w:val="auto"/>
        </w:rPr>
        <w:t>ecological characteristics</w:t>
      </w:r>
      <w:r w:rsidRPr="5509F980">
        <w:rPr>
          <w:rStyle w:val="SubtleEmphasis"/>
          <w:i w:val="0"/>
          <w:iCs w:val="0"/>
          <w:color w:val="auto"/>
        </w:rPr>
        <w:t>). The</w:t>
      </w:r>
      <w:r w:rsidR="00ED08EC">
        <w:rPr>
          <w:rStyle w:val="SubtleEmphasis"/>
          <w:i w:val="0"/>
          <w:iCs w:val="0"/>
          <w:color w:val="auto"/>
        </w:rPr>
        <w:t>se</w:t>
      </w:r>
      <w:r w:rsidRPr="5509F980">
        <w:rPr>
          <w:rStyle w:val="SubtleEmphasis"/>
          <w:i w:val="0"/>
          <w:iCs w:val="0"/>
          <w:color w:val="auto"/>
        </w:rPr>
        <w:t xml:space="preserve"> interaction</w:t>
      </w:r>
      <w:r w:rsidR="00ED08EC">
        <w:rPr>
          <w:rStyle w:val="SubtleEmphasis"/>
          <w:i w:val="0"/>
          <w:iCs w:val="0"/>
          <w:color w:val="auto"/>
        </w:rPr>
        <w:t>s</w:t>
      </w:r>
      <w:r w:rsidRPr="5509F980">
        <w:rPr>
          <w:rStyle w:val="SubtleEmphasis"/>
          <w:i w:val="0"/>
          <w:iCs w:val="0"/>
          <w:color w:val="auto"/>
        </w:rPr>
        <w:t xml:space="preserve"> </w:t>
      </w:r>
      <w:r w:rsidR="00ED08EC">
        <w:rPr>
          <w:rStyle w:val="SubtleEmphasis"/>
          <w:i w:val="0"/>
          <w:iCs w:val="0"/>
          <w:color w:val="auto"/>
        </w:rPr>
        <w:t xml:space="preserve">indicated </w:t>
      </w:r>
      <w:r w:rsidR="00ED08EC">
        <w:t>whether</w:t>
      </w:r>
      <w:r w:rsidR="00354E19">
        <w:t>, in a given land-use type,</w:t>
      </w:r>
      <w:r w:rsidR="00322394">
        <w:t xml:space="preserve"> there were any</w:t>
      </w:r>
      <w:r w:rsidR="007F2721">
        <w:t xml:space="preserve"> </w:t>
      </w:r>
      <w:r w:rsidR="00ED08EC">
        <w:t xml:space="preserve">significant </w:t>
      </w:r>
      <w:r w:rsidR="007F2721">
        <w:t>differences</w:t>
      </w:r>
      <w:r w:rsidR="00322394">
        <w:t xml:space="preserve"> in occurrence probability</w:t>
      </w:r>
      <w:r w:rsidR="00632D83">
        <w:t xml:space="preserve"> between species with</w:t>
      </w:r>
      <w:r w:rsidR="007F2721">
        <w:t xml:space="preserve"> </w:t>
      </w:r>
      <w:r w:rsidR="0040210F">
        <w:t>different traits</w:t>
      </w:r>
      <w:r w:rsidR="00227EFC">
        <w:t>.</w:t>
      </w:r>
      <w:r w:rsidR="007F2721">
        <w:t xml:space="preserve"> </w:t>
      </w:r>
      <w:r w:rsidR="00290B0F">
        <w:rPr>
          <w:rStyle w:val="SubtleEmphasis"/>
          <w:i w:val="0"/>
          <w:iCs w:val="0"/>
          <w:color w:val="auto"/>
        </w:rPr>
        <w:t xml:space="preserve">In other words, </w:t>
      </w:r>
      <w:r w:rsidR="00290B0F" w:rsidRPr="00290B0F">
        <w:rPr>
          <w:rStyle w:val="SubtleEmphasis"/>
          <w:i w:val="0"/>
          <w:iCs w:val="0"/>
          <w:color w:val="auto"/>
        </w:rPr>
        <w:t>we looked at whether any trait level lowered or increased occurrence probability in each land-use type</w:t>
      </w:r>
      <w:r w:rsidR="0037192C">
        <w:rPr>
          <w:rStyle w:val="SubtleEmphasis"/>
          <w:i w:val="0"/>
          <w:iCs w:val="0"/>
          <w:color w:val="auto"/>
        </w:rPr>
        <w:t xml:space="preserve">, compared to </w:t>
      </w:r>
      <w:r w:rsidR="00A50636">
        <w:rPr>
          <w:rStyle w:val="SubtleEmphasis"/>
          <w:i w:val="0"/>
          <w:iCs w:val="0"/>
          <w:color w:val="auto"/>
        </w:rPr>
        <w:t>a</w:t>
      </w:r>
      <w:r w:rsidR="0037192C">
        <w:rPr>
          <w:rStyle w:val="SubtleEmphasis"/>
          <w:i w:val="0"/>
          <w:iCs w:val="0"/>
          <w:color w:val="auto"/>
        </w:rPr>
        <w:t xml:space="preserve"> reference trait level</w:t>
      </w:r>
      <w:del w:id="384" w:author="Newbold, Tim" w:date="2022-05-13T11:49:00Z">
        <w:r w:rsidR="00290B0F" w:rsidRPr="00290B0F" w:rsidDel="00A50846">
          <w:rPr>
            <w:rStyle w:val="SubtleEmphasis"/>
            <w:i w:val="0"/>
            <w:iCs w:val="0"/>
            <w:color w:val="auto"/>
          </w:rPr>
          <w:delText xml:space="preserve"> (using the estimates from the interaction terms of the full models</w:delText>
        </w:r>
        <w:r w:rsidR="00EA36B1" w:rsidDel="00A50846">
          <w:rPr>
            <w:rStyle w:val="SubtleEmphasis"/>
            <w:i w:val="0"/>
            <w:iCs w:val="0"/>
            <w:color w:val="auto"/>
          </w:rPr>
          <w:delText>)</w:delText>
        </w:r>
      </w:del>
      <w:r w:rsidR="00EA36B1">
        <w:rPr>
          <w:rStyle w:val="SubtleEmphasis"/>
          <w:i w:val="0"/>
          <w:iCs w:val="0"/>
          <w:color w:val="auto"/>
        </w:rPr>
        <w:t>.</w:t>
      </w:r>
      <w:r w:rsidRPr="00290B0F">
        <w:rPr>
          <w:rStyle w:val="SubtleEmphasis"/>
          <w:i w:val="0"/>
          <w:iCs w:val="0"/>
          <w:color w:val="auto"/>
        </w:rPr>
        <w:t xml:space="preserve"> </w:t>
      </w:r>
      <w:commentRangeStart w:id="385"/>
      <w:r w:rsidR="002A2CFB" w:rsidRPr="00290B0F">
        <w:rPr>
          <w:rStyle w:val="SubtleEmphasis"/>
          <w:i w:val="0"/>
          <w:iCs w:val="0"/>
          <w:color w:val="auto"/>
        </w:rPr>
        <w:t>We used this approach for</w:t>
      </w:r>
      <w:r w:rsidR="002A2CFB">
        <w:rPr>
          <w:rStyle w:val="SubtleEmphasis"/>
          <w:i w:val="0"/>
          <w:iCs w:val="0"/>
          <w:color w:val="auto"/>
        </w:rPr>
        <w:t xml:space="preserve"> all the</w:t>
      </w:r>
      <w:r w:rsidR="002E1994">
        <w:rPr>
          <w:rStyle w:val="SubtleEmphasis"/>
          <w:i w:val="0"/>
          <w:iCs w:val="0"/>
          <w:color w:val="auto"/>
        </w:rPr>
        <w:t xml:space="preserve"> categorical</w:t>
      </w:r>
      <w:r w:rsidR="002A2CFB">
        <w:rPr>
          <w:rStyle w:val="SubtleEmphasis"/>
          <w:i w:val="0"/>
          <w:iCs w:val="0"/>
          <w:color w:val="auto"/>
        </w:rPr>
        <w:t xml:space="preserve"> predictors, except diet</w:t>
      </w:r>
      <w:r w:rsidR="002E1994">
        <w:rPr>
          <w:rStyle w:val="SubtleEmphasis"/>
          <w:i w:val="0"/>
          <w:iCs w:val="0"/>
          <w:color w:val="auto"/>
        </w:rPr>
        <w:t xml:space="preserve"> (interpreting within land-use type</w:t>
      </w:r>
      <w:r w:rsidR="00EA36B1">
        <w:rPr>
          <w:rStyle w:val="SubtleEmphasis"/>
          <w:i w:val="0"/>
          <w:iCs w:val="0"/>
          <w:color w:val="auto"/>
        </w:rPr>
        <w:t xml:space="preserve"> </w:t>
      </w:r>
      <w:r w:rsidR="002E1994">
        <w:rPr>
          <w:rStyle w:val="SubtleEmphasis"/>
          <w:i w:val="0"/>
          <w:iCs w:val="0"/>
          <w:color w:val="auto"/>
        </w:rPr>
        <w:t xml:space="preserve">effects for primary diet </w:t>
      </w:r>
      <w:r w:rsidR="00EA36B1">
        <w:rPr>
          <w:rStyle w:val="SubtleEmphasis"/>
          <w:i w:val="0"/>
          <w:iCs w:val="0"/>
          <w:color w:val="auto"/>
        </w:rPr>
        <w:t>being</w:t>
      </w:r>
      <w:r w:rsidR="002E1994">
        <w:rPr>
          <w:rStyle w:val="SubtleEmphasis"/>
          <w:i w:val="0"/>
          <w:iCs w:val="0"/>
          <w:color w:val="auto"/>
        </w:rPr>
        <w:t xml:space="preserve"> complicated by the fact that there are more than two levels for </w:t>
      </w:r>
      <w:r w:rsidR="00290B0F">
        <w:rPr>
          <w:rStyle w:val="SubtleEmphasis"/>
          <w:i w:val="0"/>
          <w:iCs w:val="0"/>
          <w:color w:val="auto"/>
        </w:rPr>
        <w:t>this trait</w:t>
      </w:r>
      <w:r w:rsidR="002E1994">
        <w:rPr>
          <w:rStyle w:val="SubtleEmphasis"/>
          <w:i w:val="0"/>
          <w:iCs w:val="0"/>
          <w:color w:val="auto"/>
        </w:rPr>
        <w:t>)</w:t>
      </w:r>
      <w:r w:rsidR="00290B0F">
        <w:rPr>
          <w:rStyle w:val="SubtleEmphasis"/>
          <w:i w:val="0"/>
          <w:iCs w:val="0"/>
          <w:color w:val="auto"/>
        </w:rPr>
        <w:t>.</w:t>
      </w:r>
      <w:commentRangeEnd w:id="385"/>
      <w:r w:rsidR="005F3B79">
        <w:rPr>
          <w:rStyle w:val="CommentReference"/>
        </w:rPr>
        <w:commentReference w:id="385"/>
      </w:r>
      <w:r w:rsidR="002A2CFB">
        <w:rPr>
          <w:rStyle w:val="SubtleEmphasis"/>
          <w:i w:val="0"/>
          <w:iCs w:val="0"/>
          <w:color w:val="auto"/>
        </w:rPr>
        <w:t xml:space="preserve"> </w:t>
      </w:r>
    </w:p>
    <w:p w14:paraId="421B8AE8" w14:textId="2A67B196" w:rsidR="00C64A15" w:rsidRPr="0001229A" w:rsidRDefault="00C64A15" w:rsidP="00C64A15">
      <w:pPr>
        <w:pStyle w:val="ListParagraph"/>
        <w:numPr>
          <w:ilvl w:val="0"/>
          <w:numId w:val="11"/>
        </w:numPr>
        <w:spacing w:line="276" w:lineRule="auto"/>
        <w:jc w:val="both"/>
        <w:rPr>
          <w:rStyle w:val="SubtleEmphasis"/>
          <w:rFonts w:eastAsiaTheme="minorEastAsia"/>
          <w:i w:val="0"/>
          <w:iCs w:val="0"/>
          <w:color w:val="auto"/>
        </w:rPr>
      </w:pPr>
      <w:r>
        <w:rPr>
          <w:rStyle w:val="SubtleEmphasis"/>
          <w:b/>
          <w:bCs/>
          <w:i w:val="0"/>
          <w:iCs w:val="0"/>
          <w:color w:val="auto"/>
        </w:rPr>
        <w:t>Among</w:t>
      </w:r>
      <w:r w:rsidRPr="60485EE2">
        <w:rPr>
          <w:rStyle w:val="SubtleEmphasis"/>
          <w:b/>
          <w:bCs/>
          <w:i w:val="0"/>
          <w:iCs w:val="0"/>
          <w:color w:val="auto"/>
        </w:rPr>
        <w:t xml:space="preserve"> land</w:t>
      </w:r>
      <w:r>
        <w:rPr>
          <w:rStyle w:val="SubtleEmphasis"/>
          <w:b/>
          <w:bCs/>
          <w:i w:val="0"/>
          <w:iCs w:val="0"/>
          <w:color w:val="auto"/>
        </w:rPr>
        <w:t>-</w:t>
      </w:r>
      <w:r w:rsidRPr="60485EE2">
        <w:rPr>
          <w:rStyle w:val="SubtleEmphasis"/>
          <w:b/>
          <w:bCs/>
          <w:i w:val="0"/>
          <w:iCs w:val="0"/>
          <w:color w:val="auto"/>
        </w:rPr>
        <w:t>use</w:t>
      </w:r>
      <w:r>
        <w:rPr>
          <w:rStyle w:val="SubtleEmphasis"/>
          <w:b/>
          <w:bCs/>
          <w:i w:val="0"/>
          <w:iCs w:val="0"/>
          <w:color w:val="auto"/>
        </w:rPr>
        <w:t xml:space="preserve"> type effects (Figure 2a)</w:t>
      </w:r>
      <w:r w:rsidRPr="60485EE2">
        <w:rPr>
          <w:rStyle w:val="SubtleEmphasis"/>
          <w:b/>
          <w:bCs/>
          <w:i w:val="0"/>
          <w:iCs w:val="0"/>
          <w:color w:val="auto"/>
        </w:rPr>
        <w:t xml:space="preserve">: </w:t>
      </w:r>
      <w:r w:rsidRPr="60485EE2">
        <w:rPr>
          <w:rStyle w:val="SubtleEmphasis"/>
          <w:i w:val="0"/>
          <w:iCs w:val="0"/>
          <w:color w:val="auto"/>
        </w:rPr>
        <w:t xml:space="preserve">from </w:t>
      </w:r>
      <w:r>
        <w:rPr>
          <w:rStyle w:val="SubtleEmphasis"/>
          <w:i w:val="0"/>
          <w:iCs w:val="0"/>
          <w:color w:val="auto"/>
        </w:rPr>
        <w:t>a</w:t>
      </w:r>
      <w:r w:rsidRPr="60485EE2">
        <w:rPr>
          <w:rStyle w:val="SubtleEmphasis"/>
          <w:i w:val="0"/>
          <w:iCs w:val="0"/>
          <w:color w:val="auto"/>
        </w:rPr>
        <w:t xml:space="preserve"> partial model, we predicted occurrence probability in </w:t>
      </w:r>
      <w:r>
        <w:rPr>
          <w:rStyle w:val="SubtleEmphasis"/>
          <w:i w:val="0"/>
          <w:iCs w:val="0"/>
          <w:color w:val="auto"/>
        </w:rPr>
        <w:t xml:space="preserve">the </w:t>
      </w:r>
      <w:r w:rsidRPr="60485EE2">
        <w:rPr>
          <w:rStyle w:val="SubtleEmphasis"/>
          <w:i w:val="0"/>
          <w:iCs w:val="0"/>
          <w:color w:val="auto"/>
        </w:rPr>
        <w:t>different land</w:t>
      </w:r>
      <w:r>
        <w:rPr>
          <w:rStyle w:val="SubtleEmphasis"/>
          <w:i w:val="0"/>
          <w:iCs w:val="0"/>
          <w:color w:val="auto"/>
        </w:rPr>
        <w:t xml:space="preserve"> </w:t>
      </w:r>
      <w:r w:rsidRPr="60485EE2">
        <w:rPr>
          <w:rStyle w:val="SubtleEmphasis"/>
          <w:i w:val="0"/>
          <w:iCs w:val="0"/>
          <w:color w:val="auto"/>
        </w:rPr>
        <w:t>use</w:t>
      </w:r>
      <w:r>
        <w:rPr>
          <w:rStyle w:val="SubtleEmphasis"/>
          <w:i w:val="0"/>
          <w:iCs w:val="0"/>
          <w:color w:val="auto"/>
        </w:rPr>
        <w:t xml:space="preserve">s </w:t>
      </w:r>
      <w:r w:rsidRPr="60485EE2">
        <w:rPr>
          <w:rStyle w:val="SubtleEmphasis"/>
          <w:i w:val="0"/>
          <w:iCs w:val="0"/>
          <w:color w:val="auto"/>
        </w:rPr>
        <w:t xml:space="preserve">for </w:t>
      </w:r>
      <w:r>
        <w:rPr>
          <w:rStyle w:val="SubtleEmphasis"/>
          <w:i w:val="0"/>
          <w:iCs w:val="0"/>
          <w:color w:val="auto"/>
        </w:rPr>
        <w:t>all different level</w:t>
      </w:r>
      <w:r w:rsidRPr="60485EE2">
        <w:rPr>
          <w:rStyle w:val="SubtleEmphasis"/>
          <w:i w:val="0"/>
          <w:iCs w:val="0"/>
          <w:color w:val="auto"/>
        </w:rPr>
        <w:t>s</w:t>
      </w:r>
      <w:r>
        <w:rPr>
          <w:rStyle w:val="SubtleEmphasis"/>
          <w:i w:val="0"/>
          <w:iCs w:val="0"/>
          <w:color w:val="auto"/>
        </w:rPr>
        <w:t xml:space="preserve"> of the trait</w:t>
      </w:r>
      <w:r w:rsidRPr="60485EE2">
        <w:rPr>
          <w:rStyle w:val="SubtleEmphasis"/>
          <w:i w:val="0"/>
          <w:iCs w:val="0"/>
          <w:color w:val="auto"/>
        </w:rPr>
        <w:t>. The partial models allowed to visualise occurrence patterns across land-use types for single predictors</w:t>
      </w:r>
      <w:r>
        <w:rPr>
          <w:rStyle w:val="SubtleEmphasis"/>
          <w:i w:val="0"/>
          <w:iCs w:val="0"/>
          <w:color w:val="auto"/>
        </w:rPr>
        <w:t xml:space="preserve">, </w:t>
      </w:r>
      <w:r w:rsidRPr="60485EE2">
        <w:rPr>
          <w:rStyle w:val="SubtleEmphasis"/>
          <w:i w:val="0"/>
          <w:iCs w:val="0"/>
          <w:color w:val="auto"/>
        </w:rPr>
        <w:t xml:space="preserve">without having to account for </w:t>
      </w:r>
      <w:r>
        <w:rPr>
          <w:rStyle w:val="SubtleEmphasis"/>
          <w:i w:val="0"/>
          <w:iCs w:val="0"/>
          <w:color w:val="auto"/>
        </w:rPr>
        <w:t>the values of other predictors</w:t>
      </w:r>
      <w:r w:rsidRPr="005B1B36">
        <w:rPr>
          <w:rStyle w:val="SubtleEmphasis"/>
          <w:i w:val="0"/>
          <w:iCs w:val="0"/>
          <w:color w:val="auto"/>
        </w:rPr>
        <w:t>.</w:t>
      </w:r>
      <w:r>
        <w:rPr>
          <w:rStyle w:val="SubtleEmphasis"/>
          <w:i w:val="0"/>
          <w:iCs w:val="0"/>
          <w:color w:val="auto"/>
        </w:rPr>
        <w:t xml:space="preserve"> We </w:t>
      </w:r>
      <w:del w:id="386" w:author="Newbold, Tim" w:date="2022-05-13T11:49:00Z">
        <w:r w:rsidDel="0068056F">
          <w:rPr>
            <w:rStyle w:val="SubtleEmphasis"/>
            <w:i w:val="0"/>
            <w:iCs w:val="0"/>
            <w:color w:val="auto"/>
          </w:rPr>
          <w:delText xml:space="preserve">notably </w:delText>
        </w:r>
      </w:del>
      <w:r>
        <w:rPr>
          <w:rStyle w:val="SubtleEmphasis"/>
          <w:i w:val="0"/>
          <w:iCs w:val="0"/>
          <w:color w:val="auto"/>
        </w:rPr>
        <w:t>used this approach to evaluate the influence of diet on species</w:t>
      </w:r>
      <w:ins w:id="387" w:author="Newbold, Tim" w:date="2022-05-13T11:50:00Z">
        <w:r w:rsidR="0068056F">
          <w:rPr>
            <w:rStyle w:val="SubtleEmphasis"/>
            <w:i w:val="0"/>
            <w:iCs w:val="0"/>
            <w:color w:val="auto"/>
          </w:rPr>
          <w:t>’</w:t>
        </w:r>
      </w:ins>
      <w:r>
        <w:rPr>
          <w:rStyle w:val="SubtleEmphasis"/>
          <w:i w:val="0"/>
          <w:iCs w:val="0"/>
          <w:color w:val="auto"/>
        </w:rPr>
        <w:t xml:space="preserve"> land-use responses.</w:t>
      </w:r>
    </w:p>
    <w:p w14:paraId="0F9AD64A" w14:textId="77777777" w:rsidR="00C64A15" w:rsidRPr="00742472" w:rsidRDefault="00C64A15" w:rsidP="00C64A15">
      <w:pPr>
        <w:pStyle w:val="ListParagraph"/>
        <w:spacing w:line="276" w:lineRule="auto"/>
        <w:jc w:val="both"/>
        <w:rPr>
          <w:rStyle w:val="SubtleEmphasis"/>
          <w:rFonts w:eastAsiaTheme="minorEastAsia"/>
          <w:i w:val="0"/>
          <w:iCs w:val="0"/>
          <w:color w:val="auto"/>
        </w:rPr>
      </w:pPr>
    </w:p>
    <w:p w14:paraId="01008CC9" w14:textId="77E82999" w:rsidR="00F67E03" w:rsidRPr="00CA3D96" w:rsidRDefault="00F67E03" w:rsidP="0045528F">
      <w:pPr>
        <w:spacing w:line="276" w:lineRule="auto"/>
        <w:jc w:val="both"/>
        <w:rPr>
          <w:rStyle w:val="SubtleEmphasis"/>
          <w:b/>
          <w:bCs/>
          <w:color w:val="auto"/>
        </w:rPr>
      </w:pPr>
      <w:r w:rsidRPr="5509F980">
        <w:rPr>
          <w:rStyle w:val="SubtleEmphasis"/>
          <w:b/>
          <w:bCs/>
          <w:color w:val="auto"/>
        </w:rPr>
        <w:t xml:space="preserve">Effects of continuous </w:t>
      </w:r>
      <w:r w:rsidR="00B54DDE">
        <w:rPr>
          <w:rStyle w:val="SubtleEmphasis"/>
          <w:b/>
          <w:bCs/>
          <w:color w:val="auto"/>
        </w:rPr>
        <w:t>ecological characteristics</w:t>
      </w:r>
      <w:r w:rsidR="00B54DDE" w:rsidRPr="5509F980">
        <w:rPr>
          <w:rStyle w:val="SubtleEmphasis"/>
          <w:b/>
          <w:bCs/>
          <w:color w:val="auto"/>
        </w:rPr>
        <w:t xml:space="preserve"> </w:t>
      </w:r>
      <w:r w:rsidRPr="5509F980">
        <w:rPr>
          <w:rStyle w:val="SubtleEmphasis"/>
          <w:b/>
          <w:bCs/>
          <w:color w:val="auto"/>
        </w:rPr>
        <w:t>on species’ occurrence probability</w:t>
      </w:r>
      <w:r w:rsidR="00810310">
        <w:rPr>
          <w:rStyle w:val="SubtleEmphasis"/>
          <w:b/>
          <w:bCs/>
          <w:color w:val="auto"/>
        </w:rPr>
        <w:t xml:space="preserve"> (Figure 2b)</w:t>
      </w:r>
    </w:p>
    <w:p w14:paraId="51E965C7" w14:textId="63BEEB10" w:rsidR="00FD07BF" w:rsidRPr="006B2232" w:rsidRDefault="00F67E03" w:rsidP="0045528F">
      <w:pPr>
        <w:spacing w:line="276" w:lineRule="auto"/>
        <w:jc w:val="both"/>
        <w:rPr>
          <w:rStyle w:val="SubtleEmphasis"/>
          <w:i w:val="0"/>
          <w:color w:val="auto"/>
        </w:rPr>
      </w:pPr>
      <w:r w:rsidRPr="1BACF65C">
        <w:rPr>
          <w:rStyle w:val="SubtleEmphasis"/>
          <w:i w:val="0"/>
          <w:iCs w:val="0"/>
          <w:color w:val="auto"/>
        </w:rPr>
        <w:t xml:space="preserve">For a given continuous </w:t>
      </w:r>
      <w:r w:rsidR="000F08EB">
        <w:rPr>
          <w:rStyle w:val="SubtleEmphasis"/>
          <w:i w:val="0"/>
          <w:iCs w:val="0"/>
          <w:color w:val="auto"/>
        </w:rPr>
        <w:t>ecological characteristic</w:t>
      </w:r>
      <w:r w:rsidRPr="1BACF65C">
        <w:rPr>
          <w:rStyle w:val="SubtleEmphasis"/>
          <w:i w:val="0"/>
          <w:iCs w:val="0"/>
          <w:color w:val="auto"/>
        </w:rPr>
        <w:t xml:space="preserve">, </w:t>
      </w:r>
      <w:r w:rsidR="00B570A8">
        <w:rPr>
          <w:rStyle w:val="SubtleEmphasis"/>
          <w:i w:val="0"/>
          <w:iCs w:val="0"/>
          <w:color w:val="auto"/>
        </w:rPr>
        <w:t>a</w:t>
      </w:r>
      <w:r w:rsidR="00023993" w:rsidRPr="1BACF65C">
        <w:rPr>
          <w:rStyle w:val="SubtleEmphasis"/>
          <w:i w:val="0"/>
          <w:iCs w:val="0"/>
          <w:color w:val="auto"/>
        </w:rPr>
        <w:t xml:space="preserve">ny effect of land use </w:t>
      </w:r>
      <w:r w:rsidR="00CE795C" w:rsidRPr="1BACF65C">
        <w:rPr>
          <w:rStyle w:val="SubtleEmphasis"/>
          <w:i w:val="0"/>
          <w:iCs w:val="0"/>
          <w:color w:val="auto"/>
        </w:rPr>
        <w:t xml:space="preserve">or land-use intensity </w:t>
      </w:r>
      <w:r w:rsidR="00023993" w:rsidRPr="1BACF65C">
        <w:rPr>
          <w:rStyle w:val="SubtleEmphasis"/>
          <w:i w:val="0"/>
          <w:iCs w:val="0"/>
          <w:color w:val="auto"/>
        </w:rPr>
        <w:t xml:space="preserve">can be assessed through changes in the slope of </w:t>
      </w:r>
      <w:r w:rsidR="00B570A8">
        <w:rPr>
          <w:rStyle w:val="SubtleEmphasis"/>
          <w:i w:val="0"/>
          <w:iCs w:val="0"/>
          <w:color w:val="auto"/>
        </w:rPr>
        <w:t xml:space="preserve">the </w:t>
      </w:r>
      <w:r w:rsidR="00023993" w:rsidRPr="1BACF65C">
        <w:rPr>
          <w:rStyle w:val="SubtleEmphasis"/>
          <w:i w:val="0"/>
          <w:iCs w:val="0"/>
          <w:color w:val="auto"/>
        </w:rPr>
        <w:t>relationship</w:t>
      </w:r>
      <w:r w:rsidR="00B570A8">
        <w:rPr>
          <w:rStyle w:val="SubtleEmphasis"/>
          <w:i w:val="0"/>
          <w:iCs w:val="0"/>
          <w:color w:val="auto"/>
        </w:rPr>
        <w:t xml:space="preserve"> between </w:t>
      </w:r>
      <w:r w:rsidR="000B6901">
        <w:rPr>
          <w:rStyle w:val="SubtleEmphasis"/>
          <w:i w:val="0"/>
          <w:iCs w:val="0"/>
          <w:color w:val="auto"/>
        </w:rPr>
        <w:t xml:space="preserve">the </w:t>
      </w:r>
      <w:r w:rsidR="00B570A8">
        <w:rPr>
          <w:rStyle w:val="SubtleEmphasis"/>
          <w:i w:val="0"/>
          <w:iCs w:val="0"/>
          <w:color w:val="auto"/>
        </w:rPr>
        <w:t>ecological characteristic and occurrence probability</w:t>
      </w:r>
      <w:r w:rsidR="00023993" w:rsidRPr="1BACF65C">
        <w:rPr>
          <w:rStyle w:val="SubtleEmphasis"/>
          <w:i w:val="0"/>
          <w:iCs w:val="0"/>
          <w:color w:val="auto"/>
        </w:rPr>
        <w:t xml:space="preserve"> (Figure </w:t>
      </w:r>
      <w:r w:rsidR="00123A6A">
        <w:rPr>
          <w:rStyle w:val="SubtleEmphasis"/>
          <w:i w:val="0"/>
          <w:iCs w:val="0"/>
          <w:color w:val="auto"/>
        </w:rPr>
        <w:t>2</w:t>
      </w:r>
      <w:r w:rsidR="00A4278B">
        <w:rPr>
          <w:rStyle w:val="SubtleEmphasis"/>
          <w:i w:val="0"/>
          <w:iCs w:val="0"/>
          <w:color w:val="auto"/>
        </w:rPr>
        <w:t>b</w:t>
      </w:r>
      <w:r w:rsidR="00023993" w:rsidRPr="1BACF65C">
        <w:rPr>
          <w:rStyle w:val="SubtleEmphasis"/>
          <w:i w:val="0"/>
          <w:iCs w:val="0"/>
          <w:color w:val="auto"/>
        </w:rPr>
        <w:t xml:space="preserve">). </w:t>
      </w:r>
      <w:r w:rsidR="00C31168" w:rsidRPr="1BACF65C">
        <w:rPr>
          <w:rStyle w:val="SubtleEmphasis"/>
          <w:i w:val="0"/>
          <w:iCs w:val="0"/>
          <w:color w:val="auto"/>
        </w:rPr>
        <w:t>Whe</w:t>
      </w:r>
      <w:r w:rsidR="00A4278B">
        <w:rPr>
          <w:rStyle w:val="SubtleEmphasis"/>
          <w:i w:val="0"/>
          <w:iCs w:val="0"/>
          <w:color w:val="auto"/>
        </w:rPr>
        <w:t>n</w:t>
      </w:r>
      <w:r w:rsidR="00C31168" w:rsidRPr="1BACF65C">
        <w:rPr>
          <w:rStyle w:val="SubtleEmphasis"/>
          <w:i w:val="0"/>
          <w:iCs w:val="0"/>
          <w:color w:val="auto"/>
        </w:rPr>
        <w:t xml:space="preserve"> a</w:t>
      </w:r>
      <w:r w:rsidR="001515D4">
        <w:rPr>
          <w:rStyle w:val="SubtleEmphasis"/>
          <w:i w:val="0"/>
          <w:iCs w:val="0"/>
          <w:color w:val="auto"/>
        </w:rPr>
        <w:t>n</w:t>
      </w:r>
      <w:r w:rsidR="00C31168" w:rsidRPr="1BACF65C">
        <w:rPr>
          <w:rStyle w:val="SubtleEmphasis"/>
          <w:i w:val="0"/>
          <w:iCs w:val="0"/>
          <w:color w:val="auto"/>
        </w:rPr>
        <w:t xml:space="preserve"> </w:t>
      </w:r>
      <w:r w:rsidR="001515D4">
        <w:rPr>
          <w:rStyle w:val="SubtleEmphasis"/>
          <w:i w:val="0"/>
          <w:iCs w:val="0"/>
          <w:color w:val="auto"/>
        </w:rPr>
        <w:t xml:space="preserve">ecological characteristic </w:t>
      </w:r>
      <w:r w:rsidR="00C31168" w:rsidRPr="1BACF65C">
        <w:rPr>
          <w:rStyle w:val="SubtleEmphasis"/>
          <w:i w:val="0"/>
          <w:iCs w:val="0"/>
          <w:color w:val="auto"/>
        </w:rPr>
        <w:t xml:space="preserve">negatively impacts occurrence probability in a disturbed land use, we expect the slope of the relationship to be more negative than the slope for the </w:t>
      </w:r>
      <w:r w:rsidR="001515D4">
        <w:rPr>
          <w:rStyle w:val="SubtleEmphasis"/>
          <w:i w:val="0"/>
          <w:iCs w:val="0"/>
          <w:color w:val="auto"/>
        </w:rPr>
        <w:t xml:space="preserve">reference </w:t>
      </w:r>
      <w:r w:rsidR="00C31168" w:rsidRPr="1BACF65C">
        <w:rPr>
          <w:rStyle w:val="SubtleEmphasis"/>
          <w:i w:val="0"/>
          <w:iCs w:val="0"/>
          <w:color w:val="auto"/>
        </w:rPr>
        <w:t xml:space="preserve">land use (minimally-used primary vegetation). </w:t>
      </w:r>
      <w:commentRangeStart w:id="388"/>
      <w:del w:id="389" w:author="Etard, Adrienne [2]" w:date="2022-05-09T14:22:00Z">
        <w:r w:rsidRPr="1BACF65C">
          <w:rPr>
            <w:rStyle w:val="SubtleEmphasis"/>
            <w:i w:val="0"/>
            <w:iCs w:val="0"/>
            <w:color w:val="auto"/>
          </w:rPr>
          <w:delText>As we d</w:delText>
        </w:r>
        <w:r w:rsidR="00220398">
          <w:rPr>
            <w:rStyle w:val="SubtleEmphasis"/>
            <w:i w:val="0"/>
            <w:iCs w:val="0"/>
            <w:color w:val="auto"/>
          </w:rPr>
          <w:delText>id</w:delText>
        </w:r>
        <w:r w:rsidRPr="1BACF65C">
          <w:rPr>
            <w:rStyle w:val="SubtleEmphasis"/>
            <w:i w:val="0"/>
            <w:iCs w:val="0"/>
            <w:color w:val="auto"/>
          </w:rPr>
          <w:delText xml:space="preserve"> not include any interaction</w:delText>
        </w:r>
        <w:r w:rsidR="00220398">
          <w:rPr>
            <w:rStyle w:val="SubtleEmphasis"/>
            <w:i w:val="0"/>
            <w:iCs w:val="0"/>
            <w:color w:val="auto"/>
          </w:rPr>
          <w:delText>s</w:delText>
        </w:r>
        <w:r w:rsidRPr="1BACF65C">
          <w:rPr>
            <w:rStyle w:val="SubtleEmphasis"/>
            <w:i w:val="0"/>
            <w:iCs w:val="0"/>
            <w:color w:val="auto"/>
          </w:rPr>
          <w:delText xml:space="preserve"> among the species-level predictors, the slope of the relationship between occurrence probability and a given predictor is similar for any </w:delText>
        </w:r>
        <w:r w:rsidR="00023993" w:rsidRPr="1BACF65C">
          <w:rPr>
            <w:rStyle w:val="SubtleEmphasis"/>
            <w:i w:val="0"/>
            <w:iCs w:val="0"/>
            <w:color w:val="auto"/>
          </w:rPr>
          <w:delText xml:space="preserve">value of </w:delText>
        </w:r>
        <w:r w:rsidR="002B530A">
          <w:rPr>
            <w:rStyle w:val="SubtleEmphasis"/>
            <w:i w:val="0"/>
            <w:iCs w:val="0"/>
            <w:color w:val="auto"/>
          </w:rPr>
          <w:delText>another</w:delText>
        </w:r>
        <w:r w:rsidR="00023993" w:rsidRPr="1BACF65C">
          <w:rPr>
            <w:rStyle w:val="SubtleEmphasis"/>
            <w:i w:val="0"/>
            <w:iCs w:val="0"/>
            <w:color w:val="auto"/>
          </w:rPr>
          <w:delText xml:space="preserve"> species-level predictor.</w:delText>
        </w:r>
        <w:commentRangeEnd w:id="388"/>
        <w:r w:rsidR="00220398">
          <w:rPr>
            <w:rStyle w:val="CommentReference"/>
          </w:rPr>
          <w:commentReference w:id="388"/>
        </w:r>
        <w:r w:rsidRPr="1BACF65C">
          <w:rPr>
            <w:rStyle w:val="SubtleEmphasis"/>
            <w:i w:val="0"/>
            <w:iCs w:val="0"/>
            <w:color w:val="auto"/>
          </w:rPr>
          <w:delText xml:space="preserve"> </w:delText>
        </w:r>
      </w:del>
      <w:commentRangeStart w:id="390"/>
      <w:del w:id="391" w:author="Etard, Adrienne [2]" w:date="2022-05-09T14:23:00Z">
        <w:r w:rsidR="001D53D5" w:rsidRPr="1BACF65C">
          <w:rPr>
            <w:rStyle w:val="SubtleEmphasis"/>
            <w:i w:val="0"/>
            <w:iCs w:val="0"/>
            <w:color w:val="auto"/>
          </w:rPr>
          <w:delText>Thus, we assess the effects of continuous traits on species’ occurrence probability by comparing the slope of the relationship between primary vegetation (the reference level) and other land-use types.</w:delText>
        </w:r>
        <w:commentRangeEnd w:id="390"/>
        <w:r w:rsidR="00493F8B">
          <w:rPr>
            <w:rStyle w:val="CommentReference"/>
          </w:rPr>
          <w:commentReference w:id="390"/>
        </w:r>
        <w:r w:rsidR="001D53D5" w:rsidRPr="1BACF65C">
          <w:rPr>
            <w:rStyle w:val="SubtleEmphasis"/>
            <w:i w:val="0"/>
            <w:iCs w:val="0"/>
            <w:color w:val="auto"/>
          </w:rPr>
          <w:delText xml:space="preserve"> </w:delText>
        </w:r>
      </w:del>
      <w:r w:rsidR="001B3104">
        <w:rPr>
          <w:rStyle w:val="SubtleEmphasis"/>
          <w:i w:val="0"/>
          <w:iCs w:val="0"/>
          <w:color w:val="auto"/>
        </w:rPr>
        <w:t xml:space="preserve"> Focussing on slopes</w:t>
      </w:r>
      <w:r w:rsidR="003357B8">
        <w:rPr>
          <w:rStyle w:val="SubtleEmphasis"/>
          <w:i w:val="0"/>
          <w:iCs w:val="0"/>
          <w:color w:val="auto"/>
        </w:rPr>
        <w:t xml:space="preserve"> does not allow to</w:t>
      </w:r>
      <w:commentRangeStart w:id="392"/>
      <w:r w:rsidR="00EA035A">
        <w:rPr>
          <w:rStyle w:val="SubtleEmphasis"/>
          <w:i w:val="0"/>
          <w:iCs w:val="0"/>
          <w:color w:val="auto"/>
        </w:rPr>
        <w:t xml:space="preserve"> infer</w:t>
      </w:r>
      <w:r w:rsidR="5509F980" w:rsidRPr="1BACF65C">
        <w:rPr>
          <w:rStyle w:val="SubtleEmphasis"/>
          <w:i w:val="0"/>
          <w:iCs w:val="0"/>
          <w:color w:val="auto"/>
        </w:rPr>
        <w:t xml:space="preserve"> absolute changes in occurrence probability across land-use types (e.g., a positive slope in a disturbed land use does not mean that there are absolute increases in occurrence probability in that land use, but only that higher values of the </w:t>
      </w:r>
      <w:del w:id="393" w:author="Newbold, Tim" w:date="2022-05-13T11:50:00Z">
        <w:r w:rsidR="5509F980" w:rsidRPr="1BACF65C" w:rsidDel="00E654F6">
          <w:rPr>
            <w:rStyle w:val="SubtleEmphasis"/>
            <w:i w:val="0"/>
            <w:iCs w:val="0"/>
            <w:color w:val="auto"/>
          </w:rPr>
          <w:delText>continuous predictor</w:delText>
        </w:r>
      </w:del>
      <w:ins w:id="394" w:author="Newbold, Tim" w:date="2022-05-13T11:50:00Z">
        <w:r w:rsidR="00E654F6">
          <w:rPr>
            <w:rStyle w:val="SubtleEmphasis"/>
            <w:i w:val="0"/>
            <w:iCs w:val="0"/>
            <w:color w:val="auto"/>
          </w:rPr>
          <w:t>ecological characteristic</w:t>
        </w:r>
      </w:ins>
      <w:r w:rsidR="5509F980" w:rsidRPr="1BACF65C">
        <w:rPr>
          <w:rStyle w:val="SubtleEmphasis"/>
          <w:i w:val="0"/>
          <w:iCs w:val="0"/>
          <w:color w:val="auto"/>
        </w:rPr>
        <w:t xml:space="preserve"> are associated with </w:t>
      </w:r>
      <w:ins w:id="395" w:author="Newbold, Tim" w:date="2022-05-13T11:50:00Z">
        <w:r w:rsidR="00E654F6">
          <w:rPr>
            <w:rStyle w:val="SubtleEmphasis"/>
            <w:i w:val="0"/>
            <w:iCs w:val="0"/>
            <w:color w:val="auto"/>
          </w:rPr>
          <w:t xml:space="preserve">relatively </w:t>
        </w:r>
      </w:ins>
      <w:r w:rsidR="5509F980" w:rsidRPr="1BACF65C">
        <w:rPr>
          <w:rStyle w:val="SubtleEmphasis"/>
          <w:i w:val="0"/>
          <w:iCs w:val="0"/>
          <w:color w:val="auto"/>
        </w:rPr>
        <w:t>higher occurrence probability in that land-use type).</w:t>
      </w:r>
      <w:commentRangeEnd w:id="392"/>
      <w:r w:rsidR="001D69E3">
        <w:rPr>
          <w:rStyle w:val="CommentReference"/>
        </w:rPr>
        <w:commentReference w:id="392"/>
      </w:r>
      <w:r w:rsidR="00E82862">
        <w:rPr>
          <w:rStyle w:val="SubtleEmphasis"/>
          <w:i w:val="0"/>
          <w:iCs w:val="0"/>
          <w:color w:val="auto"/>
        </w:rPr>
        <w:t xml:space="preserve"> This is because we do not assess changes in the mean occurrence probability </w:t>
      </w:r>
      <w:r w:rsidR="00183FAA">
        <w:rPr>
          <w:rStyle w:val="SubtleEmphasis"/>
          <w:i w:val="0"/>
          <w:iCs w:val="0"/>
          <w:color w:val="auto"/>
        </w:rPr>
        <w:t>here</w:t>
      </w:r>
      <w:r w:rsidR="00E82862">
        <w:rPr>
          <w:rStyle w:val="SubtleEmphasis"/>
          <w:i w:val="0"/>
          <w:iCs w:val="0"/>
          <w:color w:val="auto"/>
        </w:rPr>
        <w:t xml:space="preserve"> (</w:t>
      </w:r>
      <w:r w:rsidR="00183FAA">
        <w:rPr>
          <w:rStyle w:val="SubtleEmphasis"/>
          <w:i w:val="0"/>
          <w:iCs w:val="0"/>
          <w:color w:val="auto"/>
        </w:rPr>
        <w:t>which</w:t>
      </w:r>
      <w:r w:rsidR="00E82862">
        <w:rPr>
          <w:rStyle w:val="SubtleEmphasis"/>
          <w:i w:val="0"/>
          <w:iCs w:val="0"/>
          <w:color w:val="auto"/>
        </w:rPr>
        <w:t xml:space="preserve"> would require to </w:t>
      </w:r>
      <w:r w:rsidR="00B47213">
        <w:rPr>
          <w:rStyle w:val="SubtleEmphasis"/>
          <w:i w:val="0"/>
          <w:iCs w:val="0"/>
          <w:color w:val="auto"/>
        </w:rPr>
        <w:t>consider</w:t>
      </w:r>
      <w:r w:rsidR="00E82862">
        <w:rPr>
          <w:rStyle w:val="SubtleEmphasis"/>
          <w:i w:val="0"/>
          <w:iCs w:val="0"/>
          <w:color w:val="auto"/>
        </w:rPr>
        <w:t xml:space="preserve"> the intercept of the relationship between the ecological characteristic and occurrence probability</w:t>
      </w:r>
      <w:r w:rsidR="00821EC0">
        <w:rPr>
          <w:rStyle w:val="SubtleEmphasis"/>
          <w:i w:val="0"/>
          <w:iCs w:val="0"/>
          <w:color w:val="auto"/>
        </w:rPr>
        <w:t xml:space="preserve"> in different land-use types</w:t>
      </w:r>
      <w:r w:rsidR="00E82862">
        <w:rPr>
          <w:rStyle w:val="SubtleEmphasis"/>
          <w:i w:val="0"/>
          <w:iCs w:val="0"/>
          <w:color w:val="auto"/>
        </w:rPr>
        <w:t>)</w:t>
      </w:r>
      <w:r w:rsidR="00821EC0">
        <w:rPr>
          <w:rStyle w:val="SubtleEmphasis"/>
          <w:i w:val="0"/>
          <w:iCs w:val="0"/>
          <w:color w:val="auto"/>
        </w:rPr>
        <w:t>.</w:t>
      </w:r>
      <w:r w:rsidR="00C85E61">
        <w:rPr>
          <w:rStyle w:val="SubtleEmphasis"/>
          <w:i w:val="0"/>
          <w:iCs w:val="0"/>
          <w:color w:val="auto"/>
        </w:rPr>
        <w:t xml:space="preserve"> Thus, we only capture </w:t>
      </w:r>
      <w:r w:rsidR="00C85E61" w:rsidRPr="00F62B18">
        <w:rPr>
          <w:rStyle w:val="SubtleEmphasis"/>
          <w:color w:val="auto"/>
        </w:rPr>
        <w:t>within</w:t>
      </w:r>
      <w:r w:rsidR="00F62B18" w:rsidRPr="00F62B18">
        <w:rPr>
          <w:rStyle w:val="SubtleEmphasis"/>
          <w:color w:val="auto"/>
        </w:rPr>
        <w:t xml:space="preserve"> land-use type effects</w:t>
      </w:r>
      <w:r w:rsidR="00F62B18">
        <w:rPr>
          <w:rStyle w:val="SubtleEmphasis"/>
          <w:i w:val="0"/>
          <w:iCs w:val="0"/>
          <w:color w:val="auto"/>
        </w:rPr>
        <w:t xml:space="preserve"> for continuous</w:t>
      </w:r>
      <w:del w:id="396" w:author="Newbold, Tim" w:date="2022-05-13T11:51:00Z">
        <w:r w:rsidR="00F62B18" w:rsidDel="00EA7864">
          <w:rPr>
            <w:rStyle w:val="SubtleEmphasis"/>
            <w:i w:val="0"/>
            <w:iCs w:val="0"/>
            <w:color w:val="auto"/>
          </w:rPr>
          <w:delText xml:space="preserve"> </w:delText>
        </w:r>
      </w:del>
      <w:r w:rsidR="00F62B18">
        <w:rPr>
          <w:rStyle w:val="SubtleEmphasis"/>
          <w:i w:val="0"/>
          <w:iCs w:val="0"/>
          <w:color w:val="auto"/>
        </w:rPr>
        <w:t xml:space="preserve"> predictors.</w:t>
      </w:r>
    </w:p>
    <w:p w14:paraId="440A1F69" w14:textId="083FE1E6" w:rsidR="00FD07BF" w:rsidRDefault="0025431E" w:rsidP="006B2232">
      <w:pPr>
        <w:jc w:val="center"/>
        <w:rPr>
          <w:rStyle w:val="SubtleEmphasis"/>
          <w:b/>
          <w:bCs/>
          <w:i w:val="0"/>
          <w:iCs w:val="0"/>
          <w:color w:val="auto"/>
        </w:rPr>
      </w:pPr>
      <w:commentRangeStart w:id="397"/>
      <w:r>
        <w:rPr>
          <w:noProof/>
        </w:rPr>
        <w:lastRenderedPageBreak/>
        <w:drawing>
          <wp:inline distT="0" distB="0" distL="0" distR="0" wp14:anchorId="0253617E" wp14:editId="5DCA3280">
            <wp:extent cx="5731510" cy="4112895"/>
            <wp:effectExtent l="0" t="0" r="254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9"/>
                    <a:stretch>
                      <a:fillRect/>
                    </a:stretch>
                  </pic:blipFill>
                  <pic:spPr>
                    <a:xfrm>
                      <a:off x="0" y="0"/>
                      <a:ext cx="5731510" cy="4112895"/>
                    </a:xfrm>
                    <a:prstGeom prst="rect">
                      <a:avLst/>
                    </a:prstGeom>
                  </pic:spPr>
                </pic:pic>
              </a:graphicData>
            </a:graphic>
          </wp:inline>
        </w:drawing>
      </w:r>
      <w:commentRangeEnd w:id="397"/>
      <w:r w:rsidR="00767794">
        <w:rPr>
          <w:rStyle w:val="CommentReference"/>
        </w:rPr>
        <w:commentReference w:id="397"/>
      </w:r>
      <w:commentRangeStart w:id="398"/>
      <w:commentRangeEnd w:id="398"/>
      <w:r w:rsidR="00A26AD2">
        <w:rPr>
          <w:rStyle w:val="CommentReference"/>
        </w:rPr>
        <w:commentReference w:id="398"/>
      </w:r>
    </w:p>
    <w:p w14:paraId="4DBCF311" w14:textId="7205B30F" w:rsidR="006D50B8" w:rsidRPr="005B64DE" w:rsidRDefault="00FD07BF" w:rsidP="006B2232">
      <w:pPr>
        <w:spacing w:line="240" w:lineRule="auto"/>
        <w:jc w:val="both"/>
        <w:rPr>
          <w:rStyle w:val="SubtleEmphasis"/>
          <w:i w:val="0"/>
          <w:iCs w:val="0"/>
          <w:color w:val="auto"/>
        </w:rPr>
      </w:pPr>
      <w:r w:rsidRPr="005813A9">
        <w:rPr>
          <w:rStyle w:val="SubtleEmphasis"/>
          <w:b/>
          <w:bCs/>
          <w:i w:val="0"/>
          <w:iCs w:val="0"/>
          <w:color w:val="auto"/>
        </w:rPr>
        <w:t xml:space="preserve">Figure 2: Assessing the effects of </w:t>
      </w:r>
      <w:r w:rsidR="00611F90">
        <w:rPr>
          <w:rStyle w:val="SubtleEmphasis"/>
          <w:b/>
          <w:bCs/>
          <w:i w:val="0"/>
          <w:iCs w:val="0"/>
          <w:color w:val="auto"/>
        </w:rPr>
        <w:t>ecological characteristics</w:t>
      </w:r>
      <w:r w:rsidR="00611F90" w:rsidRPr="005813A9">
        <w:rPr>
          <w:rStyle w:val="SubtleEmphasis"/>
          <w:b/>
          <w:bCs/>
          <w:i w:val="0"/>
          <w:iCs w:val="0"/>
          <w:color w:val="auto"/>
        </w:rPr>
        <w:t xml:space="preserve"> </w:t>
      </w:r>
      <w:r w:rsidRPr="005813A9">
        <w:rPr>
          <w:rStyle w:val="SubtleEmphasis"/>
          <w:b/>
          <w:bCs/>
          <w:i w:val="0"/>
          <w:iCs w:val="0"/>
          <w:color w:val="auto"/>
        </w:rPr>
        <w:t xml:space="preserve">on </w:t>
      </w:r>
      <w:r>
        <w:rPr>
          <w:rStyle w:val="SubtleEmphasis"/>
          <w:b/>
          <w:bCs/>
          <w:i w:val="0"/>
          <w:iCs w:val="0"/>
          <w:color w:val="auto"/>
        </w:rPr>
        <w:t xml:space="preserve">species </w:t>
      </w:r>
      <w:r w:rsidRPr="005813A9">
        <w:rPr>
          <w:rStyle w:val="SubtleEmphasis"/>
          <w:b/>
          <w:bCs/>
          <w:i w:val="0"/>
          <w:iCs w:val="0"/>
          <w:color w:val="auto"/>
        </w:rPr>
        <w:t xml:space="preserve">land-use responses: </w:t>
      </w:r>
      <w:r w:rsidR="009F473F">
        <w:rPr>
          <w:rStyle w:val="SubtleEmphasis"/>
          <w:b/>
          <w:bCs/>
          <w:i w:val="0"/>
          <w:iCs w:val="0"/>
          <w:color w:val="auto"/>
        </w:rPr>
        <w:t>methodology</w:t>
      </w:r>
      <w:r>
        <w:rPr>
          <w:rStyle w:val="SubtleEmphasis"/>
          <w:b/>
          <w:bCs/>
          <w:i w:val="0"/>
          <w:iCs w:val="0"/>
          <w:color w:val="auto"/>
        </w:rPr>
        <w:t xml:space="preserve"> </w:t>
      </w:r>
      <w:r w:rsidR="002901D4">
        <w:rPr>
          <w:rStyle w:val="SubtleEmphasis"/>
          <w:b/>
          <w:bCs/>
          <w:i w:val="0"/>
          <w:iCs w:val="0"/>
          <w:color w:val="auto"/>
        </w:rPr>
        <w:t>f</w:t>
      </w:r>
      <w:r w:rsidR="009F473F">
        <w:rPr>
          <w:rStyle w:val="SubtleEmphasis"/>
          <w:b/>
          <w:bCs/>
          <w:i w:val="0"/>
          <w:iCs w:val="0"/>
          <w:color w:val="auto"/>
        </w:rPr>
        <w:t xml:space="preserve">or </w:t>
      </w:r>
      <w:r w:rsidR="00690BDE">
        <w:rPr>
          <w:rStyle w:val="SubtleEmphasis"/>
          <w:b/>
          <w:bCs/>
          <w:i w:val="0"/>
          <w:iCs w:val="0"/>
          <w:color w:val="auto"/>
        </w:rPr>
        <w:t xml:space="preserve">(a) </w:t>
      </w:r>
      <w:r w:rsidR="009F473F">
        <w:rPr>
          <w:rStyle w:val="SubtleEmphasis"/>
          <w:b/>
          <w:bCs/>
          <w:i w:val="0"/>
          <w:iCs w:val="0"/>
          <w:color w:val="auto"/>
        </w:rPr>
        <w:t xml:space="preserve">categorical </w:t>
      </w:r>
      <w:r w:rsidR="00A26AD2">
        <w:rPr>
          <w:rStyle w:val="SubtleEmphasis"/>
          <w:b/>
          <w:bCs/>
          <w:i w:val="0"/>
          <w:iCs w:val="0"/>
          <w:color w:val="auto"/>
        </w:rPr>
        <w:t>characteristics</w:t>
      </w:r>
      <w:r>
        <w:rPr>
          <w:rStyle w:val="SubtleEmphasis"/>
          <w:b/>
          <w:bCs/>
          <w:i w:val="0"/>
          <w:iCs w:val="0"/>
          <w:color w:val="auto"/>
        </w:rPr>
        <w:t xml:space="preserve"> </w:t>
      </w:r>
      <w:r w:rsidR="002901D4">
        <w:rPr>
          <w:rStyle w:val="SubtleEmphasis"/>
          <w:b/>
          <w:bCs/>
          <w:i w:val="0"/>
          <w:iCs w:val="0"/>
          <w:color w:val="auto"/>
        </w:rPr>
        <w:t>and</w:t>
      </w:r>
      <w:r w:rsidR="009F473F">
        <w:rPr>
          <w:rStyle w:val="SubtleEmphasis"/>
          <w:b/>
          <w:bCs/>
          <w:i w:val="0"/>
          <w:iCs w:val="0"/>
          <w:color w:val="auto"/>
        </w:rPr>
        <w:t xml:space="preserve"> </w:t>
      </w:r>
      <w:r w:rsidR="00575AAB">
        <w:rPr>
          <w:rStyle w:val="SubtleEmphasis"/>
          <w:b/>
          <w:bCs/>
          <w:i w:val="0"/>
          <w:iCs w:val="0"/>
          <w:color w:val="auto"/>
        </w:rPr>
        <w:t xml:space="preserve">(b) </w:t>
      </w:r>
      <w:r w:rsidR="009F473F">
        <w:rPr>
          <w:rStyle w:val="SubtleEmphasis"/>
          <w:b/>
          <w:bCs/>
          <w:i w:val="0"/>
          <w:iCs w:val="0"/>
          <w:color w:val="auto"/>
        </w:rPr>
        <w:t xml:space="preserve">continuous </w:t>
      </w:r>
      <w:r w:rsidR="00F86C71">
        <w:rPr>
          <w:rStyle w:val="SubtleEmphasis"/>
          <w:b/>
          <w:bCs/>
          <w:i w:val="0"/>
          <w:iCs w:val="0"/>
          <w:color w:val="auto"/>
        </w:rPr>
        <w:t>characteristics</w:t>
      </w:r>
      <w:r w:rsidR="009F473F">
        <w:rPr>
          <w:rStyle w:val="SubtleEmphasis"/>
          <w:b/>
          <w:bCs/>
          <w:i w:val="0"/>
          <w:iCs w:val="0"/>
          <w:color w:val="auto"/>
        </w:rPr>
        <w:t>.</w:t>
      </w:r>
      <w:r w:rsidR="005B64DE">
        <w:rPr>
          <w:rStyle w:val="SubtleEmphasis"/>
          <w:b/>
          <w:bCs/>
          <w:i w:val="0"/>
          <w:iCs w:val="0"/>
          <w:color w:val="auto"/>
        </w:rPr>
        <w:t xml:space="preserve"> (a)</w:t>
      </w:r>
      <w:r w:rsidR="00575AAB">
        <w:rPr>
          <w:rStyle w:val="SubtleEmphasis"/>
          <w:b/>
          <w:bCs/>
          <w:i w:val="0"/>
          <w:iCs w:val="0"/>
          <w:color w:val="auto"/>
        </w:rPr>
        <w:t xml:space="preserve"> </w:t>
      </w:r>
      <w:r w:rsidR="006B15A3">
        <w:rPr>
          <w:rStyle w:val="SubtleEmphasis"/>
          <w:i w:val="0"/>
          <w:iCs w:val="0"/>
          <w:color w:val="auto"/>
        </w:rPr>
        <w:t xml:space="preserve">For all categorical </w:t>
      </w:r>
      <w:r w:rsidR="00A421D0">
        <w:rPr>
          <w:rStyle w:val="SubtleEmphasis"/>
          <w:i w:val="0"/>
          <w:iCs w:val="0"/>
          <w:color w:val="auto"/>
        </w:rPr>
        <w:t>characteristics</w:t>
      </w:r>
      <w:r w:rsidR="006B15A3">
        <w:rPr>
          <w:rStyle w:val="SubtleEmphasis"/>
          <w:i w:val="0"/>
          <w:iCs w:val="0"/>
          <w:color w:val="auto"/>
        </w:rPr>
        <w:t>, except diet, we look at “within land-use type effects</w:t>
      </w:r>
      <w:r w:rsidR="0078546C">
        <w:rPr>
          <w:rStyle w:val="SubtleEmphasis"/>
          <w:i w:val="0"/>
          <w:iCs w:val="0"/>
          <w:color w:val="auto"/>
        </w:rPr>
        <w:t>”, asking whether there are significant differences</w:t>
      </w:r>
      <w:r w:rsidR="00722F37">
        <w:rPr>
          <w:rStyle w:val="SubtleEmphasis"/>
          <w:i w:val="0"/>
          <w:iCs w:val="0"/>
          <w:color w:val="auto"/>
        </w:rPr>
        <w:t xml:space="preserve"> in occurrence probability</w:t>
      </w:r>
      <w:r w:rsidR="0078546C">
        <w:rPr>
          <w:rStyle w:val="SubtleEmphasis"/>
          <w:i w:val="0"/>
          <w:iCs w:val="0"/>
          <w:color w:val="auto"/>
        </w:rPr>
        <w:t xml:space="preserve"> </w:t>
      </w:r>
      <w:del w:id="399" w:author="Newbold, Tim" w:date="2022-05-13T11:53:00Z">
        <w:r w:rsidR="0078546C" w:rsidDel="00CE21EC">
          <w:rPr>
            <w:rStyle w:val="SubtleEmphasis"/>
            <w:i w:val="0"/>
            <w:iCs w:val="0"/>
            <w:color w:val="auto"/>
          </w:rPr>
          <w:delText xml:space="preserve">between </w:delText>
        </w:r>
        <w:r w:rsidR="00722F37" w:rsidDel="00CE21EC">
          <w:rPr>
            <w:rStyle w:val="SubtleEmphasis"/>
            <w:i w:val="0"/>
            <w:iCs w:val="0"/>
            <w:color w:val="auto"/>
          </w:rPr>
          <w:delText>different functional groups</w:delText>
        </w:r>
      </w:del>
      <w:ins w:id="400" w:author="Newbold, Tim" w:date="2022-05-13T11:53:00Z">
        <w:r w:rsidR="00CE21EC">
          <w:rPr>
            <w:rStyle w:val="SubtleEmphasis"/>
            <w:i w:val="0"/>
            <w:iCs w:val="0"/>
            <w:color w:val="auto"/>
          </w:rPr>
          <w:t>among species with different ecological characteristics</w:t>
        </w:r>
      </w:ins>
      <w:r w:rsidR="00722F37">
        <w:rPr>
          <w:rStyle w:val="SubtleEmphasis"/>
          <w:i w:val="0"/>
          <w:iCs w:val="0"/>
          <w:color w:val="auto"/>
        </w:rPr>
        <w:t xml:space="preserve"> in a given land-use type. </w:t>
      </w:r>
      <w:commentRangeStart w:id="401"/>
      <w:r w:rsidR="00722F37">
        <w:rPr>
          <w:rStyle w:val="SubtleEmphasis"/>
          <w:i w:val="0"/>
          <w:iCs w:val="0"/>
          <w:color w:val="auto"/>
        </w:rPr>
        <w:t xml:space="preserve">For diet, we look at </w:t>
      </w:r>
      <w:r w:rsidR="00331E97">
        <w:rPr>
          <w:rStyle w:val="SubtleEmphasis"/>
          <w:i w:val="0"/>
          <w:iCs w:val="0"/>
          <w:color w:val="auto"/>
        </w:rPr>
        <w:t xml:space="preserve">“among land-use type effects”, comparing species occurrence probability </w:t>
      </w:r>
      <w:r w:rsidR="005B64DE">
        <w:rPr>
          <w:rStyle w:val="SubtleEmphasis"/>
          <w:i w:val="0"/>
          <w:iCs w:val="0"/>
          <w:color w:val="auto"/>
        </w:rPr>
        <w:t>in disturbed land uses versus that in primary vegetation</w:t>
      </w:r>
      <w:commentRangeEnd w:id="401"/>
      <w:r w:rsidR="00F2689A">
        <w:rPr>
          <w:rStyle w:val="CommentReference"/>
        </w:rPr>
        <w:commentReference w:id="401"/>
      </w:r>
      <w:r w:rsidR="00DE5A25">
        <w:rPr>
          <w:rStyle w:val="SubtleEmphasis"/>
          <w:i w:val="0"/>
          <w:iCs w:val="0"/>
          <w:color w:val="auto"/>
        </w:rPr>
        <w:t xml:space="preserve"> (</w:t>
      </w:r>
      <w:r w:rsidR="008A3967">
        <w:rPr>
          <w:rStyle w:val="SubtleEmphasis"/>
          <w:i w:val="0"/>
          <w:iCs w:val="0"/>
          <w:color w:val="auto"/>
        </w:rPr>
        <w:t xml:space="preserve">we chose this approach here because </w:t>
      </w:r>
      <w:r w:rsidR="00DE5A25">
        <w:rPr>
          <w:rStyle w:val="SubtleEmphasis"/>
          <w:i w:val="0"/>
          <w:iCs w:val="0"/>
          <w:color w:val="auto"/>
        </w:rPr>
        <w:t xml:space="preserve">visualising </w:t>
      </w:r>
      <w:r w:rsidR="00E74414">
        <w:rPr>
          <w:rStyle w:val="SubtleEmphasis"/>
          <w:i w:val="0"/>
          <w:iCs w:val="0"/>
          <w:color w:val="auto"/>
        </w:rPr>
        <w:t>“</w:t>
      </w:r>
      <w:r w:rsidR="00DE5A25">
        <w:rPr>
          <w:rStyle w:val="SubtleEmphasis"/>
          <w:i w:val="0"/>
          <w:iCs w:val="0"/>
          <w:color w:val="auto"/>
        </w:rPr>
        <w:t>within</w:t>
      </w:r>
      <w:r w:rsidR="00E74414">
        <w:rPr>
          <w:rStyle w:val="SubtleEmphasis"/>
          <w:i w:val="0"/>
          <w:iCs w:val="0"/>
          <w:color w:val="auto"/>
        </w:rPr>
        <w:t xml:space="preserve"> land</w:t>
      </w:r>
      <w:r w:rsidR="00DE5A25">
        <w:rPr>
          <w:rStyle w:val="SubtleEmphasis"/>
          <w:i w:val="0"/>
          <w:iCs w:val="0"/>
          <w:color w:val="auto"/>
        </w:rPr>
        <w:t>-</w:t>
      </w:r>
      <w:r w:rsidR="00E74414">
        <w:rPr>
          <w:rStyle w:val="SubtleEmphasis"/>
          <w:i w:val="0"/>
          <w:iCs w:val="0"/>
          <w:color w:val="auto"/>
        </w:rPr>
        <w:t xml:space="preserve">use </w:t>
      </w:r>
      <w:r w:rsidR="00DE5A25">
        <w:rPr>
          <w:rStyle w:val="SubtleEmphasis"/>
          <w:i w:val="0"/>
          <w:iCs w:val="0"/>
          <w:color w:val="auto"/>
        </w:rPr>
        <w:t>typ</w:t>
      </w:r>
      <w:r w:rsidR="00E74414">
        <w:rPr>
          <w:rStyle w:val="SubtleEmphasis"/>
          <w:i w:val="0"/>
          <w:iCs w:val="0"/>
          <w:color w:val="auto"/>
        </w:rPr>
        <w:t xml:space="preserve">e effects” for diet </w:t>
      </w:r>
      <w:r w:rsidR="00BB02FC">
        <w:rPr>
          <w:rStyle w:val="SubtleEmphasis"/>
          <w:i w:val="0"/>
          <w:iCs w:val="0"/>
          <w:color w:val="auto"/>
        </w:rPr>
        <w:t>is</w:t>
      </w:r>
      <w:r w:rsidR="00E74414">
        <w:rPr>
          <w:rStyle w:val="SubtleEmphasis"/>
          <w:i w:val="0"/>
          <w:iCs w:val="0"/>
          <w:color w:val="auto"/>
        </w:rPr>
        <w:t xml:space="preserve"> complicated by the fact that there </w:t>
      </w:r>
      <w:r w:rsidR="00BB02FC">
        <w:rPr>
          <w:rStyle w:val="SubtleEmphasis"/>
          <w:i w:val="0"/>
          <w:iCs w:val="0"/>
          <w:color w:val="auto"/>
        </w:rPr>
        <w:t>are</w:t>
      </w:r>
      <w:r w:rsidR="00E74414">
        <w:rPr>
          <w:rStyle w:val="SubtleEmphasis"/>
          <w:i w:val="0"/>
          <w:iCs w:val="0"/>
          <w:color w:val="auto"/>
        </w:rPr>
        <w:t xml:space="preserve"> more than two levels for this categorical trait</w:t>
      </w:r>
      <w:r w:rsidR="00DE5A25">
        <w:rPr>
          <w:rStyle w:val="SubtleEmphasis"/>
          <w:i w:val="0"/>
          <w:iCs w:val="0"/>
          <w:color w:val="auto"/>
        </w:rPr>
        <w:t>)</w:t>
      </w:r>
      <w:r w:rsidR="005B64DE">
        <w:rPr>
          <w:rStyle w:val="SubtleEmphasis"/>
          <w:i w:val="0"/>
          <w:iCs w:val="0"/>
          <w:color w:val="auto"/>
        </w:rPr>
        <w:t xml:space="preserve">. </w:t>
      </w:r>
      <w:r w:rsidR="005B64DE" w:rsidRPr="005B64DE">
        <w:rPr>
          <w:rStyle w:val="SubtleEmphasis"/>
          <w:b/>
          <w:bCs/>
          <w:i w:val="0"/>
          <w:iCs w:val="0"/>
          <w:color w:val="auto"/>
        </w:rPr>
        <w:t>(b)</w:t>
      </w:r>
      <w:r w:rsidR="005B64DE">
        <w:rPr>
          <w:rStyle w:val="SubtleEmphasis"/>
          <w:b/>
          <w:bCs/>
          <w:i w:val="0"/>
          <w:iCs w:val="0"/>
          <w:color w:val="auto"/>
        </w:rPr>
        <w:t xml:space="preserve"> </w:t>
      </w:r>
      <w:r w:rsidR="005B64DE">
        <w:rPr>
          <w:rStyle w:val="SubtleEmphasis"/>
          <w:i w:val="0"/>
          <w:iCs w:val="0"/>
          <w:color w:val="auto"/>
        </w:rPr>
        <w:t xml:space="preserve">For continuous </w:t>
      </w:r>
      <w:r w:rsidR="00E01C9F">
        <w:rPr>
          <w:rStyle w:val="SubtleEmphasis"/>
          <w:i w:val="0"/>
          <w:iCs w:val="0"/>
          <w:color w:val="auto"/>
        </w:rPr>
        <w:t>characteristics</w:t>
      </w:r>
      <w:r w:rsidR="005B64DE">
        <w:rPr>
          <w:rStyle w:val="SubtleEmphasis"/>
          <w:i w:val="0"/>
          <w:iCs w:val="0"/>
          <w:color w:val="auto"/>
        </w:rPr>
        <w:t xml:space="preserve">, we focus on the relationship </w:t>
      </w:r>
      <w:r w:rsidR="00497120">
        <w:rPr>
          <w:rStyle w:val="SubtleEmphasis"/>
          <w:i w:val="0"/>
          <w:iCs w:val="0"/>
          <w:color w:val="auto"/>
        </w:rPr>
        <w:t xml:space="preserve">with </w:t>
      </w:r>
      <w:r w:rsidR="005B64DE">
        <w:rPr>
          <w:rStyle w:val="SubtleEmphasis"/>
          <w:i w:val="0"/>
          <w:iCs w:val="0"/>
          <w:color w:val="auto"/>
        </w:rPr>
        <w:t>occurrence probability, and we investigate how the slope of this relationship is affected by land-use type</w:t>
      </w:r>
      <w:ins w:id="402" w:author="Newbold, Tim" w:date="2022-05-13T11:54:00Z">
        <w:r w:rsidR="00CA0600">
          <w:rPr>
            <w:rStyle w:val="SubtleEmphasis"/>
            <w:i w:val="0"/>
            <w:iCs w:val="0"/>
            <w:color w:val="auto"/>
          </w:rPr>
          <w:t>, i.e. a within land-use type effect</w:t>
        </w:r>
      </w:ins>
      <w:r w:rsidR="005B64DE">
        <w:rPr>
          <w:rStyle w:val="SubtleEmphasis"/>
          <w:i w:val="0"/>
          <w:iCs w:val="0"/>
          <w:color w:val="auto"/>
        </w:rPr>
        <w:t xml:space="preserve">. </w:t>
      </w:r>
    </w:p>
    <w:p w14:paraId="479F30A5" w14:textId="77777777" w:rsidR="006B2232" w:rsidRDefault="006B2232" w:rsidP="00692BE8">
      <w:pPr>
        <w:jc w:val="both"/>
        <w:rPr>
          <w:rStyle w:val="SubtleEmphasis"/>
          <w:b/>
          <w:bCs/>
          <w:color w:val="auto"/>
        </w:rPr>
      </w:pPr>
    </w:p>
    <w:p w14:paraId="368AB8AC" w14:textId="368FD9B1" w:rsidR="00FC5406" w:rsidRPr="00CA3D96" w:rsidRDefault="00FC5406" w:rsidP="00692BE8">
      <w:pPr>
        <w:jc w:val="both"/>
        <w:rPr>
          <w:rStyle w:val="SubtleEmphasis"/>
          <w:b/>
          <w:bCs/>
          <w:color w:val="auto"/>
        </w:rPr>
      </w:pPr>
      <w:r w:rsidRPr="00CA3D96">
        <w:rPr>
          <w:rStyle w:val="SubtleEmphasis"/>
          <w:b/>
          <w:bCs/>
          <w:color w:val="auto"/>
        </w:rPr>
        <w:t>Validation on complete trait data subset</w:t>
      </w:r>
      <w:r w:rsidR="006308A5">
        <w:rPr>
          <w:rStyle w:val="SubtleEmphasis"/>
          <w:b/>
          <w:bCs/>
          <w:color w:val="auto"/>
        </w:rPr>
        <w:t xml:space="preserve"> (no imputed trait values)</w:t>
      </w:r>
    </w:p>
    <w:p w14:paraId="0A5EDEDF" w14:textId="1EAADDC1" w:rsidR="00FC5406" w:rsidRPr="005F474C" w:rsidRDefault="006F14AB" w:rsidP="5509F980">
      <w:pPr>
        <w:jc w:val="both"/>
        <w:rPr>
          <w:rStyle w:val="SubtleEmphasis"/>
          <w:i w:val="0"/>
          <w:iCs w:val="0"/>
          <w:color w:val="auto"/>
        </w:rPr>
      </w:pPr>
      <w:r w:rsidRPr="5509F980">
        <w:rPr>
          <w:rStyle w:val="SubtleEmphasis"/>
          <w:i w:val="0"/>
          <w:iCs w:val="0"/>
          <w:color w:val="auto"/>
        </w:rPr>
        <w:t xml:space="preserve">To assess whether our results were robust to trait imputation uncertainty, we fitted the models again for the subset of species for which we had complete, non-imputed data for </w:t>
      </w:r>
      <w:r w:rsidR="00862D1A">
        <w:rPr>
          <w:rStyle w:val="SubtleEmphasis"/>
          <w:i w:val="0"/>
          <w:iCs w:val="0"/>
          <w:color w:val="auto"/>
        </w:rPr>
        <w:t>all</w:t>
      </w:r>
      <w:commentRangeStart w:id="403"/>
      <w:commentRangeEnd w:id="403"/>
      <w:r w:rsidR="00862D1A">
        <w:rPr>
          <w:rStyle w:val="CommentReference"/>
        </w:rPr>
        <w:commentReference w:id="403"/>
      </w:r>
      <w:r w:rsidR="00862D1A">
        <w:rPr>
          <w:rStyle w:val="SubtleEmphasis"/>
          <w:i w:val="0"/>
          <w:iCs w:val="0"/>
          <w:color w:val="auto"/>
        </w:rPr>
        <w:t xml:space="preserve"> ecological characteristics</w:t>
      </w:r>
      <w:del w:id="404" w:author="Newbold, Tim" w:date="2022-05-13T11:54:00Z">
        <w:r w:rsidR="00346B37" w:rsidDel="00360E6D">
          <w:rPr>
            <w:rStyle w:val="SubtleEmphasis"/>
            <w:i w:val="0"/>
            <w:iCs w:val="0"/>
            <w:color w:val="auto"/>
          </w:rPr>
          <w:delText xml:space="preserve"> </w:delText>
        </w:r>
        <w:commentRangeStart w:id="405"/>
        <w:r w:rsidR="00346B37" w:rsidDel="00360E6D">
          <w:rPr>
            <w:rStyle w:val="SubtleEmphasis"/>
            <w:i w:val="0"/>
            <w:iCs w:val="0"/>
            <w:color w:val="auto"/>
          </w:rPr>
          <w:delText>(except for diet</w:delText>
        </w:r>
        <w:r w:rsidR="00415623" w:rsidDel="00360E6D">
          <w:rPr>
            <w:rStyle w:val="SubtleEmphasis"/>
            <w:i w:val="0"/>
            <w:iCs w:val="0"/>
            <w:color w:val="auto"/>
          </w:rPr>
          <w:delText>, for which we fitted partial models</w:delText>
        </w:r>
        <w:r w:rsidR="00346B37" w:rsidDel="00360E6D">
          <w:rPr>
            <w:rStyle w:val="SubtleEmphasis"/>
            <w:i w:val="0"/>
            <w:iCs w:val="0"/>
            <w:color w:val="auto"/>
          </w:rPr>
          <w:delText>)</w:delText>
        </w:r>
      </w:del>
      <w:commentRangeEnd w:id="405"/>
      <w:r w:rsidR="00974762">
        <w:rPr>
          <w:rStyle w:val="CommentReference"/>
        </w:rPr>
        <w:commentReference w:id="405"/>
      </w:r>
      <w:r w:rsidRPr="5509F980">
        <w:rPr>
          <w:rStyle w:val="SubtleEmphasis"/>
          <w:i w:val="0"/>
          <w:iCs w:val="0"/>
          <w:color w:val="auto"/>
        </w:rPr>
        <w:t>.</w:t>
      </w:r>
      <w:r w:rsidR="005C3DCC" w:rsidRPr="5509F980">
        <w:rPr>
          <w:rStyle w:val="SubtleEmphasis"/>
          <w:i w:val="0"/>
          <w:iCs w:val="0"/>
          <w:color w:val="auto"/>
        </w:rPr>
        <w:t xml:space="preserve"> The models’ structure was </w:t>
      </w:r>
      <w:r w:rsidR="005F474C" w:rsidRPr="5509F980">
        <w:rPr>
          <w:rStyle w:val="SubtleEmphasis"/>
          <w:i w:val="0"/>
          <w:iCs w:val="0"/>
          <w:color w:val="auto"/>
        </w:rPr>
        <w:t>unchanged</w:t>
      </w:r>
      <w:r w:rsidR="005C3DCC" w:rsidRPr="5509F980">
        <w:rPr>
          <w:rStyle w:val="SubtleEmphasis"/>
          <w:i w:val="0"/>
          <w:iCs w:val="0"/>
          <w:color w:val="auto"/>
        </w:rPr>
        <w:t xml:space="preserve"> for birds and mammals. For amphibians, we excluded both diet and litter/clutch size </w:t>
      </w:r>
      <w:r w:rsidR="00952BC4">
        <w:rPr>
          <w:rStyle w:val="SubtleEmphasis"/>
          <w:i w:val="0"/>
          <w:iCs w:val="0"/>
          <w:color w:val="auto"/>
        </w:rPr>
        <w:t>because</w:t>
      </w:r>
      <w:r w:rsidR="005C3DCC" w:rsidRPr="5509F980" w:rsidDel="00952BC4">
        <w:rPr>
          <w:rStyle w:val="SubtleEmphasis"/>
          <w:i w:val="0"/>
          <w:iCs w:val="0"/>
          <w:color w:val="auto"/>
        </w:rPr>
        <w:t xml:space="preserve"> of </w:t>
      </w:r>
      <w:r w:rsidR="009B71D1">
        <w:rPr>
          <w:rStyle w:val="SubtleEmphasis"/>
          <w:i w:val="0"/>
          <w:iCs w:val="0"/>
          <w:color w:val="auto"/>
        </w:rPr>
        <w:t>multi</w:t>
      </w:r>
      <w:r w:rsidR="00952BC4">
        <w:rPr>
          <w:rStyle w:val="SubtleEmphasis"/>
          <w:i w:val="0"/>
          <w:iCs w:val="0"/>
          <w:color w:val="auto"/>
        </w:rPr>
        <w:t>collinearity issues</w:t>
      </w:r>
      <w:r w:rsidR="009F752B" w:rsidRPr="5509F980">
        <w:rPr>
          <w:rStyle w:val="SubtleEmphasis"/>
          <w:i w:val="0"/>
          <w:iCs w:val="0"/>
          <w:color w:val="auto"/>
        </w:rPr>
        <w:t xml:space="preserve">, and we also excluded lifespan proxy </w:t>
      </w:r>
      <w:r w:rsidR="00054CFE" w:rsidRPr="5509F980">
        <w:rPr>
          <w:rStyle w:val="SubtleEmphasis"/>
          <w:i w:val="0"/>
          <w:iCs w:val="0"/>
          <w:color w:val="auto"/>
        </w:rPr>
        <w:t xml:space="preserve">and body mass </w:t>
      </w:r>
      <w:r w:rsidR="009F752B" w:rsidRPr="5509F980">
        <w:rPr>
          <w:rStyle w:val="SubtleEmphasis"/>
          <w:i w:val="0"/>
          <w:iCs w:val="0"/>
          <w:color w:val="auto"/>
        </w:rPr>
        <w:t>(</w:t>
      </w:r>
      <w:r w:rsidR="00054CFE" w:rsidRPr="5509F980">
        <w:rPr>
          <w:rStyle w:val="SubtleEmphasis"/>
          <w:i w:val="0"/>
          <w:iCs w:val="0"/>
          <w:color w:val="auto"/>
        </w:rPr>
        <w:t>as there were too many missing values</w:t>
      </w:r>
      <w:r w:rsidR="005F474C" w:rsidRPr="5509F980">
        <w:rPr>
          <w:rStyle w:val="SubtleEmphasis"/>
          <w:i w:val="0"/>
          <w:iCs w:val="0"/>
          <w:color w:val="auto"/>
        </w:rPr>
        <w:t xml:space="preserve"> in the dataset</w:t>
      </w:r>
      <w:r w:rsidR="00054CFE" w:rsidRPr="5509F980">
        <w:rPr>
          <w:rStyle w:val="SubtleEmphasis"/>
          <w:i w:val="0"/>
          <w:iCs w:val="0"/>
          <w:color w:val="auto"/>
        </w:rPr>
        <w:t xml:space="preserve">, </w:t>
      </w:r>
      <w:r w:rsidR="009F752B" w:rsidRPr="5509F980">
        <w:rPr>
          <w:rStyle w:val="SubtleEmphasis"/>
          <w:i w:val="0"/>
          <w:iCs w:val="0"/>
          <w:color w:val="auto"/>
        </w:rPr>
        <w:t>85%</w:t>
      </w:r>
      <w:r w:rsidR="00054CFE" w:rsidRPr="5509F980">
        <w:rPr>
          <w:rStyle w:val="SubtleEmphasis"/>
          <w:i w:val="0"/>
          <w:iCs w:val="0"/>
          <w:color w:val="auto"/>
        </w:rPr>
        <w:t xml:space="preserve"> and 59% respectively</w:t>
      </w:r>
      <w:r w:rsidR="009F752B" w:rsidRPr="5509F980">
        <w:rPr>
          <w:rStyle w:val="SubtleEmphasis"/>
          <w:i w:val="0"/>
          <w:iCs w:val="0"/>
          <w:color w:val="auto"/>
        </w:rPr>
        <w:t>)</w:t>
      </w:r>
      <w:r w:rsidR="00E346A7" w:rsidRPr="5509F980">
        <w:rPr>
          <w:rStyle w:val="SubtleEmphasis"/>
          <w:i w:val="0"/>
          <w:iCs w:val="0"/>
          <w:color w:val="auto"/>
        </w:rPr>
        <w:t>. For reptiles, we excluded both diet and body mass</w:t>
      </w:r>
      <w:r w:rsidR="00054CFE" w:rsidRPr="5509F980">
        <w:rPr>
          <w:rStyle w:val="SubtleEmphasis"/>
          <w:i w:val="0"/>
          <w:iCs w:val="0"/>
          <w:color w:val="auto"/>
        </w:rPr>
        <w:t xml:space="preserve"> </w:t>
      </w:r>
      <w:r w:rsidR="00946539">
        <w:rPr>
          <w:rStyle w:val="SubtleEmphasis"/>
          <w:i w:val="0"/>
          <w:iCs w:val="0"/>
          <w:color w:val="auto"/>
        </w:rPr>
        <w:t xml:space="preserve">because of </w:t>
      </w:r>
      <w:r w:rsidR="009B71D1">
        <w:rPr>
          <w:rStyle w:val="SubtleEmphasis"/>
          <w:i w:val="0"/>
          <w:iCs w:val="0"/>
          <w:color w:val="auto"/>
        </w:rPr>
        <w:t>multi</w:t>
      </w:r>
      <w:r w:rsidR="00946539">
        <w:rPr>
          <w:rStyle w:val="SubtleEmphasis"/>
          <w:i w:val="0"/>
          <w:iCs w:val="0"/>
          <w:color w:val="auto"/>
        </w:rPr>
        <w:t>collinearity</w:t>
      </w:r>
      <w:r w:rsidR="009B71D1">
        <w:rPr>
          <w:rStyle w:val="SubtleEmphasis"/>
          <w:i w:val="0"/>
          <w:iCs w:val="0"/>
          <w:color w:val="auto"/>
        </w:rPr>
        <w:t xml:space="preserve"> issues</w:t>
      </w:r>
      <w:r w:rsidR="00E346A7" w:rsidRPr="5509F980">
        <w:rPr>
          <w:rStyle w:val="SubtleEmphasis"/>
          <w:i w:val="0"/>
          <w:iCs w:val="0"/>
          <w:color w:val="auto"/>
        </w:rPr>
        <w:t>.</w:t>
      </w:r>
    </w:p>
    <w:p w14:paraId="7E6DACAF" w14:textId="77777777" w:rsidR="006358D2" w:rsidRPr="005F474C" w:rsidRDefault="006358D2" w:rsidP="5509F980">
      <w:pPr>
        <w:jc w:val="both"/>
        <w:rPr>
          <w:rStyle w:val="SubtleEmphasis"/>
          <w:i w:val="0"/>
          <w:iCs w:val="0"/>
          <w:color w:val="auto"/>
        </w:rPr>
      </w:pPr>
    </w:p>
    <w:p w14:paraId="4EF9AF94" w14:textId="77777777" w:rsidR="00F33C51" w:rsidRDefault="00F33C51" w:rsidP="008F647C">
      <w:pPr>
        <w:rPr>
          <w:rStyle w:val="SubtleEmphasis"/>
          <w:b/>
          <w:bCs/>
          <w:i w:val="0"/>
          <w:iCs w:val="0"/>
          <w:color w:val="auto"/>
          <w:sz w:val="28"/>
          <w:szCs w:val="28"/>
        </w:rPr>
      </w:pPr>
    </w:p>
    <w:p w14:paraId="313C6F92" w14:textId="4268F131" w:rsidR="008F647C" w:rsidRPr="00CA3D96" w:rsidRDefault="008F647C" w:rsidP="008F647C">
      <w:pPr>
        <w:rPr>
          <w:rStyle w:val="SubtleEmphasis"/>
          <w:b/>
          <w:bCs/>
          <w:i w:val="0"/>
          <w:iCs w:val="0"/>
          <w:color w:val="auto"/>
          <w:sz w:val="28"/>
          <w:szCs w:val="28"/>
        </w:rPr>
      </w:pPr>
      <w:r w:rsidRPr="00CA3D96">
        <w:rPr>
          <w:rStyle w:val="SubtleEmphasis"/>
          <w:b/>
          <w:bCs/>
          <w:i w:val="0"/>
          <w:iCs w:val="0"/>
          <w:color w:val="auto"/>
          <w:sz w:val="28"/>
          <w:szCs w:val="28"/>
        </w:rPr>
        <w:lastRenderedPageBreak/>
        <w:t>Characterizing the influence of traits on species sensitivity to climate change</w:t>
      </w:r>
      <w:r w:rsidR="001004D2" w:rsidRPr="00CA3D96">
        <w:rPr>
          <w:rStyle w:val="SubtleEmphasis"/>
          <w:b/>
          <w:bCs/>
          <w:i w:val="0"/>
          <w:iCs w:val="0"/>
          <w:color w:val="auto"/>
          <w:sz w:val="28"/>
          <w:szCs w:val="28"/>
        </w:rPr>
        <w:t xml:space="preserve"> (Figure 1</w:t>
      </w:r>
      <w:r w:rsidR="00CE795C">
        <w:rPr>
          <w:rStyle w:val="SubtleEmphasis"/>
          <w:b/>
          <w:bCs/>
          <w:i w:val="0"/>
          <w:iCs w:val="0"/>
          <w:color w:val="auto"/>
          <w:sz w:val="28"/>
          <w:szCs w:val="28"/>
        </w:rPr>
        <w:t>c</w:t>
      </w:r>
      <w:r w:rsidR="001004D2" w:rsidRPr="00CA3D96">
        <w:rPr>
          <w:rStyle w:val="SubtleEmphasis"/>
          <w:b/>
          <w:bCs/>
          <w:i w:val="0"/>
          <w:iCs w:val="0"/>
          <w:color w:val="auto"/>
          <w:sz w:val="28"/>
          <w:szCs w:val="28"/>
        </w:rPr>
        <w:t>)</w:t>
      </w:r>
    </w:p>
    <w:p w14:paraId="62E67861" w14:textId="60F1CE8F" w:rsidR="00EC478E" w:rsidRPr="00CA3D96" w:rsidRDefault="00522E79" w:rsidP="00593C5E">
      <w:pPr>
        <w:jc w:val="both"/>
        <w:rPr>
          <w:rStyle w:val="SubtleEmphasis"/>
          <w:i w:val="0"/>
          <w:iCs w:val="0"/>
          <w:color w:val="auto"/>
        </w:rPr>
      </w:pPr>
      <w:r w:rsidRPr="00CA3D96">
        <w:rPr>
          <w:rStyle w:val="SubtleEmphasis"/>
          <w:i w:val="0"/>
          <w:iCs w:val="0"/>
          <w:color w:val="auto"/>
        </w:rPr>
        <w:t>We estimated climate</w:t>
      </w:r>
      <w:r w:rsidR="001E045C">
        <w:rPr>
          <w:rStyle w:val="SubtleEmphasis"/>
          <w:i w:val="0"/>
          <w:iCs w:val="0"/>
          <w:color w:val="auto"/>
        </w:rPr>
        <w:t>-</w:t>
      </w:r>
      <w:r w:rsidRPr="00CA3D96">
        <w:rPr>
          <w:rStyle w:val="SubtleEmphasis"/>
          <w:i w:val="0"/>
          <w:iCs w:val="0"/>
          <w:color w:val="auto"/>
        </w:rPr>
        <w:t>change sensitivity</w:t>
      </w:r>
      <w:r w:rsidR="00593C5E" w:rsidRPr="00CA3D96">
        <w:rPr>
          <w:rStyle w:val="SubtleEmphasis"/>
          <w:i w:val="0"/>
          <w:iCs w:val="0"/>
          <w:color w:val="auto"/>
        </w:rPr>
        <w:t xml:space="preserve"> across vertebrate species</w:t>
      </w:r>
      <w:r w:rsidRPr="00CA3D96">
        <w:rPr>
          <w:rStyle w:val="SubtleEmphasis"/>
          <w:i w:val="0"/>
          <w:iCs w:val="0"/>
          <w:color w:val="auto"/>
        </w:rPr>
        <w:t xml:space="preserve"> using</w:t>
      </w:r>
      <w:r w:rsidR="00593C5E" w:rsidRPr="00CA3D96">
        <w:rPr>
          <w:rStyle w:val="SubtleEmphasis"/>
          <w:i w:val="0"/>
          <w:iCs w:val="0"/>
          <w:color w:val="auto"/>
        </w:rPr>
        <w:t xml:space="preserve"> </w:t>
      </w:r>
      <w:r w:rsidR="00F51B4B" w:rsidRPr="00CA3D96">
        <w:rPr>
          <w:rStyle w:val="SubtleEmphasis"/>
          <w:i w:val="0"/>
          <w:iCs w:val="0"/>
          <w:color w:val="auto"/>
        </w:rPr>
        <w:t xml:space="preserve">the “Climate-niche Factor Analysis” (CENFA) </w:t>
      </w:r>
      <w:r w:rsidRPr="00CA3D96">
        <w:rPr>
          <w:rStyle w:val="SubtleEmphasis"/>
          <w:i w:val="0"/>
          <w:iCs w:val="0"/>
          <w:color w:val="auto"/>
        </w:rPr>
        <w:t xml:space="preserve"> </w:t>
      </w:r>
      <w:r w:rsidR="008B148A" w:rsidRPr="00CA3D96">
        <w:rPr>
          <w:rStyle w:val="SubtleEmphasis"/>
          <w:i w:val="0"/>
          <w:iCs w:val="0"/>
          <w:color w:val="auto"/>
        </w:rPr>
        <w:t xml:space="preserve">approach developed by </w:t>
      </w:r>
      <w:r w:rsidR="0066083F"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6083F" w:rsidRPr="00CA3D96">
        <w:rPr>
          <w:rStyle w:val="SubtleEmphasis"/>
          <w:i w:val="0"/>
          <w:iCs w:val="0"/>
          <w:color w:val="auto"/>
        </w:rPr>
        <w:fldChar w:fldCharType="separate"/>
      </w:r>
      <w:r w:rsidR="0066083F" w:rsidRPr="00CA3D96">
        <w:rPr>
          <w:rStyle w:val="SubtleEmphasis"/>
          <w:i w:val="0"/>
          <w:iCs w:val="0"/>
          <w:noProof/>
          <w:color w:val="auto"/>
        </w:rPr>
        <w:t>Rinnan &amp; Lawler (2019)</w:t>
      </w:r>
      <w:r w:rsidR="0066083F" w:rsidRPr="00CA3D96">
        <w:rPr>
          <w:rStyle w:val="SubtleEmphasis"/>
          <w:i w:val="0"/>
          <w:iCs w:val="0"/>
          <w:color w:val="auto"/>
        </w:rPr>
        <w:fldChar w:fldCharType="end"/>
      </w:r>
      <w:r w:rsidR="00F51B4B" w:rsidRPr="00CA3D96">
        <w:rPr>
          <w:rStyle w:val="SubtleEmphasis"/>
          <w:i w:val="0"/>
          <w:iCs w:val="0"/>
          <w:color w:val="auto"/>
        </w:rPr>
        <w:t xml:space="preserve">, </w:t>
      </w:r>
      <w:r w:rsidR="00EC478E" w:rsidRPr="00CA3D96">
        <w:rPr>
          <w:rStyle w:val="SubtleEmphasis"/>
          <w:i w:val="0"/>
          <w:iCs w:val="0"/>
          <w:color w:val="auto"/>
        </w:rPr>
        <w:t xml:space="preserve">implemented with the </w:t>
      </w:r>
      <w:commentRangeStart w:id="406"/>
      <w:commentRangeStart w:id="407"/>
      <w:r w:rsidR="007F70AE" w:rsidRPr="00CA3D96">
        <w:rPr>
          <w:rStyle w:val="SubtleEmphasis"/>
          <w:i w:val="0"/>
          <w:iCs w:val="0"/>
          <w:color w:val="auto"/>
        </w:rPr>
        <w:t>‘</w:t>
      </w:r>
      <w:r w:rsidRPr="00CA3D96">
        <w:rPr>
          <w:rStyle w:val="SubtleEmphasis"/>
          <w:i w:val="0"/>
          <w:iCs w:val="0"/>
          <w:color w:val="auto"/>
        </w:rPr>
        <w:t>CENFA</w:t>
      </w:r>
      <w:r w:rsidR="007F70AE" w:rsidRPr="00CA3D96">
        <w:rPr>
          <w:rStyle w:val="SubtleEmphasis"/>
          <w:i w:val="0"/>
          <w:iCs w:val="0"/>
          <w:color w:val="auto"/>
        </w:rPr>
        <w:t>’</w:t>
      </w:r>
      <w:commentRangeEnd w:id="406"/>
      <w:r w:rsidR="00734B2E">
        <w:rPr>
          <w:rStyle w:val="CommentReference"/>
        </w:rPr>
        <w:commentReference w:id="406"/>
      </w:r>
      <w:r w:rsidRPr="00CA3D96">
        <w:rPr>
          <w:rStyle w:val="SubtleEmphasis"/>
          <w:i w:val="0"/>
          <w:iCs w:val="0"/>
          <w:color w:val="auto"/>
        </w:rPr>
        <w:t xml:space="preserve"> </w:t>
      </w:r>
      <w:r w:rsidR="007F70AE" w:rsidRPr="00CA3D96">
        <w:rPr>
          <w:rStyle w:val="SubtleEmphasis"/>
          <w:i w:val="0"/>
          <w:iCs w:val="0"/>
          <w:color w:val="auto"/>
        </w:rPr>
        <w:t xml:space="preserve">R </w:t>
      </w:r>
      <w:r w:rsidRPr="00CA3D96">
        <w:rPr>
          <w:rStyle w:val="SubtleEmphasis"/>
          <w:i w:val="0"/>
          <w:iCs w:val="0"/>
          <w:color w:val="auto"/>
        </w:rPr>
        <w:t>package</w:t>
      </w:r>
      <w:commentRangeEnd w:id="407"/>
      <w:r w:rsidR="002341E8">
        <w:rPr>
          <w:rStyle w:val="CommentReference"/>
        </w:rPr>
        <w:commentReference w:id="407"/>
      </w:r>
      <w:r w:rsidR="00195C3F">
        <w:rPr>
          <w:rStyle w:val="SubtleEmphasis"/>
          <w:i w:val="0"/>
          <w:iCs w:val="0"/>
          <w:color w:val="auto"/>
        </w:rPr>
        <w:t xml:space="preserve"> </w:t>
      </w:r>
      <w:r w:rsidR="004B0ACF">
        <w:rPr>
          <w:rStyle w:val="SubtleEmphasis"/>
          <w:i w:val="0"/>
          <w:iCs w:val="0"/>
          <w:color w:val="auto"/>
        </w:rPr>
        <w:t>V</w:t>
      </w:r>
      <w:r w:rsidR="00195C3F">
        <w:rPr>
          <w:rStyle w:val="SubtleEmphasis"/>
          <w:i w:val="0"/>
          <w:iCs w:val="0"/>
          <w:color w:val="auto"/>
        </w:rPr>
        <w:t>ersion 1.1.1</w:t>
      </w:r>
      <w:r w:rsidR="0004193F" w:rsidRPr="00CA3D96">
        <w:rPr>
          <w:rStyle w:val="SubtleEmphasis"/>
          <w:i w:val="0"/>
          <w:iCs w:val="0"/>
          <w:color w:val="auto"/>
        </w:rPr>
        <w:t xml:space="preserve"> </w:t>
      </w:r>
      <w:r w:rsidR="00C37F08"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{"citationItems":[{"id":"ITEM-1","itemData":{"DOI":"10.1111/ecog.03937&gt;.Depends","author":[{"dropping-particle":"","family":"Rinnan","given":"Scott","non-dropping-particle":"","parse-names":false,"suffix":""}],"id":"ITEM-1","issued":{"date-parts":[["2021"]]},"title":"Package ‘ CENFA ’","type":"article-journal"},"uris":["http://www.mendeley.com/documents/?uuid=6bfb93ac-609e-4097-ade7-0896e9096667","http://www.mendeley.com/documents/?uuid=91540676-a9b8-4db6-a1e9-c518c188568f"]}],"mendeley":{"formattedCitation":"(Rinnan 2021)","plainTextFormattedCitation":"(Rinnan 2021)","previouslyFormattedCitation":"(Rinnan 2021)"},"properties":{"noteIndex":0},"schema":"https://github.com/citation-style-language/schema/raw/master/csl-citation.json"}</w:instrText>
      </w:r>
      <w:r w:rsidR="00C37F08" w:rsidRPr="00CA3D96">
        <w:rPr>
          <w:rStyle w:val="SubtleEmphasis"/>
          <w:i w:val="0"/>
          <w:iCs w:val="0"/>
          <w:color w:val="auto"/>
        </w:rPr>
        <w:fldChar w:fldCharType="separate"/>
      </w:r>
      <w:r w:rsidR="00C37F08" w:rsidRPr="00CA3D96">
        <w:rPr>
          <w:rStyle w:val="SubtleEmphasis"/>
          <w:i w:val="0"/>
          <w:iCs w:val="0"/>
          <w:noProof/>
          <w:color w:val="auto"/>
        </w:rPr>
        <w:t>(Rinnan 2021)</w:t>
      </w:r>
      <w:r w:rsidR="00C37F08" w:rsidRPr="00CA3D96">
        <w:rPr>
          <w:rStyle w:val="SubtleEmphasis"/>
          <w:i w:val="0"/>
          <w:iCs w:val="0"/>
          <w:color w:val="auto"/>
        </w:rPr>
        <w:fldChar w:fldCharType="end"/>
      </w:r>
      <w:r w:rsidRPr="00CA3D96">
        <w:rPr>
          <w:rStyle w:val="SubtleEmphasis"/>
          <w:i w:val="0"/>
          <w:iCs w:val="0"/>
          <w:color w:val="auto"/>
        </w:rPr>
        <w:t>.</w:t>
      </w:r>
      <w:r w:rsidR="00EC478E" w:rsidRPr="00CA3D96">
        <w:rPr>
          <w:rStyle w:val="SubtleEmphasis"/>
          <w:i w:val="0"/>
          <w:iCs w:val="0"/>
          <w:color w:val="auto"/>
        </w:rPr>
        <w:t xml:space="preserve"> CENFA is a spatial approach for estimating</w:t>
      </w:r>
      <w:r w:rsidR="00593C5E" w:rsidRPr="00CA3D96">
        <w:rPr>
          <w:rStyle w:val="SubtleEmphasis"/>
          <w:i w:val="0"/>
          <w:iCs w:val="0"/>
          <w:color w:val="auto"/>
        </w:rPr>
        <w:t xml:space="preserve"> species</w:t>
      </w:r>
      <w:r w:rsidR="00EC478E" w:rsidRPr="00CA3D96">
        <w:rPr>
          <w:rStyle w:val="SubtleEmphasis"/>
          <w:i w:val="0"/>
          <w:iCs w:val="0"/>
          <w:color w:val="auto"/>
        </w:rPr>
        <w:t xml:space="preserve"> climate</w:t>
      </w:r>
      <w:r w:rsidR="009C0DE9">
        <w:rPr>
          <w:rStyle w:val="SubtleEmphasis"/>
          <w:i w:val="0"/>
          <w:iCs w:val="0"/>
          <w:color w:val="auto"/>
        </w:rPr>
        <w:t>-</w:t>
      </w:r>
      <w:r w:rsidR="00EC478E" w:rsidRPr="00CA3D96">
        <w:rPr>
          <w:rStyle w:val="SubtleEmphasis"/>
          <w:i w:val="0"/>
          <w:iCs w:val="0"/>
          <w:color w:val="auto"/>
        </w:rPr>
        <w:t xml:space="preserve">change </w:t>
      </w:r>
      <w:r w:rsidR="002645BF" w:rsidRPr="00CA3D96">
        <w:rPr>
          <w:rStyle w:val="SubtleEmphasis"/>
          <w:i w:val="0"/>
          <w:iCs w:val="0"/>
          <w:color w:val="auto"/>
        </w:rPr>
        <w:t>sensitivity</w:t>
      </w:r>
      <w:r w:rsidR="00F51B4B" w:rsidRPr="00CA3D96">
        <w:rPr>
          <w:rStyle w:val="SubtleEmphasis"/>
          <w:i w:val="0"/>
          <w:iCs w:val="0"/>
          <w:color w:val="auto"/>
        </w:rPr>
        <w:t>, exposure,</w:t>
      </w:r>
      <w:r w:rsidR="00EC478E" w:rsidRPr="00CA3D96">
        <w:rPr>
          <w:rStyle w:val="SubtleEmphasis"/>
          <w:i w:val="0"/>
          <w:iCs w:val="0"/>
          <w:color w:val="auto"/>
        </w:rPr>
        <w:t xml:space="preserve"> and vulnerability</w:t>
      </w:r>
      <w:r w:rsidR="00593C5E" w:rsidRPr="00CA3D96">
        <w:rPr>
          <w:rStyle w:val="SubtleEmphasis"/>
          <w:i w:val="0"/>
          <w:iCs w:val="0"/>
          <w:color w:val="auto"/>
        </w:rPr>
        <w:t>.</w:t>
      </w:r>
      <w:r w:rsidR="00EC478E" w:rsidRPr="00CA3D96">
        <w:rPr>
          <w:rStyle w:val="SubtleEmphasis"/>
          <w:i w:val="0"/>
          <w:iCs w:val="0"/>
          <w:color w:val="auto"/>
        </w:rPr>
        <w:t xml:space="preserve"> </w:t>
      </w:r>
      <w:r w:rsidR="00296240" w:rsidRPr="00CA3D96">
        <w:rPr>
          <w:rStyle w:val="SubtleEmphasis"/>
          <w:i w:val="0"/>
          <w:iCs w:val="0"/>
          <w:color w:val="auto"/>
        </w:rPr>
        <w:t>CENFA</w:t>
      </w:r>
      <w:r w:rsidR="00EC478E" w:rsidRPr="00CA3D96">
        <w:rPr>
          <w:rStyle w:val="SubtleEmphasis"/>
          <w:i w:val="0"/>
          <w:iCs w:val="0"/>
          <w:color w:val="auto"/>
        </w:rPr>
        <w:t xml:space="preserve"> combin</w:t>
      </w:r>
      <w:r w:rsidR="004740CA">
        <w:rPr>
          <w:rStyle w:val="SubtleEmphasis"/>
          <w:i w:val="0"/>
          <w:iCs w:val="0"/>
          <w:color w:val="auto"/>
        </w:rPr>
        <w:t>es</w:t>
      </w:r>
      <w:r w:rsidR="00EC478E" w:rsidRPr="00CA3D96">
        <w:rPr>
          <w:rStyle w:val="SubtleEmphasis"/>
          <w:i w:val="0"/>
          <w:iCs w:val="0"/>
          <w:color w:val="auto"/>
        </w:rPr>
        <w:t xml:space="preserve"> </w:t>
      </w:r>
      <w:r w:rsidR="002645BF" w:rsidRPr="00CA3D96">
        <w:rPr>
          <w:rStyle w:val="SubtleEmphasis"/>
          <w:i w:val="0"/>
          <w:iCs w:val="0"/>
          <w:color w:val="auto"/>
        </w:rPr>
        <w:t>distribution data with climatic variables</w:t>
      </w:r>
      <w:r w:rsidR="00593C5E" w:rsidRPr="00CA3D96">
        <w:rPr>
          <w:rStyle w:val="SubtleEmphasis"/>
          <w:i w:val="0"/>
          <w:iCs w:val="0"/>
          <w:color w:val="auto"/>
        </w:rPr>
        <w:t xml:space="preserve"> to estimate sensitivity and vulnerability from properties of </w:t>
      </w:r>
      <w:r w:rsidR="00F51B4B" w:rsidRPr="00CA3D96">
        <w:rPr>
          <w:rStyle w:val="SubtleEmphasis"/>
          <w:i w:val="0"/>
          <w:iCs w:val="0"/>
          <w:color w:val="auto"/>
        </w:rPr>
        <w:t>species</w:t>
      </w:r>
      <w:r w:rsidR="00593C5E" w:rsidRPr="00CA3D96">
        <w:rPr>
          <w:rStyle w:val="SubtleEmphasis"/>
          <w:i w:val="0"/>
          <w:iCs w:val="0"/>
          <w:color w:val="auto"/>
        </w:rPr>
        <w:t xml:space="preserve"> climatic niche</w:t>
      </w:r>
      <w:ins w:id="408" w:author="Newbold, Tim" w:date="2022-05-13T13:40:00Z">
        <w:r w:rsidR="009762E0">
          <w:rPr>
            <w:rStyle w:val="SubtleEmphasis"/>
            <w:i w:val="0"/>
            <w:iCs w:val="0"/>
            <w:color w:val="auto"/>
          </w:rPr>
          <w:t>s</w:t>
        </w:r>
      </w:ins>
      <w:r w:rsidR="00593C5E" w:rsidRPr="00CA3D96">
        <w:rPr>
          <w:rStyle w:val="SubtleEmphasis"/>
          <w:i w:val="0"/>
          <w:iCs w:val="0"/>
          <w:color w:val="auto"/>
        </w:rPr>
        <w:t xml:space="preserve"> </w:t>
      </w:r>
      <w:del w:id="409" w:author="Newbold, Tim" w:date="2022-05-13T13:40:00Z">
        <w:r w:rsidR="00593C5E" w:rsidRPr="00CA3D96" w:rsidDel="009762E0">
          <w:rPr>
            <w:rStyle w:val="SubtleEmphasis"/>
            <w:i w:val="0"/>
            <w:iCs w:val="0"/>
            <w:color w:val="auto"/>
          </w:rPr>
          <w:delText>space</w:delText>
        </w:r>
        <w:r w:rsidR="00296240" w:rsidRPr="00CA3D96" w:rsidDel="009762E0">
          <w:rPr>
            <w:rStyle w:val="SubtleEmphasis"/>
            <w:i w:val="0"/>
            <w:iCs w:val="0"/>
            <w:color w:val="auto"/>
          </w:rPr>
          <w:delText xml:space="preserve"> </w:delText>
        </w:r>
      </w:del>
      <w:r w:rsidR="00296240" w:rsidRPr="00CA3D96">
        <w:rPr>
          <w:rStyle w:val="SubtleEmphasis"/>
          <w:i w:val="0"/>
          <w:iCs w:val="0"/>
          <w:color w:val="auto"/>
        </w:rPr>
        <w:t xml:space="preserve">(see </w:t>
      </w:r>
      <w:r w:rsidR="00296240"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change","type":"article-journal","volume":"42"},"uris":["http://www.mendeley.com/documents/?uuid=2af0a8a0-ddb8-4317-88ef-16b36d2d2355","http://www.mendeley.com/documents/?uuid=da303e7d-22fc-4a2a-8335-a08e72dad087"]}],"mendeley":{"formattedCitation":"(Scott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296240" w:rsidRPr="00CA3D96">
        <w:rPr>
          <w:rStyle w:val="SubtleEmphasis"/>
          <w:i w:val="0"/>
          <w:iCs w:val="0"/>
          <w:color w:val="auto"/>
        </w:rPr>
        <w:fldChar w:fldCharType="separate"/>
      </w:r>
      <w:r w:rsidR="00296240" w:rsidRPr="00CA3D96">
        <w:rPr>
          <w:rStyle w:val="SubtleEmphasis"/>
          <w:i w:val="0"/>
          <w:iCs w:val="0"/>
          <w:noProof/>
          <w:color w:val="auto"/>
        </w:rPr>
        <w:t>Rinnan &amp; Lawler (2019)</w:t>
      </w:r>
      <w:r w:rsidR="00296240" w:rsidRPr="00CA3D96">
        <w:rPr>
          <w:rStyle w:val="SubtleEmphasis"/>
          <w:i w:val="0"/>
          <w:iCs w:val="0"/>
          <w:color w:val="auto"/>
        </w:rPr>
        <w:fldChar w:fldCharType="end"/>
      </w:r>
      <w:r w:rsidR="00296240" w:rsidRPr="00CA3D96">
        <w:rPr>
          <w:rStyle w:val="SubtleEmphasis"/>
          <w:i w:val="0"/>
          <w:iCs w:val="0"/>
          <w:color w:val="auto"/>
        </w:rPr>
        <w:t xml:space="preserve"> for details)</w:t>
      </w:r>
      <w:r w:rsidR="002645BF" w:rsidRPr="00CA3D96">
        <w:rPr>
          <w:rStyle w:val="SubtleEmphasis"/>
          <w:i w:val="0"/>
          <w:iCs w:val="0"/>
          <w:color w:val="auto"/>
        </w:rPr>
        <w:t>.</w:t>
      </w:r>
      <w:r w:rsidR="00593C5E" w:rsidRPr="00CA3D96">
        <w:rPr>
          <w:rStyle w:val="SubtleEmphasis"/>
          <w:i w:val="0"/>
          <w:iCs w:val="0"/>
          <w:color w:val="auto"/>
        </w:rPr>
        <w:t xml:space="preserve"> CENFA has been used</w:t>
      </w:r>
      <w:r w:rsidR="00F46113" w:rsidRPr="00CA3D96">
        <w:rPr>
          <w:rStyle w:val="SubtleEmphasis"/>
          <w:i w:val="0"/>
          <w:iCs w:val="0"/>
          <w:color w:val="auto"/>
        </w:rPr>
        <w:t xml:space="preserve"> in previous studies</w:t>
      </w:r>
      <w:r w:rsidR="00FD5783" w:rsidRPr="00CA3D96">
        <w:rPr>
          <w:rStyle w:val="SubtleEmphasis"/>
          <w:i w:val="0"/>
          <w:iCs w:val="0"/>
          <w:color w:val="auto"/>
        </w:rPr>
        <w:t xml:space="preserve"> </w:t>
      </w:r>
      <w:r w:rsidR="0053581A" w:rsidRPr="00CA3D96">
        <w:rPr>
          <w:rStyle w:val="SubtleEmphasis"/>
          <w:i w:val="0"/>
          <w:iCs w:val="0"/>
          <w:color w:val="auto"/>
        </w:rPr>
        <w:t>focused on a small number of species</w:t>
      </w:r>
      <w:r w:rsidR="00E60E88" w:rsidRPr="00CA3D96">
        <w:rPr>
          <w:rStyle w:val="SubtleEmphasis"/>
          <w:i w:val="0"/>
          <w:iCs w:val="0"/>
          <w:color w:val="auto"/>
        </w:rPr>
        <w:t xml:space="preserve"> or on a few taxonomic groups</w:t>
      </w:r>
      <w:r w:rsidR="00FD5783" w:rsidRPr="00CA3D96">
        <w:rPr>
          <w:rStyle w:val="SubtleEmphasis"/>
          <w:i w:val="0"/>
          <w:iCs w:val="0"/>
          <w:color w:val="auto"/>
        </w:rPr>
        <w:t>,</w:t>
      </w:r>
      <w:r w:rsidR="00593C5E" w:rsidRPr="00CA3D96">
        <w:rPr>
          <w:rStyle w:val="SubtleEmphasis"/>
          <w:i w:val="0"/>
          <w:iCs w:val="0"/>
          <w:color w:val="auto"/>
        </w:rPr>
        <w:t xml:space="preserve"> but to our knowledge has not yet been applied</w:t>
      </w:r>
      <w:r w:rsidR="00F46113" w:rsidRPr="00CA3D96">
        <w:rPr>
          <w:rStyle w:val="SubtleEmphasis"/>
          <w:i w:val="0"/>
          <w:iCs w:val="0"/>
          <w:color w:val="auto"/>
        </w:rPr>
        <w:t xml:space="preserve"> across </w:t>
      </w:r>
      <w:r w:rsidR="00296240" w:rsidRPr="00CA3D96">
        <w:rPr>
          <w:rStyle w:val="SubtleEmphasis"/>
          <w:i w:val="0"/>
          <w:iCs w:val="0"/>
          <w:color w:val="auto"/>
        </w:rPr>
        <w:t>all terrestrial vertebrates</w:t>
      </w:r>
      <w:r w:rsidR="00593C5E" w:rsidRPr="00CA3D96">
        <w:rPr>
          <w:rStyle w:val="SubtleEmphasis"/>
          <w:i w:val="0"/>
          <w:iCs w:val="0"/>
          <w:color w:val="auto"/>
        </w:rPr>
        <w:t>.</w:t>
      </w:r>
    </w:p>
    <w:p w14:paraId="0622E08E" w14:textId="77777777" w:rsidR="0099768D" w:rsidRPr="00CA3D96" w:rsidRDefault="0099768D" w:rsidP="0099768D">
      <w:pPr>
        <w:rPr>
          <w:b/>
          <w:bCs/>
          <w:i/>
          <w:iCs/>
        </w:rPr>
      </w:pPr>
      <w:r w:rsidRPr="00CA3D96">
        <w:rPr>
          <w:b/>
          <w:bCs/>
          <w:i/>
          <w:iCs/>
        </w:rPr>
        <w:t>Historical climate data</w:t>
      </w:r>
    </w:p>
    <w:p w14:paraId="0D088CBF" w14:textId="0B991FA2" w:rsidR="004838C3" w:rsidRPr="00CA3D96" w:rsidRDefault="0099768D" w:rsidP="00D71C1A">
      <w:pPr>
        <w:jc w:val="both"/>
      </w:pPr>
      <w:r w:rsidRPr="00CA3D96">
        <w:t xml:space="preserve">We used global </w:t>
      </w:r>
      <w:commentRangeStart w:id="410"/>
      <w:r w:rsidR="00060C43" w:rsidRPr="00CA3D96">
        <w:t>c</w:t>
      </w:r>
      <w:r w:rsidRPr="00CA3D96">
        <w:t>limat</w:t>
      </w:r>
      <w:r w:rsidR="00060C43" w:rsidRPr="00CA3D96">
        <w:t>e</w:t>
      </w:r>
      <w:r w:rsidRPr="00CA3D96">
        <w:t xml:space="preserve"> data</w:t>
      </w:r>
      <w:commentRangeEnd w:id="410"/>
      <w:r w:rsidR="005304BF">
        <w:rPr>
          <w:rStyle w:val="CommentReference"/>
        </w:rPr>
        <w:commentReference w:id="410"/>
      </w:r>
      <w:r w:rsidRPr="00CA3D96">
        <w:t xml:space="preserve"> from </w:t>
      </w:r>
      <w:proofErr w:type="spellStart"/>
      <w:r w:rsidRPr="00CA3D96">
        <w:t>WorldClim</w:t>
      </w:r>
      <w:proofErr w:type="spellEnd"/>
      <w:r w:rsidRPr="00CA3D96">
        <w:t xml:space="preserve"> </w:t>
      </w:r>
      <w:r w:rsidR="005304BF">
        <w:t>V</w:t>
      </w:r>
      <w:r w:rsidR="00E0380A" w:rsidRPr="00CA3D96">
        <w:t>ersion 2.1</w:t>
      </w:r>
      <w:r w:rsidR="00060C43" w:rsidRPr="00CA3D96">
        <w:t xml:space="preserve"> </w:t>
      </w:r>
      <w:r w:rsidR="00060C43" w:rsidRPr="00CA3D96">
        <w:fldChar w:fldCharType="begin" w:fldLock="1"/>
      </w:r>
      <w:r w:rsidR="0066083F" w:rsidRPr="00CA3D96">
        <w:instrText>ADDIN CSL_CITATION {"citationItems":[{"id":"ITEM-1","itemData":{"DOI":"10.1002/joc.5086","ISSN":"10970088","abstract":"We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Climatology","id":"ITEM-1","issue":"12","issued":{"date-parts":[["2017"]]},"page":"4302-4315","title":"WorldClim 2: new 1-km spatial resolution climate surfaces for global land areas","type":"article-journal","volume":"37"},"uris":["http://www.mendeley.com/documents/?uuid=6335c764-6ce1-4044-b252-49a1f467f8fe"]}],"mendeley":{"formattedCitation":"(Fick &amp; Hijmans 2017)","plainTextFormattedCitation":"(Fick &amp; Hijmans 2017)","previouslyFormattedCitation":"(Fick &amp; Hijmans 2017)"},"properties":{"noteIndex":0},"schema":"https://github.com/citation-style-language/schema/raw/master/csl-citation.json"}</w:instrText>
      </w:r>
      <w:r w:rsidR="00060C43" w:rsidRPr="00CA3D96">
        <w:fldChar w:fldCharType="separate"/>
      </w:r>
      <w:r w:rsidR="00060C43" w:rsidRPr="00CA3D96">
        <w:rPr>
          <w:noProof/>
        </w:rPr>
        <w:t>(Fick &amp; Hijmans 2017)</w:t>
      </w:r>
      <w:r w:rsidR="00060C43" w:rsidRPr="00CA3D96">
        <w:fldChar w:fldCharType="end"/>
      </w:r>
      <w:r w:rsidRPr="00CA3D96">
        <w:t xml:space="preserve">. We downloaded 19 climatic </w:t>
      </w:r>
      <w:r w:rsidR="00037F39" w:rsidRPr="00CA3D96">
        <w:t xml:space="preserve">variables at a resolution of </w:t>
      </w:r>
      <w:r w:rsidRPr="00CA3D96">
        <w:t>2.5 arcminute</w:t>
      </w:r>
      <w:r w:rsidR="00037F39" w:rsidRPr="00CA3D96">
        <w:t>s</w:t>
      </w:r>
      <w:r w:rsidRPr="00CA3D96">
        <w:t xml:space="preserve"> </w:t>
      </w:r>
      <w:r w:rsidR="00322BF4" w:rsidRPr="00CA3D96">
        <w:t>(~</w:t>
      </w:r>
      <w:r w:rsidR="00216D8D" w:rsidRPr="00CA3D96">
        <w:t>4.6 km</w:t>
      </w:r>
      <w:r w:rsidR="00A51F2A" w:rsidRPr="00CA3D96">
        <w:rPr>
          <w:vertAlign w:val="superscript"/>
        </w:rPr>
        <w:t>2</w:t>
      </w:r>
      <w:r w:rsidR="00216D8D" w:rsidRPr="00CA3D96">
        <w:t xml:space="preserve"> at the Equator</w:t>
      </w:r>
      <w:r w:rsidR="00322BF4" w:rsidRPr="00CA3D96">
        <w:t>)</w:t>
      </w:r>
      <w:r w:rsidRPr="00CA3D96">
        <w:t xml:space="preserve">. </w:t>
      </w:r>
      <w:r w:rsidR="0020512F">
        <w:t>W</w:t>
      </w:r>
      <w:r w:rsidR="003110D0" w:rsidRPr="00CA3D96">
        <w:t xml:space="preserve">e removed variables that were </w:t>
      </w:r>
      <w:r w:rsidR="0020512F">
        <w:t>strongly</w:t>
      </w:r>
      <w:r w:rsidR="0020512F" w:rsidRPr="00CA3D96">
        <w:t xml:space="preserve"> </w:t>
      </w:r>
      <w:r w:rsidR="003110D0" w:rsidRPr="00CA3D96">
        <w:t xml:space="preserve">collinear with </w:t>
      </w:r>
      <w:r w:rsidR="00EC3E52" w:rsidRPr="00CA3D96">
        <w:t xml:space="preserve">any </w:t>
      </w:r>
      <w:r w:rsidR="003110D0" w:rsidRPr="00CA3D96">
        <w:t xml:space="preserve">other </w:t>
      </w:r>
      <w:r w:rsidR="00EC3E52" w:rsidRPr="00CA3D96">
        <w:t xml:space="preserve">climatic </w:t>
      </w:r>
      <w:r w:rsidR="003110D0" w:rsidRPr="00CA3D96">
        <w:t>variable</w:t>
      </w:r>
      <w:r w:rsidR="00EC3E52" w:rsidRPr="00CA3D96">
        <w:t>s</w:t>
      </w:r>
      <w:r w:rsidR="003110D0" w:rsidRPr="00CA3D96">
        <w:t xml:space="preserve"> (using a threshold of 0.</w:t>
      </w:r>
      <w:r w:rsidR="002F1309" w:rsidRPr="00CA3D96">
        <w:t>65</w:t>
      </w:r>
      <w:r w:rsidR="003110D0" w:rsidRPr="00CA3D96">
        <w:t xml:space="preserve"> for Spearman correlation coefficients). </w:t>
      </w:r>
      <w:r w:rsidR="00EC3E52" w:rsidRPr="00CA3D96">
        <w:t>W</w:t>
      </w:r>
      <w:r w:rsidR="003110D0" w:rsidRPr="00CA3D96">
        <w:t>e obtained six groups of intercorrelated variables (</w:t>
      </w:r>
      <w:r w:rsidR="00EC3E52" w:rsidRPr="00CA3D96">
        <w:t xml:space="preserve">using the </w:t>
      </w:r>
      <w:r w:rsidR="007F70AE" w:rsidRPr="00CA3D96">
        <w:t>‘</w:t>
      </w:r>
      <w:proofErr w:type="spellStart"/>
      <w:r w:rsidR="00EC3E52" w:rsidRPr="00CA3D96">
        <w:t>removeCollinearity</w:t>
      </w:r>
      <w:proofErr w:type="spellEnd"/>
      <w:r w:rsidR="007F70AE" w:rsidRPr="00CA3D96">
        <w:t>’</w:t>
      </w:r>
      <w:r w:rsidR="00EC3E52" w:rsidRPr="00CA3D96">
        <w:t xml:space="preserve"> function from the </w:t>
      </w:r>
      <w:commentRangeStart w:id="411"/>
      <w:r w:rsidR="007F70AE" w:rsidRPr="00CA3D96">
        <w:t>‘</w:t>
      </w:r>
      <w:proofErr w:type="spellStart"/>
      <w:r w:rsidR="00EC3E52" w:rsidRPr="00CA3D96">
        <w:t>virtualspecies</w:t>
      </w:r>
      <w:proofErr w:type="spellEnd"/>
      <w:r w:rsidR="007F70AE" w:rsidRPr="00CA3D96">
        <w:t>’</w:t>
      </w:r>
      <w:r w:rsidR="00EC3E52" w:rsidRPr="00CA3D96">
        <w:t xml:space="preserve"> </w:t>
      </w:r>
      <w:r w:rsidR="007F70AE" w:rsidRPr="00CA3D96">
        <w:t xml:space="preserve">R </w:t>
      </w:r>
      <w:r w:rsidR="00EC3E52" w:rsidRPr="00CA3D96">
        <w:t>package</w:t>
      </w:r>
      <w:commentRangeEnd w:id="411"/>
      <w:r w:rsidR="003160FE">
        <w:rPr>
          <w:rStyle w:val="CommentReference"/>
        </w:rPr>
        <w:commentReference w:id="411"/>
      </w:r>
      <w:r w:rsidR="00EC3E52" w:rsidRPr="00CA3D96">
        <w:t xml:space="preserve"> </w:t>
      </w:r>
      <w:r w:rsidR="00D220B4">
        <w:t xml:space="preserve">Version 1.5.1 </w:t>
      </w:r>
      <w:r w:rsidR="00C37F08" w:rsidRPr="00CA3D96">
        <w:fldChar w:fldCharType="begin" w:fldLock="1"/>
      </w:r>
      <w:r w:rsidR="00A43C0D" w:rsidRPr="00CA3D96">
        <w:instrText>ADDIN CSL_CITATION {"citationItems":[{"id":"ITEM-1","itemData":{"DOI":"10.1111/ecog.01388","ISSN":"16000587","abstract":"virtualspecies is a freely available package for R designed to generate virtual species distributions, a procedure increasingly used in ecology to improve species distribution models. This package combines the existing methodological approaches with the objective of generating virtual species distributions with increased ecological realism. The package includes 1) generating the probability of occurrence of a virtual species from a spatial set of environmental conditions (i.e. environmental suitability), with two different approaches; 2) converting the environmental suitability into presence-absence with a probabilistic approach; 3) introducing dispersal limitations in the realised virtual species distributions and 4) sampling occurrences with different biases in the sampling procedure. The package was designed to be extremely flexible, to allow users to simulate their own defined species-environment relationships, as well as to provide a fine control over every simulation parameter. The package also includes a function to generate random virtual species distributions. We provide a simple example in this paper showing how increasing ecological realism of the virtual species impacts the predictive performance of species distribution models. We expect that this new package will be valuable to researchers willing to test techniques and protocols of species distribution models as well as various biogeographical hypotheses. Ecography","author":[{"dropping-particle":"","family":"Leroy","given":"Boris","non-dropping-particle":"","parse-names":false,"suffix":""},{"dropping-particle":"","family":"Meynard","given":"Christine N.","non-dropping-particle":"","parse-names":false,"suffix":""},{"dropping-particle":"","family":"Bellard","given":"Céline","non-dropping-particle":"","parse-names":false,"suffix":""},{"dropping-particle":"","family":"Courchamp","given":"Franck","non-dropping-particle":"","parse-names":false,"suffix":""}],"container-title":"Ecography","id":"ITEM-1","issue":"6","issued":{"date-parts":[["2016"]]},"page":"599-607","title":"virtualspecies, an R package to generate virtual species distributions","type":"article-journal","volume":"39"},"uris":["http://www.mendeley.com/documents/?uuid=31d4313d-1867-41e2-8337-18728fc57118","http://www.mendeley.com/documents/?uuid=17af998b-1dd8-4eb3-8e2e-6ab46944afbb"]}],"mendeley":{"formattedCitation":"(Leroy &lt;i&gt;et al.&lt;/i&gt; 2016)","plainTextFormattedCitation":"(Leroy et al. 2016)","previouslyFormattedCitation":"(Leroy &lt;i&gt;et al.&lt;/i&gt; 2016)"},"properties":{"noteIndex":0},"schema":"https://github.com/citation-style-language/schema/raw/master/csl-citation.json"}</w:instrText>
      </w:r>
      <w:r w:rsidR="00C37F08" w:rsidRPr="00CA3D96">
        <w:fldChar w:fldCharType="separate"/>
      </w:r>
      <w:r w:rsidR="00C37F08" w:rsidRPr="00CA3D96">
        <w:rPr>
          <w:noProof/>
        </w:rPr>
        <w:t xml:space="preserve">(Leroy </w:t>
      </w:r>
      <w:r w:rsidR="00C37F08" w:rsidRPr="00CA3D96">
        <w:rPr>
          <w:i/>
          <w:noProof/>
        </w:rPr>
        <w:t>et al.</w:t>
      </w:r>
      <w:r w:rsidR="00C37F08" w:rsidRPr="00CA3D96">
        <w:rPr>
          <w:noProof/>
        </w:rPr>
        <w:t xml:space="preserve"> 2016)</w:t>
      </w:r>
      <w:r w:rsidR="00C37F08" w:rsidRPr="00CA3D96">
        <w:fldChar w:fldCharType="end"/>
      </w:r>
      <w:r w:rsidR="00EC3E52" w:rsidRPr="00CA3D96">
        <w:t xml:space="preserve">; </w:t>
      </w:r>
      <w:r w:rsidR="003110D0" w:rsidRPr="00CA3D96">
        <w:t xml:space="preserve">Figure </w:t>
      </w:r>
      <w:r w:rsidR="00986746">
        <w:t>S</w:t>
      </w:r>
      <w:r w:rsidR="009B259B">
        <w:t>5</w:t>
      </w:r>
      <w:r w:rsidR="003110D0" w:rsidRPr="00CA3D96">
        <w:t>)</w:t>
      </w:r>
      <w:r w:rsidR="007B200F">
        <w:t>,</w:t>
      </w:r>
      <w:r w:rsidR="00EC3E52" w:rsidRPr="00CA3D96">
        <w:t xml:space="preserve"> and randomly selected one climatic variable in each group</w:t>
      </w:r>
      <w:r w:rsidR="003110D0" w:rsidRPr="00CA3D96">
        <w:t>.</w:t>
      </w:r>
      <w:r w:rsidR="00EC3E52" w:rsidRPr="00CA3D96">
        <w:rPr>
          <w:rStyle w:val="SubtleEmphasis"/>
          <w:i w:val="0"/>
          <w:iCs w:val="0"/>
          <w:color w:val="auto"/>
        </w:rPr>
        <w:t xml:space="preserve"> </w:t>
      </w:r>
      <w:r w:rsidRPr="00CA3D96">
        <w:t xml:space="preserve">The final set comprised six climatic variables: annual mean temperature (bio1), mean diurnal </w:t>
      </w:r>
      <w:r w:rsidR="007977FE">
        <w:t xml:space="preserve">temperature </w:t>
      </w:r>
      <w:r w:rsidRPr="00CA3D96">
        <w:t>range (bio2), maximum temperature of the warmest month (bio5), annual precipitation (bio12), precipitation seasonality (bio15)</w:t>
      </w:r>
      <w:r w:rsidR="00E629A7" w:rsidRPr="00CA3D96">
        <w:t>,</w:t>
      </w:r>
      <w:r w:rsidRPr="00CA3D96">
        <w:t xml:space="preserve"> and precipitation of the coldest quarter (bio19).</w:t>
      </w:r>
    </w:p>
    <w:p w14:paraId="16E40E9B" w14:textId="73E7BC84" w:rsidR="00D71C1A" w:rsidRPr="00CA3D96" w:rsidRDefault="00D71C1A" w:rsidP="00D71C1A">
      <w:pPr>
        <w:jc w:val="both"/>
        <w:rPr>
          <w:b/>
          <w:bCs/>
          <w:i/>
          <w:iCs/>
        </w:rPr>
      </w:pPr>
      <w:r w:rsidRPr="00CA3D96">
        <w:rPr>
          <w:b/>
          <w:bCs/>
          <w:i/>
          <w:iCs/>
        </w:rPr>
        <w:t>Estimating climate change sensitivity from CENFA</w:t>
      </w:r>
    </w:p>
    <w:p w14:paraId="71518642" w14:textId="78FEB394" w:rsidR="00D62235" w:rsidRPr="007B5EA0" w:rsidRDefault="0002323B" w:rsidP="0089298E">
      <w:pPr>
        <w:spacing w:line="276" w:lineRule="auto"/>
        <w:jc w:val="both"/>
        <w:rPr>
          <w:rFonts w:cstheme="minorHAnsi"/>
        </w:rPr>
      </w:pPr>
      <w:r w:rsidRPr="00CA3D96">
        <w:t xml:space="preserve">All </w:t>
      </w:r>
      <w:r w:rsidR="00113143" w:rsidRPr="00CA3D96">
        <w:t xml:space="preserve">climatic variables and distribution files were reprojected </w:t>
      </w:r>
      <w:del w:id="412" w:author="Newbold, Tim" w:date="2022-05-13T13:41:00Z">
        <w:r w:rsidR="00113143" w:rsidRPr="00CA3D96" w:rsidDel="00C103B1">
          <w:delText>at</w:delText>
        </w:r>
        <w:r w:rsidR="00BD3BE6" w:rsidRPr="00CA3D96" w:rsidDel="00C103B1">
          <w:delText xml:space="preserve"> </w:delText>
        </w:r>
      </w:del>
      <w:ins w:id="413" w:author="Newbold, Tim" w:date="2022-05-13T13:41:00Z">
        <w:r w:rsidR="00C103B1">
          <w:t>to</w:t>
        </w:r>
        <w:r w:rsidR="00C103B1" w:rsidRPr="00CA3D96">
          <w:t xml:space="preserve"> </w:t>
        </w:r>
      </w:ins>
      <w:r w:rsidR="00BD3BE6" w:rsidRPr="00CA3D96">
        <w:t>a resolution of</w:t>
      </w:r>
      <w:r w:rsidR="00D71C1A" w:rsidRPr="00CA3D96">
        <w:t xml:space="preserve"> 5 km</w:t>
      </w:r>
      <w:r w:rsidR="005B495D" w:rsidRPr="00CA3D96">
        <w:rPr>
          <w:vertAlign w:val="superscript"/>
        </w:rPr>
        <w:t>2</w:t>
      </w:r>
      <w:r w:rsidR="00D71C1A" w:rsidRPr="00CA3D96">
        <w:t xml:space="preserve"> </w:t>
      </w:r>
      <w:r w:rsidR="008E7701">
        <w:t>in the</w:t>
      </w:r>
      <w:r w:rsidR="008E7701" w:rsidRPr="00CA3D96">
        <w:t xml:space="preserve"> </w:t>
      </w:r>
      <w:proofErr w:type="spellStart"/>
      <w:r w:rsidR="00D71C1A" w:rsidRPr="00CA3D96">
        <w:t>Behrman</w:t>
      </w:r>
      <w:ins w:id="414" w:author="Newbold, Tim" w:date="2022-05-13T13:41:00Z">
        <w:r w:rsidR="00C103B1">
          <w:t>n</w:t>
        </w:r>
      </w:ins>
      <w:proofErr w:type="spellEnd"/>
      <w:r w:rsidR="00D71C1A" w:rsidRPr="00CA3D96">
        <w:t xml:space="preserve"> equal</w:t>
      </w:r>
      <w:r w:rsidR="00EC3E52" w:rsidRPr="00CA3D96">
        <w:t>-</w:t>
      </w:r>
      <w:r w:rsidR="00D71C1A" w:rsidRPr="00CA3D96">
        <w:t xml:space="preserve">area projection. We picked this resolution because </w:t>
      </w:r>
      <w:r w:rsidR="00E629A7" w:rsidRPr="00CA3D96">
        <w:t xml:space="preserve">the </w:t>
      </w:r>
      <w:r w:rsidR="0069423E">
        <w:t>coarser</w:t>
      </w:r>
      <w:r w:rsidR="00D71C1A" w:rsidRPr="00CA3D96">
        <w:t xml:space="preserve"> </w:t>
      </w:r>
      <w:r w:rsidR="00E629A7" w:rsidRPr="00CA3D96">
        <w:t xml:space="preserve">the </w:t>
      </w:r>
      <w:r w:rsidR="00D71C1A" w:rsidRPr="00CA3D96">
        <w:t>resolution</w:t>
      </w:r>
      <w:r w:rsidR="00E629A7" w:rsidRPr="00CA3D96">
        <w:t xml:space="preserve">, the more </w:t>
      </w:r>
      <w:r w:rsidR="003E4974">
        <w:t xml:space="preserve">climate-change </w:t>
      </w:r>
      <w:r w:rsidR="00E629A7" w:rsidRPr="00CA3D96">
        <w:t xml:space="preserve">sensitivity tended to be underestimated for </w:t>
      </w:r>
      <w:r w:rsidR="00D71C1A" w:rsidRPr="00CA3D96">
        <w:t>narrowly distributed species (Figure</w:t>
      </w:r>
      <w:r w:rsidR="009B259B">
        <w:t>s</w:t>
      </w:r>
      <w:r w:rsidR="00E629A7" w:rsidRPr="00CA3D96">
        <w:t xml:space="preserve"> </w:t>
      </w:r>
      <w:r w:rsidR="00986746">
        <w:t>S</w:t>
      </w:r>
      <w:r w:rsidR="009B259B">
        <w:t>6</w:t>
      </w:r>
      <w:r w:rsidR="00D7409B">
        <w:t xml:space="preserve"> &amp; S7</w:t>
      </w:r>
      <w:r w:rsidR="00D71C1A" w:rsidRPr="00CA3D96">
        <w:t>)</w:t>
      </w:r>
      <w:r w:rsidR="00E629A7" w:rsidRPr="00CA3D96">
        <w:t>.</w:t>
      </w:r>
      <w:r w:rsidR="00D71C1A" w:rsidRPr="00CA3D96">
        <w:t xml:space="preserve"> </w:t>
      </w:r>
      <w:r w:rsidR="00E629A7" w:rsidRPr="00CA3D96">
        <w:t>However,</w:t>
      </w:r>
      <w:r w:rsidR="00D71C1A" w:rsidRPr="00CA3D96">
        <w:t xml:space="preserve"> </w:t>
      </w:r>
      <w:r w:rsidR="0069423E">
        <w:t>finer</w:t>
      </w:r>
      <w:r w:rsidR="0069423E" w:rsidRPr="00CA3D96">
        <w:t xml:space="preserve"> </w:t>
      </w:r>
      <w:commentRangeStart w:id="415"/>
      <w:commentRangeEnd w:id="415"/>
      <w:r w:rsidR="00D41B76">
        <w:rPr>
          <w:rStyle w:val="CommentReference"/>
        </w:rPr>
        <w:commentReference w:id="415"/>
      </w:r>
      <w:r w:rsidR="00D71C1A" w:rsidRPr="00CA3D96">
        <w:t>resolutions demand a large amount of memory space when working at global scales across all terrestrial vertebrates.</w:t>
      </w:r>
      <w:r w:rsidR="00EC3E52" w:rsidRPr="00CA3D96">
        <w:t xml:space="preserve"> We found the 5</w:t>
      </w:r>
      <w:ins w:id="416" w:author="Newbold, Tim" w:date="2022-05-13T13:41:00Z">
        <w:r w:rsidR="002B7110">
          <w:t>-</w:t>
        </w:r>
      </w:ins>
      <w:del w:id="417" w:author="Newbold, Tim" w:date="2022-05-13T13:41:00Z">
        <w:r w:rsidR="00EC3E52" w:rsidRPr="00CA3D96" w:rsidDel="002B7110">
          <w:delText xml:space="preserve"> </w:delText>
        </w:r>
      </w:del>
      <w:r w:rsidR="00EC3E52" w:rsidRPr="00CA3D96">
        <w:t>km</w:t>
      </w:r>
      <w:r w:rsidR="00EC3E52" w:rsidRPr="00CA3D96">
        <w:rPr>
          <w:vertAlign w:val="superscript"/>
        </w:rPr>
        <w:t>2</w:t>
      </w:r>
      <w:r w:rsidR="00E629A7" w:rsidRPr="00CA3D96">
        <w:t xml:space="preserve"> </w:t>
      </w:r>
      <w:r w:rsidR="00EC3E52" w:rsidRPr="00CA3D96">
        <w:t xml:space="preserve">resolution to be an acceptable trade-off between computational load and accuracy of the sensitivity estimations. </w:t>
      </w:r>
      <w:r w:rsidR="00D62235" w:rsidRPr="00CA3D96">
        <w:t>However, w</w:t>
      </w:r>
      <w:r w:rsidR="00D71C1A" w:rsidRPr="00CA3D96">
        <w:t>hen working at 5</w:t>
      </w:r>
      <w:r w:rsidR="00F66667">
        <w:t>-</w:t>
      </w:r>
      <w:r w:rsidR="00D71C1A" w:rsidRPr="00CA3D96">
        <w:t>k</w:t>
      </w:r>
      <w:r w:rsidR="00EC3E52" w:rsidRPr="00CA3D96">
        <w:t>m</w:t>
      </w:r>
      <w:r w:rsidR="00EC3E52" w:rsidRPr="00CA3D96">
        <w:rPr>
          <w:vertAlign w:val="superscript"/>
        </w:rPr>
        <w:t>2</w:t>
      </w:r>
      <w:r w:rsidR="00F66667">
        <w:rPr>
          <w:vertAlign w:val="superscript"/>
        </w:rPr>
        <w:t xml:space="preserve"> </w:t>
      </w:r>
      <w:r w:rsidR="00F66667">
        <w:t>resolution</w:t>
      </w:r>
      <w:r w:rsidR="00D71C1A" w:rsidRPr="00CA3D96">
        <w:t>, there were</w:t>
      </w:r>
      <w:r w:rsidR="00593C5E" w:rsidRPr="00CA3D96">
        <w:t xml:space="preserve"> still</w:t>
      </w:r>
      <w:r w:rsidR="00D71C1A" w:rsidRPr="00CA3D96">
        <w:t xml:space="preserve"> </w:t>
      </w:r>
      <w:r w:rsidR="00593C5E" w:rsidRPr="00CA3D96">
        <w:t>some</w:t>
      </w:r>
      <w:r w:rsidR="00D71C1A" w:rsidRPr="00CA3D96">
        <w:t xml:space="preserve"> narrowly distributed species for which sensitivity was </w:t>
      </w:r>
      <w:r w:rsidR="00BC15D0" w:rsidRPr="00CA3D96">
        <w:t>likely</w:t>
      </w:r>
      <w:r w:rsidR="00D71C1A" w:rsidRPr="00CA3D96">
        <w:t xml:space="preserve"> underestimated</w:t>
      </w:r>
      <w:r w:rsidR="00593C5E" w:rsidRPr="00CA3D96">
        <w:t xml:space="preserve"> (Fig</w:t>
      </w:r>
      <w:r w:rsidR="00B32EE1" w:rsidRPr="00CA3D96">
        <w:t>ure</w:t>
      </w:r>
      <w:r w:rsidR="00593C5E" w:rsidRPr="00CA3D96">
        <w:t xml:space="preserve"> </w:t>
      </w:r>
      <w:r w:rsidR="00986746">
        <w:t>S</w:t>
      </w:r>
      <w:r w:rsidR="00425DDA">
        <w:t>7</w:t>
      </w:r>
      <w:r w:rsidR="00593C5E" w:rsidRPr="00CA3D96">
        <w:t>). Thus, w</w:t>
      </w:r>
      <w:r w:rsidR="00D71C1A" w:rsidRPr="00CA3D96">
        <w:t xml:space="preserve">e </w:t>
      </w:r>
      <w:r w:rsidR="006B3490" w:rsidRPr="00CA3D96">
        <w:t xml:space="preserve">chose to </w:t>
      </w:r>
      <w:r w:rsidR="00D71C1A" w:rsidRPr="00CA3D96">
        <w:t>exclude species</w:t>
      </w:r>
      <w:r w:rsidR="006B3490" w:rsidRPr="00CA3D96">
        <w:t xml:space="preserve"> with</w:t>
      </w:r>
      <w:r w:rsidR="00D62235" w:rsidRPr="00CA3D96">
        <w:t xml:space="preserve"> </w:t>
      </w:r>
      <w:r w:rsidR="006B3490" w:rsidRPr="00CA3D96">
        <w:t xml:space="preserve">a range </w:t>
      </w:r>
      <w:r w:rsidR="00986746">
        <w:t>area</w:t>
      </w:r>
      <w:r w:rsidR="006B3490" w:rsidRPr="00CA3D96">
        <w:t xml:space="preserve"> </w:t>
      </w:r>
      <w:r w:rsidR="00986746">
        <w:rPr>
          <w:rFonts w:ascii="Cambria Math" w:hAnsi="Cambria Math"/>
        </w:rPr>
        <w:t>≤</w:t>
      </w:r>
      <w:ins w:id="418" w:author="Newbold, Tim" w:date="2022-05-13T13:42:00Z">
        <w:r w:rsidR="00244082">
          <w:rPr>
            <w:rFonts w:ascii="Cambria Math" w:hAnsi="Cambria Math"/>
          </w:rPr>
          <w:t xml:space="preserve"> </w:t>
        </w:r>
      </w:ins>
      <w:r w:rsidR="00D327F4" w:rsidRPr="00CA3D96">
        <w:t>100</w:t>
      </w:r>
      <w:r w:rsidR="00D71C1A" w:rsidRPr="00CA3D96">
        <w:t xml:space="preserve"> km</w:t>
      </w:r>
      <w:r w:rsidR="00D71C1A" w:rsidRPr="00CA3D96">
        <w:rPr>
          <w:vertAlign w:val="superscript"/>
        </w:rPr>
        <w:t>2</w:t>
      </w:r>
      <w:r w:rsidR="00593C5E" w:rsidRPr="00CA3D96">
        <w:t xml:space="preserve"> </w:t>
      </w:r>
      <w:r w:rsidR="006B3490" w:rsidRPr="00CA3D96">
        <w:t xml:space="preserve">from further analyses </w:t>
      </w:r>
      <w:r w:rsidR="00D62235" w:rsidRPr="00CA3D96">
        <w:t>(</w:t>
      </w:r>
      <w:r w:rsidR="001B2C2D" w:rsidRPr="00CA3D96">
        <w:t xml:space="preserve">i.e., </w:t>
      </w:r>
      <w:r w:rsidR="00D327F4" w:rsidRPr="00CA3D96">
        <w:t>excluding narrow-rang</w:t>
      </w:r>
      <w:r w:rsidR="00331B4E" w:rsidRPr="00CA3D96">
        <w:t>ing</w:t>
      </w:r>
      <w:r w:rsidR="00D327F4" w:rsidRPr="00CA3D96">
        <w:t xml:space="preserve"> species whose distributions could intersect up to 4 grid cells</w:t>
      </w:r>
      <w:r w:rsidR="004036AC">
        <w:t>).</w:t>
      </w:r>
      <w:r w:rsidR="00D327F4" w:rsidRPr="00CA3D96">
        <w:t xml:space="preserve"> </w:t>
      </w:r>
      <w:r w:rsidR="004036AC">
        <w:t xml:space="preserve">In doing so, </w:t>
      </w:r>
      <w:r w:rsidR="00B12DA7" w:rsidRPr="00CA3D96">
        <w:t xml:space="preserve">the sample size was reduced by </w:t>
      </w:r>
      <w:commentRangeStart w:id="419"/>
      <w:r w:rsidR="00B12DA7" w:rsidRPr="00CA3D96">
        <w:t xml:space="preserve">660 species for amphibians, </w:t>
      </w:r>
      <w:r w:rsidR="004E5858">
        <w:t xml:space="preserve">by </w:t>
      </w:r>
      <w:r w:rsidR="00B12DA7" w:rsidRPr="00CA3D96">
        <w:t xml:space="preserve">142 species for birds, </w:t>
      </w:r>
      <w:r w:rsidR="004E5858">
        <w:t xml:space="preserve">by </w:t>
      </w:r>
      <w:r w:rsidR="00B12DA7" w:rsidRPr="00CA3D96">
        <w:t xml:space="preserve">129 species </w:t>
      </w:r>
      <w:r w:rsidR="001B2C2D" w:rsidRPr="00CA3D96">
        <w:t>for</w:t>
      </w:r>
      <w:r w:rsidR="00B12DA7" w:rsidRPr="00CA3D96">
        <w:t xml:space="preserve"> mammals, and</w:t>
      </w:r>
      <w:r w:rsidR="004E5858">
        <w:t xml:space="preserve"> by</w:t>
      </w:r>
      <w:r w:rsidR="00B12DA7" w:rsidRPr="00CA3D96">
        <w:t xml:space="preserve"> 615 species for reptiles</w:t>
      </w:r>
      <w:commentRangeEnd w:id="419"/>
      <w:r w:rsidR="00244082">
        <w:rPr>
          <w:rStyle w:val="CommentReference"/>
        </w:rPr>
        <w:commentReference w:id="419"/>
      </w:r>
      <w:r w:rsidR="00B12DA7" w:rsidRPr="00CA3D96">
        <w:t>.</w:t>
      </w:r>
      <w:r w:rsidR="001B2C2D" w:rsidRPr="00CA3D96">
        <w:t xml:space="preserve"> </w:t>
      </w:r>
      <w:commentRangeStart w:id="420"/>
      <w:r w:rsidR="00B12DA7" w:rsidRPr="00CA3D96">
        <w:t>O</w:t>
      </w:r>
      <w:r w:rsidR="00EC3E52" w:rsidRPr="00CA3D96">
        <w:t>ur results</w:t>
      </w:r>
      <w:r w:rsidR="00EC3E52" w:rsidRPr="00CA3D96" w:rsidDel="00F565AF">
        <w:t xml:space="preserve"> </w:t>
      </w:r>
      <w:r w:rsidR="00F565AF">
        <w:t>were</w:t>
      </w:r>
      <w:r w:rsidR="00F565AF" w:rsidRPr="00CA3D96">
        <w:t xml:space="preserve"> </w:t>
      </w:r>
      <w:r w:rsidR="00F27AAB" w:rsidRPr="00CA3D96">
        <w:t>overall</w:t>
      </w:r>
      <w:r w:rsidR="001B2C2D" w:rsidRPr="00CA3D96">
        <w:t xml:space="preserve"> </w:t>
      </w:r>
      <w:r w:rsidR="00EC3E52" w:rsidRPr="00CA3D96">
        <w:t xml:space="preserve">robust to the </w:t>
      </w:r>
      <w:r w:rsidR="00F27AAB" w:rsidRPr="00CA3D96">
        <w:t xml:space="preserve">exclusion </w:t>
      </w:r>
      <w:r w:rsidR="00EC3E52" w:rsidRPr="00CA3D96">
        <w:t xml:space="preserve">of </w:t>
      </w:r>
      <w:r w:rsidR="00D62235" w:rsidRPr="00CA3D96">
        <w:t>these</w:t>
      </w:r>
      <w:r w:rsidR="00EC3E52" w:rsidRPr="00CA3D96">
        <w:t xml:space="preserve"> species</w:t>
      </w:r>
      <w:commentRangeEnd w:id="420"/>
      <w:r w:rsidR="006D25B1">
        <w:rPr>
          <w:rStyle w:val="CommentReference"/>
        </w:rPr>
        <w:commentReference w:id="420"/>
      </w:r>
      <w:r w:rsidR="00EC3E52" w:rsidRPr="00CA3D96">
        <w:t xml:space="preserve">. </w:t>
      </w:r>
      <w:r w:rsidR="007C10E0" w:rsidRPr="00CA3D96">
        <w:t>W</w:t>
      </w:r>
      <w:r w:rsidR="00D71C1A" w:rsidRPr="00CA3D96">
        <w:t xml:space="preserve">e </w:t>
      </w:r>
      <w:r w:rsidR="007C10E0" w:rsidRPr="00CA3D96">
        <w:t xml:space="preserve">then </w:t>
      </w:r>
      <w:r w:rsidR="00AC57E1" w:rsidRPr="00CA3D96">
        <w:t>combined</w:t>
      </w:r>
      <w:r w:rsidR="00D71C1A" w:rsidRPr="00CA3D96">
        <w:t xml:space="preserve"> the climate data</w:t>
      </w:r>
      <w:r w:rsidR="00AC57E1" w:rsidRPr="00CA3D96">
        <w:t xml:space="preserve"> with </w:t>
      </w:r>
      <w:r w:rsidR="009E096F">
        <w:t xml:space="preserve">the </w:t>
      </w:r>
      <w:r w:rsidR="00AC57E1" w:rsidRPr="00CA3D96">
        <w:t>species distributions</w:t>
      </w:r>
      <w:r w:rsidR="00D71C1A" w:rsidRPr="00CA3D96">
        <w:t xml:space="preserve"> to estimate sensitivity to climate change</w:t>
      </w:r>
      <w:r w:rsidR="00E60E88" w:rsidRPr="00CA3D96">
        <w:t>,</w:t>
      </w:r>
      <w:r w:rsidR="00D71C1A" w:rsidRPr="00CA3D96">
        <w:t xml:space="preserve"> </w:t>
      </w:r>
      <w:r w:rsidR="00D62235" w:rsidRPr="00CA3D96">
        <w:t>applying</w:t>
      </w:r>
      <w:r w:rsidR="00D71C1A" w:rsidRPr="00CA3D96">
        <w:t xml:space="preserve"> the CENFA framework</w:t>
      </w:r>
      <w:r w:rsidR="00D62235" w:rsidRPr="00CA3D96">
        <w:t xml:space="preserve"> across terrestrial vertebrates</w:t>
      </w:r>
      <w:r w:rsidR="00E60E88" w:rsidRPr="00CA3D96">
        <w:t xml:space="preserve"> (Figure 1</w:t>
      </w:r>
      <w:r w:rsidR="00986746">
        <w:t>c</w:t>
      </w:r>
      <w:r w:rsidR="00E60E88" w:rsidRPr="00CA3D96">
        <w:t>)</w:t>
      </w:r>
      <w:r w:rsidR="00D71C1A" w:rsidRPr="00CA3D96">
        <w:t>.</w:t>
      </w:r>
      <w:r w:rsidR="006234BC" w:rsidRPr="00CA3D96">
        <w:t xml:space="preserve"> </w:t>
      </w:r>
      <w:ins w:id="421" w:author="Newbold, Tim" w:date="2022-05-13T13:45:00Z">
        <w:r w:rsidR="007E7E5D">
          <w:t xml:space="preserve">Full details of </w:t>
        </w:r>
      </w:ins>
      <w:ins w:id="422" w:author="Newbold, Tim" w:date="2022-05-13T13:44:00Z">
        <w:r w:rsidR="007E7E5D" w:rsidRPr="007E7E5D">
          <w:t>the implementation of the CENFA framework</w:t>
        </w:r>
      </w:ins>
      <w:del w:id="423" w:author="Newbold, Tim" w:date="2022-05-13T13:44:00Z">
        <w:r w:rsidR="006234BC" w:rsidRPr="00CA3D96" w:rsidDel="007E7E5D">
          <w:delText>See</w:delText>
        </w:r>
      </w:del>
      <w:ins w:id="424" w:author="Newbold, Tim" w:date="2022-05-13T13:45:00Z">
        <w:r w:rsidR="007E7E5D">
          <w:t xml:space="preserve"> are given in the Supporting Information</w:t>
        </w:r>
      </w:ins>
      <w:r w:rsidR="006234BC" w:rsidRPr="00CA3D96">
        <w:t xml:space="preserve"> </w:t>
      </w:r>
      <w:commentRangeStart w:id="425"/>
      <w:del w:id="426" w:author="Newbold, Tim" w:date="2022-05-13T13:45:00Z">
        <w:r w:rsidR="002F79AC" w:rsidDel="007E7E5D">
          <w:delText xml:space="preserve">Appendix </w:delText>
        </w:r>
        <w:r w:rsidR="005F712F" w:rsidDel="007E7E5D">
          <w:delText>4</w:delText>
        </w:r>
        <w:commentRangeEnd w:id="425"/>
        <w:r w:rsidR="005F712F" w:rsidDel="007E7E5D">
          <w:rPr>
            <w:rStyle w:val="CommentReference"/>
          </w:rPr>
          <w:commentReference w:id="425"/>
        </w:r>
        <w:r w:rsidR="005F712F" w:rsidDel="007E7E5D">
          <w:delText xml:space="preserve">, </w:delText>
        </w:r>
      </w:del>
      <w:ins w:id="427" w:author="Newbold, Tim" w:date="2022-05-13T13:45:00Z">
        <w:r w:rsidR="007E7E5D">
          <w:t>(</w:t>
        </w:r>
      </w:ins>
      <w:commentRangeStart w:id="428"/>
      <w:r w:rsidR="006234BC" w:rsidRPr="00CA3D96">
        <w:t>S</w:t>
      </w:r>
      <w:r w:rsidR="00326A3D">
        <w:t>5</w:t>
      </w:r>
      <w:commentRangeEnd w:id="428"/>
      <w:r w:rsidR="00BA232D">
        <w:rPr>
          <w:rStyle w:val="CommentReference"/>
        </w:rPr>
        <w:commentReference w:id="428"/>
      </w:r>
      <w:del w:id="429" w:author="Newbold, Tim" w:date="2022-05-13T13:45:00Z">
        <w:r w:rsidR="001101F3" w:rsidRPr="007B5EA0" w:rsidDel="007E7E5D">
          <w:rPr>
            <w:rFonts w:cstheme="minorHAnsi"/>
          </w:rPr>
          <w:delText>:</w:delText>
        </w:r>
      </w:del>
      <w:r w:rsidR="001101F3" w:rsidRPr="007B5EA0">
        <w:rPr>
          <w:rFonts w:cstheme="minorHAnsi"/>
        </w:rPr>
        <w:t xml:space="preserve"> “</w:t>
      </w:r>
      <w:r w:rsidR="007B5EA0" w:rsidRPr="007B5EA0">
        <w:rPr>
          <w:rFonts w:cstheme="minorHAnsi"/>
        </w:rPr>
        <w:t xml:space="preserve">Implementing Climate-niche Factor Analysis </w:t>
      </w:r>
      <w:del w:id="430" w:author="Newbold, Tim" w:date="2022-05-13T13:45:00Z">
        <w:r w:rsidR="007B5EA0" w:rsidRPr="007B5EA0" w:rsidDel="007E7E5D">
          <w:rPr>
            <w:rFonts w:cstheme="minorHAnsi"/>
          </w:rPr>
          <w:delText>(CENFA; Rinnan and Lawler</w:delText>
        </w:r>
        <w:r w:rsidR="007B5EA0" w:rsidDel="007E7E5D">
          <w:rPr>
            <w:rFonts w:cstheme="minorHAnsi"/>
          </w:rPr>
          <w:delText xml:space="preserve"> </w:delText>
        </w:r>
        <w:r w:rsidR="007B5EA0" w:rsidRPr="007B5EA0" w:rsidDel="007E7E5D">
          <w:rPr>
            <w:rFonts w:cstheme="minorHAnsi"/>
          </w:rPr>
          <w:delText xml:space="preserve">(2019)) </w:delText>
        </w:r>
      </w:del>
      <w:r w:rsidR="007B5EA0" w:rsidRPr="007B5EA0">
        <w:rPr>
          <w:rFonts w:cstheme="minorHAnsi"/>
        </w:rPr>
        <w:t>across terrestrial vertebrates</w:t>
      </w:r>
      <w:r w:rsidR="001101F3">
        <w:t>”</w:t>
      </w:r>
      <w:ins w:id="431" w:author="Newbold, Tim" w:date="2022-05-13T13:45:00Z">
        <w:r w:rsidR="007814EF">
          <w:t>)</w:t>
        </w:r>
      </w:ins>
      <w:del w:id="432" w:author="Newbold, Tim" w:date="2022-05-13T13:45:00Z">
        <w:r w:rsidR="006234BC" w:rsidRPr="00CA3D96" w:rsidDel="007814EF">
          <w:delText xml:space="preserve"> for more details on</w:delText>
        </w:r>
      </w:del>
      <w:del w:id="433" w:author="Newbold, Tim" w:date="2022-05-13T13:44:00Z">
        <w:r w:rsidR="006234BC" w:rsidRPr="00CA3D96" w:rsidDel="007E7E5D">
          <w:delText xml:space="preserve"> the implementation of the CENFA framework</w:delText>
        </w:r>
      </w:del>
      <w:r w:rsidR="006234BC" w:rsidRPr="00CA3D96">
        <w:t>.</w:t>
      </w:r>
    </w:p>
    <w:p w14:paraId="3CFF663A" w14:textId="15F23786" w:rsidR="00F46113" w:rsidRPr="00CA3D96" w:rsidRDefault="00F46113" w:rsidP="0089298E">
      <w:pPr>
        <w:spacing w:line="276" w:lineRule="auto"/>
        <w:rPr>
          <w:rStyle w:val="SubtleEmphasis"/>
          <w:b/>
          <w:bCs/>
          <w:color w:val="auto"/>
        </w:rPr>
      </w:pPr>
      <w:r w:rsidRPr="00CA3D96">
        <w:rPr>
          <w:rStyle w:val="SubtleEmphasis"/>
          <w:b/>
          <w:bCs/>
          <w:color w:val="auto"/>
        </w:rPr>
        <w:t>Models</w:t>
      </w:r>
    </w:p>
    <w:p w14:paraId="68BB68F3" w14:textId="23D7C8AD" w:rsidR="00641A83" w:rsidRPr="00CA3D96" w:rsidRDefault="00F46113" w:rsidP="0089298E">
      <w:pPr>
        <w:spacing w:line="276" w:lineRule="auto"/>
        <w:jc w:val="both"/>
        <w:rPr>
          <w:rStyle w:val="SubtleEmphasis"/>
          <w:i w:val="0"/>
          <w:iCs w:val="0"/>
          <w:color w:val="auto"/>
        </w:rPr>
      </w:pPr>
      <w:r w:rsidRPr="00CA3D96">
        <w:rPr>
          <w:rStyle w:val="SubtleEmphasis"/>
          <w:i w:val="0"/>
          <w:iCs w:val="0"/>
          <w:color w:val="auto"/>
        </w:rPr>
        <w:t>We used phylogenetic least-square</w:t>
      </w:r>
      <w:r w:rsidR="0077466B" w:rsidRPr="00CA3D96">
        <w:rPr>
          <w:rStyle w:val="SubtleEmphasis"/>
          <w:i w:val="0"/>
          <w:iCs w:val="0"/>
          <w:color w:val="auto"/>
        </w:rPr>
        <w:t xml:space="preserve"> (PGLS)</w:t>
      </w:r>
      <w:r w:rsidRPr="00CA3D96">
        <w:rPr>
          <w:rStyle w:val="SubtleEmphasis"/>
          <w:i w:val="0"/>
          <w:iCs w:val="0"/>
          <w:color w:val="auto"/>
        </w:rPr>
        <w:t xml:space="preserve"> regressions</w:t>
      </w:r>
      <w:r w:rsidR="001B2C2D" w:rsidRPr="00CA3D96">
        <w:rPr>
          <w:rStyle w:val="SubtleEmphasis"/>
          <w:i w:val="0"/>
          <w:iCs w:val="0"/>
          <w:color w:val="auto"/>
        </w:rPr>
        <w:t xml:space="preserve">, implemented </w:t>
      </w:r>
      <w:del w:id="434" w:author="Newbold, Tim" w:date="2022-05-13T13:46:00Z">
        <w:r w:rsidR="001B2C2D" w:rsidRPr="00CA3D96" w:rsidDel="00555F23">
          <w:rPr>
            <w:rStyle w:val="SubtleEmphasis"/>
            <w:i w:val="0"/>
            <w:iCs w:val="0"/>
            <w:color w:val="auto"/>
          </w:rPr>
          <w:delText xml:space="preserve">with </w:delText>
        </w:r>
      </w:del>
      <w:ins w:id="435" w:author="Newbold, Tim" w:date="2022-05-13T13:46:00Z">
        <w:r w:rsidR="00555F23">
          <w:rPr>
            <w:rStyle w:val="SubtleEmphasis"/>
            <w:i w:val="0"/>
            <w:iCs w:val="0"/>
            <w:color w:val="auto"/>
          </w:rPr>
          <w:t>in</w:t>
        </w:r>
        <w:r w:rsidR="00555F23" w:rsidRPr="00CA3D96">
          <w:rPr>
            <w:rStyle w:val="SubtleEmphasis"/>
            <w:i w:val="0"/>
            <w:iCs w:val="0"/>
            <w:color w:val="auto"/>
          </w:rPr>
          <w:t xml:space="preserve"> </w:t>
        </w:r>
      </w:ins>
      <w:r w:rsidR="001B2C2D" w:rsidRPr="00CA3D96">
        <w:rPr>
          <w:rStyle w:val="SubtleEmphasis"/>
          <w:i w:val="0"/>
          <w:iCs w:val="0"/>
          <w:color w:val="auto"/>
        </w:rPr>
        <w:t xml:space="preserve">the </w:t>
      </w:r>
      <w:r w:rsidR="00C66BD8">
        <w:rPr>
          <w:rStyle w:val="SubtleEmphasis"/>
          <w:i w:val="0"/>
          <w:iCs w:val="0"/>
          <w:color w:val="auto"/>
        </w:rPr>
        <w:t>‘</w:t>
      </w:r>
      <w:r w:rsidR="00B64093" w:rsidRPr="00CA3D96">
        <w:rPr>
          <w:rStyle w:val="SubtleEmphasis"/>
          <w:i w:val="0"/>
          <w:iCs w:val="0"/>
          <w:color w:val="auto"/>
        </w:rPr>
        <w:t>caper</w:t>
      </w:r>
      <w:r w:rsidR="00C66BD8">
        <w:rPr>
          <w:rStyle w:val="SubtleEmphasis"/>
          <w:i w:val="0"/>
          <w:iCs w:val="0"/>
          <w:color w:val="auto"/>
        </w:rPr>
        <w:t>’</w:t>
      </w:r>
      <w:commentRangeStart w:id="436"/>
      <w:r w:rsidR="001B2C2D" w:rsidRPr="00CA3D96">
        <w:rPr>
          <w:rStyle w:val="SubtleEmphasis"/>
          <w:i w:val="0"/>
          <w:iCs w:val="0"/>
          <w:color w:val="auto"/>
        </w:rPr>
        <w:t xml:space="preserve"> R package</w:t>
      </w:r>
      <w:commentRangeEnd w:id="436"/>
      <w:r w:rsidR="00231474">
        <w:rPr>
          <w:rStyle w:val="CommentReference"/>
        </w:rPr>
        <w:commentReference w:id="436"/>
      </w:r>
      <w:r w:rsidR="00C66BD8">
        <w:rPr>
          <w:rStyle w:val="SubtleEmphasis"/>
          <w:i w:val="0"/>
          <w:iCs w:val="0"/>
          <w:color w:val="auto"/>
        </w:rPr>
        <w:t xml:space="preserve"> Version 1.0.1</w:t>
      </w:r>
      <w:r w:rsidR="0077466B" w:rsidRPr="00CA3D96">
        <w:rPr>
          <w:rStyle w:val="SubtleEmphasis"/>
          <w:i w:val="0"/>
          <w:iCs w:val="0"/>
          <w:color w:val="auto"/>
        </w:rPr>
        <w:t xml:space="preserve"> </w:t>
      </w:r>
      <w:r w:rsidR="0077466B" w:rsidRPr="00CA3D96">
        <w:rPr>
          <w:rStyle w:val="SubtleEmphasis"/>
          <w:i w:val="0"/>
          <w:iCs w:val="0"/>
          <w:color w:val="auto"/>
        </w:rPr>
        <w:fldChar w:fldCharType="begin" w:fldLock="1"/>
      </w:r>
      <w:r w:rsidR="00CB6880" w:rsidRPr="00CA3D96">
        <w:rPr>
          <w:rStyle w:val="SubtleEmphasis"/>
          <w:i w:val="0"/>
          <w:iCs w:val="0"/>
          <w:color w:val="auto"/>
        </w:rPr>
        <w:instrText>ADDIN CSL_CITATION {"citationItems":[{"id":"ITEM-1","itemData":{"author":[{"dropping-particle":"","family":"Orme","given":"C D L","non-dropping-particle":"","parse-names":false,"suffix":""}],"container-title":"Http://Caper.R-Forge.R-Project.Org/.","id":"ITEM-1","issued":{"date-parts":[["2012"]]},"page":"1-36","title":"The caper package: comparative analyses in phylogenetics and evolution in R. See http://caper.r-forge.r-project.org/.","type":"article-journal"},"uris":["http://www.mendeley.com/documents/?uuid=47ff0ad7-d609-46a9-97d8-c137944c04a1"]}],"mendeley":{"formattedCitation":"(Orme 2012)","plainTextFormattedCitation":"(Orme 2012)","previouslyFormattedCitation":"(Orme 2012)"},"properties":{"noteIndex":0},"schema":"https://github.com/citation-style-language/schema/raw/master/csl-citation.json"}</w:instrText>
      </w:r>
      <w:r w:rsidR="0077466B" w:rsidRPr="00CA3D96">
        <w:rPr>
          <w:rStyle w:val="SubtleEmphasis"/>
          <w:i w:val="0"/>
          <w:iCs w:val="0"/>
          <w:color w:val="auto"/>
        </w:rPr>
        <w:fldChar w:fldCharType="separate"/>
      </w:r>
      <w:r w:rsidR="0077466B" w:rsidRPr="00CA3D96">
        <w:rPr>
          <w:rStyle w:val="SubtleEmphasis"/>
          <w:i w:val="0"/>
          <w:iCs w:val="0"/>
          <w:noProof/>
          <w:color w:val="auto"/>
        </w:rPr>
        <w:t>(Orme 2012)</w:t>
      </w:r>
      <w:r w:rsidR="0077466B" w:rsidRPr="00CA3D96">
        <w:rPr>
          <w:rStyle w:val="SubtleEmphasis"/>
          <w:i w:val="0"/>
          <w:iCs w:val="0"/>
          <w:color w:val="auto"/>
        </w:rPr>
        <w:fldChar w:fldCharType="end"/>
      </w:r>
      <w:r w:rsidR="001B2C2D" w:rsidRPr="00CA3D96">
        <w:rPr>
          <w:rStyle w:val="SubtleEmphasis"/>
          <w:i w:val="0"/>
          <w:iCs w:val="0"/>
          <w:color w:val="auto"/>
        </w:rPr>
        <w:t>,</w:t>
      </w:r>
      <w:r w:rsidRPr="00CA3D96">
        <w:rPr>
          <w:rStyle w:val="SubtleEmphasis"/>
          <w:i w:val="0"/>
          <w:iCs w:val="0"/>
          <w:color w:val="auto"/>
        </w:rPr>
        <w:t xml:space="preserve"> to assess the effects </w:t>
      </w:r>
      <w:r w:rsidR="007A5F02" w:rsidRPr="00CA3D96">
        <w:rPr>
          <w:rStyle w:val="SubtleEmphasis"/>
          <w:i w:val="0"/>
          <w:iCs w:val="0"/>
          <w:color w:val="auto"/>
        </w:rPr>
        <w:t>of</w:t>
      </w:r>
      <w:r w:rsidRPr="00CA3D96">
        <w:rPr>
          <w:rStyle w:val="SubtleEmphasis"/>
          <w:i w:val="0"/>
          <w:iCs w:val="0"/>
          <w:color w:val="auto"/>
        </w:rPr>
        <w:t xml:space="preserve"> </w:t>
      </w:r>
      <w:r w:rsidR="0037225B">
        <w:rPr>
          <w:rStyle w:val="SubtleEmphasis"/>
          <w:i w:val="0"/>
          <w:iCs w:val="0"/>
          <w:color w:val="auto"/>
        </w:rPr>
        <w:t>ecological characteristics</w:t>
      </w:r>
      <w:r w:rsidR="0037225B" w:rsidRPr="00CA3D96">
        <w:rPr>
          <w:rStyle w:val="SubtleEmphasis"/>
          <w:i w:val="0"/>
          <w:iCs w:val="0"/>
          <w:color w:val="auto"/>
        </w:rPr>
        <w:t xml:space="preserve"> </w:t>
      </w:r>
      <w:r w:rsidRPr="00CA3D96">
        <w:rPr>
          <w:rStyle w:val="SubtleEmphasis"/>
          <w:i w:val="0"/>
          <w:iCs w:val="0"/>
          <w:color w:val="auto"/>
        </w:rPr>
        <w:t xml:space="preserve">on species </w:t>
      </w:r>
      <w:r w:rsidR="000B4891">
        <w:rPr>
          <w:rStyle w:val="SubtleEmphasis"/>
          <w:i w:val="0"/>
          <w:iCs w:val="0"/>
          <w:color w:val="auto"/>
        </w:rPr>
        <w:t xml:space="preserve">estimated </w:t>
      </w:r>
      <w:r w:rsidR="007A5F02" w:rsidRPr="00CA3D96">
        <w:rPr>
          <w:rStyle w:val="SubtleEmphasis"/>
          <w:i w:val="0"/>
          <w:iCs w:val="0"/>
          <w:color w:val="auto"/>
        </w:rPr>
        <w:t>sensitivity to climate change</w:t>
      </w:r>
      <w:ins w:id="437" w:author="Newbold, Tim" w:date="2022-05-13T13:48:00Z">
        <w:r w:rsidR="00555F23">
          <w:rPr>
            <w:rStyle w:val="SubtleEmphasis"/>
            <w:i w:val="0"/>
            <w:iCs w:val="0"/>
            <w:color w:val="auto"/>
          </w:rPr>
          <w:t>, while</w:t>
        </w:r>
      </w:ins>
      <w:del w:id="438" w:author="Newbold, Tim" w:date="2022-05-13T13:48:00Z">
        <w:r w:rsidRPr="00CA3D96" w:rsidDel="00555F23">
          <w:rPr>
            <w:rStyle w:val="SubtleEmphasis"/>
            <w:i w:val="0"/>
            <w:iCs w:val="0"/>
            <w:color w:val="auto"/>
          </w:rPr>
          <w:delText xml:space="preserve">. </w:delText>
        </w:r>
        <w:r w:rsidR="007A5F02" w:rsidRPr="00CA3D96" w:rsidDel="00555F23">
          <w:rPr>
            <w:rStyle w:val="SubtleEmphasis"/>
            <w:i w:val="0"/>
            <w:iCs w:val="0"/>
            <w:color w:val="auto"/>
          </w:rPr>
          <w:delText xml:space="preserve">PGLS regressions </w:delText>
        </w:r>
        <w:r w:rsidRPr="00CA3D96" w:rsidDel="00555F23">
          <w:rPr>
            <w:rStyle w:val="SubtleEmphasis"/>
            <w:i w:val="0"/>
            <w:iCs w:val="0"/>
            <w:color w:val="auto"/>
          </w:rPr>
          <w:delText>allowed us to</w:delText>
        </w:r>
      </w:del>
      <w:r w:rsidRPr="00CA3D96">
        <w:rPr>
          <w:rStyle w:val="SubtleEmphasis"/>
          <w:i w:val="0"/>
          <w:iCs w:val="0"/>
          <w:color w:val="auto"/>
        </w:rPr>
        <w:t xml:space="preserve"> control</w:t>
      </w:r>
      <w:ins w:id="439" w:author="Newbold, Tim" w:date="2022-05-13T13:49:00Z">
        <w:r w:rsidR="00555F23">
          <w:rPr>
            <w:rStyle w:val="SubtleEmphasis"/>
            <w:i w:val="0"/>
            <w:iCs w:val="0"/>
            <w:color w:val="auto"/>
          </w:rPr>
          <w:t>ling</w:t>
        </w:r>
      </w:ins>
      <w:r w:rsidRPr="00CA3D96">
        <w:rPr>
          <w:rStyle w:val="SubtleEmphasis"/>
          <w:i w:val="0"/>
          <w:iCs w:val="0"/>
          <w:color w:val="auto"/>
        </w:rPr>
        <w:t xml:space="preserve"> for phylogenetic </w:t>
      </w:r>
      <w:r w:rsidRPr="00CA3D96">
        <w:rPr>
          <w:rStyle w:val="SubtleEmphasis"/>
          <w:i w:val="0"/>
          <w:iCs w:val="0"/>
          <w:color w:val="auto"/>
        </w:rPr>
        <w:lastRenderedPageBreak/>
        <w:t xml:space="preserve">relationships among species. </w:t>
      </w:r>
      <w:commentRangeStart w:id="440"/>
      <w:r w:rsidR="00CD72EE" w:rsidRPr="00CA3D96">
        <w:rPr>
          <w:rStyle w:val="SubtleEmphasis"/>
          <w:i w:val="0"/>
          <w:iCs w:val="0"/>
          <w:color w:val="auto"/>
        </w:rPr>
        <w:t xml:space="preserve">We combined the </w:t>
      </w:r>
      <w:r w:rsidR="00C85E5D">
        <w:rPr>
          <w:rStyle w:val="SubtleEmphasis"/>
          <w:i w:val="0"/>
          <w:iCs w:val="0"/>
          <w:color w:val="auto"/>
        </w:rPr>
        <w:t>ecological characteristics</w:t>
      </w:r>
      <w:r w:rsidR="00CD72EE" w:rsidRPr="00CA3D96">
        <w:rPr>
          <w:rStyle w:val="SubtleEmphasis"/>
          <w:i w:val="0"/>
          <w:iCs w:val="0"/>
          <w:color w:val="auto"/>
        </w:rPr>
        <w:t xml:space="preserve"> and the phylogenies</w:t>
      </w:r>
      <w:commentRangeEnd w:id="440"/>
      <w:r w:rsidR="00C85E5D">
        <w:rPr>
          <w:rStyle w:val="CommentReference"/>
        </w:rPr>
        <w:commentReference w:id="440"/>
      </w:r>
      <w:r w:rsidR="005D3760">
        <w:rPr>
          <w:rStyle w:val="SubtleEmphasis"/>
          <w:i w:val="0"/>
          <w:iCs w:val="0"/>
          <w:color w:val="auto"/>
        </w:rPr>
        <w:t xml:space="preserve"> using</w:t>
      </w:r>
      <w:r w:rsidR="00BD4409">
        <w:rPr>
          <w:rStyle w:val="SubtleEmphasis"/>
          <w:i w:val="0"/>
          <w:iCs w:val="0"/>
          <w:color w:val="auto"/>
        </w:rPr>
        <w:t xml:space="preserve"> the</w:t>
      </w:r>
      <w:r w:rsidR="008E181F">
        <w:rPr>
          <w:rStyle w:val="SubtleEmphasis"/>
          <w:i w:val="0"/>
          <w:iCs w:val="0"/>
          <w:color w:val="auto"/>
        </w:rPr>
        <w:t xml:space="preserve"> ‘</w:t>
      </w:r>
      <w:proofErr w:type="spellStart"/>
      <w:r w:rsidR="008E181F">
        <w:rPr>
          <w:rStyle w:val="SubtleEmphasis"/>
          <w:i w:val="0"/>
          <w:iCs w:val="0"/>
          <w:color w:val="auto"/>
        </w:rPr>
        <w:t>comparative.data</w:t>
      </w:r>
      <w:proofErr w:type="spellEnd"/>
      <w:r w:rsidR="008E181F">
        <w:rPr>
          <w:rStyle w:val="SubtleEmphasis"/>
          <w:i w:val="0"/>
          <w:iCs w:val="0"/>
          <w:color w:val="auto"/>
        </w:rPr>
        <w:t>’</w:t>
      </w:r>
      <w:r w:rsidR="00922366">
        <w:rPr>
          <w:rStyle w:val="SubtleEmphasis"/>
          <w:i w:val="0"/>
          <w:iCs w:val="0"/>
          <w:color w:val="auto"/>
        </w:rPr>
        <w:t xml:space="preserve"> function</w:t>
      </w:r>
      <w:r w:rsidR="00BD4409">
        <w:rPr>
          <w:rStyle w:val="SubtleEmphasis"/>
          <w:i w:val="0"/>
          <w:iCs w:val="0"/>
          <w:color w:val="auto"/>
        </w:rPr>
        <w:t xml:space="preserve"> from the ‘caper’ package</w:t>
      </w:r>
      <w:r w:rsidR="00EB5B06" w:rsidRPr="00CA3D96">
        <w:rPr>
          <w:rStyle w:val="SubtleEmphasis"/>
          <w:i w:val="0"/>
          <w:iCs w:val="0"/>
          <w:color w:val="auto"/>
        </w:rPr>
        <w:t>,</w:t>
      </w:r>
      <w:r w:rsidR="00CD72EE" w:rsidRPr="00CA3D96">
        <w:rPr>
          <w:rStyle w:val="SubtleEmphasis"/>
          <w:i w:val="0"/>
          <w:iCs w:val="0"/>
          <w:color w:val="auto"/>
        </w:rPr>
        <w:t xml:space="preserve"> and </w:t>
      </w:r>
      <w:del w:id="441" w:author="Newbold, Tim" w:date="2022-05-13T13:49:00Z">
        <w:r w:rsidR="00CD72EE" w:rsidRPr="00CA3D96" w:rsidDel="00DE4651">
          <w:rPr>
            <w:rStyle w:val="SubtleEmphasis"/>
            <w:i w:val="0"/>
            <w:iCs w:val="0"/>
            <w:color w:val="auto"/>
          </w:rPr>
          <w:delText>w</w:delText>
        </w:r>
        <w:r w:rsidRPr="00CA3D96" w:rsidDel="00DE4651">
          <w:rPr>
            <w:rStyle w:val="SubtleEmphasis"/>
            <w:i w:val="0"/>
            <w:iCs w:val="0"/>
            <w:color w:val="auto"/>
          </w:rPr>
          <w:delText xml:space="preserve">e </w:delText>
        </w:r>
      </w:del>
      <w:ins w:id="442" w:author="Newbold, Tim" w:date="2022-05-13T13:49:00Z">
        <w:r w:rsidR="00DE4651">
          <w:rPr>
            <w:rStyle w:val="SubtleEmphasis"/>
            <w:i w:val="0"/>
            <w:iCs w:val="0"/>
            <w:color w:val="auto"/>
          </w:rPr>
          <w:t>then</w:t>
        </w:r>
        <w:r w:rsidR="00DE4651" w:rsidRPr="00CA3D96">
          <w:rPr>
            <w:rStyle w:val="SubtleEmphasis"/>
            <w:i w:val="0"/>
            <w:iCs w:val="0"/>
            <w:color w:val="auto"/>
          </w:rPr>
          <w:t xml:space="preserve"> </w:t>
        </w:r>
      </w:ins>
      <w:r w:rsidRPr="00CA3D96">
        <w:rPr>
          <w:rStyle w:val="SubtleEmphasis"/>
          <w:i w:val="0"/>
          <w:iCs w:val="0"/>
          <w:color w:val="auto"/>
        </w:rPr>
        <w:t xml:space="preserve">built </w:t>
      </w:r>
      <w:ins w:id="443" w:author="Newbold, Tim" w:date="2022-05-13T13:49:00Z">
        <w:r w:rsidR="00DE4651">
          <w:rPr>
            <w:rStyle w:val="SubtleEmphasis"/>
            <w:i w:val="0"/>
            <w:iCs w:val="0"/>
            <w:color w:val="auto"/>
          </w:rPr>
          <w:t>c</w:t>
        </w:r>
      </w:ins>
      <w:del w:id="444" w:author="Newbold, Tim" w:date="2022-05-13T13:49:00Z">
        <w:r w:rsidR="00C85E5D" w:rsidDel="00DE4651">
          <w:rPr>
            <w:rStyle w:val="SubtleEmphasis"/>
            <w:i w:val="0"/>
            <w:iCs w:val="0"/>
            <w:color w:val="auto"/>
          </w:rPr>
          <w:delText>C</w:delText>
        </w:r>
      </w:del>
      <w:r w:rsidRPr="00CA3D96">
        <w:rPr>
          <w:rStyle w:val="SubtleEmphasis"/>
          <w:i w:val="0"/>
          <w:iCs w:val="0"/>
          <w:color w:val="auto"/>
        </w:rPr>
        <w:t>lass-specific models</w:t>
      </w:r>
      <w:r w:rsidR="00775832" w:rsidRPr="00CA3D96">
        <w:rPr>
          <w:rStyle w:val="SubtleEmphasis"/>
          <w:i w:val="0"/>
          <w:iCs w:val="0"/>
          <w:color w:val="auto"/>
        </w:rPr>
        <w:t xml:space="preserve"> </w:t>
      </w:r>
      <w:r w:rsidR="00941C0F">
        <w:rPr>
          <w:rStyle w:val="SubtleEmphasis"/>
          <w:i w:val="0"/>
          <w:iCs w:val="0"/>
          <w:color w:val="auto"/>
        </w:rPr>
        <w:t>to explain climate-change sensitivity with</w:t>
      </w:r>
      <w:r w:rsidR="00941C0F" w:rsidRPr="00CA3D96">
        <w:rPr>
          <w:rStyle w:val="SubtleEmphasis"/>
          <w:i w:val="0"/>
          <w:iCs w:val="0"/>
          <w:color w:val="auto"/>
        </w:rPr>
        <w:t xml:space="preserve"> </w:t>
      </w:r>
      <w:r w:rsidR="00941C0F">
        <w:rPr>
          <w:rStyle w:val="SubtleEmphasis"/>
          <w:i w:val="0"/>
          <w:iCs w:val="0"/>
          <w:color w:val="auto"/>
        </w:rPr>
        <w:t xml:space="preserve">the </w:t>
      </w:r>
      <w:r w:rsidR="00271F27">
        <w:rPr>
          <w:rStyle w:val="SubtleEmphasis"/>
          <w:i w:val="0"/>
          <w:iCs w:val="0"/>
          <w:color w:val="auto"/>
        </w:rPr>
        <w:t>ecological characteristics</w:t>
      </w:r>
      <w:r w:rsidR="001B2C2D" w:rsidRPr="00CA3D96">
        <w:rPr>
          <w:rStyle w:val="SubtleEmphasis"/>
          <w:i w:val="0"/>
          <w:iCs w:val="0"/>
          <w:color w:val="auto"/>
        </w:rPr>
        <w:t xml:space="preserve"> (Figure 1</w:t>
      </w:r>
      <w:r w:rsidR="00EB5B06" w:rsidRPr="00CA3D96">
        <w:rPr>
          <w:rStyle w:val="SubtleEmphasis"/>
          <w:i w:val="0"/>
          <w:iCs w:val="0"/>
          <w:color w:val="auto"/>
        </w:rPr>
        <w:t>c</w:t>
      </w:r>
      <w:r w:rsidR="001B2C2D" w:rsidRPr="00CA3D96">
        <w:rPr>
          <w:rStyle w:val="SubtleEmphasis"/>
          <w:i w:val="0"/>
          <w:iCs w:val="0"/>
          <w:color w:val="auto"/>
        </w:rPr>
        <w:t>).</w:t>
      </w:r>
      <w:r w:rsidR="00775832" w:rsidRPr="00CA3D96">
        <w:rPr>
          <w:rStyle w:val="SubtleEmphasis"/>
          <w:i w:val="0"/>
          <w:iCs w:val="0"/>
          <w:color w:val="auto"/>
        </w:rPr>
        <w:t xml:space="preserve"> Before fitting the models, we checked for multicollinearity </w:t>
      </w:r>
      <w:r w:rsidR="002152C8" w:rsidRPr="00CA3D96">
        <w:rPr>
          <w:rStyle w:val="SubtleEmphasis"/>
          <w:i w:val="0"/>
          <w:iCs w:val="0"/>
          <w:color w:val="auto"/>
        </w:rPr>
        <w:t>among the predictors</w:t>
      </w:r>
      <w:r w:rsidR="00EB5B06" w:rsidRPr="00CA3D96">
        <w:rPr>
          <w:rStyle w:val="SubtleEmphasis"/>
          <w:i w:val="0"/>
          <w:iCs w:val="0"/>
          <w:color w:val="auto"/>
        </w:rPr>
        <w:t xml:space="preserve"> using GVIF</w:t>
      </w:r>
      <w:r w:rsidR="00E31773">
        <w:rPr>
          <w:rStyle w:val="SubtleEmphasis"/>
          <w:i w:val="0"/>
          <w:iCs w:val="0"/>
          <w:color w:val="auto"/>
        </w:rPr>
        <w:t xml:space="preserve"> scores</w:t>
      </w:r>
      <w:r w:rsidR="002152C8" w:rsidRPr="00CA3D96">
        <w:rPr>
          <w:rStyle w:val="SubtleEmphasis"/>
          <w:i w:val="0"/>
          <w:iCs w:val="0"/>
          <w:color w:val="auto"/>
        </w:rPr>
        <w:t xml:space="preserve">. Across all </w:t>
      </w:r>
      <w:ins w:id="445" w:author="Newbold, Tim" w:date="2022-05-13T13:49:00Z">
        <w:r w:rsidR="00DE259D">
          <w:rPr>
            <w:rStyle w:val="SubtleEmphasis"/>
            <w:i w:val="0"/>
            <w:iCs w:val="0"/>
            <w:color w:val="auto"/>
          </w:rPr>
          <w:t>c</w:t>
        </w:r>
      </w:ins>
      <w:del w:id="446" w:author="Newbold, Tim" w:date="2022-05-13T13:49:00Z">
        <w:r w:rsidR="00FA599B" w:rsidDel="00DE259D">
          <w:rPr>
            <w:rStyle w:val="SubtleEmphasis"/>
            <w:i w:val="0"/>
            <w:iCs w:val="0"/>
            <w:color w:val="auto"/>
          </w:rPr>
          <w:delText>C</w:delText>
        </w:r>
      </w:del>
      <w:r w:rsidR="002152C8" w:rsidRPr="00CA3D96">
        <w:rPr>
          <w:rStyle w:val="SubtleEmphasis"/>
          <w:i w:val="0"/>
          <w:iCs w:val="0"/>
          <w:color w:val="auto"/>
        </w:rPr>
        <w:t xml:space="preserve">lasses, the models included </w:t>
      </w:r>
      <w:r w:rsidR="00A4252A" w:rsidRPr="00CA3D96">
        <w:rPr>
          <w:rStyle w:val="SubtleEmphasis"/>
          <w:i w:val="0"/>
          <w:iCs w:val="0"/>
          <w:color w:val="auto"/>
        </w:rPr>
        <w:t xml:space="preserve">all </w:t>
      </w:r>
      <w:r w:rsidR="00BF055C">
        <w:rPr>
          <w:rStyle w:val="SubtleEmphasis"/>
          <w:i w:val="0"/>
          <w:iCs w:val="0"/>
          <w:color w:val="auto"/>
        </w:rPr>
        <w:t>the</w:t>
      </w:r>
      <w:r w:rsidR="00A4252A" w:rsidRPr="00CA3D96">
        <w:rPr>
          <w:rStyle w:val="SubtleEmphasis"/>
          <w:i w:val="0"/>
          <w:iCs w:val="0"/>
          <w:color w:val="auto"/>
        </w:rPr>
        <w:t xml:space="preserve"> main effects of</w:t>
      </w:r>
      <w:r w:rsidR="002152C8" w:rsidRPr="00CA3D96">
        <w:rPr>
          <w:rStyle w:val="SubtleEmphasis"/>
          <w:i w:val="0"/>
          <w:iCs w:val="0"/>
          <w:color w:val="auto"/>
        </w:rPr>
        <w:t xml:space="preserve"> the </w:t>
      </w:r>
      <w:r w:rsidR="00FA599B">
        <w:rPr>
          <w:rStyle w:val="SubtleEmphasis"/>
          <w:i w:val="0"/>
          <w:iCs w:val="0"/>
          <w:color w:val="auto"/>
        </w:rPr>
        <w:t>ecological characteristics</w:t>
      </w:r>
      <w:r w:rsidR="002152C8" w:rsidRPr="00CA3D96">
        <w:rPr>
          <w:rStyle w:val="SubtleEmphasis"/>
          <w:i w:val="0"/>
          <w:iCs w:val="0"/>
          <w:color w:val="auto"/>
        </w:rPr>
        <w:t xml:space="preserve">, except for amphibians, </w:t>
      </w:r>
      <w:del w:id="447" w:author="Newbold, Tim" w:date="2022-05-13T13:49:00Z">
        <w:r w:rsidR="002152C8" w:rsidRPr="00CA3D96" w:rsidDel="00DE259D">
          <w:rPr>
            <w:rStyle w:val="SubtleEmphasis"/>
            <w:i w:val="0"/>
            <w:iCs w:val="0"/>
            <w:color w:val="auto"/>
          </w:rPr>
          <w:delText xml:space="preserve">where </w:delText>
        </w:r>
      </w:del>
      <w:ins w:id="448" w:author="Newbold, Tim" w:date="2022-05-13T13:49:00Z">
        <w:r w:rsidR="00DE259D">
          <w:rPr>
            <w:rStyle w:val="SubtleEmphasis"/>
            <w:i w:val="0"/>
            <w:iCs w:val="0"/>
            <w:color w:val="auto"/>
          </w:rPr>
          <w:t xml:space="preserve">for which </w:t>
        </w:r>
      </w:ins>
      <w:r w:rsidR="002152C8" w:rsidRPr="00CA3D96">
        <w:rPr>
          <w:rStyle w:val="SubtleEmphasis"/>
          <w:i w:val="0"/>
          <w:iCs w:val="0"/>
          <w:color w:val="auto"/>
        </w:rPr>
        <w:t>we dropped diet breadth</w:t>
      </w:r>
      <w:r w:rsidR="00BF055C">
        <w:rPr>
          <w:rStyle w:val="SubtleEmphasis"/>
          <w:i w:val="0"/>
          <w:iCs w:val="0"/>
          <w:color w:val="auto"/>
        </w:rPr>
        <w:t xml:space="preserve"> (</w:t>
      </w:r>
      <w:r w:rsidR="00582184">
        <w:rPr>
          <w:rStyle w:val="SubtleEmphasis"/>
          <w:i w:val="0"/>
          <w:iCs w:val="0"/>
          <w:color w:val="auto"/>
        </w:rPr>
        <w:t>which was</w:t>
      </w:r>
      <w:r w:rsidR="002152C8" w:rsidRPr="00CA3D96">
        <w:rPr>
          <w:rStyle w:val="SubtleEmphasis"/>
          <w:i w:val="0"/>
          <w:iCs w:val="0"/>
          <w:color w:val="auto"/>
        </w:rPr>
        <w:t xml:space="preserve"> </w:t>
      </w:r>
      <w:r w:rsidR="00582184">
        <w:rPr>
          <w:rStyle w:val="SubtleEmphasis"/>
          <w:i w:val="0"/>
          <w:iCs w:val="0"/>
          <w:color w:val="auto"/>
        </w:rPr>
        <w:t xml:space="preserve">strongly </w:t>
      </w:r>
      <w:r w:rsidR="002152C8" w:rsidRPr="00CA3D96">
        <w:rPr>
          <w:rStyle w:val="SubtleEmphasis"/>
          <w:i w:val="0"/>
          <w:iCs w:val="0"/>
          <w:color w:val="auto"/>
        </w:rPr>
        <w:t>collinear with diet</w:t>
      </w:r>
      <w:r w:rsidR="005A7003">
        <w:rPr>
          <w:rStyle w:val="SubtleEmphasis"/>
          <w:i w:val="0"/>
          <w:iCs w:val="0"/>
          <w:color w:val="auto"/>
        </w:rPr>
        <w:t>;</w:t>
      </w:r>
      <w:r w:rsidR="00BF055C">
        <w:rPr>
          <w:rStyle w:val="SubtleEmphasis"/>
          <w:i w:val="0"/>
          <w:iCs w:val="0"/>
          <w:color w:val="auto"/>
        </w:rPr>
        <w:t xml:space="preserve"> </w:t>
      </w:r>
      <w:r w:rsidR="008A3540" w:rsidRPr="00CA3D96">
        <w:rPr>
          <w:rStyle w:val="SubtleEmphasis"/>
          <w:i w:val="0"/>
          <w:iCs w:val="0"/>
          <w:color w:val="auto"/>
        </w:rPr>
        <w:t>T</w:t>
      </w:r>
      <w:r w:rsidR="002152C8" w:rsidRPr="00CA3D96">
        <w:rPr>
          <w:rStyle w:val="SubtleEmphasis"/>
          <w:i w:val="0"/>
          <w:iCs w:val="0"/>
          <w:color w:val="auto"/>
        </w:rPr>
        <w:t>able</w:t>
      </w:r>
      <w:r w:rsidR="005F3435" w:rsidRPr="00986746">
        <w:rPr>
          <w:rStyle w:val="SubtleEmphasis"/>
          <w:i w:val="0"/>
          <w:iCs w:val="0"/>
          <w:color w:val="auto"/>
        </w:rPr>
        <w:t>s</w:t>
      </w:r>
      <w:r w:rsidR="002152C8" w:rsidRPr="00986746">
        <w:rPr>
          <w:rStyle w:val="SubtleEmphasis"/>
          <w:i w:val="0"/>
          <w:iCs w:val="0"/>
          <w:color w:val="auto"/>
        </w:rPr>
        <w:t xml:space="preserve"> </w:t>
      </w:r>
      <w:r w:rsidR="00A3360E" w:rsidRPr="00986746">
        <w:rPr>
          <w:rStyle w:val="SubtleEmphasis"/>
          <w:i w:val="0"/>
          <w:iCs w:val="0"/>
          <w:color w:val="auto"/>
        </w:rPr>
        <w:t>S</w:t>
      </w:r>
      <w:r w:rsidR="00A3360E">
        <w:rPr>
          <w:rStyle w:val="SubtleEmphasis"/>
          <w:i w:val="0"/>
          <w:iCs w:val="0"/>
          <w:color w:val="auto"/>
        </w:rPr>
        <w:t>9</w:t>
      </w:r>
      <w:r w:rsidR="005F3435" w:rsidRPr="00986746">
        <w:rPr>
          <w:rStyle w:val="SubtleEmphasis"/>
          <w:i w:val="0"/>
          <w:iCs w:val="0"/>
          <w:color w:val="auto"/>
        </w:rPr>
        <w:t>-</w:t>
      </w:r>
      <w:r w:rsidR="00A3360E" w:rsidRPr="00986746">
        <w:rPr>
          <w:rStyle w:val="SubtleEmphasis"/>
          <w:i w:val="0"/>
          <w:iCs w:val="0"/>
          <w:color w:val="auto"/>
        </w:rPr>
        <w:t>1</w:t>
      </w:r>
      <w:r w:rsidR="00A3360E">
        <w:rPr>
          <w:rStyle w:val="SubtleEmphasis"/>
          <w:i w:val="0"/>
          <w:iCs w:val="0"/>
          <w:color w:val="auto"/>
        </w:rPr>
        <w:t>3</w:t>
      </w:r>
      <w:r w:rsidR="002152C8" w:rsidRPr="00CA3D96">
        <w:rPr>
          <w:rStyle w:val="SubtleEmphasis"/>
          <w:i w:val="0"/>
          <w:iCs w:val="0"/>
          <w:color w:val="auto"/>
        </w:rPr>
        <w:t xml:space="preserve">). </w:t>
      </w:r>
      <w:commentRangeStart w:id="449"/>
      <w:r w:rsidR="002152C8" w:rsidRPr="00CA3D96">
        <w:rPr>
          <w:rStyle w:val="SubtleEmphasis"/>
          <w:i w:val="0"/>
          <w:iCs w:val="0"/>
          <w:color w:val="auto"/>
        </w:rPr>
        <w:t xml:space="preserve">For the continuous predictors, we fitted </w:t>
      </w:r>
      <w:r w:rsidR="00641A83" w:rsidRPr="00CA3D96">
        <w:rPr>
          <w:rStyle w:val="SubtleEmphasis"/>
          <w:i w:val="0"/>
          <w:iCs w:val="0"/>
          <w:color w:val="auto"/>
        </w:rPr>
        <w:t>third</w:t>
      </w:r>
      <w:r w:rsidR="00B65E4B">
        <w:rPr>
          <w:rStyle w:val="SubtleEmphasis"/>
          <w:i w:val="0"/>
          <w:iCs w:val="0"/>
          <w:color w:val="auto"/>
        </w:rPr>
        <w:t>-</w:t>
      </w:r>
      <w:r w:rsidR="00641A83" w:rsidRPr="00CA3D96">
        <w:rPr>
          <w:rStyle w:val="SubtleEmphasis"/>
          <w:i w:val="0"/>
          <w:iCs w:val="0"/>
          <w:color w:val="auto"/>
        </w:rPr>
        <w:t>order polynomials</w:t>
      </w:r>
      <w:r w:rsidR="00453219" w:rsidRPr="00CA3D96">
        <w:rPr>
          <w:rStyle w:val="SubtleEmphasis"/>
          <w:i w:val="0"/>
          <w:iCs w:val="0"/>
          <w:color w:val="auto"/>
        </w:rPr>
        <w:t xml:space="preserve"> to allow for non-linearity of the responses</w:t>
      </w:r>
      <w:commentRangeEnd w:id="449"/>
      <w:r w:rsidR="00C92CA0">
        <w:rPr>
          <w:rStyle w:val="CommentReference"/>
        </w:rPr>
        <w:commentReference w:id="449"/>
      </w:r>
      <w:r w:rsidR="00A3360E">
        <w:rPr>
          <w:rStyle w:val="SubtleEmphasis"/>
          <w:i w:val="0"/>
          <w:iCs w:val="0"/>
          <w:color w:val="auto"/>
        </w:rPr>
        <w:t xml:space="preserve"> (</w:t>
      </w:r>
      <w:r w:rsidR="00732BA4">
        <w:rPr>
          <w:rStyle w:val="SubtleEmphasis"/>
          <w:i w:val="0"/>
          <w:iCs w:val="0"/>
          <w:color w:val="auto"/>
        </w:rPr>
        <w:t xml:space="preserve">we included third order polynomials for the climate-change sensitivity models but not for the land-use models because </w:t>
      </w:r>
      <w:r w:rsidR="00B37172">
        <w:rPr>
          <w:rStyle w:val="SubtleEmphasis"/>
          <w:i w:val="0"/>
          <w:iCs w:val="0"/>
          <w:color w:val="auto"/>
        </w:rPr>
        <w:t>the PGL</w:t>
      </w:r>
      <w:r w:rsidR="00C43E65">
        <w:rPr>
          <w:rStyle w:val="SubtleEmphasis"/>
          <w:i w:val="0"/>
          <w:iCs w:val="0"/>
          <w:color w:val="auto"/>
        </w:rPr>
        <w:t>S</w:t>
      </w:r>
      <w:r w:rsidR="00B37172">
        <w:rPr>
          <w:rStyle w:val="SubtleEmphasis"/>
          <w:i w:val="0"/>
          <w:iCs w:val="0"/>
          <w:color w:val="auto"/>
        </w:rPr>
        <w:t xml:space="preserve"> model</w:t>
      </w:r>
      <w:del w:id="450" w:author="Newbold, Tim" w:date="2022-05-13T13:50:00Z">
        <w:r w:rsidR="007B64F7" w:rsidDel="00F17875">
          <w:rPr>
            <w:rStyle w:val="SubtleEmphasis"/>
            <w:i w:val="0"/>
            <w:iCs w:val="0"/>
            <w:color w:val="auto"/>
          </w:rPr>
          <w:delText>s</w:delText>
        </w:r>
      </w:del>
      <w:r w:rsidR="00B37172">
        <w:rPr>
          <w:rStyle w:val="SubtleEmphasis"/>
          <w:i w:val="0"/>
          <w:iCs w:val="0"/>
          <w:color w:val="auto"/>
        </w:rPr>
        <w:t xml:space="preserve"> </w:t>
      </w:r>
      <w:ins w:id="451" w:author="Newbold, Tim" w:date="2022-05-13T13:50:00Z">
        <w:r w:rsidR="00C6401C">
          <w:rPr>
            <w:rStyle w:val="SubtleEmphasis"/>
            <w:i w:val="0"/>
            <w:iCs w:val="0"/>
            <w:color w:val="auto"/>
          </w:rPr>
          <w:t xml:space="preserve">had a simpler </w:t>
        </w:r>
      </w:ins>
      <w:r w:rsidR="00B37172">
        <w:rPr>
          <w:rStyle w:val="SubtleEmphasis"/>
          <w:i w:val="0"/>
          <w:iCs w:val="0"/>
          <w:color w:val="auto"/>
        </w:rPr>
        <w:t xml:space="preserve">structure </w:t>
      </w:r>
      <w:del w:id="452" w:author="Newbold, Tim" w:date="2022-05-13T13:50:00Z">
        <w:r w:rsidR="00B37172" w:rsidDel="00C6401C">
          <w:rPr>
            <w:rStyle w:val="SubtleEmphasis"/>
            <w:i w:val="0"/>
            <w:iCs w:val="0"/>
            <w:color w:val="auto"/>
          </w:rPr>
          <w:delText>was simpler</w:delText>
        </w:r>
        <w:r w:rsidR="00C43E65" w:rsidDel="00C6401C">
          <w:rPr>
            <w:rStyle w:val="SubtleEmphasis"/>
            <w:i w:val="0"/>
            <w:iCs w:val="0"/>
            <w:color w:val="auto"/>
          </w:rPr>
          <w:delText xml:space="preserve"> </w:delText>
        </w:r>
      </w:del>
      <w:r w:rsidR="00C43E65">
        <w:rPr>
          <w:rStyle w:val="SubtleEmphasis"/>
          <w:i w:val="0"/>
          <w:iCs w:val="0"/>
          <w:color w:val="auto"/>
        </w:rPr>
        <w:t xml:space="preserve">than </w:t>
      </w:r>
      <w:del w:id="453" w:author="Newbold, Tim" w:date="2022-05-13T13:50:00Z">
        <w:r w:rsidR="00C43E65" w:rsidDel="00C6401C">
          <w:rPr>
            <w:rStyle w:val="SubtleEmphasis"/>
            <w:i w:val="0"/>
            <w:iCs w:val="0"/>
            <w:color w:val="auto"/>
          </w:rPr>
          <w:delText xml:space="preserve">that of </w:delText>
        </w:r>
      </w:del>
      <w:r w:rsidR="00C43E65">
        <w:rPr>
          <w:rStyle w:val="SubtleEmphasis"/>
          <w:i w:val="0"/>
          <w:iCs w:val="0"/>
          <w:color w:val="auto"/>
        </w:rPr>
        <w:t>the land-use models</w:t>
      </w:r>
      <w:r w:rsidR="00B37172">
        <w:rPr>
          <w:rStyle w:val="SubtleEmphasis"/>
          <w:i w:val="0"/>
          <w:iCs w:val="0"/>
          <w:color w:val="auto"/>
        </w:rPr>
        <w:t>,</w:t>
      </w:r>
      <w:r w:rsidR="00C43E65">
        <w:rPr>
          <w:rStyle w:val="SubtleEmphasis"/>
          <w:i w:val="0"/>
          <w:iCs w:val="0"/>
          <w:color w:val="auto"/>
        </w:rPr>
        <w:t xml:space="preserve"> </w:t>
      </w:r>
      <w:del w:id="454" w:author="Newbold, Tim" w:date="2022-05-13T13:50:00Z">
        <w:r w:rsidR="00C43E65" w:rsidDel="00C6401C">
          <w:rPr>
            <w:rStyle w:val="SubtleEmphasis"/>
            <w:i w:val="0"/>
            <w:iCs w:val="0"/>
            <w:color w:val="auto"/>
          </w:rPr>
          <w:delText xml:space="preserve">they </w:delText>
        </w:r>
      </w:del>
      <w:ins w:id="455" w:author="Newbold, Tim" w:date="2022-05-13T13:50:00Z">
        <w:r w:rsidR="00F3730D">
          <w:rPr>
            <w:rStyle w:val="SubtleEmphasis"/>
            <w:i w:val="0"/>
            <w:iCs w:val="0"/>
            <w:color w:val="auto"/>
          </w:rPr>
          <w:t xml:space="preserve">and </w:t>
        </w:r>
      </w:ins>
      <w:r w:rsidR="00C43E65">
        <w:rPr>
          <w:rStyle w:val="SubtleEmphasis"/>
          <w:i w:val="0"/>
          <w:iCs w:val="0"/>
          <w:color w:val="auto"/>
        </w:rPr>
        <w:t xml:space="preserve">were </w:t>
      </w:r>
      <w:del w:id="456" w:author="Newbold, Tim" w:date="2022-05-13T13:50:00Z">
        <w:r w:rsidR="00C43E65" w:rsidDel="00C6401C">
          <w:rPr>
            <w:rStyle w:val="SubtleEmphasis"/>
            <w:i w:val="0"/>
            <w:iCs w:val="0"/>
            <w:color w:val="auto"/>
          </w:rPr>
          <w:delText xml:space="preserve">also </w:delText>
        </w:r>
      </w:del>
      <w:r w:rsidR="00C43E65">
        <w:rPr>
          <w:rStyle w:val="SubtleEmphasis"/>
          <w:i w:val="0"/>
          <w:iCs w:val="0"/>
          <w:color w:val="auto"/>
        </w:rPr>
        <w:t>less computationally intensive</w:t>
      </w:r>
      <w:r w:rsidR="006D7CC2">
        <w:rPr>
          <w:rStyle w:val="SubtleEmphasis"/>
          <w:i w:val="0"/>
          <w:iCs w:val="0"/>
          <w:color w:val="auto"/>
        </w:rPr>
        <w:t>,</w:t>
      </w:r>
      <w:r w:rsidR="00532A73">
        <w:rPr>
          <w:rStyle w:val="SubtleEmphasis"/>
          <w:i w:val="0"/>
          <w:iCs w:val="0"/>
          <w:color w:val="auto"/>
        </w:rPr>
        <w:t xml:space="preserve"> and </w:t>
      </w:r>
      <w:del w:id="457" w:author="Newbold, Tim" w:date="2022-05-13T13:50:00Z">
        <w:r w:rsidR="006D7CC2" w:rsidDel="00F3730D">
          <w:rPr>
            <w:rStyle w:val="SubtleEmphasis"/>
            <w:i w:val="0"/>
            <w:iCs w:val="0"/>
            <w:color w:val="auto"/>
          </w:rPr>
          <w:delText xml:space="preserve">finally </w:delText>
        </w:r>
      </w:del>
      <w:r w:rsidR="006D7CC2">
        <w:rPr>
          <w:rStyle w:val="SubtleEmphasis"/>
          <w:i w:val="0"/>
          <w:iCs w:val="0"/>
          <w:color w:val="auto"/>
        </w:rPr>
        <w:t xml:space="preserve">because </w:t>
      </w:r>
      <w:r w:rsidR="00841F74">
        <w:rPr>
          <w:rStyle w:val="SubtleEmphasis"/>
          <w:i w:val="0"/>
          <w:iCs w:val="0"/>
          <w:color w:val="auto"/>
        </w:rPr>
        <w:t xml:space="preserve">the number of estimated parameters was </w:t>
      </w:r>
      <w:r w:rsidR="009B5A0E">
        <w:rPr>
          <w:rStyle w:val="SubtleEmphasis"/>
          <w:i w:val="0"/>
          <w:iCs w:val="0"/>
          <w:color w:val="auto"/>
        </w:rPr>
        <w:t xml:space="preserve">already </w:t>
      </w:r>
      <w:r w:rsidR="00266D29">
        <w:rPr>
          <w:rStyle w:val="SubtleEmphasis"/>
          <w:i w:val="0"/>
          <w:iCs w:val="0"/>
          <w:color w:val="auto"/>
        </w:rPr>
        <w:t xml:space="preserve">high for the land-use models without </w:t>
      </w:r>
      <w:r w:rsidR="00532A73">
        <w:rPr>
          <w:rStyle w:val="SubtleEmphasis"/>
          <w:i w:val="0"/>
          <w:iCs w:val="0"/>
          <w:color w:val="auto"/>
        </w:rPr>
        <w:t xml:space="preserve">allowing for </w:t>
      </w:r>
      <w:r w:rsidR="00266D29">
        <w:rPr>
          <w:rStyle w:val="SubtleEmphasis"/>
          <w:i w:val="0"/>
          <w:iCs w:val="0"/>
          <w:color w:val="auto"/>
        </w:rPr>
        <w:t>third-order polynomials</w:t>
      </w:r>
      <w:r w:rsidR="00A3360E">
        <w:rPr>
          <w:rStyle w:val="SubtleEmphasis"/>
          <w:i w:val="0"/>
          <w:iCs w:val="0"/>
          <w:color w:val="auto"/>
        </w:rPr>
        <w:t>).</w:t>
      </w:r>
      <w:r w:rsidR="00641A83" w:rsidRPr="00CA3D96">
        <w:rPr>
          <w:rStyle w:val="SubtleEmphasis"/>
          <w:i w:val="0"/>
          <w:iCs w:val="0"/>
          <w:color w:val="auto"/>
        </w:rPr>
        <w:t xml:space="preserve"> </w:t>
      </w:r>
      <w:r w:rsidR="00C85F00">
        <w:rPr>
          <w:rStyle w:val="SubtleEmphasis"/>
          <w:i w:val="0"/>
          <w:iCs w:val="0"/>
          <w:color w:val="auto"/>
        </w:rPr>
        <w:t>As such, t</w:t>
      </w:r>
      <w:r w:rsidR="00641A83" w:rsidRPr="00CA3D96">
        <w:rPr>
          <w:rStyle w:val="SubtleEmphasis"/>
          <w:i w:val="0"/>
          <w:iCs w:val="0"/>
          <w:color w:val="auto"/>
        </w:rPr>
        <w:t xml:space="preserve">he </w:t>
      </w:r>
      <w:r w:rsidR="006C70DB" w:rsidRPr="00CA3D96">
        <w:rPr>
          <w:rStyle w:val="SubtleEmphasis"/>
          <w:i w:val="0"/>
          <w:iCs w:val="0"/>
          <w:color w:val="auto"/>
        </w:rPr>
        <w:t xml:space="preserve">general form of the </w:t>
      </w:r>
      <w:r w:rsidR="00C85F00">
        <w:rPr>
          <w:rStyle w:val="SubtleEmphasis"/>
          <w:i w:val="0"/>
          <w:iCs w:val="0"/>
          <w:color w:val="auto"/>
        </w:rPr>
        <w:t xml:space="preserve">PGLS </w:t>
      </w:r>
      <w:r w:rsidR="006C70DB" w:rsidRPr="00CA3D96">
        <w:rPr>
          <w:rStyle w:val="SubtleEmphasis"/>
          <w:i w:val="0"/>
          <w:iCs w:val="0"/>
          <w:color w:val="auto"/>
        </w:rPr>
        <w:t>models</w:t>
      </w:r>
      <w:r w:rsidR="00641A83" w:rsidRPr="00CA3D96">
        <w:rPr>
          <w:rStyle w:val="SubtleEmphasis"/>
          <w:i w:val="0"/>
          <w:iCs w:val="0"/>
          <w:color w:val="auto"/>
        </w:rPr>
        <w:t xml:space="preserve"> </w:t>
      </w:r>
      <w:r w:rsidR="006C70DB" w:rsidRPr="00CA3D96">
        <w:rPr>
          <w:rStyle w:val="SubtleEmphasis"/>
          <w:i w:val="0"/>
          <w:iCs w:val="0"/>
          <w:color w:val="auto"/>
        </w:rPr>
        <w:t>was</w:t>
      </w:r>
      <w:r w:rsidR="00641A83" w:rsidRPr="00CA3D96">
        <w:rPr>
          <w:rStyle w:val="SubtleEmphasis"/>
          <w:i w:val="0"/>
          <w:iCs w:val="0"/>
          <w:color w:val="auto"/>
        </w:rPr>
        <w:t xml:space="preserve">: </w:t>
      </w:r>
    </w:p>
    <w:p w14:paraId="37FA97F2" w14:textId="4B7CF59F" w:rsidR="00DC6AC4" w:rsidRPr="00FE6AFC" w:rsidRDefault="002F1FEE" w:rsidP="00104A0F">
      <w:pPr>
        <w:shd w:val="clear" w:color="auto" w:fill="E7E6E6" w:themeFill="background2"/>
        <w:rPr>
          <w:rStyle w:val="SubtleEmphasis"/>
          <w:rFonts w:cstheme="minorHAnsi"/>
          <w:i w:val="0"/>
          <w:iCs w:val="0"/>
          <w:color w:val="auto"/>
        </w:rPr>
      </w:pPr>
      <m:oMath>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nor/>
              </m:rPr>
              <w:rPr>
                <w:rStyle w:val="SubtleEmphasis"/>
                <w:rFonts w:ascii="Cambria Math" w:hAnsi="Cambria Math" w:cstheme="minorHAnsi"/>
                <w:i w:val="0"/>
                <w:iCs w:val="0"/>
                <w:color w:val="auto"/>
              </w:rPr>
              <m:t>climate</m:t>
            </m:r>
            <m:r>
              <w:ins w:id="458" w:author="Newbold, Tim" w:date="2022-05-13T13:54:00Z">
                <m:rPr>
                  <m:nor/>
                </m:rPr>
                <w:rPr>
                  <w:rStyle w:val="SubtleEmphasis"/>
                  <w:rFonts w:ascii="Cambria Math" w:hAnsi="Cambria Math" w:cstheme="minorHAnsi"/>
                  <w:i w:val="0"/>
                  <w:iCs w:val="0"/>
                  <w:color w:val="auto"/>
                </w:rPr>
                <m:t>-</m:t>
              </w:ins>
            </m:r>
            <m:r>
              <w:del w:id="459" w:author="Newbold, Tim" w:date="2022-05-13T13:54:00Z">
                <m:rPr>
                  <m:nor/>
                </m:rPr>
                <w:rPr>
                  <w:rStyle w:val="SubtleEmphasis"/>
                  <w:rFonts w:ascii="Cambria Math" w:hAnsi="Cambria Math" w:cstheme="minorHAnsi"/>
                  <w:i w:val="0"/>
                  <w:iCs w:val="0"/>
                  <w:color w:val="auto"/>
                </w:rPr>
                <m:t>-</m:t>
              </w:del>
            </m:r>
            <m:r>
              <m:rPr>
                <m:nor/>
              </m:rPr>
              <w:rPr>
                <w:rStyle w:val="SubtleEmphasis"/>
                <w:rFonts w:ascii="Cambria Math" w:hAnsi="Cambria Math" w:cstheme="minorHAnsi"/>
                <w:i w:val="0"/>
                <w:iCs w:val="0"/>
                <w:color w:val="auto"/>
              </w:rPr>
              <m:t>change sensitivity</m:t>
            </m:r>
          </m:e>
        </m:d>
        <m:r>
          <m:rPr>
            <m:sty m:val="p"/>
          </m:rPr>
          <w:rPr>
            <w:rStyle w:val="SubtleEmphasis"/>
            <w:rFonts w:ascii="Cambria Math" w:hAnsi="Cambria Math" w:cstheme="minorHAnsi"/>
            <w:color w:val="auto"/>
          </w:rPr>
          <m:t xml:space="preserve"> ~ poly</m:t>
        </m:r>
        <m:d>
          <m:dPr>
            <m:ctrlPr>
              <w:rPr>
                <w:rStyle w:val="SubtleEmphasis"/>
                <w:rFonts w:ascii="Cambria Math" w:hAnsi="Cambria Math" w:cstheme="minorHAnsi"/>
                <w:i w:val="0"/>
                <w:iCs w:val="0"/>
                <w:color w:val="auto"/>
              </w:rPr>
            </m:ctrlPr>
          </m:dPr>
          <m:e>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sty m:val="p"/>
                  </m:rPr>
                  <w:rPr>
                    <w:rStyle w:val="SubtleEmphasis"/>
                    <w:rFonts w:ascii="Cambria Math" w:hAnsi="Cambria Math" w:cstheme="minorHAnsi"/>
                    <w:color w:val="auto"/>
                  </w:rPr>
                  <m:t>continuous ecological characteristics</m:t>
                </m:r>
              </m:e>
            </m:d>
            <m:r>
              <m:rPr>
                <m:sty m:val="p"/>
              </m:rPr>
              <w:rPr>
                <w:rStyle w:val="SubtleEmphasis"/>
                <w:rFonts w:ascii="Cambria Math" w:hAnsi="Cambria Math" w:cstheme="minorHAnsi"/>
                <w:color w:val="auto"/>
              </w:rPr>
              <m:t>,3</m:t>
            </m:r>
          </m:e>
        </m:d>
        <m:r>
          <m:rPr>
            <m:sty m:val="p"/>
          </m:rPr>
          <w:rPr>
            <w:rStyle w:val="SubtleEmphasis"/>
            <w:rFonts w:ascii="Cambria Math" w:hAnsi="Cambria Math" w:cstheme="minorHAnsi"/>
            <w:color w:val="auto"/>
          </w:rPr>
          <m:t>+ categorical ecological characteristics+phylogenetic random effects</m:t>
        </m:r>
      </m:oMath>
      <w:r w:rsidR="00EB5B06" w:rsidRPr="00FE6AFC">
        <w:rPr>
          <w:rStyle w:val="SubtleEmphasis"/>
          <w:rFonts w:eastAsiaTheme="minorEastAsia" w:cstheme="minorHAnsi"/>
          <w:i w:val="0"/>
          <w:iCs w:val="0"/>
          <w:color w:val="auto"/>
        </w:rPr>
        <w:t>.</w:t>
      </w:r>
    </w:p>
    <w:p w14:paraId="36A4C670" w14:textId="77777777" w:rsidR="00CA73D5" w:rsidRDefault="00CA73D5" w:rsidP="004B2AD9">
      <w:pPr>
        <w:jc w:val="both"/>
        <w:rPr>
          <w:rStyle w:val="SubtleEmphasis"/>
          <w:b/>
          <w:bCs/>
          <w:color w:val="auto"/>
        </w:rPr>
      </w:pPr>
    </w:p>
    <w:p w14:paraId="322E0857" w14:textId="58FAE063" w:rsidR="004B2AD9" w:rsidRPr="00CA3D96" w:rsidRDefault="004B2AD9" w:rsidP="004B2AD9">
      <w:pPr>
        <w:jc w:val="both"/>
        <w:rPr>
          <w:rStyle w:val="SubtleEmphasis"/>
          <w:b/>
          <w:bCs/>
          <w:color w:val="auto"/>
        </w:rPr>
      </w:pPr>
      <w:commentRangeStart w:id="460"/>
      <w:r w:rsidRPr="00CA3D96">
        <w:rPr>
          <w:rStyle w:val="SubtleEmphasis"/>
          <w:b/>
          <w:bCs/>
          <w:color w:val="auto"/>
        </w:rPr>
        <w:t xml:space="preserve">Validation: </w:t>
      </w:r>
      <w:r w:rsidR="00EB5B06" w:rsidRPr="00CA3D96">
        <w:rPr>
          <w:rStyle w:val="SubtleEmphasis"/>
          <w:b/>
          <w:bCs/>
          <w:color w:val="auto"/>
        </w:rPr>
        <w:t xml:space="preserve">fitting the models on </w:t>
      </w:r>
      <w:r w:rsidRPr="00CA3D96">
        <w:rPr>
          <w:rStyle w:val="SubtleEmphasis"/>
          <w:b/>
          <w:bCs/>
          <w:color w:val="auto"/>
        </w:rPr>
        <w:t>all species (including those with range area</w:t>
      </w:r>
      <w:r w:rsidR="008A3540" w:rsidRPr="00CA3D96">
        <w:rPr>
          <w:rStyle w:val="SubtleEmphasis"/>
          <w:b/>
          <w:bCs/>
          <w:color w:val="auto"/>
        </w:rPr>
        <w:t xml:space="preserve"> </w:t>
      </w:r>
      <w:r w:rsidR="00EB5B06" w:rsidRPr="00CA3D96">
        <w:rPr>
          <w:rStyle w:val="SubtleEmphasis"/>
          <w:rFonts w:cstheme="minorHAnsi"/>
          <w:b/>
          <w:bCs/>
          <w:color w:val="auto"/>
        </w:rPr>
        <w:t>≤</w:t>
      </w:r>
      <w:ins w:id="461" w:author="Newbold, Tim" w:date="2022-05-13T13:54:00Z">
        <w:r w:rsidR="00881774">
          <w:rPr>
            <w:rStyle w:val="SubtleEmphasis"/>
            <w:rFonts w:cstheme="minorHAnsi"/>
            <w:b/>
            <w:bCs/>
            <w:color w:val="auto"/>
          </w:rPr>
          <w:t xml:space="preserve"> </w:t>
        </w:r>
      </w:ins>
      <w:r w:rsidRPr="00CA3D96">
        <w:rPr>
          <w:rStyle w:val="SubtleEmphasis"/>
          <w:b/>
          <w:bCs/>
          <w:color w:val="auto"/>
        </w:rPr>
        <w:t>100km</w:t>
      </w:r>
      <w:r w:rsidRPr="00CA3D96">
        <w:rPr>
          <w:rStyle w:val="SubtleEmphasis"/>
          <w:b/>
          <w:bCs/>
          <w:color w:val="auto"/>
          <w:vertAlign w:val="superscript"/>
        </w:rPr>
        <w:t>2</w:t>
      </w:r>
      <w:r w:rsidRPr="00CA3D96">
        <w:rPr>
          <w:rStyle w:val="SubtleEmphasis"/>
          <w:b/>
          <w:bCs/>
          <w:color w:val="auto"/>
        </w:rPr>
        <w:t>)</w:t>
      </w:r>
      <w:commentRangeEnd w:id="460"/>
      <w:r w:rsidR="00881774">
        <w:rPr>
          <w:rStyle w:val="CommentReference"/>
        </w:rPr>
        <w:commentReference w:id="460"/>
      </w:r>
    </w:p>
    <w:p w14:paraId="32DF0E22" w14:textId="18669886" w:rsidR="004B2AD9" w:rsidRPr="00CA3D96" w:rsidRDefault="004B2AD9" w:rsidP="00A4252A">
      <w:pPr>
        <w:jc w:val="both"/>
        <w:rPr>
          <w:rStyle w:val="SubtleEmphasis"/>
          <w:i w:val="0"/>
          <w:iCs w:val="0"/>
          <w:color w:val="auto"/>
        </w:rPr>
      </w:pPr>
      <w:r w:rsidRPr="00CA3D96">
        <w:rPr>
          <w:rStyle w:val="SubtleEmphasis"/>
          <w:i w:val="0"/>
          <w:iCs w:val="0"/>
          <w:color w:val="auto"/>
        </w:rPr>
        <w:t xml:space="preserve">To check whether our results were robust to the exclusion of species whose range area was </w:t>
      </w:r>
      <w:r w:rsidR="00EB5B06" w:rsidRPr="00CA3D96">
        <w:rPr>
          <w:rStyle w:val="SubtleEmphasis"/>
          <w:rFonts w:cstheme="minorHAnsi"/>
          <w:i w:val="0"/>
          <w:iCs w:val="0"/>
          <w:color w:val="auto"/>
        </w:rPr>
        <w:t>≤</w:t>
      </w:r>
      <w:ins w:id="462" w:author="Newbold, Tim" w:date="2022-05-13T13:55:00Z">
        <w:r w:rsidR="00881774">
          <w:rPr>
            <w:rStyle w:val="SubtleEmphasis"/>
            <w:rFonts w:cstheme="minorHAnsi"/>
            <w:i w:val="0"/>
            <w:iCs w:val="0"/>
            <w:color w:val="auto"/>
          </w:rPr>
          <w:t xml:space="preserve"> </w:t>
        </w:r>
      </w:ins>
      <w:r w:rsidRPr="00CA3D96">
        <w:rPr>
          <w:rStyle w:val="SubtleEmphasis"/>
          <w:i w:val="0"/>
          <w:iCs w:val="0"/>
          <w:color w:val="auto"/>
        </w:rPr>
        <w:t>100km</w:t>
      </w:r>
      <w:r w:rsidRPr="00CA3D96">
        <w:rPr>
          <w:rStyle w:val="SubtleEmphasis"/>
          <w:i w:val="0"/>
          <w:iCs w:val="0"/>
          <w:color w:val="auto"/>
          <w:vertAlign w:val="superscript"/>
        </w:rPr>
        <w:t>2</w:t>
      </w:r>
      <w:r w:rsidRPr="00CA3D96">
        <w:rPr>
          <w:rStyle w:val="SubtleEmphasis"/>
          <w:i w:val="0"/>
          <w:iCs w:val="0"/>
          <w:color w:val="auto"/>
        </w:rPr>
        <w:t>, we repeated the models on all species</w:t>
      </w:r>
      <w:r w:rsidR="00054782">
        <w:rPr>
          <w:rStyle w:val="SubtleEmphasis"/>
          <w:i w:val="0"/>
          <w:iCs w:val="0"/>
          <w:color w:val="auto"/>
        </w:rPr>
        <w:t xml:space="preserve"> (</w:t>
      </w:r>
      <w:r w:rsidR="003245BB" w:rsidRPr="00CA3D96">
        <w:rPr>
          <w:rStyle w:val="SubtleEmphasis"/>
          <w:i w:val="0"/>
          <w:iCs w:val="0"/>
          <w:color w:val="auto"/>
        </w:rPr>
        <w:t>including th</w:t>
      </w:r>
      <w:r w:rsidR="00054782">
        <w:rPr>
          <w:rStyle w:val="SubtleEmphasis"/>
          <w:i w:val="0"/>
          <w:iCs w:val="0"/>
          <w:color w:val="auto"/>
        </w:rPr>
        <w:t>o</w:t>
      </w:r>
      <w:r w:rsidR="003245BB" w:rsidRPr="00CA3D96">
        <w:rPr>
          <w:rStyle w:val="SubtleEmphasis"/>
          <w:i w:val="0"/>
          <w:iCs w:val="0"/>
          <w:color w:val="auto"/>
        </w:rPr>
        <w:t xml:space="preserve">se with range area </w:t>
      </w:r>
      <w:r w:rsidR="00EB5B06" w:rsidRPr="00CA3D96">
        <w:rPr>
          <w:rStyle w:val="SubtleEmphasis"/>
          <w:rFonts w:cstheme="minorHAnsi"/>
          <w:i w:val="0"/>
          <w:iCs w:val="0"/>
          <w:color w:val="auto"/>
        </w:rPr>
        <w:t>≤</w:t>
      </w:r>
      <w:ins w:id="463" w:author="Newbold, Tim" w:date="2022-05-13T13:55:00Z">
        <w:r w:rsidR="00881774">
          <w:rPr>
            <w:rStyle w:val="SubtleEmphasis"/>
            <w:rFonts w:cstheme="minorHAnsi"/>
            <w:i w:val="0"/>
            <w:iCs w:val="0"/>
            <w:color w:val="auto"/>
          </w:rPr>
          <w:t xml:space="preserve"> </w:t>
        </w:r>
      </w:ins>
      <w:r w:rsidR="003245BB" w:rsidRPr="00CA3D96">
        <w:rPr>
          <w:rStyle w:val="SubtleEmphasis"/>
          <w:i w:val="0"/>
          <w:iCs w:val="0"/>
          <w:color w:val="auto"/>
        </w:rPr>
        <w:t>100km</w:t>
      </w:r>
      <w:r w:rsidR="003245BB" w:rsidRPr="00CA3D96">
        <w:rPr>
          <w:rStyle w:val="SubtleEmphasis"/>
          <w:i w:val="0"/>
          <w:iCs w:val="0"/>
          <w:color w:val="auto"/>
          <w:vertAlign w:val="superscript"/>
        </w:rPr>
        <w:t>2</w:t>
      </w:r>
      <w:r w:rsidR="00054782">
        <w:rPr>
          <w:rStyle w:val="SubtleEmphasis"/>
          <w:i w:val="0"/>
          <w:iCs w:val="0"/>
          <w:color w:val="auto"/>
        </w:rPr>
        <w:t xml:space="preserve">: </w:t>
      </w:r>
      <w:r w:rsidRPr="00CA3D96">
        <w:rPr>
          <w:rStyle w:val="SubtleEmphasis"/>
          <w:i w:val="0"/>
          <w:iCs w:val="0"/>
          <w:color w:val="auto"/>
        </w:rPr>
        <w:t>n=</w:t>
      </w:r>
      <w:r w:rsidR="009C3AC8" w:rsidRPr="00CA3D96">
        <w:rPr>
          <w:rStyle w:val="SubtleEmphasis"/>
          <w:i w:val="0"/>
          <w:iCs w:val="0"/>
          <w:color w:val="auto"/>
        </w:rPr>
        <w:t xml:space="preserve">5,208 </w:t>
      </w:r>
      <w:r w:rsidR="00CD72EE" w:rsidRPr="00CA3D96">
        <w:rPr>
          <w:rStyle w:val="SubtleEmphasis"/>
          <w:i w:val="0"/>
          <w:iCs w:val="0"/>
          <w:color w:val="auto"/>
        </w:rPr>
        <w:t>for amphibians; n=</w:t>
      </w:r>
      <w:r w:rsidR="00F77442" w:rsidRPr="00CA3D96">
        <w:rPr>
          <w:rStyle w:val="SubtleEmphasis"/>
          <w:i w:val="0"/>
          <w:iCs w:val="0"/>
          <w:color w:val="auto"/>
        </w:rPr>
        <w:t>10,340</w:t>
      </w:r>
      <w:r w:rsidRPr="00CA3D96">
        <w:rPr>
          <w:rStyle w:val="SubtleEmphasis"/>
          <w:i w:val="0"/>
          <w:iCs w:val="0"/>
          <w:color w:val="auto"/>
        </w:rPr>
        <w:t xml:space="preserve"> for birds;</w:t>
      </w:r>
      <w:r w:rsidR="00CD72EE" w:rsidRPr="00CA3D96">
        <w:rPr>
          <w:rStyle w:val="SubtleEmphasis"/>
          <w:i w:val="0"/>
          <w:iCs w:val="0"/>
          <w:color w:val="auto"/>
        </w:rPr>
        <w:t xml:space="preserve"> n=</w:t>
      </w:r>
      <w:r w:rsidR="00960585" w:rsidRPr="00CA3D96">
        <w:rPr>
          <w:rStyle w:val="SubtleEmphasis"/>
          <w:i w:val="0"/>
          <w:iCs w:val="0"/>
          <w:color w:val="auto"/>
        </w:rPr>
        <w:t xml:space="preserve">4,844 </w:t>
      </w:r>
      <w:r w:rsidR="00CD72EE" w:rsidRPr="00CA3D96">
        <w:rPr>
          <w:rStyle w:val="SubtleEmphasis"/>
          <w:i w:val="0"/>
          <w:iCs w:val="0"/>
          <w:color w:val="auto"/>
        </w:rPr>
        <w:t>for mammals; n=</w:t>
      </w:r>
      <w:r w:rsidR="009C3AC8" w:rsidRPr="00CA3D96">
        <w:rPr>
          <w:rStyle w:val="SubtleEmphasis"/>
          <w:i w:val="0"/>
          <w:iCs w:val="0"/>
          <w:color w:val="auto"/>
        </w:rPr>
        <w:t>7,951</w:t>
      </w:r>
      <w:r w:rsidR="00CD72EE" w:rsidRPr="00CA3D96">
        <w:rPr>
          <w:rStyle w:val="SubtleEmphasis"/>
          <w:i w:val="0"/>
          <w:iCs w:val="0"/>
          <w:color w:val="auto"/>
        </w:rPr>
        <w:t xml:space="preserve"> for reptiles</w:t>
      </w:r>
      <w:r w:rsidRPr="00CA3D96">
        <w:rPr>
          <w:rStyle w:val="SubtleEmphasis"/>
          <w:i w:val="0"/>
          <w:iCs w:val="0"/>
          <w:color w:val="auto"/>
        </w:rPr>
        <w:t>).</w:t>
      </w:r>
      <w:r w:rsidR="00960585" w:rsidRPr="00CA3D96">
        <w:rPr>
          <w:rStyle w:val="SubtleEmphasis"/>
          <w:i w:val="0"/>
          <w:iCs w:val="0"/>
          <w:color w:val="auto"/>
        </w:rPr>
        <w:t xml:space="preserve"> </w:t>
      </w:r>
    </w:p>
    <w:p w14:paraId="7498CD40" w14:textId="1F005A37" w:rsidR="00FC5406" w:rsidRPr="00CA3D96" w:rsidRDefault="00FC5406" w:rsidP="00FC5406">
      <w:pPr>
        <w:jc w:val="both"/>
        <w:rPr>
          <w:rStyle w:val="SubtleEmphasis"/>
          <w:b/>
          <w:bCs/>
          <w:i w:val="0"/>
          <w:iCs w:val="0"/>
          <w:color w:val="auto"/>
        </w:rPr>
      </w:pPr>
      <w:r w:rsidRPr="00CA3D96">
        <w:rPr>
          <w:rStyle w:val="SubtleEmphasis"/>
          <w:b/>
          <w:bCs/>
          <w:color w:val="auto"/>
        </w:rPr>
        <w:t>Validation on complete trait data subset</w:t>
      </w:r>
      <w:r w:rsidR="006308A5">
        <w:rPr>
          <w:rStyle w:val="SubtleEmphasis"/>
          <w:b/>
          <w:bCs/>
          <w:color w:val="auto"/>
        </w:rPr>
        <w:t xml:space="preserve"> (</w:t>
      </w:r>
      <w:r w:rsidR="00AD40E0">
        <w:rPr>
          <w:rStyle w:val="SubtleEmphasis"/>
          <w:b/>
          <w:bCs/>
          <w:color w:val="auto"/>
        </w:rPr>
        <w:t xml:space="preserve">empirical trait values only, </w:t>
      </w:r>
      <w:r w:rsidR="006308A5">
        <w:rPr>
          <w:rStyle w:val="SubtleEmphasis"/>
          <w:b/>
          <w:bCs/>
          <w:color w:val="auto"/>
        </w:rPr>
        <w:t>no imputed trait values)</w:t>
      </w:r>
    </w:p>
    <w:p w14:paraId="27E3BA50" w14:textId="67CEDAD8" w:rsidR="00D90B54" w:rsidRDefault="00B83D18" w:rsidP="00B72215">
      <w:pPr>
        <w:jc w:val="both"/>
        <w:rPr>
          <w:rStyle w:val="SubtleEmphasis"/>
          <w:i w:val="0"/>
          <w:iCs w:val="0"/>
          <w:color w:val="auto"/>
        </w:rPr>
      </w:pPr>
      <w:r w:rsidRPr="00CA3D96">
        <w:rPr>
          <w:rStyle w:val="SubtleEmphasis"/>
          <w:i w:val="0"/>
          <w:iCs w:val="0"/>
          <w:color w:val="auto"/>
        </w:rPr>
        <w:t xml:space="preserve">Finally, to assess the degree to which our results were robust to trait imputation uncertainty, we fitted the models again for the subset of species for which we had </w:t>
      </w:r>
      <w:r w:rsidR="00081F19">
        <w:rPr>
          <w:rStyle w:val="SubtleEmphasis"/>
          <w:i w:val="0"/>
          <w:iCs w:val="0"/>
          <w:color w:val="auto"/>
        </w:rPr>
        <w:t>empirical</w:t>
      </w:r>
      <w:r w:rsidR="00C92CA0">
        <w:rPr>
          <w:rStyle w:val="SubtleEmphasis"/>
          <w:i w:val="0"/>
          <w:iCs w:val="0"/>
          <w:color w:val="auto"/>
        </w:rPr>
        <w:t xml:space="preserve"> </w:t>
      </w:r>
      <w:r w:rsidR="00C92CA0" w:rsidRPr="00C92CA0">
        <w:t>(i.e., non-imputed)</w:t>
      </w:r>
      <w:r w:rsidR="00081F19">
        <w:rPr>
          <w:rStyle w:val="SubtleEmphasis"/>
          <w:i w:val="0"/>
          <w:iCs w:val="0"/>
          <w:color w:val="auto"/>
        </w:rPr>
        <w:t xml:space="preserve"> trait estimates</w:t>
      </w:r>
      <w:r w:rsidRPr="00CA3D96">
        <w:rPr>
          <w:rStyle w:val="SubtleEmphasis"/>
          <w:i w:val="0"/>
          <w:iCs w:val="0"/>
          <w:color w:val="auto"/>
        </w:rPr>
        <w:t>.</w:t>
      </w:r>
      <w:r w:rsidR="00054782">
        <w:rPr>
          <w:rStyle w:val="SubtleEmphasis"/>
          <w:i w:val="0"/>
          <w:iCs w:val="0"/>
          <w:color w:val="auto"/>
        </w:rPr>
        <w:t xml:space="preserve"> </w:t>
      </w:r>
      <w:r w:rsidR="00635623">
        <w:rPr>
          <w:rStyle w:val="SubtleEmphasis"/>
          <w:i w:val="0"/>
          <w:iCs w:val="0"/>
          <w:color w:val="auto"/>
        </w:rPr>
        <w:t>D</w:t>
      </w:r>
      <w:r w:rsidR="00054782">
        <w:rPr>
          <w:rStyle w:val="SubtleEmphasis"/>
          <w:i w:val="0"/>
          <w:iCs w:val="0"/>
          <w:color w:val="auto"/>
        </w:rPr>
        <w:t xml:space="preserve">iet was excluded for amphibians and reptiles on the basis of </w:t>
      </w:r>
      <w:del w:id="464" w:author="Newbold, Tim" w:date="2022-05-13T13:56:00Z">
        <w:r w:rsidR="00054782" w:rsidDel="00881774">
          <w:rPr>
            <w:rStyle w:val="SubtleEmphasis"/>
            <w:i w:val="0"/>
            <w:iCs w:val="0"/>
            <w:color w:val="auto"/>
          </w:rPr>
          <w:delText>the GVIF scores</w:delText>
        </w:r>
        <w:r w:rsidR="006C38A8" w:rsidDel="00881774">
          <w:rPr>
            <w:rStyle w:val="SubtleEmphasis"/>
            <w:i w:val="0"/>
            <w:iCs w:val="0"/>
            <w:color w:val="auto"/>
          </w:rPr>
          <w:delText xml:space="preserve"> for these models</w:delText>
        </w:r>
      </w:del>
      <w:ins w:id="465" w:author="Newbold, Tim" w:date="2022-05-13T13:56:00Z">
        <w:r w:rsidR="00881774">
          <w:rPr>
            <w:rStyle w:val="SubtleEmphasis"/>
            <w:i w:val="0"/>
            <w:iCs w:val="0"/>
            <w:color w:val="auto"/>
          </w:rPr>
          <w:t>high collinearity (</w:t>
        </w:r>
        <w:commentRangeStart w:id="466"/>
        <w:r w:rsidR="00881774">
          <w:rPr>
            <w:rStyle w:val="SubtleEmphasis"/>
            <w:i w:val="0"/>
            <w:iCs w:val="0"/>
            <w:color w:val="auto"/>
          </w:rPr>
          <w:t>GVIF &gt; 5</w:t>
        </w:r>
        <w:commentRangeEnd w:id="466"/>
        <w:r w:rsidR="00881774">
          <w:rPr>
            <w:rStyle w:val="CommentReference"/>
          </w:rPr>
          <w:commentReference w:id="466"/>
        </w:r>
        <w:r w:rsidR="00881774">
          <w:rPr>
            <w:rStyle w:val="SubtleEmphasis"/>
            <w:i w:val="0"/>
            <w:iCs w:val="0"/>
            <w:color w:val="auto"/>
          </w:rPr>
          <w:t>)</w:t>
        </w:r>
      </w:ins>
      <w:r w:rsidR="00054782">
        <w:rPr>
          <w:rStyle w:val="SubtleEmphasis"/>
          <w:i w:val="0"/>
          <w:iCs w:val="0"/>
          <w:color w:val="auto"/>
        </w:rPr>
        <w:t>.</w:t>
      </w:r>
      <w:r w:rsidR="004045DF">
        <w:rPr>
          <w:rStyle w:val="SubtleEmphasis"/>
          <w:i w:val="0"/>
          <w:iCs w:val="0"/>
          <w:color w:val="auto"/>
        </w:rPr>
        <w:t xml:space="preserve"> We fitted </w:t>
      </w:r>
      <w:r w:rsidR="00B65E4B">
        <w:rPr>
          <w:rStyle w:val="SubtleEmphasis"/>
          <w:i w:val="0"/>
          <w:iCs w:val="0"/>
          <w:color w:val="auto"/>
        </w:rPr>
        <w:t xml:space="preserve">first-order polynomials </w:t>
      </w:r>
      <w:r w:rsidR="00986113">
        <w:rPr>
          <w:rStyle w:val="SubtleEmphasis"/>
          <w:i w:val="0"/>
          <w:iCs w:val="0"/>
          <w:color w:val="auto"/>
        </w:rPr>
        <w:t xml:space="preserve">here </w:t>
      </w:r>
      <w:r w:rsidR="00B65E4B">
        <w:rPr>
          <w:rStyle w:val="SubtleEmphasis"/>
          <w:i w:val="0"/>
          <w:iCs w:val="0"/>
          <w:color w:val="auto"/>
        </w:rPr>
        <w:t xml:space="preserve">because of the </w:t>
      </w:r>
      <w:del w:id="467" w:author="Newbold, Tim" w:date="2022-05-13T13:57:00Z">
        <w:r w:rsidR="00B65E4B" w:rsidDel="00881774">
          <w:rPr>
            <w:rStyle w:val="SubtleEmphasis"/>
            <w:i w:val="0"/>
            <w:iCs w:val="0"/>
            <w:color w:val="auto"/>
          </w:rPr>
          <w:delText>large number of missing values</w:delText>
        </w:r>
        <w:r w:rsidR="007A2B9B" w:rsidDel="00881774">
          <w:rPr>
            <w:rStyle w:val="SubtleEmphasis"/>
            <w:i w:val="0"/>
            <w:iCs w:val="0"/>
            <w:color w:val="auto"/>
          </w:rPr>
          <w:delText xml:space="preserve"> impeding </w:delText>
        </w:r>
        <w:r w:rsidR="00A74FF7" w:rsidDel="00881774">
          <w:rPr>
            <w:rStyle w:val="SubtleEmphasis"/>
            <w:i w:val="0"/>
            <w:iCs w:val="0"/>
            <w:color w:val="auto"/>
          </w:rPr>
          <w:delText>the fitting of higher-order polynomials</w:delText>
        </w:r>
      </w:del>
      <w:ins w:id="468" w:author="Newbold, Tim" w:date="2022-05-13T13:57:00Z">
        <w:r w:rsidR="00881774">
          <w:rPr>
            <w:rStyle w:val="SubtleEmphasis"/>
            <w:i w:val="0"/>
            <w:iCs w:val="0"/>
            <w:color w:val="auto"/>
          </w:rPr>
          <w:t>substantially reduced sample size compared to the main models</w:t>
        </w:r>
      </w:ins>
      <w:r w:rsidR="00B65E4B">
        <w:rPr>
          <w:rStyle w:val="SubtleEmphasis"/>
          <w:i w:val="0"/>
          <w:iCs w:val="0"/>
          <w:color w:val="auto"/>
        </w:rPr>
        <w:t>.</w:t>
      </w:r>
    </w:p>
    <w:p w14:paraId="0A1C905A" w14:textId="77777777" w:rsidR="00D410A2" w:rsidRDefault="00D410A2">
      <w:pPr>
        <w:rPr>
          <w:rStyle w:val="SubtleEmphasis"/>
          <w:b/>
          <w:bCs/>
          <w:i w:val="0"/>
          <w:iCs w:val="0"/>
          <w:color w:val="auto"/>
          <w:sz w:val="32"/>
          <w:szCs w:val="32"/>
        </w:rPr>
      </w:pPr>
    </w:p>
    <w:p w14:paraId="3DA0FC4E" w14:textId="54F65B62" w:rsidR="00836F0F" w:rsidRPr="00CA3D96" w:rsidRDefault="003648F8" w:rsidP="00CB5DCB">
      <w:pPr>
        <w:spacing w:line="276" w:lineRule="auto"/>
        <w:rPr>
          <w:rStyle w:val="SubtleEmphasis"/>
          <w:b/>
          <w:bCs/>
          <w:i w:val="0"/>
          <w:iCs w:val="0"/>
          <w:color w:val="auto"/>
          <w:sz w:val="32"/>
          <w:szCs w:val="32"/>
        </w:rPr>
      </w:pPr>
      <w:r w:rsidRPr="00CA3D96">
        <w:rPr>
          <w:rStyle w:val="SubtleEmphasis"/>
          <w:b/>
          <w:bCs/>
          <w:i w:val="0"/>
          <w:iCs w:val="0"/>
          <w:color w:val="auto"/>
          <w:sz w:val="32"/>
          <w:szCs w:val="32"/>
        </w:rPr>
        <w:t>Results</w:t>
      </w:r>
    </w:p>
    <w:p w14:paraId="004A286F" w14:textId="7EA17DBE" w:rsidR="004B2AD9" w:rsidRPr="00986746" w:rsidRDefault="003D54A7" w:rsidP="00CB5DCB">
      <w:pPr>
        <w:spacing w:line="276" w:lineRule="auto"/>
        <w:rPr>
          <w:rStyle w:val="SubtleEmphasis"/>
          <w:b/>
          <w:bCs/>
          <w:i w:val="0"/>
          <w:iCs w:val="0"/>
          <w:color w:val="auto"/>
          <w:sz w:val="32"/>
          <w:szCs w:val="32"/>
        </w:rPr>
      </w:pPr>
      <w:r>
        <w:rPr>
          <w:rStyle w:val="SubtleEmphasis"/>
          <w:b/>
          <w:bCs/>
          <w:i w:val="0"/>
          <w:iCs w:val="0"/>
          <w:color w:val="auto"/>
          <w:sz w:val="28"/>
          <w:szCs w:val="28"/>
        </w:rPr>
        <w:t>Land</w:t>
      </w:r>
      <w:r w:rsidR="004B2AD9" w:rsidRPr="00CA3D96">
        <w:rPr>
          <w:rStyle w:val="SubtleEmphasis"/>
          <w:b/>
          <w:bCs/>
          <w:i w:val="0"/>
          <w:iCs w:val="0"/>
          <w:color w:val="auto"/>
          <w:sz w:val="28"/>
          <w:szCs w:val="28"/>
        </w:rPr>
        <w:t xml:space="preserve">-use </w:t>
      </w:r>
      <w:r>
        <w:rPr>
          <w:rStyle w:val="SubtleEmphasis"/>
          <w:b/>
          <w:bCs/>
          <w:i w:val="0"/>
          <w:iCs w:val="0"/>
          <w:color w:val="auto"/>
          <w:sz w:val="28"/>
          <w:szCs w:val="28"/>
        </w:rPr>
        <w:t>responses</w:t>
      </w:r>
    </w:p>
    <w:p w14:paraId="7DF0DCEE" w14:textId="0C8EA617" w:rsidR="0021708D" w:rsidRDefault="0096030E" w:rsidP="00CB5DCB">
      <w:pPr>
        <w:spacing w:line="276" w:lineRule="auto"/>
        <w:jc w:val="both"/>
        <w:rPr>
          <w:rStyle w:val="SubtleEmphasis"/>
          <w:i w:val="0"/>
          <w:iCs w:val="0"/>
          <w:color w:val="auto"/>
        </w:rPr>
      </w:pPr>
      <w:r>
        <w:rPr>
          <w:rStyle w:val="SubtleEmphasis"/>
          <w:i w:val="0"/>
          <w:iCs w:val="0"/>
          <w:color w:val="auto"/>
        </w:rPr>
        <w:t xml:space="preserve">Land-use, land-use intensity, </w:t>
      </w:r>
      <w:r w:rsidR="00C92CA0">
        <w:rPr>
          <w:rStyle w:val="SubtleEmphasis"/>
          <w:i w:val="0"/>
          <w:iCs w:val="0"/>
          <w:color w:val="auto"/>
        </w:rPr>
        <w:t>species’ ecological characteristics</w:t>
      </w:r>
      <w:r>
        <w:rPr>
          <w:rStyle w:val="SubtleEmphasis"/>
          <w:i w:val="0"/>
          <w:iCs w:val="0"/>
          <w:color w:val="auto"/>
        </w:rPr>
        <w:t xml:space="preserve"> and their interactions had significant effects on species occurrence probability. </w:t>
      </w:r>
      <w:del w:id="469" w:author="Newbold, Tim" w:date="2022-05-13T14:00:00Z">
        <w:r w:rsidDel="00AE60A8">
          <w:rPr>
            <w:rStyle w:val="SubtleEmphasis"/>
            <w:i w:val="0"/>
            <w:iCs w:val="0"/>
            <w:color w:val="auto"/>
          </w:rPr>
          <w:delText xml:space="preserve">Table 1a synthesizes the </w:delText>
        </w:r>
        <w:r w:rsidRPr="002D6147" w:rsidDel="00AE60A8">
          <w:rPr>
            <w:rStyle w:val="SubtleEmphasis"/>
            <w:color w:val="auto"/>
          </w:rPr>
          <w:delText>within land-use type</w:delText>
        </w:r>
        <w:r w:rsidDel="00AE60A8">
          <w:rPr>
            <w:rStyle w:val="SubtleEmphasis"/>
            <w:i w:val="0"/>
            <w:iCs w:val="0"/>
            <w:color w:val="auto"/>
          </w:rPr>
          <w:delText xml:space="preserve"> effects of the predictors on occurrence probability</w:delText>
        </w:r>
        <w:r w:rsidR="009B53B6" w:rsidDel="00AE60A8">
          <w:rPr>
            <w:rStyle w:val="SubtleEmphasis"/>
            <w:i w:val="0"/>
            <w:iCs w:val="0"/>
            <w:color w:val="auto"/>
          </w:rPr>
          <w:delText xml:space="preserve"> (</w:delText>
        </w:r>
        <w:r w:rsidR="00333505" w:rsidDel="00AE60A8">
          <w:rPr>
            <w:rStyle w:val="SubtleEmphasis"/>
            <w:i w:val="0"/>
            <w:iCs w:val="0"/>
            <w:color w:val="auto"/>
          </w:rPr>
          <w:delText xml:space="preserve">for all </w:delText>
        </w:r>
        <w:r w:rsidR="00F42F17" w:rsidDel="00AE60A8">
          <w:rPr>
            <w:rStyle w:val="SubtleEmphasis"/>
            <w:i w:val="0"/>
            <w:iCs w:val="0"/>
            <w:color w:val="auto"/>
          </w:rPr>
          <w:delText>except</w:delText>
        </w:r>
        <w:r w:rsidR="009B53B6" w:rsidDel="00AE60A8">
          <w:rPr>
            <w:rStyle w:val="SubtleEmphasis"/>
            <w:i w:val="0"/>
            <w:iCs w:val="0"/>
            <w:color w:val="auto"/>
          </w:rPr>
          <w:delText xml:space="preserve"> </w:delText>
        </w:r>
        <w:r w:rsidR="00F42F17" w:rsidDel="00AE60A8">
          <w:rPr>
            <w:rStyle w:val="SubtleEmphasis"/>
            <w:i w:val="0"/>
            <w:iCs w:val="0"/>
            <w:color w:val="auto"/>
          </w:rPr>
          <w:delText>diet</w:delText>
        </w:r>
        <w:r w:rsidR="009B53B6" w:rsidDel="00AE60A8">
          <w:rPr>
            <w:rStyle w:val="SubtleEmphasis"/>
            <w:i w:val="0"/>
            <w:iCs w:val="0"/>
            <w:color w:val="auto"/>
          </w:rPr>
          <w:delText>)</w:delText>
        </w:r>
        <w:r w:rsidR="000564CB" w:rsidDel="00AE60A8">
          <w:rPr>
            <w:rStyle w:val="SubtleEmphasis"/>
            <w:i w:val="0"/>
            <w:iCs w:val="0"/>
            <w:color w:val="auto"/>
          </w:rPr>
          <w:delText>, estimated from the full</w:delText>
        </w:r>
        <w:r w:rsidR="007E7D8C" w:rsidDel="00AE60A8">
          <w:rPr>
            <w:rStyle w:val="SubtleEmphasis"/>
            <w:i w:val="0"/>
            <w:iCs w:val="0"/>
            <w:color w:val="auto"/>
          </w:rPr>
          <w:delText>, all-predictor</w:delText>
        </w:r>
        <w:r w:rsidR="000564CB" w:rsidDel="00AE60A8">
          <w:rPr>
            <w:rStyle w:val="SubtleEmphasis"/>
            <w:i w:val="0"/>
            <w:iCs w:val="0"/>
            <w:color w:val="auto"/>
          </w:rPr>
          <w:delText xml:space="preserve"> models </w:delText>
        </w:r>
        <w:r w:rsidR="00C31066" w:rsidDel="00AE60A8">
          <w:rPr>
            <w:rStyle w:val="SubtleEmphasis"/>
            <w:i w:val="0"/>
            <w:iCs w:val="0"/>
            <w:color w:val="auto"/>
          </w:rPr>
          <w:delText xml:space="preserve">for </w:delText>
        </w:r>
        <w:r w:rsidR="000564CB" w:rsidDel="00AE60A8">
          <w:rPr>
            <w:rStyle w:val="SubtleEmphasis"/>
            <w:i w:val="0"/>
            <w:iCs w:val="0"/>
            <w:color w:val="auto"/>
          </w:rPr>
          <w:delText xml:space="preserve">each </w:delText>
        </w:r>
        <w:r w:rsidR="00C31066" w:rsidDel="00AE60A8">
          <w:rPr>
            <w:rStyle w:val="SubtleEmphasis"/>
            <w:i w:val="0"/>
            <w:iCs w:val="0"/>
            <w:color w:val="auto"/>
          </w:rPr>
          <w:delText>C</w:delText>
        </w:r>
        <w:r w:rsidR="000564CB" w:rsidDel="00AE60A8">
          <w:rPr>
            <w:rStyle w:val="SubtleEmphasis"/>
            <w:i w:val="0"/>
            <w:iCs w:val="0"/>
            <w:color w:val="auto"/>
          </w:rPr>
          <w:delText>lass</w:delText>
        </w:r>
        <w:r w:rsidR="00F42F17" w:rsidDel="00AE60A8">
          <w:rPr>
            <w:rStyle w:val="SubtleEmphasis"/>
            <w:i w:val="0"/>
            <w:iCs w:val="0"/>
            <w:color w:val="auto"/>
          </w:rPr>
          <w:delText>.</w:delText>
        </w:r>
        <w:r w:rsidR="0067394A" w:rsidDel="00AE60A8">
          <w:rPr>
            <w:rStyle w:val="SubtleEmphasis"/>
            <w:i w:val="0"/>
            <w:iCs w:val="0"/>
            <w:color w:val="auto"/>
          </w:rPr>
          <w:delText xml:space="preserve"> </w:delText>
        </w:r>
      </w:del>
      <w:r w:rsidR="004260BF">
        <w:rPr>
          <w:rStyle w:val="SubtleEmphasis"/>
          <w:i w:val="0"/>
          <w:iCs w:val="0"/>
          <w:color w:val="auto"/>
        </w:rPr>
        <w:t xml:space="preserve">Significant </w:t>
      </w:r>
      <w:r w:rsidR="0067394A">
        <w:rPr>
          <w:rStyle w:val="SubtleEmphasis"/>
          <w:i w:val="0"/>
          <w:iCs w:val="0"/>
          <w:color w:val="auto"/>
        </w:rPr>
        <w:t xml:space="preserve">interactive effects between land use and </w:t>
      </w:r>
      <w:r w:rsidR="004260BF">
        <w:rPr>
          <w:rStyle w:val="SubtleEmphasis"/>
          <w:i w:val="0"/>
          <w:iCs w:val="0"/>
          <w:color w:val="auto"/>
        </w:rPr>
        <w:t xml:space="preserve">ecological characteristics </w:t>
      </w:r>
      <w:r w:rsidR="00724862">
        <w:rPr>
          <w:rStyle w:val="SubtleEmphasis"/>
          <w:i w:val="0"/>
          <w:iCs w:val="0"/>
          <w:color w:val="auto"/>
        </w:rPr>
        <w:t>(</w:t>
      </w:r>
      <w:r w:rsidR="00F11135">
        <w:rPr>
          <w:rStyle w:val="SubtleEmphasis"/>
          <w:i w:val="0"/>
          <w:iCs w:val="0"/>
          <w:color w:val="auto"/>
        </w:rPr>
        <w:t>and</w:t>
      </w:r>
      <w:r w:rsidR="00724862">
        <w:rPr>
          <w:rStyle w:val="SubtleEmphasis"/>
          <w:i w:val="0"/>
          <w:iCs w:val="0"/>
          <w:color w:val="auto"/>
        </w:rPr>
        <w:t xml:space="preserve"> </w:t>
      </w:r>
      <w:r w:rsidR="0067394A">
        <w:rPr>
          <w:rStyle w:val="SubtleEmphasis"/>
          <w:i w:val="0"/>
          <w:iCs w:val="0"/>
          <w:color w:val="auto"/>
        </w:rPr>
        <w:t>between land-use intensity and</w:t>
      </w:r>
      <w:r w:rsidR="00724862">
        <w:rPr>
          <w:rStyle w:val="SubtleEmphasis"/>
          <w:i w:val="0"/>
          <w:iCs w:val="0"/>
          <w:color w:val="auto"/>
        </w:rPr>
        <w:t xml:space="preserve"> </w:t>
      </w:r>
      <w:r w:rsidR="004260BF">
        <w:rPr>
          <w:rStyle w:val="SubtleEmphasis"/>
          <w:i w:val="0"/>
          <w:iCs w:val="0"/>
          <w:color w:val="auto"/>
        </w:rPr>
        <w:t>ecological characteristics</w:t>
      </w:r>
      <w:r w:rsidR="00724862">
        <w:rPr>
          <w:rStyle w:val="SubtleEmphasis"/>
          <w:i w:val="0"/>
          <w:iCs w:val="0"/>
          <w:color w:val="auto"/>
        </w:rPr>
        <w:t>)</w:t>
      </w:r>
      <w:r w:rsidR="0067394A">
        <w:rPr>
          <w:rStyle w:val="SubtleEmphasis"/>
          <w:i w:val="0"/>
          <w:iCs w:val="0"/>
          <w:color w:val="auto"/>
        </w:rPr>
        <w:t xml:space="preserve"> </w:t>
      </w:r>
      <w:r w:rsidR="004260BF">
        <w:rPr>
          <w:rStyle w:val="SubtleEmphasis"/>
          <w:i w:val="0"/>
          <w:iCs w:val="0"/>
          <w:color w:val="auto"/>
        </w:rPr>
        <w:t>reflected</w:t>
      </w:r>
      <w:r w:rsidR="0067394A">
        <w:rPr>
          <w:rStyle w:val="SubtleEmphasis"/>
          <w:i w:val="0"/>
          <w:iCs w:val="0"/>
          <w:color w:val="auto"/>
        </w:rPr>
        <w:t xml:space="preserve"> </w:t>
      </w:r>
      <w:r w:rsidR="004260BF">
        <w:rPr>
          <w:rStyle w:val="SubtleEmphasis"/>
          <w:i w:val="0"/>
          <w:iCs w:val="0"/>
          <w:color w:val="auto"/>
        </w:rPr>
        <w:t>differences in</w:t>
      </w:r>
      <w:r w:rsidR="0067394A">
        <w:rPr>
          <w:rStyle w:val="SubtleEmphasis"/>
          <w:i w:val="0"/>
          <w:iCs w:val="0"/>
          <w:color w:val="auto"/>
        </w:rPr>
        <w:t xml:space="preserve"> </w:t>
      </w:r>
      <w:del w:id="470" w:author="Newbold, Tim" w:date="2022-05-13T14:01:00Z">
        <w:r w:rsidR="0067394A" w:rsidDel="006B4E47">
          <w:rPr>
            <w:rStyle w:val="SubtleEmphasis"/>
            <w:i w:val="0"/>
            <w:iCs w:val="0"/>
            <w:color w:val="auto"/>
          </w:rPr>
          <w:delText xml:space="preserve">species’ </w:delText>
        </w:r>
      </w:del>
      <w:ins w:id="471" w:author="Newbold, Tim" w:date="2022-05-13T14:01:00Z">
        <w:r w:rsidR="006B4E47">
          <w:rPr>
            <w:rStyle w:val="SubtleEmphasis"/>
            <w:i w:val="0"/>
            <w:iCs w:val="0"/>
            <w:color w:val="auto"/>
          </w:rPr>
          <w:t xml:space="preserve">the </w:t>
        </w:r>
      </w:ins>
      <w:r w:rsidR="0067394A">
        <w:rPr>
          <w:rStyle w:val="SubtleEmphasis"/>
          <w:i w:val="0"/>
          <w:iCs w:val="0"/>
          <w:color w:val="auto"/>
        </w:rPr>
        <w:t xml:space="preserve">ability </w:t>
      </w:r>
      <w:ins w:id="472" w:author="Newbold, Tim" w:date="2022-05-13T14:01:00Z">
        <w:r w:rsidR="006B4E47">
          <w:rPr>
            <w:rStyle w:val="SubtleEmphasis"/>
            <w:i w:val="0"/>
            <w:iCs w:val="0"/>
            <w:color w:val="auto"/>
          </w:rPr>
          <w:t xml:space="preserve">of species with different traits </w:t>
        </w:r>
      </w:ins>
      <w:r w:rsidR="0067394A">
        <w:rPr>
          <w:rStyle w:val="SubtleEmphasis"/>
          <w:i w:val="0"/>
          <w:iCs w:val="0"/>
          <w:color w:val="auto"/>
        </w:rPr>
        <w:t xml:space="preserve">to cope </w:t>
      </w:r>
      <w:r w:rsidR="00781DB6" w:rsidRPr="00AC03A2">
        <w:rPr>
          <w:rStyle w:val="SubtleEmphasis"/>
          <w:color w:val="auto"/>
        </w:rPr>
        <w:t>within</w:t>
      </w:r>
      <w:r w:rsidR="0067394A">
        <w:rPr>
          <w:rStyle w:val="SubtleEmphasis"/>
          <w:i w:val="0"/>
          <w:iCs w:val="0"/>
          <w:color w:val="auto"/>
        </w:rPr>
        <w:t xml:space="preserve"> the </w:t>
      </w:r>
      <w:r w:rsidR="00AC03A2">
        <w:rPr>
          <w:rStyle w:val="SubtleEmphasis"/>
          <w:i w:val="0"/>
          <w:iCs w:val="0"/>
          <w:color w:val="auto"/>
        </w:rPr>
        <w:t>disturbed</w:t>
      </w:r>
      <w:r w:rsidR="0067394A">
        <w:rPr>
          <w:rStyle w:val="SubtleEmphasis"/>
          <w:i w:val="0"/>
          <w:iCs w:val="0"/>
          <w:color w:val="auto"/>
        </w:rPr>
        <w:t xml:space="preserve"> land-use types (</w:t>
      </w:r>
      <w:r w:rsidR="00781DB6">
        <w:rPr>
          <w:rStyle w:val="SubtleEmphasis"/>
          <w:i w:val="0"/>
          <w:iCs w:val="0"/>
          <w:color w:val="auto"/>
        </w:rPr>
        <w:t>Table</w:t>
      </w:r>
      <w:r w:rsidR="0067394A">
        <w:rPr>
          <w:rStyle w:val="SubtleEmphasis"/>
          <w:i w:val="0"/>
          <w:iCs w:val="0"/>
          <w:color w:val="auto"/>
        </w:rPr>
        <w:t xml:space="preserve"> </w:t>
      </w:r>
      <w:r w:rsidR="00781DB6">
        <w:rPr>
          <w:rStyle w:val="SubtleEmphasis"/>
          <w:i w:val="0"/>
          <w:iCs w:val="0"/>
          <w:color w:val="auto"/>
        </w:rPr>
        <w:t>1a</w:t>
      </w:r>
      <w:r w:rsidR="00255092">
        <w:rPr>
          <w:rStyle w:val="SubtleEmphasis"/>
          <w:i w:val="0"/>
          <w:iCs w:val="0"/>
          <w:color w:val="auto"/>
        </w:rPr>
        <w:t>; Figure S</w:t>
      </w:r>
      <w:r w:rsidR="006411BB">
        <w:rPr>
          <w:rStyle w:val="SubtleEmphasis"/>
          <w:i w:val="0"/>
          <w:iCs w:val="0"/>
          <w:color w:val="auto"/>
        </w:rPr>
        <w:t>8</w:t>
      </w:r>
      <w:r w:rsidR="00261D57">
        <w:rPr>
          <w:rStyle w:val="SubtleEmphasis"/>
          <w:i w:val="0"/>
          <w:iCs w:val="0"/>
          <w:color w:val="auto"/>
        </w:rPr>
        <w:t>;</w:t>
      </w:r>
      <w:r w:rsidR="00255092">
        <w:rPr>
          <w:rStyle w:val="SubtleEmphasis"/>
          <w:i w:val="0"/>
          <w:iCs w:val="0"/>
          <w:color w:val="auto"/>
        </w:rPr>
        <w:t xml:space="preserve"> </w:t>
      </w:r>
      <w:r w:rsidR="00777801">
        <w:rPr>
          <w:rStyle w:val="SubtleEmphasis"/>
          <w:i w:val="0"/>
          <w:iCs w:val="0"/>
          <w:color w:val="auto"/>
        </w:rPr>
        <w:t>Figure S</w:t>
      </w:r>
      <w:r w:rsidR="006411BB">
        <w:rPr>
          <w:rStyle w:val="SubtleEmphasis"/>
          <w:i w:val="0"/>
          <w:iCs w:val="0"/>
          <w:color w:val="auto"/>
        </w:rPr>
        <w:t>9</w:t>
      </w:r>
      <w:r w:rsidR="0067394A">
        <w:rPr>
          <w:rStyle w:val="SubtleEmphasis"/>
          <w:i w:val="0"/>
          <w:iCs w:val="0"/>
          <w:color w:val="auto"/>
        </w:rPr>
        <w:t xml:space="preserve">). </w:t>
      </w:r>
      <w:r w:rsidR="00CB7470">
        <w:rPr>
          <w:rStyle w:val="SubtleEmphasis"/>
          <w:i w:val="0"/>
          <w:iCs w:val="0"/>
          <w:color w:val="auto"/>
        </w:rPr>
        <w:t xml:space="preserve">Across all </w:t>
      </w:r>
      <w:ins w:id="473" w:author="Newbold, Tim" w:date="2022-05-13T14:01:00Z">
        <w:r w:rsidR="005015B0">
          <w:rPr>
            <w:rStyle w:val="SubtleEmphasis"/>
            <w:i w:val="0"/>
            <w:iCs w:val="0"/>
            <w:color w:val="auto"/>
          </w:rPr>
          <w:t>c</w:t>
        </w:r>
      </w:ins>
      <w:del w:id="474" w:author="Newbold, Tim" w:date="2022-05-13T14:01:00Z">
        <w:r w:rsidR="004260BF" w:rsidDel="005015B0">
          <w:rPr>
            <w:rStyle w:val="SubtleEmphasis"/>
            <w:i w:val="0"/>
            <w:iCs w:val="0"/>
            <w:color w:val="auto"/>
          </w:rPr>
          <w:delText>C</w:delText>
        </w:r>
      </w:del>
      <w:r w:rsidR="00CB7470">
        <w:rPr>
          <w:rStyle w:val="SubtleEmphasis"/>
          <w:i w:val="0"/>
          <w:iCs w:val="0"/>
          <w:color w:val="auto"/>
        </w:rPr>
        <w:t xml:space="preserve">lasses, </w:t>
      </w:r>
      <w:ins w:id="475" w:author="Newbold, Tim" w:date="2022-05-13T14:03:00Z">
        <w:r w:rsidR="005015B0">
          <w:rPr>
            <w:rStyle w:val="SubtleEmphasis"/>
            <w:i w:val="0"/>
            <w:iCs w:val="0"/>
            <w:color w:val="auto"/>
          </w:rPr>
          <w:t xml:space="preserve">species with </w:t>
        </w:r>
      </w:ins>
      <w:r w:rsidR="00846DE2">
        <w:rPr>
          <w:rStyle w:val="SubtleEmphasis"/>
          <w:i w:val="0"/>
          <w:iCs w:val="0"/>
          <w:color w:val="auto"/>
        </w:rPr>
        <w:t xml:space="preserve">narrower </w:t>
      </w:r>
      <w:r w:rsidR="0078658D">
        <w:rPr>
          <w:rStyle w:val="SubtleEmphasis"/>
          <w:i w:val="0"/>
          <w:iCs w:val="0"/>
          <w:color w:val="auto"/>
        </w:rPr>
        <w:t>geographical</w:t>
      </w:r>
      <w:r w:rsidR="00846DE2">
        <w:rPr>
          <w:rStyle w:val="SubtleEmphasis"/>
          <w:i w:val="0"/>
          <w:iCs w:val="0"/>
          <w:color w:val="auto"/>
        </w:rPr>
        <w:t xml:space="preserve"> range</w:t>
      </w:r>
      <w:r w:rsidR="0021708D">
        <w:rPr>
          <w:rStyle w:val="SubtleEmphasis"/>
          <w:i w:val="0"/>
          <w:iCs w:val="0"/>
          <w:color w:val="auto"/>
        </w:rPr>
        <w:t xml:space="preserve"> area</w:t>
      </w:r>
      <w:r w:rsidR="00846DE2">
        <w:rPr>
          <w:rStyle w:val="SubtleEmphasis"/>
          <w:i w:val="0"/>
          <w:iCs w:val="0"/>
          <w:color w:val="auto"/>
        </w:rPr>
        <w:t>s, smaller habitat breadth</w:t>
      </w:r>
      <w:r w:rsidR="00F76D4B">
        <w:rPr>
          <w:rStyle w:val="SubtleEmphasis"/>
          <w:i w:val="0"/>
          <w:iCs w:val="0"/>
          <w:color w:val="auto"/>
        </w:rPr>
        <w:t xml:space="preserve"> and </w:t>
      </w:r>
      <w:r w:rsidR="006E6181">
        <w:rPr>
          <w:rStyle w:val="SubtleEmphasis"/>
          <w:i w:val="0"/>
          <w:iCs w:val="0"/>
          <w:color w:val="auto"/>
        </w:rPr>
        <w:t>inability to exploit</w:t>
      </w:r>
      <w:r w:rsidR="00E1210E">
        <w:rPr>
          <w:rStyle w:val="SubtleEmphasis"/>
          <w:i w:val="0"/>
          <w:iCs w:val="0"/>
          <w:color w:val="auto"/>
        </w:rPr>
        <w:t xml:space="preserve"> </w:t>
      </w:r>
      <w:r w:rsidR="006E6181">
        <w:rPr>
          <w:rStyle w:val="SubtleEmphasis"/>
          <w:i w:val="0"/>
          <w:iCs w:val="0"/>
          <w:color w:val="auto"/>
        </w:rPr>
        <w:t>a</w:t>
      </w:r>
      <w:r w:rsidR="00E1210E">
        <w:rPr>
          <w:rStyle w:val="SubtleEmphasis"/>
          <w:i w:val="0"/>
          <w:iCs w:val="0"/>
          <w:color w:val="auto"/>
        </w:rPr>
        <w:t>rtificial habitats</w:t>
      </w:r>
      <w:r w:rsidR="00CB4F56">
        <w:rPr>
          <w:rStyle w:val="SubtleEmphasis"/>
          <w:i w:val="0"/>
          <w:iCs w:val="0"/>
          <w:color w:val="auto"/>
        </w:rPr>
        <w:t xml:space="preserve"> </w:t>
      </w:r>
      <w:del w:id="476" w:author="Newbold, Tim" w:date="2022-05-13T14:03:00Z">
        <w:r w:rsidR="00846DE2" w:rsidDel="005015B0">
          <w:rPr>
            <w:rStyle w:val="SubtleEmphasis"/>
            <w:i w:val="0"/>
            <w:iCs w:val="0"/>
            <w:color w:val="auto"/>
          </w:rPr>
          <w:delText>we</w:delText>
        </w:r>
        <w:r w:rsidR="00E1210E" w:rsidDel="005015B0">
          <w:rPr>
            <w:rStyle w:val="SubtleEmphasis"/>
            <w:i w:val="0"/>
            <w:iCs w:val="0"/>
            <w:color w:val="auto"/>
          </w:rPr>
          <w:delText>re</w:delText>
        </w:r>
        <w:r w:rsidR="00846DE2" w:rsidDel="005015B0">
          <w:rPr>
            <w:rStyle w:val="SubtleEmphasis"/>
            <w:i w:val="0"/>
            <w:iCs w:val="0"/>
            <w:color w:val="auto"/>
          </w:rPr>
          <w:delText xml:space="preserve"> associated with </w:delText>
        </w:r>
      </w:del>
      <w:ins w:id="477" w:author="Newbold, Tim" w:date="2022-05-13T14:03:00Z">
        <w:r w:rsidR="005015B0">
          <w:rPr>
            <w:rStyle w:val="SubtleEmphasis"/>
            <w:i w:val="0"/>
            <w:iCs w:val="0"/>
            <w:color w:val="auto"/>
          </w:rPr>
          <w:t xml:space="preserve">showed greater </w:t>
        </w:r>
      </w:ins>
      <w:r w:rsidR="006E6181">
        <w:rPr>
          <w:rStyle w:val="SubtleEmphasis"/>
          <w:i w:val="0"/>
          <w:iCs w:val="0"/>
          <w:color w:val="auto"/>
        </w:rPr>
        <w:t>decreases</w:t>
      </w:r>
      <w:r w:rsidR="00846DE2">
        <w:rPr>
          <w:rStyle w:val="SubtleEmphasis"/>
          <w:i w:val="0"/>
          <w:iCs w:val="0"/>
          <w:color w:val="auto"/>
        </w:rPr>
        <w:t xml:space="preserve"> in occurrence probability within </w:t>
      </w:r>
      <w:r w:rsidR="002910E6">
        <w:rPr>
          <w:rStyle w:val="SubtleEmphasis"/>
          <w:i w:val="0"/>
          <w:iCs w:val="0"/>
          <w:color w:val="auto"/>
        </w:rPr>
        <w:t xml:space="preserve">disturbed </w:t>
      </w:r>
      <w:r w:rsidR="00846DE2">
        <w:rPr>
          <w:rStyle w:val="SubtleEmphasis"/>
          <w:i w:val="0"/>
          <w:iCs w:val="0"/>
          <w:color w:val="auto"/>
        </w:rPr>
        <w:t>land uses</w:t>
      </w:r>
      <w:r w:rsidR="005774BB">
        <w:rPr>
          <w:rStyle w:val="SubtleEmphasis"/>
          <w:i w:val="0"/>
          <w:iCs w:val="0"/>
          <w:color w:val="auto"/>
        </w:rPr>
        <w:t xml:space="preserve">, </w:t>
      </w:r>
      <w:del w:id="478" w:author="Newbold, Tim" w:date="2022-05-13T14:03:00Z">
        <w:r w:rsidR="005774BB" w:rsidDel="005015B0">
          <w:rPr>
            <w:rStyle w:val="SubtleEmphasis"/>
            <w:i w:val="0"/>
            <w:iCs w:val="0"/>
            <w:color w:val="auto"/>
          </w:rPr>
          <w:delText>compared to</w:delText>
        </w:r>
      </w:del>
      <w:ins w:id="479" w:author="Newbold, Tim" w:date="2022-05-13T14:03:00Z">
        <w:r w:rsidR="005015B0">
          <w:rPr>
            <w:rStyle w:val="SubtleEmphasis"/>
            <w:i w:val="0"/>
            <w:iCs w:val="0"/>
            <w:color w:val="auto"/>
          </w:rPr>
          <w:t>than species with</w:t>
        </w:r>
      </w:ins>
      <w:r w:rsidR="005774BB">
        <w:rPr>
          <w:rStyle w:val="SubtleEmphasis"/>
          <w:i w:val="0"/>
          <w:iCs w:val="0"/>
          <w:color w:val="auto"/>
        </w:rPr>
        <w:t xml:space="preserve"> </w:t>
      </w:r>
      <w:r w:rsidR="0021708D">
        <w:rPr>
          <w:rStyle w:val="SubtleEmphasis"/>
          <w:i w:val="0"/>
          <w:iCs w:val="0"/>
          <w:color w:val="auto"/>
        </w:rPr>
        <w:t xml:space="preserve">larger range areas, larger habitat breadth and ability to exploit artificial habitats </w:t>
      </w:r>
      <w:r w:rsidR="00CB4F56">
        <w:rPr>
          <w:rStyle w:val="SubtleEmphasis"/>
          <w:i w:val="0"/>
          <w:iCs w:val="0"/>
          <w:color w:val="auto"/>
        </w:rPr>
        <w:t>(</w:t>
      </w:r>
      <w:r w:rsidR="00AC28B9">
        <w:rPr>
          <w:rStyle w:val="SubtleEmphasis"/>
          <w:i w:val="0"/>
          <w:iCs w:val="0"/>
          <w:color w:val="auto"/>
        </w:rPr>
        <w:t>the only</w:t>
      </w:r>
      <w:r w:rsidR="00446ADC">
        <w:rPr>
          <w:rStyle w:val="SubtleEmphasis"/>
          <w:i w:val="0"/>
          <w:iCs w:val="0"/>
          <w:color w:val="auto"/>
        </w:rPr>
        <w:t xml:space="preserve"> exceptions</w:t>
      </w:r>
      <w:r w:rsidR="00AC28B9">
        <w:rPr>
          <w:rStyle w:val="SubtleEmphasis"/>
          <w:i w:val="0"/>
          <w:iCs w:val="0"/>
          <w:color w:val="auto"/>
        </w:rPr>
        <w:t xml:space="preserve"> were </w:t>
      </w:r>
      <w:r w:rsidR="006E6181">
        <w:rPr>
          <w:rStyle w:val="SubtleEmphasis"/>
          <w:i w:val="0"/>
          <w:iCs w:val="0"/>
          <w:color w:val="auto"/>
        </w:rPr>
        <w:t>opposite</w:t>
      </w:r>
      <w:r w:rsidR="00AC28B9">
        <w:rPr>
          <w:rStyle w:val="SubtleEmphasis"/>
          <w:i w:val="0"/>
          <w:iCs w:val="0"/>
          <w:color w:val="auto"/>
        </w:rPr>
        <w:t xml:space="preserve"> effects found for </w:t>
      </w:r>
      <w:r w:rsidR="00AC28B9">
        <w:rPr>
          <w:rStyle w:val="SubtleEmphasis"/>
          <w:i w:val="0"/>
          <w:iCs w:val="0"/>
          <w:color w:val="auto"/>
        </w:rPr>
        <w:lastRenderedPageBreak/>
        <w:t>mammals and reptiles for habitat breadth in two of the land</w:t>
      </w:r>
      <w:r w:rsidR="0078658D">
        <w:rPr>
          <w:rStyle w:val="SubtleEmphasis"/>
          <w:i w:val="0"/>
          <w:iCs w:val="0"/>
          <w:color w:val="auto"/>
        </w:rPr>
        <w:t>-</w:t>
      </w:r>
      <w:r w:rsidR="00AC28B9">
        <w:rPr>
          <w:rStyle w:val="SubtleEmphasis"/>
          <w:i w:val="0"/>
          <w:iCs w:val="0"/>
          <w:color w:val="auto"/>
        </w:rPr>
        <w:t>use</w:t>
      </w:r>
      <w:r w:rsidR="0078658D">
        <w:rPr>
          <w:rStyle w:val="SubtleEmphasis"/>
          <w:i w:val="0"/>
          <w:iCs w:val="0"/>
          <w:color w:val="auto"/>
        </w:rPr>
        <w:t xml:space="preserve"> type</w:t>
      </w:r>
      <w:r w:rsidR="00AC28B9">
        <w:rPr>
          <w:rStyle w:val="SubtleEmphasis"/>
          <w:i w:val="0"/>
          <w:iCs w:val="0"/>
          <w:color w:val="auto"/>
        </w:rPr>
        <w:t>s</w:t>
      </w:r>
      <w:r w:rsidR="00CB4F56">
        <w:rPr>
          <w:rStyle w:val="SubtleEmphasis"/>
          <w:i w:val="0"/>
          <w:iCs w:val="0"/>
          <w:color w:val="auto"/>
        </w:rPr>
        <w:t>)</w:t>
      </w:r>
      <w:r w:rsidR="007A2BB3">
        <w:rPr>
          <w:rStyle w:val="SubtleEmphasis"/>
          <w:i w:val="0"/>
          <w:iCs w:val="0"/>
          <w:color w:val="auto"/>
        </w:rPr>
        <w:t xml:space="preserve">. </w:t>
      </w:r>
      <w:r w:rsidR="004260BF">
        <w:rPr>
          <w:rStyle w:val="SubtleEmphasis"/>
          <w:i w:val="0"/>
          <w:iCs w:val="0"/>
          <w:color w:val="auto"/>
        </w:rPr>
        <w:t>T</w:t>
      </w:r>
      <w:r w:rsidR="007A2BB3">
        <w:rPr>
          <w:rStyle w:val="SubtleEmphasis"/>
          <w:i w:val="0"/>
          <w:iCs w:val="0"/>
          <w:color w:val="auto"/>
        </w:rPr>
        <w:t xml:space="preserve">he effects of </w:t>
      </w:r>
      <w:r w:rsidR="004260BF">
        <w:rPr>
          <w:rStyle w:val="SubtleEmphasis"/>
          <w:i w:val="0"/>
          <w:iCs w:val="0"/>
          <w:color w:val="auto"/>
        </w:rPr>
        <w:t xml:space="preserve">the </w:t>
      </w:r>
      <w:r w:rsidR="007A2BB3">
        <w:rPr>
          <w:rStyle w:val="SubtleEmphasis"/>
          <w:i w:val="0"/>
          <w:iCs w:val="0"/>
          <w:color w:val="auto"/>
        </w:rPr>
        <w:t xml:space="preserve">other </w:t>
      </w:r>
      <w:r w:rsidR="004260BF">
        <w:rPr>
          <w:rStyle w:val="SubtleEmphasis"/>
          <w:i w:val="0"/>
          <w:iCs w:val="0"/>
          <w:color w:val="auto"/>
        </w:rPr>
        <w:t>ecological characteristics differed in direction depending on</w:t>
      </w:r>
      <w:r w:rsidR="004643F6">
        <w:rPr>
          <w:rStyle w:val="SubtleEmphasis"/>
          <w:i w:val="0"/>
          <w:iCs w:val="0"/>
          <w:color w:val="auto"/>
        </w:rPr>
        <w:t xml:space="preserve"> </w:t>
      </w:r>
      <w:ins w:id="480" w:author="Newbold, Tim" w:date="2022-05-13T14:04:00Z">
        <w:r w:rsidR="0032549C">
          <w:rPr>
            <w:rStyle w:val="SubtleEmphasis"/>
            <w:i w:val="0"/>
            <w:iCs w:val="0"/>
            <w:color w:val="auto"/>
          </w:rPr>
          <w:t>c</w:t>
        </w:r>
      </w:ins>
      <w:del w:id="481" w:author="Newbold, Tim" w:date="2022-05-13T14:04:00Z">
        <w:r w:rsidR="004260BF" w:rsidDel="0032549C">
          <w:rPr>
            <w:rStyle w:val="SubtleEmphasis"/>
            <w:i w:val="0"/>
            <w:iCs w:val="0"/>
            <w:color w:val="auto"/>
          </w:rPr>
          <w:delText>C</w:delText>
        </w:r>
      </w:del>
      <w:r w:rsidR="004643F6">
        <w:rPr>
          <w:rStyle w:val="SubtleEmphasis"/>
          <w:i w:val="0"/>
          <w:iCs w:val="0"/>
          <w:color w:val="auto"/>
        </w:rPr>
        <w:t>lass</w:t>
      </w:r>
      <w:r w:rsidR="004260BF">
        <w:rPr>
          <w:rStyle w:val="SubtleEmphasis"/>
          <w:i w:val="0"/>
          <w:iCs w:val="0"/>
          <w:color w:val="auto"/>
        </w:rPr>
        <w:t xml:space="preserve"> and</w:t>
      </w:r>
      <w:r w:rsidR="00F147B5">
        <w:rPr>
          <w:rStyle w:val="SubtleEmphasis"/>
          <w:i w:val="0"/>
          <w:iCs w:val="0"/>
          <w:color w:val="auto"/>
        </w:rPr>
        <w:t xml:space="preserve"> land use</w:t>
      </w:r>
      <w:r w:rsidR="007674C6">
        <w:rPr>
          <w:rStyle w:val="SubtleEmphasis"/>
          <w:i w:val="0"/>
          <w:iCs w:val="0"/>
          <w:color w:val="auto"/>
        </w:rPr>
        <w:t>, impeding</w:t>
      </w:r>
      <w:r w:rsidR="00D02487">
        <w:rPr>
          <w:rStyle w:val="SubtleEmphasis"/>
          <w:i w:val="0"/>
          <w:iCs w:val="0"/>
          <w:color w:val="auto"/>
        </w:rPr>
        <w:t xml:space="preserve"> any</w:t>
      </w:r>
      <w:r w:rsidR="007674C6">
        <w:rPr>
          <w:rStyle w:val="SubtleEmphasis"/>
          <w:i w:val="0"/>
          <w:iCs w:val="0"/>
          <w:color w:val="auto"/>
        </w:rPr>
        <w:t xml:space="preserve"> </w:t>
      </w:r>
      <w:r w:rsidR="003F76DC">
        <w:rPr>
          <w:rStyle w:val="SubtleEmphasis"/>
          <w:i w:val="0"/>
          <w:iCs w:val="0"/>
          <w:color w:val="auto"/>
        </w:rPr>
        <w:t>generalisation</w:t>
      </w:r>
      <w:del w:id="482" w:author="Newbold, Tim" w:date="2022-05-13T14:05:00Z">
        <w:r w:rsidR="006613AF" w:rsidDel="00C76028">
          <w:rPr>
            <w:rStyle w:val="SubtleEmphasis"/>
            <w:i w:val="0"/>
            <w:iCs w:val="0"/>
            <w:color w:val="auto"/>
          </w:rPr>
          <w:delText>.</w:delText>
        </w:r>
        <w:r w:rsidR="0021708D" w:rsidDel="00C76028">
          <w:rPr>
            <w:rStyle w:val="SubtleEmphasis"/>
            <w:i w:val="0"/>
            <w:iCs w:val="0"/>
            <w:color w:val="auto"/>
          </w:rPr>
          <w:delText xml:space="preserve"> </w:delText>
        </w:r>
        <w:r w:rsidR="00724626" w:rsidDel="00C76028">
          <w:rPr>
            <w:rStyle w:val="SubtleEmphasis"/>
            <w:i w:val="0"/>
            <w:iCs w:val="0"/>
            <w:color w:val="auto"/>
          </w:rPr>
          <w:delText xml:space="preserve">We found a mixture of non-significant effects and of </w:delText>
        </w:r>
        <w:r w:rsidR="00EB2C32" w:rsidDel="00C76028">
          <w:rPr>
            <w:rStyle w:val="SubtleEmphasis"/>
            <w:i w:val="0"/>
            <w:iCs w:val="0"/>
            <w:color w:val="auto"/>
          </w:rPr>
          <w:delText xml:space="preserve">opposite responses </w:delText>
        </w:r>
        <w:r w:rsidR="00724626" w:rsidDel="00C76028">
          <w:rPr>
            <w:rStyle w:val="SubtleEmphasis"/>
            <w:i w:val="0"/>
            <w:iCs w:val="0"/>
            <w:color w:val="auto"/>
          </w:rPr>
          <w:delText>depending on Class and land use</w:delText>
        </w:r>
      </w:del>
      <w:r w:rsidR="00E47D44">
        <w:rPr>
          <w:rStyle w:val="SubtleEmphasis"/>
          <w:i w:val="0"/>
          <w:iCs w:val="0"/>
          <w:color w:val="auto"/>
        </w:rPr>
        <w:t xml:space="preserve"> (Table 1a)</w:t>
      </w:r>
      <w:r w:rsidR="00724626">
        <w:rPr>
          <w:rStyle w:val="SubtleEmphasis"/>
          <w:i w:val="0"/>
          <w:iCs w:val="0"/>
          <w:color w:val="auto"/>
        </w:rPr>
        <w:t xml:space="preserve">. </w:t>
      </w:r>
      <w:r w:rsidR="00CB046F">
        <w:rPr>
          <w:rStyle w:val="SubtleEmphasis"/>
          <w:i w:val="0"/>
          <w:iCs w:val="0"/>
          <w:color w:val="auto"/>
        </w:rPr>
        <w:t xml:space="preserve">For instance, </w:t>
      </w:r>
      <w:r w:rsidR="00EA6BEE">
        <w:rPr>
          <w:rStyle w:val="SubtleEmphasis"/>
          <w:i w:val="0"/>
          <w:iCs w:val="0"/>
          <w:color w:val="auto"/>
        </w:rPr>
        <w:t xml:space="preserve">we found that </w:t>
      </w:r>
      <w:r w:rsidR="00632CF3">
        <w:rPr>
          <w:rStyle w:val="SubtleEmphasis"/>
          <w:i w:val="0"/>
          <w:iCs w:val="0"/>
          <w:color w:val="auto"/>
        </w:rPr>
        <w:t>being smaller and longer-lived was</w:t>
      </w:r>
      <w:r w:rsidR="0021708D">
        <w:rPr>
          <w:rStyle w:val="SubtleEmphasis"/>
          <w:i w:val="0"/>
          <w:iCs w:val="0"/>
          <w:color w:val="auto"/>
        </w:rPr>
        <w:t xml:space="preserve"> associated with </w:t>
      </w:r>
      <w:r w:rsidR="00632CF3">
        <w:rPr>
          <w:rStyle w:val="SubtleEmphasis"/>
          <w:i w:val="0"/>
          <w:iCs w:val="0"/>
          <w:color w:val="auto"/>
        </w:rPr>
        <w:t>de</w:t>
      </w:r>
      <w:r w:rsidR="0021708D">
        <w:rPr>
          <w:rStyle w:val="SubtleEmphasis"/>
          <w:i w:val="0"/>
          <w:iCs w:val="0"/>
          <w:color w:val="auto"/>
        </w:rPr>
        <w:t xml:space="preserve">creases in occurrence probability </w:t>
      </w:r>
      <w:r w:rsidR="00D02487">
        <w:rPr>
          <w:rStyle w:val="SubtleEmphasis"/>
          <w:i w:val="0"/>
          <w:iCs w:val="0"/>
          <w:color w:val="auto"/>
        </w:rPr>
        <w:t>for</w:t>
      </w:r>
      <w:r w:rsidR="0021708D">
        <w:rPr>
          <w:rStyle w:val="SubtleEmphasis"/>
          <w:i w:val="0"/>
          <w:iCs w:val="0"/>
          <w:color w:val="auto"/>
        </w:rPr>
        <w:t xml:space="preserve"> </w:t>
      </w:r>
      <w:r w:rsidR="00152B71">
        <w:rPr>
          <w:rStyle w:val="SubtleEmphasis"/>
          <w:i w:val="0"/>
          <w:iCs w:val="0"/>
          <w:color w:val="auto"/>
        </w:rPr>
        <w:t xml:space="preserve">birds found in agricultural areas, </w:t>
      </w:r>
      <w:r w:rsidR="00001351">
        <w:rPr>
          <w:rStyle w:val="SubtleEmphasis"/>
          <w:i w:val="0"/>
          <w:iCs w:val="0"/>
          <w:color w:val="auto"/>
        </w:rPr>
        <w:t>but</w:t>
      </w:r>
      <w:r w:rsidR="00152B71">
        <w:rPr>
          <w:rStyle w:val="SubtleEmphasis"/>
          <w:i w:val="0"/>
          <w:iCs w:val="0"/>
          <w:color w:val="auto"/>
        </w:rPr>
        <w:t xml:space="preserve"> </w:t>
      </w:r>
      <w:del w:id="483" w:author="Newbold, Tim" w:date="2022-05-13T14:05:00Z">
        <w:r w:rsidR="00152B71" w:rsidDel="00C76028">
          <w:rPr>
            <w:rStyle w:val="SubtleEmphasis"/>
            <w:i w:val="0"/>
            <w:iCs w:val="0"/>
            <w:color w:val="auto"/>
          </w:rPr>
          <w:delText xml:space="preserve">being bigger and shorter-lived </w:delText>
        </w:r>
        <w:r w:rsidR="001A4BF0" w:rsidDel="00C76028">
          <w:rPr>
            <w:rStyle w:val="SubtleEmphasis"/>
            <w:i w:val="0"/>
            <w:iCs w:val="0"/>
            <w:color w:val="auto"/>
          </w:rPr>
          <w:delText>lowered occurrence probability</w:delText>
        </w:r>
      </w:del>
      <w:ins w:id="484" w:author="Newbold, Tim" w:date="2022-05-13T14:05:00Z">
        <w:r w:rsidR="00C76028">
          <w:rPr>
            <w:rStyle w:val="SubtleEmphasis"/>
            <w:i w:val="0"/>
            <w:iCs w:val="0"/>
            <w:color w:val="auto"/>
          </w:rPr>
          <w:t>with increases in occurrence probability</w:t>
        </w:r>
      </w:ins>
      <w:r w:rsidR="001A4BF0">
        <w:rPr>
          <w:rStyle w:val="SubtleEmphasis"/>
          <w:i w:val="0"/>
          <w:iCs w:val="0"/>
          <w:color w:val="auto"/>
        </w:rPr>
        <w:t xml:space="preserve"> for urban birds</w:t>
      </w:r>
      <w:r w:rsidR="00E6709C">
        <w:rPr>
          <w:rStyle w:val="SubtleEmphasis"/>
          <w:i w:val="0"/>
          <w:iCs w:val="0"/>
          <w:color w:val="auto"/>
        </w:rPr>
        <w:t xml:space="preserve">; </w:t>
      </w:r>
      <w:r w:rsidR="005C2562">
        <w:rPr>
          <w:rStyle w:val="SubtleEmphasis"/>
          <w:i w:val="0"/>
          <w:iCs w:val="0"/>
          <w:color w:val="auto"/>
        </w:rPr>
        <w:t xml:space="preserve">and </w:t>
      </w:r>
      <w:r w:rsidR="00E6709C">
        <w:rPr>
          <w:rStyle w:val="SubtleEmphasis"/>
          <w:i w:val="0"/>
          <w:iCs w:val="0"/>
          <w:color w:val="auto"/>
        </w:rPr>
        <w:t>that  longer</w:t>
      </w:r>
      <w:r w:rsidR="00FE7D9D">
        <w:rPr>
          <w:rStyle w:val="SubtleEmphasis"/>
          <w:i w:val="0"/>
          <w:iCs w:val="0"/>
          <w:color w:val="auto"/>
        </w:rPr>
        <w:t xml:space="preserve">-lived species tended to be more negatively affected for mammals and reptiles, </w:t>
      </w:r>
      <w:r w:rsidR="00E6709C">
        <w:rPr>
          <w:rStyle w:val="SubtleEmphasis"/>
          <w:i w:val="0"/>
          <w:iCs w:val="0"/>
          <w:color w:val="auto"/>
        </w:rPr>
        <w:t xml:space="preserve">whereas </w:t>
      </w:r>
      <w:r w:rsidR="00FE7D9D">
        <w:rPr>
          <w:rStyle w:val="SubtleEmphasis"/>
          <w:i w:val="0"/>
          <w:iCs w:val="0"/>
          <w:color w:val="auto"/>
        </w:rPr>
        <w:t>we fou</w:t>
      </w:r>
      <w:r w:rsidR="00417E6B">
        <w:rPr>
          <w:rStyle w:val="SubtleEmphasis"/>
          <w:i w:val="0"/>
          <w:iCs w:val="0"/>
          <w:color w:val="auto"/>
        </w:rPr>
        <w:t xml:space="preserve">nd evidence of opposite </w:t>
      </w:r>
      <w:r w:rsidR="001012CA">
        <w:rPr>
          <w:rStyle w:val="SubtleEmphasis"/>
          <w:i w:val="0"/>
          <w:iCs w:val="0"/>
          <w:color w:val="auto"/>
        </w:rPr>
        <w:t>trends</w:t>
      </w:r>
      <w:r w:rsidR="00417E6B">
        <w:rPr>
          <w:rStyle w:val="SubtleEmphasis"/>
          <w:i w:val="0"/>
          <w:iCs w:val="0"/>
          <w:color w:val="auto"/>
        </w:rPr>
        <w:t xml:space="preserve"> for amphibians.</w:t>
      </w:r>
    </w:p>
    <w:p w14:paraId="639A1BAC" w14:textId="5129CE36" w:rsidR="00CB5DCB" w:rsidRDefault="003F76DC" w:rsidP="00CC14D1">
      <w:pPr>
        <w:spacing w:line="276" w:lineRule="auto"/>
        <w:jc w:val="both"/>
        <w:rPr>
          <w:b/>
          <w:bCs/>
          <w:noProof/>
        </w:rPr>
      </w:pPr>
      <w:r>
        <w:rPr>
          <w:rStyle w:val="SubtleEmphasis"/>
          <w:i w:val="0"/>
          <w:iCs w:val="0"/>
          <w:color w:val="auto"/>
        </w:rPr>
        <w:t xml:space="preserve">We would like to highlight that </w:t>
      </w:r>
      <w:r w:rsidR="00D02487">
        <w:rPr>
          <w:rStyle w:val="SubtleEmphasis"/>
          <w:i w:val="0"/>
          <w:iCs w:val="0"/>
          <w:color w:val="auto"/>
        </w:rPr>
        <w:t xml:space="preserve">the </w:t>
      </w:r>
      <w:r w:rsidR="00D02487" w:rsidRPr="00867A49">
        <w:rPr>
          <w:rStyle w:val="SubtleEmphasis"/>
          <w:color w:val="auto"/>
        </w:rPr>
        <w:t>within</w:t>
      </w:r>
      <w:r w:rsidR="00867A49" w:rsidRPr="00867A49">
        <w:rPr>
          <w:rStyle w:val="SubtleEmphasis"/>
          <w:color w:val="auto"/>
        </w:rPr>
        <w:t xml:space="preserve"> land-use </w:t>
      </w:r>
      <w:r w:rsidR="00D02487" w:rsidRPr="00867A49">
        <w:rPr>
          <w:rStyle w:val="SubtleEmphasis"/>
          <w:color w:val="auto"/>
        </w:rPr>
        <w:t>type</w:t>
      </w:r>
      <w:r w:rsidR="00D02487">
        <w:rPr>
          <w:rStyle w:val="SubtleEmphasis"/>
          <w:i w:val="0"/>
          <w:iCs w:val="0"/>
          <w:color w:val="auto"/>
        </w:rPr>
        <w:t xml:space="preserve"> effects summarised in Table 1</w:t>
      </w:r>
      <w:r w:rsidR="00C73325">
        <w:rPr>
          <w:rStyle w:val="SubtleEmphasis"/>
          <w:i w:val="0"/>
          <w:iCs w:val="0"/>
          <w:color w:val="auto"/>
        </w:rPr>
        <w:t>a</w:t>
      </w:r>
      <w:r w:rsidR="00D02487">
        <w:rPr>
          <w:rStyle w:val="SubtleEmphasis"/>
          <w:i w:val="0"/>
          <w:iCs w:val="0"/>
          <w:color w:val="auto"/>
        </w:rPr>
        <w:t xml:space="preserve"> do not </w:t>
      </w:r>
      <w:r w:rsidR="005C7BDF">
        <w:rPr>
          <w:rStyle w:val="SubtleEmphasis"/>
          <w:i w:val="0"/>
          <w:iCs w:val="0"/>
          <w:color w:val="auto"/>
        </w:rPr>
        <w:t>necessarily</w:t>
      </w:r>
      <w:r w:rsidR="00D02487">
        <w:rPr>
          <w:rStyle w:val="SubtleEmphasis"/>
          <w:i w:val="0"/>
          <w:iCs w:val="0"/>
          <w:color w:val="auto"/>
        </w:rPr>
        <w:t xml:space="preserve"> reflect </w:t>
      </w:r>
      <w:r w:rsidR="005C7BDF">
        <w:rPr>
          <w:rStyle w:val="SubtleEmphasis"/>
          <w:i w:val="0"/>
          <w:iCs w:val="0"/>
          <w:color w:val="auto"/>
        </w:rPr>
        <w:t xml:space="preserve">occurrence patterns </w:t>
      </w:r>
      <w:r w:rsidR="005C7BDF" w:rsidRPr="00867A49">
        <w:rPr>
          <w:rStyle w:val="SubtleEmphasis"/>
          <w:color w:val="auto"/>
        </w:rPr>
        <w:t>among</w:t>
      </w:r>
      <w:r w:rsidR="005C7BDF">
        <w:rPr>
          <w:rStyle w:val="SubtleEmphasis"/>
          <w:i w:val="0"/>
          <w:iCs w:val="0"/>
          <w:color w:val="auto"/>
        </w:rPr>
        <w:t xml:space="preserve"> land-use types</w:t>
      </w:r>
      <w:del w:id="485" w:author="Newbold, Tim" w:date="2022-05-13T14:07:00Z">
        <w:r w:rsidR="00867A49" w:rsidDel="007711E8">
          <w:rPr>
            <w:rStyle w:val="SubtleEmphasis"/>
            <w:i w:val="0"/>
            <w:iCs w:val="0"/>
            <w:color w:val="auto"/>
          </w:rPr>
          <w:delText xml:space="preserve"> (that is, comparing occurrence probability in disturbed land uses against primary vegetation)</w:delText>
        </w:r>
      </w:del>
      <w:r w:rsidR="005C7BDF">
        <w:rPr>
          <w:rStyle w:val="SubtleEmphasis"/>
          <w:i w:val="0"/>
          <w:iCs w:val="0"/>
          <w:color w:val="auto"/>
        </w:rPr>
        <w:t>.</w:t>
      </w:r>
      <w:r w:rsidR="00A43A1B">
        <w:rPr>
          <w:rStyle w:val="SubtleEmphasis"/>
          <w:i w:val="0"/>
          <w:iCs w:val="0"/>
          <w:color w:val="auto"/>
        </w:rPr>
        <w:t xml:space="preserve"> For example,</w:t>
      </w:r>
      <w:r w:rsidR="00674C88">
        <w:rPr>
          <w:rStyle w:val="SubtleEmphasis"/>
          <w:i w:val="0"/>
          <w:iCs w:val="0"/>
          <w:color w:val="auto"/>
        </w:rPr>
        <w:t xml:space="preserve"> in all </w:t>
      </w:r>
      <w:ins w:id="486" w:author="Newbold, Tim" w:date="2022-05-13T14:07:00Z">
        <w:r w:rsidR="009958A8">
          <w:rPr>
            <w:rStyle w:val="SubtleEmphasis"/>
            <w:i w:val="0"/>
            <w:iCs w:val="0"/>
            <w:color w:val="auto"/>
          </w:rPr>
          <w:t>c</w:t>
        </w:r>
      </w:ins>
      <w:del w:id="487" w:author="Newbold, Tim" w:date="2022-05-13T14:07:00Z">
        <w:r w:rsidR="00C160A3" w:rsidDel="009958A8">
          <w:rPr>
            <w:rStyle w:val="SubtleEmphasis"/>
            <w:i w:val="0"/>
            <w:iCs w:val="0"/>
            <w:color w:val="auto"/>
          </w:rPr>
          <w:delText>C</w:delText>
        </w:r>
      </w:del>
      <w:r w:rsidR="00C160A3">
        <w:rPr>
          <w:rStyle w:val="SubtleEmphasis"/>
          <w:i w:val="0"/>
          <w:iCs w:val="0"/>
          <w:color w:val="auto"/>
        </w:rPr>
        <w:t>lasses</w:t>
      </w:r>
      <w:r w:rsidR="00674C88">
        <w:rPr>
          <w:rStyle w:val="SubtleEmphasis"/>
          <w:i w:val="0"/>
          <w:iCs w:val="0"/>
          <w:color w:val="auto"/>
        </w:rPr>
        <w:t>,</w:t>
      </w:r>
      <w:r w:rsidR="00A43A1B">
        <w:rPr>
          <w:rStyle w:val="SubtleEmphasis"/>
          <w:i w:val="0"/>
          <w:iCs w:val="0"/>
          <w:color w:val="auto"/>
        </w:rPr>
        <w:t xml:space="preserve"> </w:t>
      </w:r>
      <w:r w:rsidR="00A43A1B" w:rsidRPr="00CB380B">
        <w:rPr>
          <w:rStyle w:val="SubtleEmphasis"/>
          <w:color w:val="auto"/>
        </w:rPr>
        <w:t>among land-use type effects</w:t>
      </w:r>
      <w:r w:rsidR="00A43A1B">
        <w:rPr>
          <w:rStyle w:val="SubtleEmphasis"/>
          <w:i w:val="0"/>
          <w:iCs w:val="0"/>
          <w:color w:val="auto"/>
        </w:rPr>
        <w:t xml:space="preserve"> derived from partial models showed that occurrence probability in disturbed land uses was strongly negatively affected for natural habitat specialists, compared with primary vegetation levels </w:t>
      </w:r>
      <w:r w:rsidR="00A43A1B" w:rsidRPr="00B36D58">
        <w:rPr>
          <w:rStyle w:val="SubtleEmphasis"/>
          <w:i w:val="0"/>
          <w:iCs w:val="0"/>
          <w:color w:val="auto"/>
        </w:rPr>
        <w:t xml:space="preserve">(Figure </w:t>
      </w:r>
      <w:r w:rsidR="00195202" w:rsidRPr="00B36D58">
        <w:rPr>
          <w:rStyle w:val="SubtleEmphasis"/>
          <w:i w:val="0"/>
          <w:iCs w:val="0"/>
          <w:color w:val="auto"/>
        </w:rPr>
        <w:t>S</w:t>
      </w:r>
      <w:r w:rsidR="00B36D58" w:rsidRPr="00B36D58">
        <w:rPr>
          <w:rStyle w:val="SubtleEmphasis"/>
          <w:i w:val="0"/>
          <w:iCs w:val="0"/>
          <w:color w:val="auto"/>
        </w:rPr>
        <w:t>1</w:t>
      </w:r>
      <w:r w:rsidR="0070613C">
        <w:rPr>
          <w:rStyle w:val="SubtleEmphasis"/>
          <w:i w:val="0"/>
          <w:iCs w:val="0"/>
          <w:color w:val="auto"/>
        </w:rPr>
        <w:t>0</w:t>
      </w:r>
      <w:r w:rsidR="00A43A1B" w:rsidRPr="00B36D58">
        <w:rPr>
          <w:rStyle w:val="SubtleEmphasis"/>
          <w:i w:val="0"/>
          <w:iCs w:val="0"/>
          <w:color w:val="auto"/>
        </w:rPr>
        <w:t xml:space="preserve">). </w:t>
      </w:r>
      <w:r w:rsidR="00C160A3">
        <w:rPr>
          <w:rStyle w:val="SubtleEmphasis"/>
          <w:i w:val="0"/>
          <w:iCs w:val="0"/>
          <w:color w:val="auto"/>
        </w:rPr>
        <w:t>On the other hand,</w:t>
      </w:r>
      <w:r w:rsidR="00597074">
        <w:rPr>
          <w:rStyle w:val="SubtleEmphasis"/>
          <w:i w:val="0"/>
          <w:iCs w:val="0"/>
          <w:color w:val="auto"/>
        </w:rPr>
        <w:t xml:space="preserve"> </w:t>
      </w:r>
      <w:r w:rsidR="00C160A3">
        <w:rPr>
          <w:rStyle w:val="SubtleEmphasis"/>
          <w:i w:val="0"/>
          <w:iCs w:val="0"/>
          <w:color w:val="auto"/>
        </w:rPr>
        <w:t xml:space="preserve">in most </w:t>
      </w:r>
      <w:ins w:id="488" w:author="Newbold, Tim" w:date="2022-05-13T14:07:00Z">
        <w:r w:rsidR="00244FF1">
          <w:rPr>
            <w:rStyle w:val="SubtleEmphasis"/>
            <w:i w:val="0"/>
            <w:iCs w:val="0"/>
            <w:color w:val="auto"/>
          </w:rPr>
          <w:t>c</w:t>
        </w:r>
      </w:ins>
      <w:del w:id="489" w:author="Newbold, Tim" w:date="2022-05-13T14:07:00Z">
        <w:r w:rsidR="00C160A3" w:rsidDel="00244FF1">
          <w:rPr>
            <w:rStyle w:val="SubtleEmphasis"/>
            <w:i w:val="0"/>
            <w:iCs w:val="0"/>
            <w:color w:val="auto"/>
          </w:rPr>
          <w:delText>C</w:delText>
        </w:r>
      </w:del>
      <w:r w:rsidR="00C160A3">
        <w:rPr>
          <w:rStyle w:val="SubtleEmphasis"/>
          <w:i w:val="0"/>
          <w:iCs w:val="0"/>
          <w:color w:val="auto"/>
        </w:rPr>
        <w:t>lasses and</w:t>
      </w:r>
      <w:r w:rsidR="00B855C3">
        <w:rPr>
          <w:rStyle w:val="SubtleEmphasis"/>
          <w:i w:val="0"/>
          <w:iCs w:val="0"/>
          <w:color w:val="auto"/>
        </w:rPr>
        <w:t xml:space="preserve"> disturbed </w:t>
      </w:r>
      <w:r w:rsidR="00C160A3">
        <w:rPr>
          <w:rStyle w:val="SubtleEmphasis"/>
          <w:i w:val="0"/>
          <w:iCs w:val="0"/>
          <w:color w:val="auto"/>
        </w:rPr>
        <w:t>land</w:t>
      </w:r>
      <w:r w:rsidR="00E02480">
        <w:rPr>
          <w:rStyle w:val="SubtleEmphasis"/>
          <w:i w:val="0"/>
          <w:iCs w:val="0"/>
          <w:color w:val="auto"/>
        </w:rPr>
        <w:t xml:space="preserve"> </w:t>
      </w:r>
      <w:r w:rsidR="00C160A3">
        <w:rPr>
          <w:rStyle w:val="SubtleEmphasis"/>
          <w:i w:val="0"/>
          <w:iCs w:val="0"/>
          <w:color w:val="auto"/>
        </w:rPr>
        <w:t>uses</w:t>
      </w:r>
      <w:commentRangeStart w:id="490"/>
      <w:r w:rsidR="00A43A1B">
        <w:rPr>
          <w:rStyle w:val="SubtleEmphasis"/>
          <w:i w:val="0"/>
          <w:iCs w:val="0"/>
          <w:color w:val="auto"/>
        </w:rPr>
        <w:t xml:space="preserve">, artificial habitat users </w:t>
      </w:r>
      <w:r w:rsidR="006305FD">
        <w:rPr>
          <w:rStyle w:val="SubtleEmphasis"/>
          <w:i w:val="0"/>
          <w:iCs w:val="0"/>
          <w:color w:val="auto"/>
        </w:rPr>
        <w:t>either increased or</w:t>
      </w:r>
      <w:r w:rsidR="00A43A1B">
        <w:rPr>
          <w:rStyle w:val="SubtleEmphasis"/>
          <w:i w:val="0"/>
          <w:iCs w:val="0"/>
          <w:color w:val="auto"/>
        </w:rPr>
        <w:t xml:space="preserve"> showed </w:t>
      </w:r>
      <w:r w:rsidR="006305FD">
        <w:rPr>
          <w:rStyle w:val="SubtleEmphasis"/>
          <w:i w:val="0"/>
          <w:iCs w:val="0"/>
          <w:color w:val="auto"/>
        </w:rPr>
        <w:t>no significant difference</w:t>
      </w:r>
      <w:r w:rsidR="00B855C3">
        <w:rPr>
          <w:rStyle w:val="SubtleEmphasis"/>
          <w:i w:val="0"/>
          <w:iCs w:val="0"/>
          <w:color w:val="auto"/>
        </w:rPr>
        <w:t xml:space="preserve"> in </w:t>
      </w:r>
      <w:r w:rsidR="00A43A1B">
        <w:rPr>
          <w:rStyle w:val="SubtleEmphasis"/>
          <w:i w:val="0"/>
          <w:iCs w:val="0"/>
          <w:color w:val="auto"/>
        </w:rPr>
        <w:t>occurrence probability</w:t>
      </w:r>
      <w:r w:rsidR="006305FD">
        <w:rPr>
          <w:rStyle w:val="SubtleEmphasis"/>
          <w:i w:val="0"/>
          <w:iCs w:val="0"/>
          <w:color w:val="auto"/>
        </w:rPr>
        <w:t>.</w:t>
      </w:r>
      <w:r w:rsidR="00C160A3">
        <w:rPr>
          <w:rStyle w:val="SubtleEmphasis"/>
          <w:i w:val="0"/>
          <w:iCs w:val="0"/>
          <w:color w:val="auto"/>
        </w:rPr>
        <w:t xml:space="preserve"> </w:t>
      </w:r>
      <w:r w:rsidR="00AD25DB">
        <w:rPr>
          <w:rStyle w:val="SubtleEmphasis"/>
          <w:i w:val="0"/>
          <w:iCs w:val="0"/>
          <w:color w:val="auto"/>
        </w:rPr>
        <w:t>One exception was</w:t>
      </w:r>
      <w:r w:rsidR="00045F4E">
        <w:rPr>
          <w:rStyle w:val="SubtleEmphasis"/>
          <w:i w:val="0"/>
          <w:iCs w:val="0"/>
          <w:color w:val="auto"/>
        </w:rPr>
        <w:t xml:space="preserve"> for reptiles, where the effect of habitat specialisation was mostly non-significant </w:t>
      </w:r>
      <w:r w:rsidR="00045F4E" w:rsidRPr="008B49F8">
        <w:rPr>
          <w:rStyle w:val="SubtleEmphasis"/>
          <w:iCs w:val="0"/>
          <w:color w:val="auto"/>
          <w:rPrChange w:id="491" w:author="Newbold, Tim" w:date="2022-05-13T14:08:00Z">
            <w:rPr>
              <w:rStyle w:val="SubtleEmphasis"/>
              <w:i w:val="0"/>
              <w:iCs w:val="0"/>
              <w:color w:val="auto"/>
            </w:rPr>
          </w:rPrChange>
        </w:rPr>
        <w:t>within</w:t>
      </w:r>
      <w:r w:rsidR="00045F4E">
        <w:rPr>
          <w:rStyle w:val="SubtleEmphasis"/>
          <w:i w:val="0"/>
          <w:iCs w:val="0"/>
          <w:color w:val="auto"/>
        </w:rPr>
        <w:t xml:space="preserve"> land-use types</w:t>
      </w:r>
      <w:r w:rsidR="00ED0CFC">
        <w:rPr>
          <w:rStyle w:val="SubtleEmphasis"/>
          <w:i w:val="0"/>
          <w:iCs w:val="0"/>
          <w:color w:val="auto"/>
        </w:rPr>
        <w:t xml:space="preserve"> (Table 1)</w:t>
      </w:r>
      <w:ins w:id="492" w:author="Newbold, Tim" w:date="2022-05-13T14:08:00Z">
        <w:r w:rsidR="008B49F8">
          <w:rPr>
            <w:rStyle w:val="SubtleEmphasis"/>
            <w:i w:val="0"/>
            <w:iCs w:val="0"/>
            <w:color w:val="auto"/>
          </w:rPr>
          <w:t>, with both natural habitat specialists and artificial habitat users</w:t>
        </w:r>
      </w:ins>
      <w:del w:id="493" w:author="Newbold, Tim" w:date="2022-05-13T14:08:00Z">
        <w:r w:rsidR="00045F4E" w:rsidDel="008B49F8">
          <w:rPr>
            <w:rStyle w:val="SubtleEmphasis"/>
            <w:i w:val="0"/>
            <w:iCs w:val="0"/>
            <w:color w:val="auto"/>
          </w:rPr>
          <w:delText>.</w:delText>
        </w:r>
        <w:r w:rsidR="00AD25DB" w:rsidDel="008B49F8">
          <w:rPr>
            <w:rStyle w:val="SubtleEmphasis"/>
            <w:i w:val="0"/>
            <w:iCs w:val="0"/>
            <w:color w:val="auto"/>
          </w:rPr>
          <w:delText xml:space="preserve"> </w:delText>
        </w:r>
        <w:r w:rsidR="00ED0CFC" w:rsidDel="008B49F8">
          <w:rPr>
            <w:rStyle w:val="SubtleEmphasis"/>
            <w:i w:val="0"/>
            <w:iCs w:val="0"/>
            <w:color w:val="auto"/>
          </w:rPr>
          <w:delText>For reptiles,</w:delText>
        </w:r>
        <w:r w:rsidR="004626E0" w:rsidDel="008B49F8">
          <w:rPr>
            <w:rStyle w:val="SubtleEmphasis"/>
            <w:i w:val="0"/>
            <w:iCs w:val="0"/>
            <w:color w:val="auto"/>
          </w:rPr>
          <w:delText xml:space="preserve"> both</w:delText>
        </w:r>
        <w:r w:rsidR="00A43A1B" w:rsidDel="008B49F8">
          <w:rPr>
            <w:rStyle w:val="SubtleEmphasis"/>
            <w:i w:val="0"/>
            <w:iCs w:val="0"/>
            <w:color w:val="auto"/>
          </w:rPr>
          <w:delText xml:space="preserve"> artificial habitat users </w:delText>
        </w:r>
        <w:r w:rsidR="004626E0" w:rsidDel="008B49F8">
          <w:rPr>
            <w:rStyle w:val="SubtleEmphasis"/>
            <w:i w:val="0"/>
            <w:iCs w:val="0"/>
            <w:color w:val="auto"/>
          </w:rPr>
          <w:delText>and natural habitat specialists</w:delText>
        </w:r>
      </w:del>
      <w:r w:rsidR="004626E0">
        <w:rPr>
          <w:rStyle w:val="SubtleEmphasis"/>
          <w:i w:val="0"/>
          <w:iCs w:val="0"/>
          <w:color w:val="auto"/>
        </w:rPr>
        <w:t xml:space="preserve"> </w:t>
      </w:r>
      <w:r w:rsidR="00A43A1B">
        <w:rPr>
          <w:rStyle w:val="SubtleEmphasis"/>
          <w:i w:val="0"/>
          <w:iCs w:val="0"/>
          <w:color w:val="auto"/>
        </w:rPr>
        <w:t>show</w:t>
      </w:r>
      <w:ins w:id="494" w:author="Newbold, Tim" w:date="2022-05-13T14:08:00Z">
        <w:r w:rsidR="008B49F8">
          <w:rPr>
            <w:rStyle w:val="SubtleEmphasis"/>
            <w:i w:val="0"/>
            <w:iCs w:val="0"/>
            <w:color w:val="auto"/>
          </w:rPr>
          <w:t>ing</w:t>
        </w:r>
      </w:ins>
      <w:del w:id="495" w:author="Newbold, Tim" w:date="2022-05-13T14:08:00Z">
        <w:r w:rsidR="00A43A1B" w:rsidDel="008B49F8">
          <w:rPr>
            <w:rStyle w:val="SubtleEmphasis"/>
            <w:i w:val="0"/>
            <w:iCs w:val="0"/>
            <w:color w:val="auto"/>
          </w:rPr>
          <w:delText>ed</w:delText>
        </w:r>
      </w:del>
      <w:r w:rsidR="00A43A1B">
        <w:rPr>
          <w:rStyle w:val="SubtleEmphasis"/>
          <w:i w:val="0"/>
          <w:iCs w:val="0"/>
          <w:color w:val="auto"/>
        </w:rPr>
        <w:t xml:space="preserve"> important declines in some </w:t>
      </w:r>
      <w:del w:id="496" w:author="Newbold, Tim" w:date="2022-05-13T14:08:00Z">
        <w:r w:rsidR="00A43A1B" w:rsidDel="004F3887">
          <w:rPr>
            <w:rStyle w:val="SubtleEmphasis"/>
            <w:i w:val="0"/>
            <w:iCs w:val="0"/>
            <w:color w:val="auto"/>
          </w:rPr>
          <w:delText xml:space="preserve">of the </w:delText>
        </w:r>
      </w:del>
      <w:r w:rsidR="00A43A1B">
        <w:rPr>
          <w:rStyle w:val="SubtleEmphasis"/>
          <w:i w:val="0"/>
          <w:iCs w:val="0"/>
          <w:color w:val="auto"/>
        </w:rPr>
        <w:t>disturbed land uses (</w:t>
      </w:r>
      <w:del w:id="497" w:author="Newbold, Tim" w:date="2022-05-13T14:09:00Z">
        <w:r w:rsidR="00A43A1B" w:rsidDel="001256D0">
          <w:rPr>
            <w:rStyle w:val="SubtleEmphasis"/>
            <w:i w:val="0"/>
            <w:iCs w:val="0"/>
            <w:color w:val="auto"/>
          </w:rPr>
          <w:delText>for example</w:delText>
        </w:r>
      </w:del>
      <w:ins w:id="498" w:author="Newbold, Tim" w:date="2022-05-13T14:09:00Z">
        <w:r w:rsidR="001256D0">
          <w:rPr>
            <w:rStyle w:val="SubtleEmphasis"/>
            <w:i w:val="0"/>
            <w:iCs w:val="0"/>
            <w:color w:val="auto"/>
          </w:rPr>
          <w:t>e.g.</w:t>
        </w:r>
      </w:ins>
      <w:r w:rsidR="00A43A1B">
        <w:rPr>
          <w:rStyle w:val="SubtleEmphasis"/>
          <w:i w:val="0"/>
          <w:iCs w:val="0"/>
          <w:color w:val="auto"/>
        </w:rPr>
        <w:t xml:space="preserve">, </w:t>
      </w:r>
      <w:del w:id="499" w:author="Newbold, Tim" w:date="2022-05-13T14:09:00Z">
        <w:r w:rsidR="00A43A1B" w:rsidDel="001256D0">
          <w:rPr>
            <w:rStyle w:val="SubtleEmphasis"/>
            <w:i w:val="0"/>
            <w:iCs w:val="0"/>
            <w:color w:val="auto"/>
          </w:rPr>
          <w:delText xml:space="preserve">in </w:delText>
        </w:r>
      </w:del>
      <w:r w:rsidR="00DB29F3">
        <w:rPr>
          <w:rStyle w:val="SubtleEmphasis"/>
          <w:i w:val="0"/>
          <w:iCs w:val="0"/>
          <w:color w:val="auto"/>
        </w:rPr>
        <w:t xml:space="preserve">intensely-used </w:t>
      </w:r>
      <w:r w:rsidR="00A43A1B">
        <w:rPr>
          <w:rStyle w:val="SubtleEmphasis"/>
          <w:i w:val="0"/>
          <w:iCs w:val="0"/>
          <w:color w:val="auto"/>
        </w:rPr>
        <w:t xml:space="preserve">agricultural </w:t>
      </w:r>
      <w:r w:rsidR="00DB29F3">
        <w:rPr>
          <w:rStyle w:val="SubtleEmphasis"/>
          <w:i w:val="0"/>
          <w:iCs w:val="0"/>
          <w:color w:val="auto"/>
        </w:rPr>
        <w:t>areas</w:t>
      </w:r>
      <w:r w:rsidR="00A43A1B">
        <w:rPr>
          <w:rStyle w:val="SubtleEmphasis"/>
          <w:i w:val="0"/>
          <w:iCs w:val="0"/>
          <w:color w:val="auto"/>
        </w:rPr>
        <w:t xml:space="preserve">, Figure </w:t>
      </w:r>
      <w:r w:rsidR="00AC3B1A">
        <w:rPr>
          <w:rStyle w:val="SubtleEmphasis"/>
          <w:i w:val="0"/>
          <w:iCs w:val="0"/>
          <w:color w:val="auto"/>
        </w:rPr>
        <w:t>S</w:t>
      </w:r>
      <w:r w:rsidR="00653B7A">
        <w:rPr>
          <w:rStyle w:val="SubtleEmphasis"/>
          <w:i w:val="0"/>
          <w:iCs w:val="0"/>
          <w:color w:val="auto"/>
        </w:rPr>
        <w:t>1</w:t>
      </w:r>
      <w:r w:rsidR="0070613C">
        <w:rPr>
          <w:rStyle w:val="SubtleEmphasis"/>
          <w:i w:val="0"/>
          <w:iCs w:val="0"/>
          <w:color w:val="auto"/>
        </w:rPr>
        <w:t>0</w:t>
      </w:r>
      <w:r w:rsidR="00805490">
        <w:rPr>
          <w:rStyle w:val="SubtleEmphasis"/>
          <w:i w:val="0"/>
          <w:iCs w:val="0"/>
          <w:color w:val="auto"/>
        </w:rPr>
        <w:t>d</w:t>
      </w:r>
      <w:r w:rsidR="00A43A1B">
        <w:rPr>
          <w:rStyle w:val="SubtleEmphasis"/>
          <w:i w:val="0"/>
          <w:iCs w:val="0"/>
          <w:color w:val="auto"/>
        </w:rPr>
        <w:t>)</w:t>
      </w:r>
      <w:commentRangeEnd w:id="490"/>
      <w:r w:rsidR="0099762A">
        <w:rPr>
          <w:rStyle w:val="CommentReference"/>
        </w:rPr>
        <w:commentReference w:id="490"/>
      </w:r>
      <w:r w:rsidR="00A43A1B">
        <w:rPr>
          <w:rStyle w:val="SubtleEmphasis"/>
          <w:i w:val="0"/>
          <w:iCs w:val="0"/>
          <w:color w:val="auto"/>
        </w:rPr>
        <w:t xml:space="preserve">. </w:t>
      </w:r>
      <w:commentRangeStart w:id="500"/>
      <w:del w:id="501" w:author="Newbold, Tim" w:date="2022-05-13T14:10:00Z">
        <w:r w:rsidR="00195202" w:rsidDel="0027598B">
          <w:rPr>
            <w:rStyle w:val="SubtleEmphasis"/>
            <w:i w:val="0"/>
            <w:iCs w:val="0"/>
            <w:color w:val="auto"/>
          </w:rPr>
          <w:delText xml:space="preserve">Thus, for reptiles in </w:delText>
        </w:r>
        <w:r w:rsidR="002A2EBC" w:rsidDel="0027598B">
          <w:rPr>
            <w:rStyle w:val="SubtleEmphasis"/>
            <w:i w:val="0"/>
            <w:iCs w:val="0"/>
            <w:color w:val="auto"/>
          </w:rPr>
          <w:delText>these</w:delText>
        </w:r>
        <w:r w:rsidR="00195202" w:rsidDel="0027598B">
          <w:rPr>
            <w:rStyle w:val="SubtleEmphasis"/>
            <w:i w:val="0"/>
            <w:iCs w:val="0"/>
            <w:color w:val="auto"/>
          </w:rPr>
          <w:delText xml:space="preserve"> areas, decrease</w:delText>
        </w:r>
        <w:r w:rsidR="00BD51EA" w:rsidDel="0027598B">
          <w:rPr>
            <w:rStyle w:val="SubtleEmphasis"/>
            <w:i w:val="0"/>
            <w:iCs w:val="0"/>
            <w:color w:val="auto"/>
          </w:rPr>
          <w:delText>s</w:delText>
        </w:r>
        <w:r w:rsidR="00195202" w:rsidDel="0027598B">
          <w:rPr>
            <w:rStyle w:val="SubtleEmphasis"/>
            <w:i w:val="0"/>
            <w:iCs w:val="0"/>
            <w:color w:val="auto"/>
          </w:rPr>
          <w:delText xml:space="preserve"> in occurrence probability </w:delText>
        </w:r>
        <w:r w:rsidR="00427A40" w:rsidDel="0027598B">
          <w:rPr>
            <w:rStyle w:val="SubtleEmphasis"/>
            <w:i w:val="0"/>
            <w:iCs w:val="0"/>
            <w:color w:val="auto"/>
          </w:rPr>
          <w:delText>were</w:delText>
        </w:r>
        <w:r w:rsidR="00765378" w:rsidDel="0027598B">
          <w:rPr>
            <w:rStyle w:val="SubtleEmphasis"/>
            <w:i w:val="0"/>
            <w:iCs w:val="0"/>
            <w:color w:val="auto"/>
          </w:rPr>
          <w:delText xml:space="preserve"> not distinguishable between natural habitat specialists and </w:delText>
        </w:r>
        <w:r w:rsidR="00DA0338" w:rsidDel="0027598B">
          <w:rPr>
            <w:rStyle w:val="SubtleEmphasis"/>
            <w:i w:val="0"/>
            <w:iCs w:val="0"/>
            <w:color w:val="auto"/>
          </w:rPr>
          <w:delText>artificial habitat users.</w:delText>
        </w:r>
        <w:commentRangeEnd w:id="500"/>
        <w:r w:rsidR="0099762A" w:rsidDel="0027598B">
          <w:rPr>
            <w:rStyle w:val="CommentReference"/>
          </w:rPr>
          <w:commentReference w:id="500"/>
        </w:r>
        <w:r w:rsidR="00FA2B68" w:rsidDel="0027598B">
          <w:rPr>
            <w:rStyle w:val="SubtleEmphasis"/>
            <w:i w:val="0"/>
            <w:iCs w:val="0"/>
            <w:color w:val="auto"/>
          </w:rPr>
          <w:delText xml:space="preserve"> </w:delText>
        </w:r>
      </w:del>
      <w:r w:rsidR="00FA2B68">
        <w:rPr>
          <w:rStyle w:val="SubtleEmphasis"/>
          <w:i w:val="0"/>
          <w:iCs w:val="0"/>
          <w:color w:val="auto"/>
        </w:rPr>
        <w:t>Similarly, the</w:t>
      </w:r>
      <w:r w:rsidR="00A43A1B">
        <w:rPr>
          <w:rStyle w:val="SubtleEmphasis"/>
          <w:i w:val="0"/>
          <w:iCs w:val="0"/>
          <w:color w:val="auto"/>
        </w:rPr>
        <w:t xml:space="preserve"> occurrence probability of both nocturnal and non-nocturnal species was negatively impacted in disturbed land uses compared with primary vegetation (</w:t>
      </w:r>
      <w:r w:rsidR="00A43A1B" w:rsidRPr="00DD0673">
        <w:rPr>
          <w:rStyle w:val="SubtleEmphasis"/>
          <w:i w:val="0"/>
          <w:iCs w:val="0"/>
          <w:color w:val="auto"/>
        </w:rPr>
        <w:t>Figure S</w:t>
      </w:r>
      <w:r w:rsidR="00DD0673" w:rsidRPr="00DD0673">
        <w:rPr>
          <w:rStyle w:val="SubtleEmphasis"/>
          <w:i w:val="0"/>
          <w:iCs w:val="0"/>
          <w:color w:val="auto"/>
        </w:rPr>
        <w:t>1</w:t>
      </w:r>
      <w:r w:rsidR="00CB5DCB">
        <w:rPr>
          <w:rStyle w:val="SubtleEmphasis"/>
          <w:i w:val="0"/>
          <w:iCs w:val="0"/>
          <w:color w:val="auto"/>
        </w:rPr>
        <w:t>1</w:t>
      </w:r>
      <w:r w:rsidR="00A43A1B">
        <w:rPr>
          <w:rStyle w:val="SubtleEmphasis"/>
          <w:i w:val="0"/>
          <w:iCs w:val="0"/>
          <w:color w:val="auto"/>
        </w:rPr>
        <w:t>)</w:t>
      </w:r>
      <w:r w:rsidR="007F7B74">
        <w:rPr>
          <w:rStyle w:val="SubtleEmphasis"/>
          <w:i w:val="0"/>
          <w:iCs w:val="0"/>
          <w:color w:val="auto"/>
        </w:rPr>
        <w:t xml:space="preserve">, such that land-use responses were </w:t>
      </w:r>
      <w:commentRangeStart w:id="502"/>
      <w:r w:rsidR="007F7B74">
        <w:rPr>
          <w:rStyle w:val="SubtleEmphasis"/>
          <w:i w:val="0"/>
          <w:iCs w:val="0"/>
          <w:color w:val="auto"/>
        </w:rPr>
        <w:t xml:space="preserve">not </w:t>
      </w:r>
      <w:del w:id="503" w:author="Newbold, Tim" w:date="2022-05-13T14:11:00Z">
        <w:r w:rsidR="007F7B74" w:rsidDel="009A59DA">
          <w:rPr>
            <w:rStyle w:val="SubtleEmphasis"/>
            <w:i w:val="0"/>
            <w:iCs w:val="0"/>
            <w:color w:val="auto"/>
          </w:rPr>
          <w:delText>necessarily</w:delText>
        </w:r>
        <w:commentRangeEnd w:id="502"/>
        <w:r w:rsidR="0099762A" w:rsidDel="009A59DA">
          <w:rPr>
            <w:rStyle w:val="CommentReference"/>
          </w:rPr>
          <w:commentReference w:id="502"/>
        </w:r>
        <w:r w:rsidR="007F7B74" w:rsidDel="009A59DA">
          <w:rPr>
            <w:rStyle w:val="SubtleEmphasis"/>
            <w:i w:val="0"/>
            <w:iCs w:val="0"/>
            <w:color w:val="auto"/>
          </w:rPr>
          <w:delText xml:space="preserve"> </w:delText>
        </w:r>
      </w:del>
      <w:r w:rsidR="007F7B74">
        <w:rPr>
          <w:rStyle w:val="SubtleEmphasis"/>
          <w:i w:val="0"/>
          <w:iCs w:val="0"/>
          <w:color w:val="auto"/>
        </w:rPr>
        <w:t>distinguishable between nocturnal and non-</w:t>
      </w:r>
      <w:commentRangeStart w:id="504"/>
      <w:r w:rsidR="007F7B74">
        <w:rPr>
          <w:rStyle w:val="SubtleEmphasis"/>
          <w:i w:val="0"/>
          <w:iCs w:val="0"/>
          <w:color w:val="auto"/>
        </w:rPr>
        <w:t xml:space="preserve">nocturnal </w:t>
      </w:r>
      <w:commentRangeEnd w:id="504"/>
      <w:r w:rsidR="003E4E36">
        <w:rPr>
          <w:rStyle w:val="CommentReference"/>
        </w:rPr>
        <w:commentReference w:id="504"/>
      </w:r>
      <w:r w:rsidR="007F7B74">
        <w:rPr>
          <w:rStyle w:val="SubtleEmphasis"/>
          <w:i w:val="0"/>
          <w:iCs w:val="0"/>
          <w:color w:val="auto"/>
        </w:rPr>
        <w:t>species</w:t>
      </w:r>
      <w:r w:rsidR="001A5636">
        <w:rPr>
          <w:rStyle w:val="SubtleEmphasis"/>
          <w:i w:val="0"/>
          <w:iCs w:val="0"/>
          <w:color w:val="auto"/>
        </w:rPr>
        <w:t xml:space="preserve"> for all </w:t>
      </w:r>
      <w:ins w:id="505" w:author="Newbold, Tim" w:date="2022-05-13T14:11:00Z">
        <w:r w:rsidR="009A59DA">
          <w:rPr>
            <w:rStyle w:val="SubtleEmphasis"/>
            <w:i w:val="0"/>
            <w:iCs w:val="0"/>
            <w:color w:val="auto"/>
          </w:rPr>
          <w:t>c</w:t>
        </w:r>
      </w:ins>
      <w:del w:id="506" w:author="Newbold, Tim" w:date="2022-05-13T14:11:00Z">
        <w:r w:rsidR="001A5636" w:rsidDel="009A59DA">
          <w:rPr>
            <w:rStyle w:val="SubtleEmphasis"/>
            <w:i w:val="0"/>
            <w:iCs w:val="0"/>
            <w:color w:val="auto"/>
          </w:rPr>
          <w:delText>C</w:delText>
        </w:r>
      </w:del>
      <w:r w:rsidR="001A5636">
        <w:rPr>
          <w:rStyle w:val="SubtleEmphasis"/>
          <w:i w:val="0"/>
          <w:iCs w:val="0"/>
          <w:color w:val="auto"/>
        </w:rPr>
        <w:t>lasses and land-use types</w:t>
      </w:r>
      <w:r w:rsidR="00A43A1B">
        <w:rPr>
          <w:rStyle w:val="SubtleEmphasis"/>
          <w:i w:val="0"/>
          <w:iCs w:val="0"/>
          <w:color w:val="auto"/>
        </w:rPr>
        <w:t>.</w:t>
      </w:r>
      <w:r w:rsidR="00F909BB">
        <w:rPr>
          <w:rStyle w:val="SubtleEmphasis"/>
          <w:i w:val="0"/>
          <w:iCs w:val="0"/>
          <w:color w:val="auto"/>
        </w:rPr>
        <w:t xml:space="preserve"> </w:t>
      </w:r>
    </w:p>
    <w:p w14:paraId="409045E4" w14:textId="31D882B4" w:rsidR="00EF207D" w:rsidRPr="00D147FC" w:rsidRDefault="00EF207D" w:rsidP="007E77BD">
      <w:pPr>
        <w:jc w:val="both"/>
        <w:rPr>
          <w:rStyle w:val="SubtleEmphasis"/>
          <w:i w:val="0"/>
          <w:iCs w:val="0"/>
          <w:color w:val="auto"/>
        </w:rPr>
      </w:pPr>
      <w:r w:rsidRPr="00D147FC">
        <w:rPr>
          <w:b/>
          <w:bCs/>
          <w:noProof/>
        </w:rPr>
        <w:t xml:space="preserve">Table </w:t>
      </w:r>
      <w:r w:rsidR="00634042" w:rsidRPr="00D147FC">
        <w:rPr>
          <w:b/>
          <w:bCs/>
          <w:noProof/>
        </w:rPr>
        <w:t>1</w:t>
      </w:r>
      <w:r w:rsidRPr="00D147FC">
        <w:rPr>
          <w:b/>
          <w:bCs/>
          <w:noProof/>
        </w:rPr>
        <w:t xml:space="preserve">. Summary of the effects of the </w:t>
      </w:r>
      <w:r w:rsidR="00C35391">
        <w:rPr>
          <w:b/>
          <w:bCs/>
          <w:noProof/>
        </w:rPr>
        <w:t>ecological characteristics</w:t>
      </w:r>
      <w:r w:rsidRPr="00D147FC">
        <w:rPr>
          <w:b/>
          <w:bCs/>
          <w:noProof/>
        </w:rPr>
        <w:t xml:space="preserve"> (except </w:t>
      </w:r>
      <w:r w:rsidR="00C35391">
        <w:rPr>
          <w:b/>
          <w:bCs/>
          <w:noProof/>
        </w:rPr>
        <w:t xml:space="preserve">for </w:t>
      </w:r>
      <w:r w:rsidRPr="00D147FC">
        <w:rPr>
          <w:b/>
          <w:bCs/>
          <w:noProof/>
        </w:rPr>
        <w:t>primary diet) on (a) species responses</w:t>
      </w:r>
      <w:ins w:id="507" w:author="Newbold, Tim" w:date="2022-05-13T14:12:00Z">
        <w:r w:rsidR="00AB0F20">
          <w:rPr>
            <w:b/>
            <w:bCs/>
            <w:noProof/>
          </w:rPr>
          <w:t>’</w:t>
        </w:r>
      </w:ins>
      <w:r w:rsidRPr="00D147FC">
        <w:rPr>
          <w:b/>
          <w:bCs/>
          <w:noProof/>
        </w:rPr>
        <w:t xml:space="preserve"> to disturbed land uses (</w:t>
      </w:r>
      <w:r w:rsidRPr="00D147FC">
        <w:rPr>
          <w:b/>
          <w:bCs/>
          <w:i/>
          <w:iCs/>
          <w:noProof/>
        </w:rPr>
        <w:t>within land-use type effects</w:t>
      </w:r>
      <w:r w:rsidRPr="00D147FC">
        <w:rPr>
          <w:b/>
          <w:bCs/>
          <w:noProof/>
        </w:rPr>
        <w:t xml:space="preserve">) </w:t>
      </w:r>
      <w:r w:rsidRPr="006E0D1F">
        <w:rPr>
          <w:b/>
          <w:bCs/>
        </w:rPr>
        <w:t>and</w:t>
      </w:r>
      <w:r w:rsidRPr="00D147FC">
        <w:rPr>
          <w:b/>
          <w:bCs/>
          <w:noProof/>
        </w:rPr>
        <w:t xml:space="preserve"> </w:t>
      </w:r>
      <w:r w:rsidR="00EA62AF">
        <w:rPr>
          <w:b/>
          <w:bCs/>
          <w:noProof/>
        </w:rPr>
        <w:t xml:space="preserve">on </w:t>
      </w:r>
      <w:r w:rsidRPr="00D147FC">
        <w:rPr>
          <w:b/>
          <w:bCs/>
          <w:noProof/>
        </w:rPr>
        <w:t>(b) species</w:t>
      </w:r>
      <w:ins w:id="508" w:author="Newbold, Tim" w:date="2022-05-13T14:13:00Z">
        <w:r w:rsidR="00AB0F20">
          <w:rPr>
            <w:b/>
            <w:bCs/>
            <w:noProof/>
          </w:rPr>
          <w:t>’</w:t>
        </w:r>
      </w:ins>
      <w:r w:rsidRPr="00D147FC">
        <w:rPr>
          <w:b/>
          <w:bCs/>
          <w:noProof/>
        </w:rPr>
        <w:t xml:space="preserve"> </w:t>
      </w:r>
      <w:ins w:id="509" w:author="Newbold, Tim" w:date="2022-05-13T14:13:00Z">
        <w:r w:rsidR="00AB0F20">
          <w:rPr>
            <w:b/>
            <w:bCs/>
            <w:noProof/>
          </w:rPr>
          <w:t xml:space="preserve">estimated </w:t>
        </w:r>
      </w:ins>
      <w:r w:rsidRPr="00D147FC">
        <w:rPr>
          <w:b/>
          <w:bCs/>
          <w:noProof/>
        </w:rPr>
        <w:t>climate-change sensitivity</w:t>
      </w:r>
      <w:r w:rsidR="00E11D5A">
        <w:rPr>
          <w:b/>
          <w:bCs/>
          <w:noProof/>
        </w:rPr>
        <w:t xml:space="preserve">, </w:t>
      </w:r>
      <w:r w:rsidR="00A71735">
        <w:rPr>
          <w:b/>
          <w:bCs/>
          <w:noProof/>
        </w:rPr>
        <w:t>for</w:t>
      </w:r>
      <w:r w:rsidR="00E11D5A">
        <w:rPr>
          <w:b/>
          <w:bCs/>
          <w:noProof/>
        </w:rPr>
        <w:t xml:space="preserve"> each </w:t>
      </w:r>
      <w:ins w:id="510" w:author="Newbold, Tim" w:date="2022-05-13T14:12:00Z">
        <w:r w:rsidR="00AB0F20">
          <w:rPr>
            <w:b/>
            <w:bCs/>
            <w:noProof/>
          </w:rPr>
          <w:t>c</w:t>
        </w:r>
      </w:ins>
      <w:del w:id="511" w:author="Newbold, Tim" w:date="2022-05-13T14:12:00Z">
        <w:r w:rsidR="00937A77" w:rsidDel="00AB0F20">
          <w:rPr>
            <w:b/>
            <w:bCs/>
            <w:noProof/>
          </w:rPr>
          <w:delText>C</w:delText>
        </w:r>
      </w:del>
      <w:r w:rsidR="00E11D5A">
        <w:rPr>
          <w:b/>
          <w:bCs/>
          <w:noProof/>
        </w:rPr>
        <w:t>lass</w:t>
      </w:r>
      <w:r w:rsidR="00A71735">
        <w:rPr>
          <w:b/>
          <w:bCs/>
          <w:noProof/>
        </w:rPr>
        <w:t xml:space="preserve"> of terrestrial vertebrates</w:t>
      </w:r>
      <w:r w:rsidRPr="00D147FC">
        <w:rPr>
          <w:b/>
          <w:bCs/>
          <w:noProof/>
        </w:rPr>
        <w:t xml:space="preserve">. </w:t>
      </w:r>
      <w:r w:rsidRPr="00D147FC">
        <w:rPr>
          <w:noProof/>
        </w:rPr>
        <w:t xml:space="preserve">The symbol </w:t>
      </w:r>
      <w:r w:rsidRPr="00414681">
        <w:rPr>
          <w:b/>
          <w:color w:val="FF0000"/>
        </w:rPr>
        <w:t>–</w:t>
      </w:r>
      <w:r w:rsidRPr="00D147FC">
        <w:rPr>
          <w:noProof/>
        </w:rPr>
        <w:t xml:space="preserve"> </w:t>
      </w:r>
      <w:r w:rsidR="00AF0B66">
        <w:rPr>
          <w:noProof/>
        </w:rPr>
        <w:t>indicates</w:t>
      </w:r>
      <w:r w:rsidRPr="00D147FC">
        <w:rPr>
          <w:noProof/>
        </w:rPr>
        <w:t xml:space="preserve"> where a </w:t>
      </w:r>
      <w:r w:rsidR="00AF0B66">
        <w:rPr>
          <w:noProof/>
        </w:rPr>
        <w:t xml:space="preserve">characteristic has </w:t>
      </w:r>
      <w:r w:rsidRPr="00D147FC">
        <w:rPr>
          <w:noProof/>
        </w:rPr>
        <w:t xml:space="preserve">a </w:t>
      </w:r>
      <w:commentRangeStart w:id="512"/>
      <w:r w:rsidR="007E77BD">
        <w:rPr>
          <w:noProof/>
        </w:rPr>
        <w:t xml:space="preserve">significant </w:t>
      </w:r>
      <w:commentRangeEnd w:id="512"/>
      <w:r w:rsidR="007E77BD">
        <w:rPr>
          <w:rStyle w:val="CommentReference"/>
        </w:rPr>
        <w:commentReference w:id="512"/>
      </w:r>
      <w:r w:rsidRPr="00D147FC">
        <w:rPr>
          <w:noProof/>
        </w:rPr>
        <w:t>negative effect on occurrence probability within a disturbed land</w:t>
      </w:r>
      <w:r w:rsidR="00357335">
        <w:rPr>
          <w:noProof/>
        </w:rPr>
        <w:t>-</w:t>
      </w:r>
      <w:r w:rsidRPr="00D147FC">
        <w:rPr>
          <w:noProof/>
        </w:rPr>
        <w:t>use</w:t>
      </w:r>
      <w:r w:rsidR="00357335">
        <w:rPr>
          <w:noProof/>
        </w:rPr>
        <w:t xml:space="preserve"> type</w:t>
      </w:r>
      <w:r w:rsidRPr="00D147FC">
        <w:rPr>
          <w:noProof/>
        </w:rPr>
        <w:t xml:space="preserve">, or where the </w:t>
      </w:r>
      <w:r w:rsidR="00AF0B66">
        <w:rPr>
          <w:noProof/>
        </w:rPr>
        <w:t xml:space="preserve">characteristic </w:t>
      </w:r>
      <w:del w:id="513" w:author="Newbold, Tim" w:date="2022-05-13T14:13:00Z">
        <w:r w:rsidRPr="00D147FC" w:rsidDel="00AB0F20">
          <w:rPr>
            <w:noProof/>
          </w:rPr>
          <w:delText>renders species</w:delText>
        </w:r>
        <w:r w:rsidR="00D564D4" w:rsidDel="00AB0F20">
          <w:rPr>
            <w:noProof/>
          </w:rPr>
          <w:delText xml:space="preserve"> </w:delText>
        </w:r>
        <w:commentRangeStart w:id="514"/>
        <w:r w:rsidR="00D564D4" w:rsidDel="00AB0F20">
          <w:rPr>
            <w:noProof/>
          </w:rPr>
          <w:delText>significantly</w:delText>
        </w:r>
        <w:commentRangeEnd w:id="514"/>
        <w:r w:rsidR="00D564D4" w:rsidDel="00AB0F20">
          <w:rPr>
            <w:rStyle w:val="CommentReference"/>
          </w:rPr>
          <w:commentReference w:id="514"/>
        </w:r>
        <w:r w:rsidRPr="00D147FC" w:rsidDel="00AB0F20">
          <w:rPr>
            <w:noProof/>
          </w:rPr>
          <w:delText xml:space="preserve"> more</w:delText>
        </w:r>
      </w:del>
      <w:ins w:id="515" w:author="Newbold, Tim" w:date="2022-05-13T14:13:00Z">
        <w:r w:rsidR="00AB0F20">
          <w:rPr>
            <w:noProof/>
          </w:rPr>
          <w:t>is significantly associated with a greater</w:t>
        </w:r>
      </w:ins>
      <w:r w:rsidRPr="00D147FC">
        <w:rPr>
          <w:noProof/>
        </w:rPr>
        <w:t xml:space="preserve"> sensitiv</w:t>
      </w:r>
      <w:ins w:id="516" w:author="Newbold, Tim" w:date="2022-05-13T14:13:00Z">
        <w:r w:rsidR="00AB0F20">
          <w:rPr>
            <w:noProof/>
          </w:rPr>
          <w:t>ity</w:t>
        </w:r>
      </w:ins>
      <w:del w:id="517" w:author="Newbold, Tim" w:date="2022-05-13T14:13:00Z">
        <w:r w:rsidRPr="00D147FC" w:rsidDel="00AB0F20">
          <w:rPr>
            <w:noProof/>
          </w:rPr>
          <w:delText>e</w:delText>
        </w:r>
      </w:del>
      <w:r w:rsidRPr="00D147FC">
        <w:rPr>
          <w:noProof/>
        </w:rPr>
        <w:t xml:space="preserve"> to climate change.</w:t>
      </w:r>
      <w:r w:rsidR="00FE4CDA" w:rsidRPr="00D147FC">
        <w:rPr>
          <w:noProof/>
        </w:rPr>
        <w:t xml:space="preserve"> A </w:t>
      </w:r>
      <w:r w:rsidR="00FE4CDA" w:rsidRPr="00414681">
        <w:rPr>
          <w:b/>
          <w:color w:val="538135" w:themeColor="accent6" w:themeShade="BF"/>
        </w:rPr>
        <w:t>+</w:t>
      </w:r>
      <w:r w:rsidRPr="00D147FC">
        <w:rPr>
          <w:noProof/>
        </w:rPr>
        <w:t xml:space="preserve"> </w:t>
      </w:r>
      <w:r w:rsidR="00FE4CDA" w:rsidRPr="00D147FC">
        <w:rPr>
          <w:noProof/>
        </w:rPr>
        <w:t xml:space="preserve">indicates </w:t>
      </w:r>
      <w:r w:rsidR="000A0D25" w:rsidRPr="00D147FC">
        <w:rPr>
          <w:noProof/>
        </w:rPr>
        <w:t xml:space="preserve">a </w:t>
      </w:r>
      <w:commentRangeStart w:id="518"/>
      <w:r w:rsidR="00D564D4">
        <w:rPr>
          <w:noProof/>
        </w:rPr>
        <w:t xml:space="preserve">significantly </w:t>
      </w:r>
      <w:commentRangeEnd w:id="518"/>
      <w:r w:rsidR="00D564D4">
        <w:rPr>
          <w:rStyle w:val="CommentReference"/>
        </w:rPr>
        <w:commentReference w:id="518"/>
      </w:r>
      <w:r w:rsidR="000A0D25" w:rsidRPr="00D147FC">
        <w:rPr>
          <w:noProof/>
        </w:rPr>
        <w:t xml:space="preserve">positive effect of a </w:t>
      </w:r>
      <w:r w:rsidR="00D564D4">
        <w:rPr>
          <w:noProof/>
        </w:rPr>
        <w:t xml:space="preserve">characteristic </w:t>
      </w:r>
      <w:r w:rsidR="000A0D25" w:rsidRPr="00D147FC">
        <w:rPr>
          <w:noProof/>
        </w:rPr>
        <w:t>on occurrence probabi</w:t>
      </w:r>
      <w:r w:rsidR="00E471FB" w:rsidRPr="00D147FC">
        <w:rPr>
          <w:noProof/>
        </w:rPr>
        <w:t>l</w:t>
      </w:r>
      <w:r w:rsidR="000A0D25" w:rsidRPr="00D147FC">
        <w:rPr>
          <w:noProof/>
        </w:rPr>
        <w:t>ity in a land-use type</w:t>
      </w:r>
      <w:r w:rsidR="00AF0B66">
        <w:rPr>
          <w:noProof/>
        </w:rPr>
        <w:t>,</w:t>
      </w:r>
      <w:r w:rsidR="00E471FB" w:rsidRPr="00D147FC">
        <w:rPr>
          <w:noProof/>
        </w:rPr>
        <w:t xml:space="preserve"> </w:t>
      </w:r>
      <w:r w:rsidR="00AF0B66">
        <w:rPr>
          <w:noProof/>
        </w:rPr>
        <w:t xml:space="preserve">or </w:t>
      </w:r>
      <w:ins w:id="519" w:author="Newbold, Tim" w:date="2022-05-13T14:13:00Z">
        <w:r w:rsidR="00850A37">
          <w:rPr>
            <w:noProof/>
          </w:rPr>
          <w:t xml:space="preserve">a </w:t>
        </w:r>
      </w:ins>
      <w:r w:rsidR="00E471FB" w:rsidRPr="00D147FC">
        <w:rPr>
          <w:noProof/>
        </w:rPr>
        <w:t>significant</w:t>
      </w:r>
      <w:ins w:id="520" w:author="Newbold, Tim" w:date="2022-05-13T14:13:00Z">
        <w:r w:rsidR="00850A37">
          <w:rPr>
            <w:noProof/>
          </w:rPr>
          <w:t xml:space="preserve"> association </w:t>
        </w:r>
      </w:ins>
      <w:ins w:id="521" w:author="Newbold, Tim" w:date="2022-05-13T14:14:00Z">
        <w:r w:rsidR="00850A37">
          <w:rPr>
            <w:noProof/>
          </w:rPr>
          <w:t>with</w:t>
        </w:r>
      </w:ins>
      <w:del w:id="522" w:author="Newbold, Tim" w:date="2022-05-13T14:13:00Z">
        <w:r w:rsidR="00E471FB" w:rsidRPr="00D147FC" w:rsidDel="00850A37">
          <w:rPr>
            <w:noProof/>
          </w:rPr>
          <w:delText>ly</w:delText>
        </w:r>
      </w:del>
      <w:r w:rsidR="00E471FB" w:rsidRPr="00D147FC">
        <w:rPr>
          <w:noProof/>
        </w:rPr>
        <w:t xml:space="preserve"> lower sensitivity to climate change.</w:t>
      </w:r>
      <w:r w:rsidR="000A0D25" w:rsidRPr="00D147FC">
        <w:rPr>
          <w:noProof/>
        </w:rPr>
        <w:t xml:space="preserve"> </w:t>
      </w:r>
      <w:r w:rsidRPr="00D147FC">
        <w:rPr>
          <w:noProof/>
        </w:rPr>
        <w:t>For the land-use effects, we report</w:t>
      </w:r>
      <w:del w:id="523" w:author="Newbold, Tim" w:date="2022-05-13T14:14:00Z">
        <w:r w:rsidRPr="00D147FC" w:rsidDel="00D85083">
          <w:rPr>
            <w:noProof/>
          </w:rPr>
          <w:delText xml:space="preserve"> </w:delText>
        </w:r>
      </w:del>
      <w:r w:rsidRPr="00D147FC">
        <w:rPr>
          <w:noProof/>
        </w:rPr>
        <w:t xml:space="preserve"> </w:t>
      </w:r>
      <w:del w:id="524" w:author="Newbold, Tim" w:date="2022-05-13T14:14:00Z">
        <w:r w:rsidRPr="00D147FC" w:rsidDel="00D85083">
          <w:rPr>
            <w:noProof/>
          </w:rPr>
          <w:delText>“</w:delText>
        </w:r>
      </w:del>
      <w:r w:rsidRPr="00D147FC">
        <w:rPr>
          <w:noProof/>
        </w:rPr>
        <w:t>within land-use type effects</w:t>
      </w:r>
      <w:del w:id="525" w:author="Newbold, Tim" w:date="2022-05-13T14:14:00Z">
        <w:r w:rsidRPr="00D147FC" w:rsidDel="00D85083">
          <w:rPr>
            <w:noProof/>
          </w:rPr>
          <w:delText>”</w:delText>
        </w:r>
      </w:del>
      <w:r w:rsidRPr="00D147FC">
        <w:rPr>
          <w:noProof/>
        </w:rPr>
        <w:t xml:space="preserve"> here, </w:t>
      </w:r>
      <w:del w:id="526" w:author="Newbold, Tim" w:date="2022-05-13T14:14:00Z">
        <w:r w:rsidRPr="00D147FC" w:rsidDel="00EC62F6">
          <w:rPr>
            <w:noProof/>
          </w:rPr>
          <w:delText xml:space="preserve">that is, </w:delText>
        </w:r>
        <w:r w:rsidR="00D75D1B" w:rsidDel="00EC62F6">
          <w:rPr>
            <w:noProof/>
          </w:rPr>
          <w:delText>within</w:delText>
        </w:r>
        <w:r w:rsidR="00D75D1B" w:rsidRPr="00D147FC" w:rsidDel="00EC62F6">
          <w:rPr>
            <w:noProof/>
          </w:rPr>
          <w:delText xml:space="preserve"> </w:delText>
        </w:r>
        <w:r w:rsidRPr="00D147FC" w:rsidDel="00EC62F6">
          <w:rPr>
            <w:noProof/>
          </w:rPr>
          <w:delText>a disturbed land use</w:delText>
        </w:r>
      </w:del>
      <w:ins w:id="527" w:author="Newbold, Tim" w:date="2022-05-13T14:14:00Z">
        <w:r w:rsidR="00EC62F6">
          <w:rPr>
            <w:noProof/>
          </w:rPr>
          <w:t>which for a given disturbed land</w:t>
        </w:r>
      </w:ins>
      <w:ins w:id="528" w:author="Newbold, Tim" w:date="2022-05-13T14:16:00Z">
        <w:r w:rsidR="00C95A99">
          <w:rPr>
            <w:noProof/>
          </w:rPr>
          <w:t>-</w:t>
        </w:r>
      </w:ins>
      <w:ins w:id="529" w:author="Newbold, Tim" w:date="2022-05-13T14:14:00Z">
        <w:r w:rsidR="00EC62F6">
          <w:rPr>
            <w:noProof/>
          </w:rPr>
          <w:t xml:space="preserve">use </w:t>
        </w:r>
      </w:ins>
      <w:ins w:id="530" w:author="Newbold, Tim" w:date="2022-05-13T14:16:00Z">
        <w:r w:rsidR="00C95A99">
          <w:rPr>
            <w:noProof/>
          </w:rPr>
          <w:t xml:space="preserve">type </w:t>
        </w:r>
      </w:ins>
      <w:ins w:id="531" w:author="Newbold, Tim" w:date="2022-05-13T14:14:00Z">
        <w:r w:rsidR="00EC62F6">
          <w:rPr>
            <w:noProof/>
          </w:rPr>
          <w:t>denote</w:t>
        </w:r>
      </w:ins>
      <w:r w:rsidRPr="00D147FC">
        <w:rPr>
          <w:noProof/>
        </w:rPr>
        <w:t xml:space="preserve"> whether there </w:t>
      </w:r>
      <w:r w:rsidR="00A31FE4">
        <w:rPr>
          <w:noProof/>
        </w:rPr>
        <w:t>were</w:t>
      </w:r>
      <w:r w:rsidRPr="00D147FC">
        <w:rPr>
          <w:noProof/>
        </w:rPr>
        <w:t xml:space="preserve"> signif</w:t>
      </w:r>
      <w:r w:rsidR="00EB434E" w:rsidRPr="00D147FC">
        <w:rPr>
          <w:noProof/>
        </w:rPr>
        <w:t>i</w:t>
      </w:r>
      <w:r w:rsidRPr="00D147FC">
        <w:rPr>
          <w:noProof/>
        </w:rPr>
        <w:t xml:space="preserve">cant differences in occurrence probability </w:t>
      </w:r>
      <w:r w:rsidR="00D75D1B">
        <w:rPr>
          <w:noProof/>
        </w:rPr>
        <w:t>among species with</w:t>
      </w:r>
      <w:r w:rsidR="00D75D1B" w:rsidRPr="00D147FC">
        <w:rPr>
          <w:noProof/>
        </w:rPr>
        <w:t xml:space="preserve"> </w:t>
      </w:r>
      <w:r w:rsidRPr="00D147FC">
        <w:rPr>
          <w:noProof/>
        </w:rPr>
        <w:t>different trait values (see Figure 2)</w:t>
      </w:r>
      <w:r w:rsidR="000A0D25" w:rsidRPr="00D147FC">
        <w:rPr>
          <w:noProof/>
        </w:rPr>
        <w:t>. These effects were derived from the inter</w:t>
      </w:r>
      <w:r w:rsidR="00EB434E" w:rsidRPr="00D147FC">
        <w:rPr>
          <w:noProof/>
        </w:rPr>
        <w:t>a</w:t>
      </w:r>
      <w:r w:rsidR="000A0D25" w:rsidRPr="00D147FC">
        <w:rPr>
          <w:noProof/>
        </w:rPr>
        <w:t>ctive terms of the full</w:t>
      </w:r>
      <w:r w:rsidR="00774C26">
        <w:rPr>
          <w:noProof/>
        </w:rPr>
        <w:t>, all-predictor</w:t>
      </w:r>
      <w:r w:rsidR="000A0D25" w:rsidRPr="00D147FC">
        <w:rPr>
          <w:noProof/>
        </w:rPr>
        <w:t xml:space="preserve"> models</w:t>
      </w:r>
      <w:r w:rsidRPr="00D147FC">
        <w:rPr>
          <w:noProof/>
        </w:rPr>
        <w:t xml:space="preserve">. </w:t>
      </w:r>
      <w:commentRangeStart w:id="532"/>
      <w:r w:rsidR="003808FF">
        <w:rPr>
          <w:noProof/>
        </w:rPr>
        <w:t xml:space="preserve">We report effects detected in any </w:t>
      </w:r>
      <w:r w:rsidR="00E66030">
        <w:rPr>
          <w:noProof/>
        </w:rPr>
        <w:t>land-</w:t>
      </w:r>
      <w:r w:rsidR="003808FF">
        <w:rPr>
          <w:noProof/>
        </w:rPr>
        <w:t>use intensity.</w:t>
      </w:r>
      <w:commentRangeEnd w:id="532"/>
      <w:r w:rsidR="00B310EB">
        <w:rPr>
          <w:rStyle w:val="CommentReference"/>
        </w:rPr>
        <w:commentReference w:id="532"/>
      </w:r>
    </w:p>
    <w:p w14:paraId="5E2A5968" w14:textId="03CC4556" w:rsidR="008E1730" w:rsidRDefault="00E11D5A" w:rsidP="00A43A1B">
      <w:pPr>
        <w:jc w:val="both"/>
        <w:rPr>
          <w:rStyle w:val="SubtleEmphasis"/>
          <w:i w:val="0"/>
          <w:iCs w:val="0"/>
          <w:color w:val="auto"/>
        </w:rPr>
      </w:pPr>
      <w:r>
        <w:rPr>
          <w:noProof/>
        </w:rPr>
        <w:lastRenderedPageBreak/>
        <w:drawing>
          <wp:inline distT="0" distB="0" distL="0" distR="0" wp14:anchorId="4E8CA638" wp14:editId="1AA7D4E4">
            <wp:extent cx="6358780" cy="2530549"/>
            <wp:effectExtent l="0" t="0" r="4445"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6391310" cy="2543495"/>
                    </a:xfrm>
                    <a:prstGeom prst="rect">
                      <a:avLst/>
                    </a:prstGeom>
                  </pic:spPr>
                </pic:pic>
              </a:graphicData>
            </a:graphic>
          </wp:inline>
        </w:drawing>
      </w:r>
    </w:p>
    <w:p w14:paraId="50B69B24" w14:textId="77777777" w:rsidR="00BB2409" w:rsidRDefault="00BB2409" w:rsidP="00A43A1B">
      <w:pPr>
        <w:jc w:val="both"/>
        <w:rPr>
          <w:rStyle w:val="SubtleEmphasis"/>
          <w:i w:val="0"/>
          <w:iCs w:val="0"/>
          <w:color w:val="auto"/>
        </w:rPr>
      </w:pPr>
    </w:p>
    <w:p w14:paraId="5C570B75" w14:textId="7B244DAA" w:rsidR="00DE2E6C" w:rsidRDefault="00E7298A" w:rsidP="00CB5DCB">
      <w:pPr>
        <w:spacing w:line="276" w:lineRule="auto"/>
        <w:jc w:val="both"/>
        <w:rPr>
          <w:rStyle w:val="SubtleEmphasis"/>
          <w:i w:val="0"/>
          <w:iCs w:val="0"/>
          <w:color w:val="auto"/>
        </w:rPr>
      </w:pPr>
      <w:r>
        <w:rPr>
          <w:rStyle w:val="SubtleEmphasis"/>
          <w:i w:val="0"/>
          <w:iCs w:val="0"/>
          <w:color w:val="auto"/>
        </w:rPr>
        <w:t xml:space="preserve">In all classes, </w:t>
      </w:r>
      <w:r w:rsidR="00AE68BA">
        <w:rPr>
          <w:rStyle w:val="SubtleEmphasis"/>
          <w:i w:val="0"/>
          <w:iCs w:val="0"/>
          <w:color w:val="auto"/>
        </w:rPr>
        <w:t>diet</w:t>
      </w:r>
      <w:r w:rsidR="00A43A1B">
        <w:rPr>
          <w:rStyle w:val="SubtleEmphasis"/>
          <w:i w:val="0"/>
          <w:iCs w:val="0"/>
          <w:color w:val="auto"/>
        </w:rPr>
        <w:t xml:space="preserve"> </w:t>
      </w:r>
      <w:r w:rsidR="00173176">
        <w:rPr>
          <w:rStyle w:val="SubtleEmphasis"/>
          <w:i w:val="0"/>
          <w:iCs w:val="0"/>
          <w:color w:val="auto"/>
        </w:rPr>
        <w:t xml:space="preserve">had significant effects on occurrence </w:t>
      </w:r>
      <w:r w:rsidR="00257950">
        <w:rPr>
          <w:rStyle w:val="SubtleEmphasis"/>
          <w:i w:val="0"/>
          <w:iCs w:val="0"/>
          <w:color w:val="auto"/>
        </w:rPr>
        <w:t>probability</w:t>
      </w:r>
      <w:r w:rsidR="00173176">
        <w:rPr>
          <w:rStyle w:val="SubtleEmphasis"/>
          <w:i w:val="0"/>
          <w:iCs w:val="0"/>
          <w:color w:val="auto"/>
        </w:rPr>
        <w:t xml:space="preserve"> </w:t>
      </w:r>
      <w:r w:rsidR="00B72A79">
        <w:rPr>
          <w:rStyle w:val="SubtleEmphasis"/>
          <w:i w:val="0"/>
          <w:iCs w:val="0"/>
          <w:color w:val="auto"/>
        </w:rPr>
        <w:t>in disturbed</w:t>
      </w:r>
      <w:r w:rsidR="00173176">
        <w:rPr>
          <w:rStyle w:val="SubtleEmphasis"/>
          <w:i w:val="0"/>
          <w:iCs w:val="0"/>
          <w:color w:val="auto"/>
        </w:rPr>
        <w:t xml:space="preserve"> land uses</w:t>
      </w:r>
      <w:r w:rsidR="00A43A1B">
        <w:rPr>
          <w:rStyle w:val="SubtleEmphasis"/>
          <w:i w:val="0"/>
          <w:iCs w:val="0"/>
          <w:color w:val="auto"/>
        </w:rPr>
        <w:t xml:space="preserve"> (Figure </w:t>
      </w:r>
      <w:r w:rsidR="00173176">
        <w:rPr>
          <w:rStyle w:val="SubtleEmphasis"/>
          <w:i w:val="0"/>
          <w:iCs w:val="0"/>
          <w:color w:val="auto"/>
        </w:rPr>
        <w:t>3</w:t>
      </w:r>
      <w:r w:rsidR="00A43A1B">
        <w:rPr>
          <w:rStyle w:val="SubtleEmphasis"/>
          <w:i w:val="0"/>
          <w:iCs w:val="0"/>
          <w:color w:val="auto"/>
        </w:rPr>
        <w:t>)</w:t>
      </w:r>
      <w:r w:rsidR="002A0A5F">
        <w:rPr>
          <w:rStyle w:val="SubtleEmphasis"/>
          <w:i w:val="0"/>
          <w:iCs w:val="0"/>
          <w:color w:val="auto"/>
        </w:rPr>
        <w:t>.</w:t>
      </w:r>
      <w:r w:rsidR="00A43A1B">
        <w:rPr>
          <w:rStyle w:val="SubtleEmphasis"/>
          <w:i w:val="0"/>
          <w:iCs w:val="0"/>
          <w:color w:val="auto"/>
        </w:rPr>
        <w:t xml:space="preserve"> </w:t>
      </w:r>
      <w:commentRangeStart w:id="533"/>
      <w:del w:id="534" w:author="Newbold, Tim" w:date="2022-05-13T14:47:00Z">
        <w:r w:rsidDel="002C2772">
          <w:rPr>
            <w:rStyle w:val="SubtleEmphasis"/>
            <w:i w:val="0"/>
            <w:iCs w:val="0"/>
            <w:color w:val="auto"/>
          </w:rPr>
          <w:delText>The effects of diet were interpreted from partial models (because this approach was simpler than interpreting within land-use type effects among more than two categories</w:delText>
        </w:r>
        <w:r w:rsidR="00721C4C" w:rsidDel="002C2772">
          <w:rPr>
            <w:rStyle w:val="SubtleEmphasis"/>
            <w:i w:val="0"/>
            <w:iCs w:val="0"/>
            <w:color w:val="auto"/>
          </w:rPr>
          <w:delText xml:space="preserve">, which required </w:delText>
        </w:r>
        <w:r w:rsidR="004D48F6" w:rsidDel="002C2772">
          <w:rPr>
            <w:rStyle w:val="SubtleEmphasis"/>
            <w:i w:val="0"/>
            <w:iCs w:val="0"/>
            <w:color w:val="auto"/>
          </w:rPr>
          <w:delText>arbitrarily choosing a reference diet category</w:delText>
        </w:r>
        <w:r w:rsidR="00E97E95" w:rsidDel="002C2772">
          <w:rPr>
            <w:rStyle w:val="SubtleEmphasis"/>
            <w:i w:val="0"/>
            <w:iCs w:val="0"/>
            <w:color w:val="auto"/>
          </w:rPr>
          <w:delText>, and also because we could not fit both diet and diet breadth in the same model</w:delText>
        </w:r>
        <w:r w:rsidR="00DA26FB" w:rsidDel="002C2772">
          <w:rPr>
            <w:rStyle w:val="SubtleEmphasis"/>
            <w:i w:val="0"/>
            <w:iCs w:val="0"/>
            <w:color w:val="auto"/>
          </w:rPr>
          <w:delText>s</w:delText>
        </w:r>
        <w:r w:rsidR="00E97E95" w:rsidDel="002C2772">
          <w:rPr>
            <w:rStyle w:val="SubtleEmphasis"/>
            <w:i w:val="0"/>
            <w:iCs w:val="0"/>
            <w:color w:val="auto"/>
          </w:rPr>
          <w:delText xml:space="preserve"> for herptiles</w:delText>
        </w:r>
        <w:r w:rsidDel="002C2772">
          <w:rPr>
            <w:rStyle w:val="SubtleEmphasis"/>
            <w:i w:val="0"/>
            <w:iCs w:val="0"/>
            <w:color w:val="auto"/>
          </w:rPr>
          <w:delText>).</w:delText>
        </w:r>
      </w:del>
      <w:commentRangeEnd w:id="533"/>
      <w:r w:rsidR="002C2772">
        <w:rPr>
          <w:rStyle w:val="CommentReference"/>
        </w:rPr>
        <w:commentReference w:id="533"/>
      </w:r>
      <w:del w:id="535" w:author="Newbold, Tim" w:date="2022-05-13T14:47:00Z">
        <w:r w:rsidR="004F2A37" w:rsidDel="002C2772">
          <w:rPr>
            <w:rStyle w:val="SubtleEmphasis"/>
            <w:i w:val="0"/>
            <w:iCs w:val="0"/>
            <w:color w:val="auto"/>
          </w:rPr>
          <w:delText xml:space="preserve"> </w:delText>
        </w:r>
      </w:del>
      <w:r w:rsidR="00815E0F">
        <w:rPr>
          <w:rStyle w:val="SubtleEmphasis"/>
          <w:i w:val="0"/>
          <w:iCs w:val="0"/>
          <w:color w:val="auto"/>
        </w:rPr>
        <w:t>Changes in occurrence probability</w:t>
      </w:r>
      <w:r w:rsidR="00C53B87">
        <w:rPr>
          <w:rStyle w:val="SubtleEmphasis"/>
          <w:i w:val="0"/>
          <w:iCs w:val="0"/>
          <w:color w:val="auto"/>
        </w:rPr>
        <w:t xml:space="preserve"> in disturbed land uses</w:t>
      </w:r>
      <w:r w:rsidR="00815E0F">
        <w:rPr>
          <w:rStyle w:val="SubtleEmphasis"/>
          <w:i w:val="0"/>
          <w:iCs w:val="0"/>
          <w:color w:val="auto"/>
        </w:rPr>
        <w:t xml:space="preserve"> differed among </w:t>
      </w:r>
      <w:ins w:id="536" w:author="Newbold, Tim" w:date="2022-05-13T14:47:00Z">
        <w:r w:rsidR="005375FF">
          <w:rPr>
            <w:rStyle w:val="SubtleEmphasis"/>
            <w:i w:val="0"/>
            <w:iCs w:val="0"/>
            <w:color w:val="auto"/>
          </w:rPr>
          <w:t>c</w:t>
        </w:r>
      </w:ins>
      <w:del w:id="537" w:author="Newbold, Tim" w:date="2022-05-13T14:47:00Z">
        <w:r w:rsidR="00391AA0" w:rsidDel="005375FF">
          <w:rPr>
            <w:rStyle w:val="SubtleEmphasis"/>
            <w:i w:val="0"/>
            <w:iCs w:val="0"/>
            <w:color w:val="auto"/>
          </w:rPr>
          <w:delText>C</w:delText>
        </w:r>
      </w:del>
      <w:r w:rsidR="00815E0F">
        <w:rPr>
          <w:rStyle w:val="SubtleEmphasis"/>
          <w:i w:val="0"/>
          <w:iCs w:val="0"/>
          <w:color w:val="auto"/>
        </w:rPr>
        <w:t xml:space="preserve">lasses and dietary groups. </w:t>
      </w:r>
      <w:r w:rsidR="0037252C">
        <w:rPr>
          <w:rStyle w:val="SubtleEmphasis"/>
          <w:i w:val="0"/>
          <w:iCs w:val="0"/>
          <w:color w:val="auto"/>
        </w:rPr>
        <w:t xml:space="preserve">Overall, invertebrate eaters tended to be negatively affected </w:t>
      </w:r>
      <w:r w:rsidR="00C32340">
        <w:rPr>
          <w:rStyle w:val="SubtleEmphasis"/>
          <w:i w:val="0"/>
          <w:iCs w:val="0"/>
          <w:color w:val="auto"/>
        </w:rPr>
        <w:t>in disturbed land uses</w:t>
      </w:r>
      <w:r w:rsidR="00FC55A8">
        <w:rPr>
          <w:rStyle w:val="SubtleEmphasis"/>
          <w:i w:val="0"/>
          <w:iCs w:val="0"/>
          <w:color w:val="auto"/>
        </w:rPr>
        <w:t xml:space="preserve"> (</w:t>
      </w:r>
      <w:r w:rsidR="0033327D">
        <w:rPr>
          <w:rStyle w:val="SubtleEmphasis"/>
          <w:i w:val="0"/>
          <w:iCs w:val="0"/>
          <w:color w:val="auto"/>
        </w:rPr>
        <w:t>e.g., -66% average declines in occurrence probability</w:t>
      </w:r>
      <w:r w:rsidR="00F40532">
        <w:rPr>
          <w:rStyle w:val="SubtleEmphasis"/>
          <w:i w:val="0"/>
          <w:iCs w:val="0"/>
          <w:color w:val="auto"/>
        </w:rPr>
        <w:t xml:space="preserve"> for amphibians in </w:t>
      </w:r>
      <w:r w:rsidR="00F4253A">
        <w:rPr>
          <w:rStyle w:val="SubtleEmphasis"/>
          <w:i w:val="0"/>
          <w:iCs w:val="0"/>
          <w:color w:val="auto"/>
        </w:rPr>
        <w:t>intensely used</w:t>
      </w:r>
      <w:r w:rsidR="00F40532">
        <w:rPr>
          <w:rStyle w:val="SubtleEmphasis"/>
          <w:i w:val="0"/>
          <w:iCs w:val="0"/>
          <w:color w:val="auto"/>
        </w:rPr>
        <w:t xml:space="preserve"> agricultural areas</w:t>
      </w:r>
      <w:r w:rsidR="000722B8">
        <w:rPr>
          <w:rStyle w:val="SubtleEmphasis"/>
          <w:i w:val="0"/>
          <w:iCs w:val="0"/>
          <w:color w:val="auto"/>
        </w:rPr>
        <w:t xml:space="preserve">, compared with </w:t>
      </w:r>
      <w:r w:rsidR="002A2256">
        <w:rPr>
          <w:rStyle w:val="SubtleEmphasis"/>
          <w:i w:val="0"/>
          <w:iCs w:val="0"/>
          <w:color w:val="auto"/>
        </w:rPr>
        <w:t xml:space="preserve">minimally-used </w:t>
      </w:r>
      <w:commentRangeStart w:id="538"/>
      <w:r w:rsidR="000722B8">
        <w:rPr>
          <w:rStyle w:val="SubtleEmphasis"/>
          <w:i w:val="0"/>
          <w:iCs w:val="0"/>
          <w:color w:val="auto"/>
        </w:rPr>
        <w:t>primary vegetation</w:t>
      </w:r>
      <w:commentRangeEnd w:id="538"/>
      <w:r w:rsidR="00391AA0">
        <w:rPr>
          <w:rStyle w:val="CommentReference"/>
        </w:rPr>
        <w:commentReference w:id="538"/>
      </w:r>
      <w:r w:rsidR="00FC55A8">
        <w:rPr>
          <w:rStyle w:val="SubtleEmphasis"/>
          <w:i w:val="0"/>
          <w:iCs w:val="0"/>
          <w:color w:val="auto"/>
        </w:rPr>
        <w:t>)</w:t>
      </w:r>
      <w:r w:rsidR="00F4253A">
        <w:rPr>
          <w:rStyle w:val="SubtleEmphasis"/>
          <w:i w:val="0"/>
          <w:iCs w:val="0"/>
          <w:color w:val="auto"/>
        </w:rPr>
        <w:t>. O</w:t>
      </w:r>
      <w:r w:rsidR="00931D5A">
        <w:rPr>
          <w:rStyle w:val="SubtleEmphasis"/>
          <w:i w:val="0"/>
          <w:iCs w:val="0"/>
          <w:color w:val="auto"/>
        </w:rPr>
        <w:t>mnivores were both negatively and positively impacted</w:t>
      </w:r>
      <w:r w:rsidR="00F4253A">
        <w:rPr>
          <w:rStyle w:val="SubtleEmphasis"/>
          <w:i w:val="0"/>
          <w:iCs w:val="0"/>
          <w:color w:val="auto"/>
        </w:rPr>
        <w:t>, showing both important decreases (</w:t>
      </w:r>
      <w:r w:rsidR="00BE18FF">
        <w:rPr>
          <w:rStyle w:val="SubtleEmphasis"/>
          <w:i w:val="0"/>
          <w:iCs w:val="0"/>
          <w:color w:val="auto"/>
        </w:rPr>
        <w:t xml:space="preserve">e.g., </w:t>
      </w:r>
      <w:r w:rsidR="00AB2C8A">
        <w:rPr>
          <w:rStyle w:val="SubtleEmphasis"/>
          <w:i w:val="0"/>
          <w:iCs w:val="0"/>
          <w:color w:val="auto"/>
        </w:rPr>
        <w:t xml:space="preserve">-81% for reptiles in </w:t>
      </w:r>
      <w:r w:rsidR="005D5E5A">
        <w:rPr>
          <w:rStyle w:val="SubtleEmphasis"/>
          <w:i w:val="0"/>
          <w:iCs w:val="0"/>
          <w:color w:val="auto"/>
        </w:rPr>
        <w:t>intensely used</w:t>
      </w:r>
      <w:r w:rsidR="00AB2C8A">
        <w:rPr>
          <w:rStyle w:val="SubtleEmphasis"/>
          <w:i w:val="0"/>
          <w:iCs w:val="0"/>
          <w:color w:val="auto"/>
        </w:rPr>
        <w:t xml:space="preserve"> plantation forest</w:t>
      </w:r>
      <w:r w:rsidR="00F4253A">
        <w:rPr>
          <w:rStyle w:val="SubtleEmphasis"/>
          <w:i w:val="0"/>
          <w:iCs w:val="0"/>
          <w:color w:val="auto"/>
        </w:rPr>
        <w:t>) as well as</w:t>
      </w:r>
      <w:r w:rsidR="00BA64DA">
        <w:rPr>
          <w:rStyle w:val="SubtleEmphasis"/>
          <w:i w:val="0"/>
          <w:iCs w:val="0"/>
          <w:color w:val="auto"/>
        </w:rPr>
        <w:t xml:space="preserve"> strong</w:t>
      </w:r>
      <w:r w:rsidR="00F4253A">
        <w:rPr>
          <w:rStyle w:val="SubtleEmphasis"/>
          <w:i w:val="0"/>
          <w:iCs w:val="0"/>
          <w:color w:val="auto"/>
        </w:rPr>
        <w:t xml:space="preserve"> increase</w:t>
      </w:r>
      <w:r w:rsidR="00BA64DA">
        <w:rPr>
          <w:rStyle w:val="SubtleEmphasis"/>
          <w:i w:val="0"/>
          <w:iCs w:val="0"/>
          <w:color w:val="auto"/>
        </w:rPr>
        <w:t>s</w:t>
      </w:r>
      <w:r w:rsidR="00F4253A">
        <w:rPr>
          <w:rStyle w:val="SubtleEmphasis"/>
          <w:i w:val="0"/>
          <w:iCs w:val="0"/>
          <w:color w:val="auto"/>
        </w:rPr>
        <w:t xml:space="preserve"> (</w:t>
      </w:r>
      <w:r w:rsidR="00330E84">
        <w:rPr>
          <w:rStyle w:val="SubtleEmphasis"/>
          <w:i w:val="0"/>
          <w:iCs w:val="0"/>
          <w:color w:val="auto"/>
        </w:rPr>
        <w:t>e.g., +43%</w:t>
      </w:r>
      <w:r w:rsidR="00CC5FBB">
        <w:rPr>
          <w:rStyle w:val="SubtleEmphasis"/>
          <w:i w:val="0"/>
          <w:iCs w:val="0"/>
          <w:color w:val="auto"/>
        </w:rPr>
        <w:t xml:space="preserve"> for lightly used urban areas in birds</w:t>
      </w:r>
      <w:r w:rsidR="00F4253A">
        <w:rPr>
          <w:rStyle w:val="SubtleEmphasis"/>
          <w:i w:val="0"/>
          <w:iCs w:val="0"/>
          <w:color w:val="auto"/>
        </w:rPr>
        <w:t>)</w:t>
      </w:r>
      <w:r w:rsidR="00D4678B">
        <w:rPr>
          <w:rStyle w:val="SubtleEmphasis"/>
          <w:i w:val="0"/>
          <w:iCs w:val="0"/>
          <w:color w:val="auto"/>
        </w:rPr>
        <w:t>.</w:t>
      </w:r>
      <w:r w:rsidR="003C6A84">
        <w:rPr>
          <w:rStyle w:val="SubtleEmphasis"/>
          <w:i w:val="0"/>
          <w:iCs w:val="0"/>
          <w:color w:val="auto"/>
        </w:rPr>
        <w:t xml:space="preserve"> </w:t>
      </w:r>
      <w:r w:rsidR="00BF4104">
        <w:rPr>
          <w:rStyle w:val="SubtleEmphasis"/>
          <w:i w:val="0"/>
          <w:iCs w:val="0"/>
          <w:color w:val="auto"/>
        </w:rPr>
        <w:t>Overall, f</w:t>
      </w:r>
      <w:r w:rsidR="003C6A84">
        <w:rPr>
          <w:rStyle w:val="SubtleEmphasis"/>
          <w:i w:val="0"/>
          <w:iCs w:val="0"/>
          <w:color w:val="auto"/>
        </w:rPr>
        <w:t xml:space="preserve">ruit/nectar eaters showed important declines </w:t>
      </w:r>
      <w:r w:rsidR="00CA535B">
        <w:rPr>
          <w:rStyle w:val="SubtleEmphasis"/>
          <w:i w:val="0"/>
          <w:iCs w:val="0"/>
          <w:color w:val="auto"/>
        </w:rPr>
        <w:t xml:space="preserve">in occurrence probability for mammals and birds, as opposed to plants/seeds eaters, whose occurrence probability </w:t>
      </w:r>
      <w:r w:rsidR="00E17793">
        <w:rPr>
          <w:rStyle w:val="SubtleEmphasis"/>
          <w:i w:val="0"/>
          <w:iCs w:val="0"/>
          <w:color w:val="auto"/>
        </w:rPr>
        <w:t>tended to be</w:t>
      </w:r>
      <w:r w:rsidR="00BE18FF">
        <w:rPr>
          <w:rStyle w:val="SubtleEmphasis"/>
          <w:i w:val="0"/>
          <w:iCs w:val="0"/>
          <w:color w:val="auto"/>
        </w:rPr>
        <w:t xml:space="preserve"> strongly</w:t>
      </w:r>
      <w:r w:rsidR="00E17793">
        <w:rPr>
          <w:rStyle w:val="SubtleEmphasis"/>
          <w:i w:val="0"/>
          <w:iCs w:val="0"/>
          <w:color w:val="auto"/>
        </w:rPr>
        <w:t xml:space="preserve"> positively affected</w:t>
      </w:r>
      <w:r w:rsidR="00451000">
        <w:rPr>
          <w:rStyle w:val="SubtleEmphasis"/>
          <w:i w:val="0"/>
          <w:iCs w:val="0"/>
          <w:color w:val="auto"/>
        </w:rPr>
        <w:t xml:space="preserve"> for birds,</w:t>
      </w:r>
      <w:r w:rsidR="00B7633C">
        <w:rPr>
          <w:rStyle w:val="SubtleEmphasis"/>
          <w:i w:val="0"/>
          <w:iCs w:val="0"/>
          <w:color w:val="auto"/>
        </w:rPr>
        <w:t xml:space="preserve"> </w:t>
      </w:r>
      <w:commentRangeStart w:id="539"/>
      <w:r w:rsidR="00B7633C">
        <w:rPr>
          <w:rStyle w:val="SubtleEmphasis"/>
          <w:i w:val="0"/>
          <w:iCs w:val="0"/>
          <w:color w:val="auto"/>
        </w:rPr>
        <w:t xml:space="preserve">and </w:t>
      </w:r>
      <w:r w:rsidR="00070239">
        <w:rPr>
          <w:rStyle w:val="SubtleEmphasis"/>
          <w:i w:val="0"/>
          <w:iCs w:val="0"/>
          <w:color w:val="auto"/>
        </w:rPr>
        <w:t xml:space="preserve">dependent on </w:t>
      </w:r>
      <w:r w:rsidR="002A2256">
        <w:rPr>
          <w:rStyle w:val="SubtleEmphasis"/>
          <w:i w:val="0"/>
          <w:iCs w:val="0"/>
          <w:color w:val="auto"/>
        </w:rPr>
        <w:t>land-</w:t>
      </w:r>
      <w:r w:rsidR="00070239">
        <w:rPr>
          <w:rStyle w:val="SubtleEmphasis"/>
          <w:i w:val="0"/>
          <w:iCs w:val="0"/>
          <w:color w:val="auto"/>
        </w:rPr>
        <w:t>use intensity for mammals</w:t>
      </w:r>
      <w:r w:rsidR="00FD44E1">
        <w:rPr>
          <w:rStyle w:val="SubtleEmphasis"/>
          <w:i w:val="0"/>
          <w:iCs w:val="0"/>
          <w:color w:val="auto"/>
        </w:rPr>
        <w:t xml:space="preserve"> (</w:t>
      </w:r>
      <w:r w:rsidR="00605FF2">
        <w:rPr>
          <w:rStyle w:val="SubtleEmphasis"/>
          <w:i w:val="0"/>
          <w:iCs w:val="0"/>
          <w:color w:val="auto"/>
        </w:rPr>
        <w:t xml:space="preserve">with increases in minimally-used land-types, but not </w:t>
      </w:r>
      <w:r w:rsidR="00982D43">
        <w:rPr>
          <w:rStyle w:val="SubtleEmphasis"/>
          <w:i w:val="0"/>
          <w:iCs w:val="0"/>
          <w:color w:val="auto"/>
        </w:rPr>
        <w:t>in more intensely-used land-types</w:t>
      </w:r>
      <w:r w:rsidR="00FD44E1">
        <w:rPr>
          <w:rStyle w:val="SubtleEmphasis"/>
          <w:i w:val="0"/>
          <w:iCs w:val="0"/>
          <w:color w:val="auto"/>
        </w:rPr>
        <w:t>)</w:t>
      </w:r>
      <w:commentRangeEnd w:id="539"/>
      <w:r w:rsidR="001B58AE">
        <w:rPr>
          <w:rStyle w:val="CommentReference"/>
        </w:rPr>
        <w:commentReference w:id="539"/>
      </w:r>
      <w:r w:rsidR="00CA535B">
        <w:rPr>
          <w:rStyle w:val="SubtleEmphasis"/>
          <w:i w:val="0"/>
          <w:iCs w:val="0"/>
          <w:color w:val="auto"/>
        </w:rPr>
        <w:t>.</w:t>
      </w:r>
      <w:r w:rsidR="001365CD">
        <w:rPr>
          <w:rStyle w:val="SubtleEmphasis"/>
          <w:i w:val="0"/>
          <w:iCs w:val="0"/>
          <w:color w:val="auto"/>
        </w:rPr>
        <w:t xml:space="preserve"> </w:t>
      </w:r>
      <w:r w:rsidR="00661B52">
        <w:rPr>
          <w:rStyle w:val="SubtleEmphasis"/>
          <w:i w:val="0"/>
          <w:iCs w:val="0"/>
          <w:color w:val="auto"/>
        </w:rPr>
        <w:t>Finally, w</w:t>
      </w:r>
      <w:r w:rsidR="001365CD">
        <w:rPr>
          <w:rStyle w:val="SubtleEmphasis"/>
          <w:i w:val="0"/>
          <w:iCs w:val="0"/>
          <w:color w:val="auto"/>
        </w:rPr>
        <w:t>e also detected</w:t>
      </w:r>
      <w:r w:rsidR="00450F0F">
        <w:rPr>
          <w:rStyle w:val="SubtleEmphasis"/>
          <w:i w:val="0"/>
          <w:iCs w:val="0"/>
          <w:color w:val="auto"/>
        </w:rPr>
        <w:t xml:space="preserve"> significant changes in occurrence probability for vertebrate eaters, with</w:t>
      </w:r>
      <w:r w:rsidR="001365CD">
        <w:rPr>
          <w:rStyle w:val="SubtleEmphasis"/>
          <w:i w:val="0"/>
          <w:iCs w:val="0"/>
          <w:color w:val="auto"/>
        </w:rPr>
        <w:t xml:space="preserve"> </w:t>
      </w:r>
      <w:r w:rsidR="0026435C">
        <w:rPr>
          <w:rStyle w:val="SubtleEmphasis"/>
          <w:i w:val="0"/>
          <w:iCs w:val="0"/>
          <w:color w:val="auto"/>
        </w:rPr>
        <w:t xml:space="preserve">some </w:t>
      </w:r>
      <w:r w:rsidR="001365CD">
        <w:rPr>
          <w:rStyle w:val="SubtleEmphasis"/>
          <w:i w:val="0"/>
          <w:iCs w:val="0"/>
          <w:color w:val="auto"/>
        </w:rPr>
        <w:t xml:space="preserve">declines </w:t>
      </w:r>
      <w:r w:rsidR="0026435C">
        <w:rPr>
          <w:rStyle w:val="SubtleEmphasis"/>
          <w:i w:val="0"/>
          <w:iCs w:val="0"/>
          <w:color w:val="auto"/>
        </w:rPr>
        <w:t>for mammals in agricultural areas (-</w:t>
      </w:r>
      <w:r w:rsidR="00782070">
        <w:rPr>
          <w:rStyle w:val="SubtleEmphasis"/>
          <w:i w:val="0"/>
          <w:iCs w:val="0"/>
          <w:color w:val="auto"/>
        </w:rPr>
        <w:t>75</w:t>
      </w:r>
      <w:r w:rsidR="0026435C">
        <w:rPr>
          <w:rStyle w:val="SubtleEmphasis"/>
          <w:i w:val="0"/>
          <w:iCs w:val="0"/>
          <w:color w:val="auto"/>
        </w:rPr>
        <w:t>% on average</w:t>
      </w:r>
      <w:r w:rsidR="00782070">
        <w:rPr>
          <w:rStyle w:val="SubtleEmphasis"/>
          <w:i w:val="0"/>
          <w:iCs w:val="0"/>
          <w:color w:val="auto"/>
        </w:rPr>
        <w:t xml:space="preserve"> </w:t>
      </w:r>
      <w:r w:rsidR="000C2CBC">
        <w:rPr>
          <w:rStyle w:val="SubtleEmphasis"/>
          <w:i w:val="0"/>
          <w:iCs w:val="0"/>
          <w:color w:val="auto"/>
        </w:rPr>
        <w:t>in intense uses</w:t>
      </w:r>
      <w:r w:rsidR="0026435C">
        <w:rPr>
          <w:rStyle w:val="SubtleEmphasis"/>
          <w:i w:val="0"/>
          <w:iCs w:val="0"/>
          <w:color w:val="auto"/>
        </w:rPr>
        <w:t>)</w:t>
      </w:r>
      <w:r w:rsidR="00450F0F">
        <w:rPr>
          <w:rStyle w:val="SubtleEmphasis"/>
          <w:i w:val="0"/>
          <w:iCs w:val="0"/>
          <w:color w:val="auto"/>
        </w:rPr>
        <w:t>, but also some increases (e.g.,</w:t>
      </w:r>
      <w:r w:rsidR="00687654">
        <w:rPr>
          <w:rStyle w:val="SubtleEmphasis"/>
          <w:i w:val="0"/>
          <w:iCs w:val="0"/>
          <w:color w:val="auto"/>
        </w:rPr>
        <w:t xml:space="preserve"> +43% on average for birds in </w:t>
      </w:r>
      <w:r w:rsidR="005D5E5A">
        <w:rPr>
          <w:rStyle w:val="SubtleEmphasis"/>
          <w:i w:val="0"/>
          <w:iCs w:val="0"/>
          <w:color w:val="auto"/>
        </w:rPr>
        <w:t>lightly used</w:t>
      </w:r>
      <w:r w:rsidR="00687654">
        <w:rPr>
          <w:rStyle w:val="SubtleEmphasis"/>
          <w:i w:val="0"/>
          <w:iCs w:val="0"/>
          <w:color w:val="auto"/>
        </w:rPr>
        <w:t xml:space="preserve"> agricultural areas</w:t>
      </w:r>
      <w:r w:rsidR="00450F0F">
        <w:rPr>
          <w:rStyle w:val="SubtleEmphasis"/>
          <w:i w:val="0"/>
          <w:iCs w:val="0"/>
          <w:color w:val="auto"/>
        </w:rPr>
        <w:t>)</w:t>
      </w:r>
      <w:r w:rsidR="001365CD">
        <w:rPr>
          <w:rStyle w:val="SubtleEmphasis"/>
          <w:i w:val="0"/>
          <w:iCs w:val="0"/>
          <w:color w:val="auto"/>
        </w:rPr>
        <w:t>.</w:t>
      </w:r>
    </w:p>
    <w:p w14:paraId="09DAB841" w14:textId="77777777" w:rsidR="004D1549" w:rsidRDefault="004D1549" w:rsidP="00A43A1B">
      <w:pPr>
        <w:jc w:val="both"/>
        <w:rPr>
          <w:rStyle w:val="SubtleEmphasis"/>
          <w:i w:val="0"/>
          <w:iCs w:val="0"/>
          <w:color w:val="auto"/>
        </w:rPr>
      </w:pPr>
    </w:p>
    <w:p w14:paraId="50788A62" w14:textId="66A9E207" w:rsidR="005E5BEF" w:rsidRPr="008E1730" w:rsidRDefault="00681128" w:rsidP="00A43A1B">
      <w:pPr>
        <w:jc w:val="both"/>
        <w:rPr>
          <w:rStyle w:val="SubtleEmphasis"/>
          <w:b/>
          <w:bCs/>
          <w:i w:val="0"/>
          <w:iCs w:val="0"/>
          <w:color w:val="auto"/>
          <w:u w:val="single"/>
        </w:rPr>
      </w:pPr>
      <w:commentRangeStart w:id="540"/>
      <w:r>
        <w:rPr>
          <w:noProof/>
        </w:rPr>
        <w:lastRenderedPageBreak/>
        <w:drawing>
          <wp:inline distT="0" distB="0" distL="0" distR="0" wp14:anchorId="1E510DB9" wp14:editId="25D55FA3">
            <wp:extent cx="7082287" cy="6331833"/>
            <wp:effectExtent l="0" t="0" r="4445"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21"/>
                    <a:stretch>
                      <a:fillRect/>
                    </a:stretch>
                  </pic:blipFill>
                  <pic:spPr>
                    <a:xfrm>
                      <a:off x="0" y="0"/>
                      <a:ext cx="7085646" cy="6334836"/>
                    </a:xfrm>
                    <a:prstGeom prst="rect">
                      <a:avLst/>
                    </a:prstGeom>
                  </pic:spPr>
                </pic:pic>
              </a:graphicData>
            </a:graphic>
          </wp:inline>
        </w:drawing>
      </w:r>
      <w:commentRangeEnd w:id="540"/>
      <w:r w:rsidR="002D65E3">
        <w:rPr>
          <w:rStyle w:val="CommentReference"/>
        </w:rPr>
        <w:commentReference w:id="540"/>
      </w:r>
    </w:p>
    <w:p w14:paraId="205EF5F0" w14:textId="2ED8106C" w:rsidR="004D1549" w:rsidRPr="004D1549" w:rsidRDefault="005E5BEF" w:rsidP="001A403D">
      <w:pPr>
        <w:jc w:val="both"/>
        <w:rPr>
          <w:rStyle w:val="SubtleEmphasis"/>
          <w:b/>
          <w:bCs/>
          <w:i w:val="0"/>
          <w:iCs w:val="0"/>
          <w:color w:val="auto"/>
        </w:rPr>
      </w:pPr>
      <w:commentRangeStart w:id="541"/>
      <w:r w:rsidRPr="002A0A5F">
        <w:rPr>
          <w:rStyle w:val="SubtleEmphasis"/>
          <w:b/>
          <w:bCs/>
          <w:i w:val="0"/>
          <w:iCs w:val="0"/>
          <w:color w:val="auto"/>
        </w:rPr>
        <w:t xml:space="preserve">Figure 3.  </w:t>
      </w:r>
      <w:r w:rsidR="00DE0E02">
        <w:rPr>
          <w:rStyle w:val="SubtleEmphasis"/>
          <w:b/>
          <w:bCs/>
          <w:i w:val="0"/>
          <w:iCs w:val="0"/>
          <w:color w:val="auto"/>
        </w:rPr>
        <w:t>Predicted occurrence probability</w:t>
      </w:r>
      <w:r w:rsidRPr="002A0A5F">
        <w:rPr>
          <w:rStyle w:val="SubtleEmphasis"/>
          <w:b/>
          <w:bCs/>
          <w:i w:val="0"/>
          <w:iCs w:val="0"/>
          <w:color w:val="auto"/>
        </w:rPr>
        <w:t xml:space="preserve"> </w:t>
      </w:r>
      <w:r w:rsidR="00CB01F7">
        <w:rPr>
          <w:rStyle w:val="SubtleEmphasis"/>
          <w:b/>
          <w:bCs/>
          <w:i w:val="0"/>
          <w:iCs w:val="0"/>
          <w:color w:val="auto"/>
        </w:rPr>
        <w:t xml:space="preserve">as a function </w:t>
      </w:r>
      <w:r w:rsidRPr="002A0A5F">
        <w:rPr>
          <w:rStyle w:val="SubtleEmphasis"/>
          <w:b/>
          <w:bCs/>
          <w:i w:val="0"/>
          <w:iCs w:val="0"/>
          <w:color w:val="auto"/>
        </w:rPr>
        <w:t>of land use, land-use intensity, diet</w:t>
      </w:r>
      <w:r w:rsidR="00A57D53" w:rsidRPr="002A0A5F">
        <w:rPr>
          <w:rStyle w:val="SubtleEmphasis"/>
          <w:b/>
          <w:bCs/>
          <w:i w:val="0"/>
          <w:iCs w:val="0"/>
          <w:color w:val="auto"/>
        </w:rPr>
        <w:t xml:space="preserve"> and their </w:t>
      </w:r>
      <w:r w:rsidR="002A0A5F" w:rsidRPr="002A0A5F">
        <w:rPr>
          <w:rStyle w:val="SubtleEmphasis"/>
          <w:b/>
          <w:bCs/>
          <w:i w:val="0"/>
          <w:iCs w:val="0"/>
          <w:color w:val="auto"/>
        </w:rPr>
        <w:t>interactions</w:t>
      </w:r>
      <w:r w:rsidR="00A71735">
        <w:rPr>
          <w:rStyle w:val="SubtleEmphasis"/>
          <w:b/>
          <w:bCs/>
          <w:i w:val="0"/>
          <w:iCs w:val="0"/>
          <w:color w:val="auto"/>
        </w:rPr>
        <w:t>,</w:t>
      </w:r>
      <w:r w:rsidR="00CB01F7">
        <w:rPr>
          <w:rStyle w:val="SubtleEmphasis"/>
          <w:b/>
          <w:bCs/>
          <w:i w:val="0"/>
          <w:iCs w:val="0"/>
          <w:color w:val="auto"/>
        </w:rPr>
        <w:t xml:space="preserve"> </w:t>
      </w:r>
      <w:r w:rsidR="00A71735">
        <w:rPr>
          <w:rStyle w:val="SubtleEmphasis"/>
          <w:b/>
          <w:bCs/>
          <w:i w:val="0"/>
          <w:iCs w:val="0"/>
          <w:color w:val="auto"/>
        </w:rPr>
        <w:t>for</w:t>
      </w:r>
      <w:r w:rsidR="00CB01F7">
        <w:rPr>
          <w:rStyle w:val="SubtleEmphasis"/>
          <w:b/>
          <w:bCs/>
          <w:i w:val="0"/>
          <w:iCs w:val="0"/>
          <w:color w:val="auto"/>
        </w:rPr>
        <w:t xml:space="preserve"> </w:t>
      </w:r>
      <w:r w:rsidR="00A443A5">
        <w:rPr>
          <w:rStyle w:val="SubtleEmphasis"/>
          <w:b/>
          <w:bCs/>
          <w:i w:val="0"/>
          <w:iCs w:val="0"/>
          <w:color w:val="auto"/>
        </w:rPr>
        <w:t>each</w:t>
      </w:r>
      <w:r w:rsidR="00CB01F7">
        <w:rPr>
          <w:rStyle w:val="SubtleEmphasis"/>
          <w:b/>
          <w:bCs/>
          <w:i w:val="0"/>
          <w:iCs w:val="0"/>
          <w:color w:val="auto"/>
        </w:rPr>
        <w:t xml:space="preserve"> </w:t>
      </w:r>
      <w:ins w:id="542" w:author="Newbold, Tim" w:date="2022-05-13T14:50:00Z">
        <w:r w:rsidR="002D65E3">
          <w:rPr>
            <w:rStyle w:val="SubtleEmphasis"/>
            <w:b/>
            <w:bCs/>
            <w:i w:val="0"/>
            <w:iCs w:val="0"/>
            <w:color w:val="auto"/>
          </w:rPr>
          <w:t>c</w:t>
        </w:r>
      </w:ins>
      <w:del w:id="543" w:author="Newbold, Tim" w:date="2022-05-13T14:50:00Z">
        <w:r w:rsidR="00A71735" w:rsidDel="002D65E3">
          <w:rPr>
            <w:rStyle w:val="SubtleEmphasis"/>
            <w:b/>
            <w:bCs/>
            <w:i w:val="0"/>
            <w:iCs w:val="0"/>
            <w:color w:val="auto"/>
          </w:rPr>
          <w:delText>C</w:delText>
        </w:r>
      </w:del>
      <w:r w:rsidR="00CB01F7">
        <w:rPr>
          <w:rStyle w:val="SubtleEmphasis"/>
          <w:b/>
          <w:bCs/>
          <w:i w:val="0"/>
          <w:iCs w:val="0"/>
          <w:color w:val="auto"/>
        </w:rPr>
        <w:t>lass</w:t>
      </w:r>
      <w:r w:rsidR="00A71735">
        <w:rPr>
          <w:rStyle w:val="SubtleEmphasis"/>
          <w:b/>
          <w:bCs/>
          <w:i w:val="0"/>
          <w:iCs w:val="0"/>
          <w:color w:val="auto"/>
        </w:rPr>
        <w:t xml:space="preserve"> of terrestrial vertebrates</w:t>
      </w:r>
      <w:r w:rsidR="00A57D53" w:rsidRPr="002A0A5F">
        <w:rPr>
          <w:rStyle w:val="SubtleEmphasis"/>
          <w:b/>
          <w:bCs/>
          <w:i w:val="0"/>
          <w:iCs w:val="0"/>
          <w:color w:val="auto"/>
        </w:rPr>
        <w:t>.</w:t>
      </w:r>
      <w:r w:rsidR="00DE0E02">
        <w:rPr>
          <w:rStyle w:val="SubtleEmphasis"/>
          <w:b/>
          <w:bCs/>
          <w:i w:val="0"/>
          <w:iCs w:val="0"/>
          <w:color w:val="auto"/>
        </w:rPr>
        <w:t xml:space="preserve"> </w:t>
      </w:r>
      <w:r w:rsidR="00CB01F7">
        <w:rPr>
          <w:rStyle w:val="SubtleEmphasis"/>
          <w:i w:val="0"/>
          <w:iCs w:val="0"/>
          <w:color w:val="auto"/>
        </w:rPr>
        <w:t xml:space="preserve">The predictions were obtained from the partial models fitted </w:t>
      </w:r>
      <w:r w:rsidR="00A71735">
        <w:rPr>
          <w:rStyle w:val="SubtleEmphasis"/>
          <w:i w:val="0"/>
          <w:iCs w:val="0"/>
          <w:color w:val="auto"/>
        </w:rPr>
        <w:t>for</w:t>
      </w:r>
      <w:r w:rsidR="00CB01F7">
        <w:rPr>
          <w:rStyle w:val="SubtleEmphasis"/>
          <w:i w:val="0"/>
          <w:iCs w:val="0"/>
          <w:color w:val="auto"/>
        </w:rPr>
        <w:t xml:space="preserve"> each </w:t>
      </w:r>
      <w:ins w:id="544" w:author="Newbold, Tim" w:date="2022-05-13T14:50:00Z">
        <w:r w:rsidR="002D65E3">
          <w:rPr>
            <w:rStyle w:val="SubtleEmphasis"/>
            <w:i w:val="0"/>
            <w:iCs w:val="0"/>
            <w:color w:val="auto"/>
          </w:rPr>
          <w:t>c</w:t>
        </w:r>
      </w:ins>
      <w:del w:id="545" w:author="Newbold, Tim" w:date="2022-05-13T14:50:00Z">
        <w:r w:rsidR="00A71735" w:rsidDel="002D65E3">
          <w:rPr>
            <w:rStyle w:val="SubtleEmphasis"/>
            <w:i w:val="0"/>
            <w:iCs w:val="0"/>
            <w:color w:val="auto"/>
          </w:rPr>
          <w:delText>C</w:delText>
        </w:r>
      </w:del>
      <w:r w:rsidR="00CB01F7">
        <w:rPr>
          <w:rStyle w:val="SubtleEmphasis"/>
          <w:i w:val="0"/>
          <w:iCs w:val="0"/>
          <w:color w:val="auto"/>
        </w:rPr>
        <w:t>lass</w:t>
      </w:r>
      <w:r w:rsidR="00CB01F7" w:rsidDel="00A71735">
        <w:rPr>
          <w:rStyle w:val="SubtleEmphasis"/>
          <w:i w:val="0"/>
          <w:iCs w:val="0"/>
          <w:color w:val="auto"/>
        </w:rPr>
        <w:t xml:space="preserve"> </w:t>
      </w:r>
      <w:r w:rsidR="00A71735">
        <w:rPr>
          <w:rStyle w:val="SubtleEmphasis"/>
          <w:i w:val="0"/>
          <w:iCs w:val="0"/>
          <w:color w:val="auto"/>
        </w:rPr>
        <w:t xml:space="preserve">considering only </w:t>
      </w:r>
      <w:del w:id="546" w:author="Newbold, Tim" w:date="2022-05-13T14:51:00Z">
        <w:r w:rsidR="00A71735" w:rsidDel="00515627">
          <w:rPr>
            <w:rStyle w:val="SubtleEmphasis"/>
            <w:i w:val="0"/>
            <w:iCs w:val="0"/>
            <w:color w:val="auto"/>
          </w:rPr>
          <w:delText xml:space="preserve">the </w:delText>
        </w:r>
      </w:del>
      <w:r w:rsidR="00CB01F7">
        <w:rPr>
          <w:rStyle w:val="SubtleEmphasis"/>
          <w:i w:val="0"/>
          <w:iCs w:val="0"/>
          <w:color w:val="auto"/>
        </w:rPr>
        <w:t>diet</w:t>
      </w:r>
      <w:r w:rsidR="00A71735">
        <w:rPr>
          <w:rStyle w:val="SubtleEmphasis"/>
          <w:i w:val="0"/>
          <w:iCs w:val="0"/>
          <w:color w:val="auto"/>
        </w:rPr>
        <w:t xml:space="preserve"> </w:t>
      </w:r>
      <w:del w:id="547" w:author="Newbold, Tim" w:date="2022-05-13T14:51:00Z">
        <w:r w:rsidR="00A71735" w:rsidDel="00515627">
          <w:rPr>
            <w:rStyle w:val="SubtleEmphasis"/>
            <w:i w:val="0"/>
            <w:iCs w:val="0"/>
            <w:color w:val="auto"/>
          </w:rPr>
          <w:delText>trait</w:delText>
        </w:r>
      </w:del>
      <w:ins w:id="548" w:author="Newbold, Tim" w:date="2022-05-13T14:51:00Z">
        <w:r w:rsidR="00515627">
          <w:rPr>
            <w:rStyle w:val="SubtleEmphasis"/>
            <w:i w:val="0"/>
            <w:iCs w:val="0"/>
            <w:color w:val="auto"/>
          </w:rPr>
          <w:t>from among the ecological characteristics</w:t>
        </w:r>
      </w:ins>
      <w:r w:rsidR="00CB01F7">
        <w:rPr>
          <w:rStyle w:val="SubtleEmphasis"/>
          <w:i w:val="0"/>
          <w:iCs w:val="0"/>
          <w:color w:val="auto"/>
        </w:rPr>
        <w:t>.</w:t>
      </w:r>
      <w:r w:rsidR="003C724E">
        <w:rPr>
          <w:rStyle w:val="SubtleEmphasis"/>
          <w:i w:val="0"/>
          <w:iCs w:val="0"/>
          <w:color w:val="auto"/>
        </w:rPr>
        <w:t xml:space="preserve"> Empty plots are drawn where there were no data for a diet category </w:t>
      </w:r>
      <w:r w:rsidR="00AE58A3">
        <w:rPr>
          <w:rStyle w:val="SubtleEmphasis"/>
          <w:i w:val="0"/>
          <w:iCs w:val="0"/>
          <w:color w:val="auto"/>
        </w:rPr>
        <w:t>for</w:t>
      </w:r>
      <w:r w:rsidR="003C724E">
        <w:rPr>
          <w:rStyle w:val="SubtleEmphasis"/>
          <w:i w:val="0"/>
          <w:iCs w:val="0"/>
          <w:color w:val="auto"/>
        </w:rPr>
        <w:t xml:space="preserve"> </w:t>
      </w:r>
      <w:r w:rsidR="00AE58A3">
        <w:rPr>
          <w:rStyle w:val="SubtleEmphasis"/>
          <w:i w:val="0"/>
          <w:iCs w:val="0"/>
          <w:color w:val="auto"/>
        </w:rPr>
        <w:t xml:space="preserve">a </w:t>
      </w:r>
      <w:r w:rsidR="003C724E">
        <w:rPr>
          <w:rStyle w:val="SubtleEmphasis"/>
          <w:i w:val="0"/>
          <w:iCs w:val="0"/>
          <w:color w:val="auto"/>
        </w:rPr>
        <w:t xml:space="preserve">given </w:t>
      </w:r>
      <w:ins w:id="549" w:author="Newbold, Tim" w:date="2022-05-13T14:52:00Z">
        <w:r w:rsidR="00DD32E6">
          <w:rPr>
            <w:rStyle w:val="SubtleEmphasis"/>
            <w:i w:val="0"/>
            <w:iCs w:val="0"/>
            <w:color w:val="auto"/>
          </w:rPr>
          <w:t>c</w:t>
        </w:r>
      </w:ins>
      <w:del w:id="550" w:author="Newbold, Tim" w:date="2022-05-13T14:52:00Z">
        <w:r w:rsidR="00AE58A3" w:rsidDel="00DD32E6">
          <w:rPr>
            <w:rStyle w:val="SubtleEmphasis"/>
            <w:i w:val="0"/>
            <w:iCs w:val="0"/>
            <w:color w:val="auto"/>
          </w:rPr>
          <w:delText>C</w:delText>
        </w:r>
      </w:del>
      <w:r w:rsidR="003C724E">
        <w:rPr>
          <w:rStyle w:val="SubtleEmphasis"/>
          <w:i w:val="0"/>
          <w:iCs w:val="0"/>
          <w:color w:val="auto"/>
        </w:rPr>
        <w:t>lass</w:t>
      </w:r>
      <w:del w:id="551" w:author="Newbold, Tim" w:date="2022-05-13T14:52:00Z">
        <w:r w:rsidR="003C724E" w:rsidDel="00DD32E6">
          <w:rPr>
            <w:rStyle w:val="SubtleEmphasis"/>
            <w:i w:val="0"/>
            <w:iCs w:val="0"/>
            <w:color w:val="auto"/>
          </w:rPr>
          <w:delText xml:space="preserve"> </w:delText>
        </w:r>
        <w:commentRangeStart w:id="552"/>
        <w:r w:rsidR="003C724E" w:rsidDel="00DD32E6">
          <w:rPr>
            <w:rStyle w:val="SubtleEmphasis"/>
            <w:i w:val="0"/>
            <w:iCs w:val="0"/>
            <w:color w:val="auto"/>
          </w:rPr>
          <w:delText xml:space="preserve">(e.g., </w:delText>
        </w:r>
        <w:r w:rsidR="00D57B7F" w:rsidDel="00DD32E6">
          <w:rPr>
            <w:rStyle w:val="SubtleEmphasis"/>
            <w:i w:val="0"/>
            <w:iCs w:val="0"/>
            <w:color w:val="auto"/>
          </w:rPr>
          <w:delText>amphibian fruit/nectar eaters</w:delText>
        </w:r>
        <w:r w:rsidR="003C724E" w:rsidDel="00DD32E6">
          <w:rPr>
            <w:rStyle w:val="SubtleEmphasis"/>
            <w:i w:val="0"/>
            <w:iCs w:val="0"/>
            <w:color w:val="auto"/>
          </w:rPr>
          <w:delText>)</w:delText>
        </w:r>
      </w:del>
      <w:commentRangeEnd w:id="552"/>
      <w:r w:rsidR="00DD32E6">
        <w:rPr>
          <w:rStyle w:val="CommentReference"/>
        </w:rPr>
        <w:commentReference w:id="552"/>
      </w:r>
      <w:r w:rsidR="00D57B7F">
        <w:rPr>
          <w:rStyle w:val="SubtleEmphasis"/>
          <w:i w:val="0"/>
          <w:iCs w:val="0"/>
          <w:color w:val="auto"/>
        </w:rPr>
        <w:t xml:space="preserve">. Effects could not be estimated for urban reptiles, as well as for </w:t>
      </w:r>
      <w:r w:rsidR="00785FD2">
        <w:rPr>
          <w:rStyle w:val="SubtleEmphasis"/>
          <w:i w:val="0"/>
          <w:iCs w:val="0"/>
          <w:color w:val="auto"/>
        </w:rPr>
        <w:t xml:space="preserve">urban </w:t>
      </w:r>
      <w:r w:rsidR="00D57B7F">
        <w:rPr>
          <w:rStyle w:val="SubtleEmphasis"/>
          <w:i w:val="0"/>
          <w:iCs w:val="0"/>
          <w:color w:val="auto"/>
        </w:rPr>
        <w:t>vertebrate</w:t>
      </w:r>
      <w:r w:rsidR="00D85CCC">
        <w:rPr>
          <w:rStyle w:val="SubtleEmphasis"/>
          <w:i w:val="0"/>
          <w:iCs w:val="0"/>
          <w:color w:val="auto"/>
        </w:rPr>
        <w:t>, fruit/nectar</w:t>
      </w:r>
      <w:r w:rsidR="00D57B7F">
        <w:rPr>
          <w:rStyle w:val="SubtleEmphasis"/>
          <w:i w:val="0"/>
          <w:iCs w:val="0"/>
          <w:color w:val="auto"/>
        </w:rPr>
        <w:t xml:space="preserve"> </w:t>
      </w:r>
      <w:r w:rsidR="0069693C">
        <w:rPr>
          <w:rStyle w:val="SubtleEmphasis"/>
          <w:i w:val="0"/>
          <w:iCs w:val="0"/>
          <w:color w:val="auto"/>
        </w:rPr>
        <w:t>and plant/seed eaters for mammals</w:t>
      </w:r>
      <w:r w:rsidR="00D85CCC">
        <w:rPr>
          <w:rStyle w:val="SubtleEmphasis"/>
          <w:i w:val="0"/>
          <w:iCs w:val="0"/>
          <w:color w:val="auto"/>
        </w:rPr>
        <w:t xml:space="preserve"> because there were no sampled species</w:t>
      </w:r>
      <w:r w:rsidR="00B9032C">
        <w:rPr>
          <w:rStyle w:val="SubtleEmphasis"/>
          <w:i w:val="0"/>
          <w:iCs w:val="0"/>
          <w:color w:val="auto"/>
        </w:rPr>
        <w:t>.</w:t>
      </w:r>
      <w:r w:rsidR="004D1549">
        <w:rPr>
          <w:rStyle w:val="SubtleEmphasis"/>
          <w:i w:val="0"/>
          <w:iCs w:val="0"/>
          <w:color w:val="auto"/>
        </w:rPr>
        <w:t xml:space="preserve"> </w:t>
      </w:r>
      <w:r w:rsidR="00A443A5">
        <w:rPr>
          <w:rStyle w:val="SubtleEmphasis"/>
          <w:i w:val="0"/>
          <w:iCs w:val="0"/>
          <w:color w:val="auto"/>
        </w:rPr>
        <w:t xml:space="preserve">The predictions are rescaled with reference to minimally-used primary vegetation. </w:t>
      </w:r>
      <w:r w:rsidR="00A443A5" w:rsidRPr="00390255">
        <w:rPr>
          <w:rStyle w:val="SubtleEmphasis"/>
          <w:i w:val="0"/>
          <w:iCs w:val="0"/>
          <w:color w:val="auto"/>
        </w:rPr>
        <w:t>Primary: primary vegetation; Secondary: secondary vegetation; plantation: plantation forest; agricultural: cropland and pasture.</w:t>
      </w:r>
      <w:commentRangeEnd w:id="541"/>
      <w:r w:rsidR="0082727A">
        <w:rPr>
          <w:rStyle w:val="CommentReference"/>
        </w:rPr>
        <w:commentReference w:id="541"/>
      </w:r>
    </w:p>
    <w:p w14:paraId="442963DC" w14:textId="77777777" w:rsidR="00FC107D" w:rsidRDefault="00FC107D" w:rsidP="001A403D">
      <w:pPr>
        <w:jc w:val="both"/>
        <w:rPr>
          <w:rStyle w:val="SubtleEmphasis"/>
          <w:b/>
          <w:bCs/>
          <w:color w:val="auto"/>
        </w:rPr>
      </w:pPr>
    </w:p>
    <w:p w14:paraId="36ACFB0C" w14:textId="77777777" w:rsidR="00FC107D" w:rsidRDefault="00FC107D" w:rsidP="001A403D">
      <w:pPr>
        <w:jc w:val="both"/>
        <w:rPr>
          <w:rStyle w:val="SubtleEmphasis"/>
          <w:b/>
          <w:bCs/>
          <w:color w:val="auto"/>
        </w:rPr>
      </w:pPr>
    </w:p>
    <w:p w14:paraId="049DE908" w14:textId="77777777" w:rsidR="00FC107D" w:rsidRDefault="00FC107D" w:rsidP="001A403D">
      <w:pPr>
        <w:jc w:val="both"/>
        <w:rPr>
          <w:rStyle w:val="SubtleEmphasis"/>
          <w:b/>
          <w:bCs/>
          <w:color w:val="auto"/>
        </w:rPr>
      </w:pPr>
    </w:p>
    <w:p w14:paraId="3F76AA39" w14:textId="2527D833" w:rsidR="001A403D" w:rsidRPr="009747D8" w:rsidRDefault="001A403D" w:rsidP="00FC107D">
      <w:pPr>
        <w:spacing w:line="276" w:lineRule="auto"/>
        <w:jc w:val="both"/>
        <w:rPr>
          <w:rStyle w:val="SubtleEmphasis"/>
          <w:b/>
          <w:bCs/>
          <w:color w:val="auto"/>
        </w:rPr>
      </w:pPr>
      <w:r w:rsidRPr="009747D8">
        <w:rPr>
          <w:rStyle w:val="SubtleEmphasis"/>
          <w:b/>
          <w:bCs/>
          <w:color w:val="auto"/>
        </w:rPr>
        <w:t>Explanatory power</w:t>
      </w:r>
      <w:r>
        <w:rPr>
          <w:rStyle w:val="SubtleEmphasis"/>
          <w:b/>
          <w:bCs/>
          <w:color w:val="auto"/>
        </w:rPr>
        <w:t xml:space="preserve"> for the full</w:t>
      </w:r>
      <w:r w:rsidR="00687654">
        <w:rPr>
          <w:rStyle w:val="SubtleEmphasis"/>
          <w:b/>
          <w:bCs/>
          <w:color w:val="auto"/>
        </w:rPr>
        <w:t xml:space="preserve">, all-predictor </w:t>
      </w:r>
      <w:r>
        <w:rPr>
          <w:rStyle w:val="SubtleEmphasis"/>
          <w:b/>
          <w:bCs/>
          <w:color w:val="auto"/>
        </w:rPr>
        <w:t xml:space="preserve">models and variance explained by </w:t>
      </w:r>
      <w:r w:rsidR="002A601B">
        <w:rPr>
          <w:rStyle w:val="SubtleEmphasis"/>
          <w:b/>
          <w:bCs/>
          <w:color w:val="auto"/>
        </w:rPr>
        <w:t>each</w:t>
      </w:r>
      <w:r>
        <w:rPr>
          <w:rStyle w:val="SubtleEmphasis"/>
          <w:b/>
          <w:bCs/>
          <w:color w:val="auto"/>
        </w:rPr>
        <w:t xml:space="preserve"> predictor</w:t>
      </w:r>
      <w:r w:rsidRPr="009747D8">
        <w:rPr>
          <w:rStyle w:val="SubtleEmphasis"/>
          <w:b/>
          <w:bCs/>
          <w:color w:val="auto"/>
        </w:rPr>
        <w:t>.</w:t>
      </w:r>
    </w:p>
    <w:p w14:paraId="466D1370" w14:textId="7F232947" w:rsidR="001A403D" w:rsidRDefault="001A403D" w:rsidP="00FC107D">
      <w:pPr>
        <w:spacing w:line="276" w:lineRule="auto"/>
        <w:jc w:val="both"/>
        <w:rPr>
          <w:rStyle w:val="SubtleEmphasis"/>
          <w:i w:val="0"/>
          <w:iCs w:val="0"/>
          <w:color w:val="auto"/>
        </w:rPr>
      </w:pPr>
      <w:r w:rsidRPr="00CA3D96">
        <w:rPr>
          <w:rStyle w:val="SubtleEmphasis"/>
          <w:i w:val="0"/>
          <w:iCs w:val="0"/>
          <w:color w:val="auto"/>
        </w:rPr>
        <w:t xml:space="preserve">Overall, </w:t>
      </w:r>
      <w:del w:id="553" w:author="Newbold, Tim" w:date="2022-05-13T14:54:00Z">
        <w:r w:rsidRPr="00CA3D96" w:rsidDel="00DD32E6">
          <w:rPr>
            <w:rStyle w:val="SubtleEmphasis"/>
            <w:i w:val="0"/>
            <w:iCs w:val="0"/>
            <w:color w:val="auto"/>
          </w:rPr>
          <w:delText>the main effects of the</w:delText>
        </w:r>
        <w:r w:rsidR="002A601B" w:rsidDel="00DD32E6">
          <w:rPr>
            <w:rStyle w:val="SubtleEmphasis"/>
            <w:i w:val="0"/>
            <w:iCs w:val="0"/>
            <w:color w:val="auto"/>
          </w:rPr>
          <w:delText xml:space="preserve"> full</w:delText>
        </w:r>
        <w:r w:rsidRPr="00CA3D96" w:rsidDel="00DD32E6">
          <w:rPr>
            <w:rStyle w:val="SubtleEmphasis"/>
            <w:i w:val="0"/>
            <w:iCs w:val="0"/>
            <w:color w:val="auto"/>
          </w:rPr>
          <w:delText xml:space="preserve"> models</w:delText>
        </w:r>
        <w:r w:rsidR="008E66E1" w:rsidDel="00DD32E6">
          <w:rPr>
            <w:rStyle w:val="SubtleEmphasis"/>
            <w:i w:val="0"/>
            <w:iCs w:val="0"/>
            <w:color w:val="auto"/>
          </w:rPr>
          <w:delText xml:space="preserve"> </w:delText>
        </w:r>
      </w:del>
      <w:ins w:id="554" w:author="Newbold, Tim" w:date="2022-05-13T14:54:00Z">
        <w:r w:rsidR="00DD32E6">
          <w:rPr>
            <w:rStyle w:val="SubtleEmphasis"/>
            <w:i w:val="0"/>
            <w:iCs w:val="0"/>
            <w:color w:val="auto"/>
          </w:rPr>
          <w:t xml:space="preserve">land use, land-use intensity and the ecological characteristics </w:t>
        </w:r>
      </w:ins>
      <w:r w:rsidRPr="00CA3D96">
        <w:rPr>
          <w:rStyle w:val="SubtleEmphasis"/>
          <w:i w:val="0"/>
          <w:iCs w:val="0"/>
          <w:color w:val="auto"/>
        </w:rPr>
        <w:t xml:space="preserve">explained a small amount of the </w:t>
      </w:r>
      <w:r w:rsidR="001C080F">
        <w:rPr>
          <w:rStyle w:val="SubtleEmphasis"/>
          <w:i w:val="0"/>
          <w:iCs w:val="0"/>
          <w:color w:val="auto"/>
        </w:rPr>
        <w:t>total</w:t>
      </w:r>
      <w:r>
        <w:rPr>
          <w:rStyle w:val="SubtleEmphasis"/>
          <w:i w:val="0"/>
          <w:iCs w:val="0"/>
          <w:color w:val="auto"/>
        </w:rPr>
        <w:t xml:space="preserve"> variation</w:t>
      </w:r>
      <w:r w:rsidRPr="00CA3D96">
        <w:rPr>
          <w:rStyle w:val="SubtleEmphasis"/>
          <w:i w:val="0"/>
          <w:iCs w:val="0"/>
          <w:color w:val="auto"/>
        </w:rPr>
        <w:t xml:space="preserve"> </w:t>
      </w:r>
      <w:ins w:id="555" w:author="Newbold, Tim" w:date="2022-05-13T14:55:00Z">
        <w:r w:rsidR="00DD32E6">
          <w:rPr>
            <w:rStyle w:val="SubtleEmphasis"/>
            <w:i w:val="0"/>
            <w:iCs w:val="0"/>
            <w:color w:val="auto"/>
          </w:rPr>
          <w:t xml:space="preserve">in species’ occurrence probability </w:t>
        </w:r>
      </w:ins>
      <w:r w:rsidRPr="00CA3D96">
        <w:rPr>
          <w:rStyle w:val="SubtleEmphasis"/>
          <w:i w:val="0"/>
          <w:iCs w:val="0"/>
          <w:color w:val="auto"/>
        </w:rPr>
        <w:t>(marginal R</w:t>
      </w:r>
      <w:r w:rsidRPr="00CA3D96">
        <w:rPr>
          <w:rStyle w:val="SubtleEmphasis"/>
          <w:i w:val="0"/>
          <w:iCs w:val="0"/>
          <w:color w:val="auto"/>
          <w:vertAlign w:val="superscript"/>
        </w:rPr>
        <w:t>2</w:t>
      </w:r>
      <w:r w:rsidRPr="00CA3D96">
        <w:rPr>
          <w:rStyle w:val="SubtleEmphasis"/>
          <w:i w:val="0"/>
          <w:iCs w:val="0"/>
          <w:color w:val="auto"/>
        </w:rPr>
        <w:t xml:space="preserve">: 0.15 for amphibians; 0.054 for birds; 0.15 for mammals; 0.13 for reptiles), </w:t>
      </w:r>
      <w:del w:id="556" w:author="Newbold, Tim" w:date="2022-05-13T14:55:00Z">
        <w:r w:rsidRPr="00CA3D96" w:rsidDel="00DD32E6">
          <w:rPr>
            <w:rStyle w:val="SubtleEmphasis"/>
            <w:i w:val="0"/>
            <w:iCs w:val="0"/>
            <w:color w:val="auto"/>
          </w:rPr>
          <w:delText>which increased when including</w:delText>
        </w:r>
      </w:del>
      <w:ins w:id="557" w:author="Newbold, Tim" w:date="2022-05-13T14:55:00Z">
        <w:r w:rsidR="00DD32E6">
          <w:rPr>
            <w:rStyle w:val="SubtleEmphasis"/>
            <w:i w:val="0"/>
            <w:iCs w:val="0"/>
            <w:color w:val="auto"/>
          </w:rPr>
          <w:t>in part because the</w:t>
        </w:r>
      </w:ins>
      <w:r w:rsidRPr="00CA3D96">
        <w:rPr>
          <w:rStyle w:val="SubtleEmphasis"/>
          <w:i w:val="0"/>
          <w:iCs w:val="0"/>
          <w:color w:val="auto"/>
        </w:rPr>
        <w:t xml:space="preserve"> random effects</w:t>
      </w:r>
      <w:ins w:id="558" w:author="Newbold, Tim" w:date="2022-05-13T14:55:00Z">
        <w:r w:rsidR="00DD32E6">
          <w:rPr>
            <w:rStyle w:val="SubtleEmphasis"/>
            <w:i w:val="0"/>
            <w:iCs w:val="0"/>
            <w:color w:val="auto"/>
          </w:rPr>
          <w:t xml:space="preserve"> explained a substantial proportion</w:t>
        </w:r>
      </w:ins>
      <w:r w:rsidRPr="00CA3D96">
        <w:rPr>
          <w:rStyle w:val="SubtleEmphasis"/>
          <w:i w:val="0"/>
          <w:iCs w:val="0"/>
          <w:color w:val="auto"/>
        </w:rPr>
        <w:t xml:space="preserve"> (conditional R</w:t>
      </w:r>
      <w:r w:rsidRPr="00CA3D96">
        <w:rPr>
          <w:rStyle w:val="SubtleEmphasis"/>
          <w:i w:val="0"/>
          <w:iCs w:val="0"/>
          <w:color w:val="auto"/>
          <w:vertAlign w:val="superscript"/>
        </w:rPr>
        <w:t>2</w:t>
      </w:r>
      <w:r w:rsidRPr="00CA3D96">
        <w:rPr>
          <w:rStyle w:val="SubtleEmphasis"/>
          <w:i w:val="0"/>
          <w:iCs w:val="0"/>
          <w:color w:val="auto"/>
        </w:rPr>
        <w:t xml:space="preserve">: 0.59 for amphibians; 0.61 for birds; 0.72 for mammals; 0.57 for reptiles). </w:t>
      </w:r>
      <w:r w:rsidR="007F1B3A">
        <w:rPr>
          <w:rStyle w:val="SubtleEmphasis"/>
          <w:i w:val="0"/>
          <w:iCs w:val="0"/>
          <w:color w:val="auto"/>
        </w:rPr>
        <w:t xml:space="preserve">The </w:t>
      </w:r>
      <w:r w:rsidR="007F1B3A">
        <w:t xml:space="preserve">relative importance of traits </w:t>
      </w:r>
      <w:r w:rsidRPr="00CA3D96">
        <w:rPr>
          <w:rStyle w:val="SubtleEmphasis"/>
          <w:i w:val="0"/>
          <w:iCs w:val="0"/>
          <w:color w:val="auto"/>
        </w:rPr>
        <w:t xml:space="preserve">explaining the most </w:t>
      </w:r>
      <w:r>
        <w:rPr>
          <w:rStyle w:val="SubtleEmphasis"/>
          <w:i w:val="0"/>
          <w:iCs w:val="0"/>
          <w:color w:val="auto"/>
        </w:rPr>
        <w:t>variation</w:t>
      </w:r>
      <w:r w:rsidRPr="00CA3D96">
        <w:rPr>
          <w:rStyle w:val="SubtleEmphasis"/>
          <w:i w:val="0"/>
          <w:iCs w:val="0"/>
          <w:color w:val="auto"/>
        </w:rPr>
        <w:t xml:space="preserve"> differed among classes</w:t>
      </w:r>
      <w:r>
        <w:rPr>
          <w:rStyle w:val="SubtleEmphasis"/>
          <w:i w:val="0"/>
          <w:iCs w:val="0"/>
          <w:color w:val="auto"/>
        </w:rPr>
        <w:t>, with interactions between land use and habitat breadth explaining the most variation in amphibians and birds, but interactions between land use and body mass explaining the most variation for mammals, and interactions between land use and lifespan explaining the most variation for reptiles</w:t>
      </w:r>
      <w:r w:rsidRPr="00CA3D96">
        <w:rPr>
          <w:rStyle w:val="SubtleEmphasis"/>
          <w:i w:val="0"/>
          <w:iCs w:val="0"/>
          <w:color w:val="auto"/>
        </w:rPr>
        <w:t xml:space="preserve"> (Figure</w:t>
      </w:r>
      <w:r>
        <w:rPr>
          <w:rStyle w:val="SubtleEmphasis"/>
          <w:i w:val="0"/>
          <w:iCs w:val="0"/>
          <w:color w:val="auto"/>
        </w:rPr>
        <w:t xml:space="preserve"> </w:t>
      </w:r>
      <w:r w:rsidR="008B0B4F">
        <w:rPr>
          <w:rStyle w:val="SubtleEmphasis"/>
          <w:i w:val="0"/>
          <w:iCs w:val="0"/>
          <w:color w:val="auto"/>
        </w:rPr>
        <w:t>4</w:t>
      </w:r>
      <w:r w:rsidR="00FD2795">
        <w:rPr>
          <w:rStyle w:val="SubtleEmphasis"/>
          <w:i w:val="0"/>
          <w:iCs w:val="0"/>
          <w:color w:val="auto"/>
        </w:rPr>
        <w:t>a</w:t>
      </w:r>
      <w:r w:rsidRPr="00CA3D96">
        <w:rPr>
          <w:rStyle w:val="SubtleEmphasis"/>
          <w:i w:val="0"/>
          <w:iCs w:val="0"/>
          <w:color w:val="auto"/>
        </w:rPr>
        <w:t>).</w:t>
      </w:r>
      <w:r>
        <w:rPr>
          <w:rStyle w:val="SubtleEmphasis"/>
          <w:i w:val="0"/>
          <w:iCs w:val="0"/>
          <w:color w:val="auto"/>
        </w:rPr>
        <w:t xml:space="preserve"> </w:t>
      </w:r>
    </w:p>
    <w:p w14:paraId="5C855709" w14:textId="440CB319" w:rsidR="00FD2795" w:rsidRDefault="00D07119" w:rsidP="001A403D">
      <w:pPr>
        <w:jc w:val="both"/>
        <w:rPr>
          <w:rStyle w:val="SubtleEmphasis"/>
          <w:i w:val="0"/>
          <w:iCs w:val="0"/>
          <w:color w:val="auto"/>
        </w:rPr>
      </w:pPr>
      <w:r>
        <w:rPr>
          <w:noProof/>
        </w:rPr>
        <w:drawing>
          <wp:inline distT="0" distB="0" distL="0" distR="0" wp14:anchorId="29E3B9C0" wp14:editId="1A51B7AE">
            <wp:extent cx="6589621" cy="5958840"/>
            <wp:effectExtent l="0" t="0" r="1905"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22"/>
                    <a:stretch>
                      <a:fillRect/>
                    </a:stretch>
                  </pic:blipFill>
                  <pic:spPr>
                    <a:xfrm>
                      <a:off x="0" y="0"/>
                      <a:ext cx="6596297" cy="5964877"/>
                    </a:xfrm>
                    <a:prstGeom prst="rect">
                      <a:avLst/>
                    </a:prstGeom>
                  </pic:spPr>
                </pic:pic>
              </a:graphicData>
            </a:graphic>
          </wp:inline>
        </w:drawing>
      </w:r>
    </w:p>
    <w:p w14:paraId="240F50D6" w14:textId="5176B9AE" w:rsidR="00FD2795" w:rsidRPr="008845BB" w:rsidRDefault="00FD2795" w:rsidP="00775601">
      <w:pPr>
        <w:spacing w:before="240"/>
        <w:jc w:val="both"/>
        <w:rPr>
          <w:rStyle w:val="SubtleEmphasis"/>
          <w:i w:val="0"/>
          <w:iCs w:val="0"/>
          <w:color w:val="auto"/>
          <w:sz w:val="20"/>
          <w:szCs w:val="20"/>
        </w:rPr>
      </w:pPr>
      <w:r w:rsidRPr="008845BB">
        <w:rPr>
          <w:rStyle w:val="SubtleEmphasis"/>
          <w:b/>
          <w:bCs/>
          <w:i w:val="0"/>
          <w:iCs w:val="0"/>
          <w:color w:val="auto"/>
          <w:sz w:val="20"/>
          <w:szCs w:val="20"/>
        </w:rPr>
        <w:lastRenderedPageBreak/>
        <w:t xml:space="preserve">Figure </w:t>
      </w:r>
      <w:r w:rsidR="00C03699" w:rsidRPr="008845BB">
        <w:rPr>
          <w:rStyle w:val="SubtleEmphasis"/>
          <w:b/>
          <w:bCs/>
          <w:i w:val="0"/>
          <w:iCs w:val="0"/>
          <w:color w:val="auto"/>
          <w:sz w:val="20"/>
          <w:szCs w:val="20"/>
        </w:rPr>
        <w:t>4</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P</w:t>
      </w:r>
      <w:r w:rsidR="00A21E00" w:rsidRPr="008845BB">
        <w:rPr>
          <w:rStyle w:val="SubtleEmphasis"/>
          <w:b/>
          <w:bCs/>
          <w:i w:val="0"/>
          <w:iCs w:val="0"/>
          <w:color w:val="auto"/>
          <w:sz w:val="20"/>
          <w:szCs w:val="20"/>
        </w:rPr>
        <w:t>roportion</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of </w:t>
      </w:r>
      <w:r w:rsidR="00BB1903" w:rsidRPr="008845BB">
        <w:rPr>
          <w:rStyle w:val="SubtleEmphasis"/>
          <w:b/>
          <w:bCs/>
          <w:i w:val="0"/>
          <w:iCs w:val="0"/>
          <w:color w:val="auto"/>
          <w:sz w:val="20"/>
          <w:szCs w:val="20"/>
        </w:rPr>
        <w:t xml:space="preserve">the explained </w:t>
      </w:r>
      <w:r w:rsidR="00973CF3" w:rsidRPr="008845BB">
        <w:rPr>
          <w:rStyle w:val="SubtleEmphasis"/>
          <w:b/>
          <w:bCs/>
          <w:i w:val="0"/>
          <w:iCs w:val="0"/>
          <w:color w:val="auto"/>
          <w:sz w:val="20"/>
          <w:szCs w:val="20"/>
        </w:rPr>
        <w:t xml:space="preserve">variance </w:t>
      </w:r>
      <w:r w:rsidR="00BB1903" w:rsidRPr="008845BB">
        <w:rPr>
          <w:rStyle w:val="SubtleEmphasis"/>
          <w:b/>
          <w:bCs/>
          <w:i w:val="0"/>
          <w:iCs w:val="0"/>
          <w:color w:val="auto"/>
          <w:sz w:val="20"/>
          <w:szCs w:val="20"/>
        </w:rPr>
        <w:t>attributable to</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each of </w:t>
      </w:r>
      <w:r w:rsidRPr="008845BB">
        <w:rPr>
          <w:rStyle w:val="SubtleEmphasis"/>
          <w:b/>
          <w:bCs/>
          <w:i w:val="0"/>
          <w:iCs w:val="0"/>
          <w:color w:val="auto"/>
          <w:sz w:val="20"/>
          <w:szCs w:val="20"/>
        </w:rPr>
        <w:t xml:space="preserve">the main effects </w:t>
      </w:r>
      <w:r w:rsidR="00973CF3" w:rsidRPr="008845BB">
        <w:rPr>
          <w:rStyle w:val="SubtleEmphasis"/>
          <w:b/>
          <w:bCs/>
          <w:i w:val="0"/>
          <w:iCs w:val="0"/>
          <w:color w:val="auto"/>
          <w:sz w:val="20"/>
          <w:szCs w:val="20"/>
        </w:rPr>
        <w:t xml:space="preserve">for </w:t>
      </w:r>
      <w:r w:rsidRPr="008845BB">
        <w:rPr>
          <w:rStyle w:val="SubtleEmphasis"/>
          <w:b/>
          <w:bCs/>
          <w:i w:val="0"/>
          <w:iCs w:val="0"/>
          <w:color w:val="auto"/>
          <w:sz w:val="20"/>
          <w:szCs w:val="20"/>
        </w:rPr>
        <w:t xml:space="preserve">(a) </w:t>
      </w:r>
      <w:r w:rsidRPr="008845BB">
        <w:rPr>
          <w:rStyle w:val="SubtleEmphasis"/>
          <w:i w:val="0"/>
          <w:iCs w:val="0"/>
          <w:color w:val="auto"/>
          <w:sz w:val="20"/>
          <w:szCs w:val="20"/>
        </w:rPr>
        <w:t xml:space="preserve">the mixed-effects models </w:t>
      </w:r>
      <w:del w:id="559" w:author="Newbold, Tim" w:date="2022-05-13T14:56:00Z">
        <w:r w:rsidRPr="008845BB" w:rsidDel="00DD32E6">
          <w:rPr>
            <w:rStyle w:val="SubtleEmphasis"/>
            <w:i w:val="0"/>
            <w:iCs w:val="0"/>
            <w:color w:val="auto"/>
            <w:sz w:val="20"/>
            <w:szCs w:val="20"/>
          </w:rPr>
          <w:delText>looking at</w:delText>
        </w:r>
      </w:del>
      <w:ins w:id="560" w:author="Newbold, Tim" w:date="2022-05-13T14:56:00Z">
        <w:r w:rsidR="00DD32E6">
          <w:rPr>
            <w:rStyle w:val="SubtleEmphasis"/>
            <w:i w:val="0"/>
            <w:iCs w:val="0"/>
            <w:color w:val="auto"/>
            <w:sz w:val="20"/>
            <w:szCs w:val="20"/>
          </w:rPr>
          <w:t>fitting</w:t>
        </w:r>
      </w:ins>
      <w:r w:rsidRPr="008845BB">
        <w:rPr>
          <w:rStyle w:val="SubtleEmphasis"/>
          <w:i w:val="0"/>
          <w:iCs w:val="0"/>
          <w:color w:val="auto"/>
          <w:sz w:val="20"/>
          <w:szCs w:val="20"/>
        </w:rPr>
        <w:t xml:space="preserve"> the effects of land use, land-use intensity, and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on species occurrence probability</w:t>
      </w:r>
      <w:ins w:id="561" w:author="Etard, Adrienne" w:date="2022-05-12T15:22:00Z">
        <w:r w:rsidR="00F356C8">
          <w:rPr>
            <w:rStyle w:val="SubtleEmphasis"/>
            <w:i w:val="0"/>
            <w:iCs w:val="0"/>
            <w:color w:val="auto"/>
            <w:sz w:val="20"/>
            <w:szCs w:val="20"/>
          </w:rPr>
          <w:t xml:space="preserve"> (after factoring out residual variation)</w:t>
        </w:r>
      </w:ins>
      <w:r w:rsidRPr="008845BB">
        <w:rPr>
          <w:rStyle w:val="SubtleEmphasis"/>
          <w:i w:val="0"/>
          <w:iCs w:val="0"/>
          <w:color w:val="auto"/>
          <w:sz w:val="20"/>
          <w:szCs w:val="20"/>
        </w:rPr>
        <w:t>;</w:t>
      </w:r>
      <w:r w:rsidRPr="008845BB">
        <w:rPr>
          <w:rStyle w:val="SubtleEmphasis"/>
          <w:b/>
          <w:bCs/>
          <w:i w:val="0"/>
          <w:iCs w:val="0"/>
          <w:color w:val="auto"/>
          <w:sz w:val="20"/>
          <w:szCs w:val="20"/>
        </w:rPr>
        <w:t xml:space="preserve"> (b) </w:t>
      </w:r>
      <w:r w:rsidRPr="008845BB">
        <w:rPr>
          <w:rStyle w:val="SubtleEmphasis"/>
          <w:i w:val="0"/>
          <w:iCs w:val="0"/>
          <w:color w:val="auto"/>
          <w:sz w:val="20"/>
          <w:szCs w:val="20"/>
        </w:rPr>
        <w:t>for the phylogenetic least</w:t>
      </w:r>
      <w:r w:rsidR="00973CF3" w:rsidRPr="008845BB">
        <w:rPr>
          <w:rStyle w:val="SubtleEmphasis"/>
          <w:i w:val="0"/>
          <w:iCs w:val="0"/>
          <w:color w:val="auto"/>
          <w:sz w:val="20"/>
          <w:szCs w:val="20"/>
        </w:rPr>
        <w:t>-</w:t>
      </w:r>
      <w:r w:rsidRPr="008845BB">
        <w:rPr>
          <w:rStyle w:val="SubtleEmphasis"/>
          <w:i w:val="0"/>
          <w:iCs w:val="0"/>
          <w:color w:val="auto"/>
          <w:sz w:val="20"/>
          <w:szCs w:val="20"/>
        </w:rPr>
        <w:t>square</w:t>
      </w:r>
      <w:r w:rsidR="00973CF3" w:rsidRPr="008845BB">
        <w:rPr>
          <w:rStyle w:val="SubtleEmphasis"/>
          <w:i w:val="0"/>
          <w:iCs w:val="0"/>
          <w:color w:val="auto"/>
          <w:sz w:val="20"/>
          <w:szCs w:val="20"/>
        </w:rPr>
        <w:t>s</w:t>
      </w:r>
      <w:r w:rsidRPr="008845BB">
        <w:rPr>
          <w:rStyle w:val="SubtleEmphasis"/>
          <w:i w:val="0"/>
          <w:iCs w:val="0"/>
          <w:color w:val="auto"/>
          <w:sz w:val="20"/>
          <w:szCs w:val="20"/>
        </w:rPr>
        <w:t xml:space="preserve"> regressions investigating whether the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explained climate-change sensitivity</w:t>
      </w:r>
      <w:ins w:id="562" w:author="Etard, Adrienne" w:date="2022-05-12T15:22:00Z">
        <w:r w:rsidR="00F356C8">
          <w:rPr>
            <w:rStyle w:val="SubtleEmphasis"/>
            <w:i w:val="0"/>
            <w:iCs w:val="0"/>
            <w:color w:val="auto"/>
            <w:sz w:val="20"/>
            <w:szCs w:val="20"/>
          </w:rPr>
          <w:t xml:space="preserve"> (after factoring out residual variation)</w:t>
        </w:r>
      </w:ins>
      <w:r w:rsidR="00D427D8" w:rsidRPr="008845BB">
        <w:rPr>
          <w:rStyle w:val="SubtleEmphasis"/>
          <w:i w:val="0"/>
          <w:iCs w:val="0"/>
          <w:color w:val="auto"/>
          <w:sz w:val="20"/>
          <w:szCs w:val="20"/>
        </w:rPr>
        <w:t xml:space="preserve">; </w:t>
      </w:r>
      <w:ins w:id="563" w:author="Newbold, Tim" w:date="2022-05-13T14:57:00Z">
        <w:r w:rsidR="00BC50DE">
          <w:rPr>
            <w:rStyle w:val="SubtleEmphasis"/>
            <w:i w:val="0"/>
            <w:iCs w:val="0"/>
            <w:color w:val="auto"/>
            <w:sz w:val="20"/>
            <w:szCs w:val="20"/>
          </w:rPr>
          <w:t xml:space="preserve">and </w:t>
        </w:r>
      </w:ins>
      <w:r w:rsidR="00D427D8" w:rsidRPr="008845BB">
        <w:rPr>
          <w:rStyle w:val="SubtleEmphasis"/>
          <w:b/>
          <w:bCs/>
          <w:i w:val="0"/>
          <w:iCs w:val="0"/>
          <w:color w:val="auto"/>
          <w:sz w:val="20"/>
          <w:szCs w:val="20"/>
        </w:rPr>
        <w:t xml:space="preserve">(c) </w:t>
      </w:r>
      <w:r w:rsidR="00D427D8" w:rsidRPr="008845BB">
        <w:rPr>
          <w:rStyle w:val="SubtleEmphasis"/>
          <w:i w:val="0"/>
          <w:iCs w:val="0"/>
          <w:color w:val="auto"/>
          <w:sz w:val="20"/>
          <w:szCs w:val="20"/>
        </w:rPr>
        <w:t>for</w:t>
      </w:r>
      <w:r w:rsidR="00D427D8" w:rsidRPr="008845BB">
        <w:rPr>
          <w:rStyle w:val="SubtleEmphasis"/>
          <w:b/>
          <w:bCs/>
          <w:i w:val="0"/>
          <w:iCs w:val="0"/>
          <w:color w:val="auto"/>
          <w:sz w:val="20"/>
          <w:szCs w:val="20"/>
        </w:rPr>
        <w:t xml:space="preserve"> </w:t>
      </w:r>
      <w:r w:rsidR="00D427D8" w:rsidRPr="008845BB">
        <w:rPr>
          <w:rStyle w:val="SubtleEmphasis"/>
          <w:i w:val="0"/>
          <w:iCs w:val="0"/>
          <w:color w:val="auto"/>
          <w:sz w:val="20"/>
          <w:szCs w:val="20"/>
        </w:rPr>
        <w:t>the phylogenetic least-squares regressions investigating whether the ecological characteristics explained climate-change sensitivity</w:t>
      </w:r>
      <w:r w:rsidR="00F356C8">
        <w:rPr>
          <w:rStyle w:val="SubtleEmphasis"/>
          <w:i w:val="0"/>
          <w:iCs w:val="0"/>
          <w:color w:val="auto"/>
          <w:sz w:val="20"/>
          <w:szCs w:val="20"/>
        </w:rPr>
        <w:t xml:space="preserve"> (</w:t>
      </w:r>
      <w:r w:rsidR="00D427D8" w:rsidRPr="008845BB">
        <w:rPr>
          <w:rStyle w:val="SubtleEmphasis"/>
          <w:i w:val="0"/>
          <w:iCs w:val="0"/>
          <w:color w:val="auto"/>
          <w:sz w:val="20"/>
          <w:szCs w:val="20"/>
        </w:rPr>
        <w:t>after factoring out the variance explained by geographical ra</w:t>
      </w:r>
      <w:ins w:id="564" w:author="Newbold, Tim" w:date="2022-05-13T14:58:00Z">
        <w:r w:rsidR="00FD5AF9">
          <w:rPr>
            <w:rStyle w:val="SubtleEmphasis"/>
            <w:i w:val="0"/>
            <w:iCs w:val="0"/>
            <w:color w:val="auto"/>
            <w:sz w:val="20"/>
            <w:szCs w:val="20"/>
          </w:rPr>
          <w:t>n</w:t>
        </w:r>
      </w:ins>
      <w:r w:rsidR="00D427D8" w:rsidRPr="008845BB">
        <w:rPr>
          <w:rStyle w:val="SubtleEmphasis"/>
          <w:i w:val="0"/>
          <w:iCs w:val="0"/>
          <w:color w:val="auto"/>
          <w:sz w:val="20"/>
          <w:szCs w:val="20"/>
        </w:rPr>
        <w:t>ge area</w:t>
      </w:r>
      <w:ins w:id="565" w:author="Etard, Adrienne" w:date="2022-05-12T15:22:00Z">
        <w:r w:rsidR="00F356C8">
          <w:rPr>
            <w:rStyle w:val="SubtleEmphasis"/>
            <w:i w:val="0"/>
            <w:iCs w:val="0"/>
            <w:color w:val="auto"/>
            <w:sz w:val="20"/>
            <w:szCs w:val="20"/>
          </w:rPr>
          <w:t xml:space="preserve"> a</w:t>
        </w:r>
      </w:ins>
      <w:ins w:id="566" w:author="Etard, Adrienne" w:date="2022-05-12T15:23:00Z">
        <w:r w:rsidR="00F356C8">
          <w:rPr>
            <w:rStyle w:val="SubtleEmphasis"/>
            <w:i w:val="0"/>
            <w:iCs w:val="0"/>
            <w:color w:val="auto"/>
            <w:sz w:val="20"/>
            <w:szCs w:val="20"/>
          </w:rPr>
          <w:t>nd the residual variation</w:t>
        </w:r>
      </w:ins>
      <w:ins w:id="567" w:author="Etard, Adrienne" w:date="2022-05-12T15:22:00Z">
        <w:r w:rsidR="00F356C8">
          <w:rPr>
            <w:rStyle w:val="SubtleEmphasis"/>
            <w:i w:val="0"/>
            <w:iCs w:val="0"/>
            <w:color w:val="auto"/>
            <w:sz w:val="20"/>
            <w:szCs w:val="20"/>
          </w:rPr>
          <w:t>)</w:t>
        </w:r>
      </w:ins>
      <w:r w:rsidR="00D427D8" w:rsidRPr="008845BB">
        <w:rPr>
          <w:rStyle w:val="SubtleEmphasis"/>
          <w:i w:val="0"/>
          <w:iCs w:val="0"/>
          <w:color w:val="auto"/>
          <w:sz w:val="20"/>
          <w:szCs w:val="20"/>
        </w:rPr>
        <w:t xml:space="preserve">. </w:t>
      </w:r>
      <w:commentRangeStart w:id="568"/>
      <w:r w:rsidR="00A81616" w:rsidRPr="008845BB">
        <w:rPr>
          <w:rStyle w:val="SubtleEmphasis"/>
          <w:i w:val="0"/>
          <w:iCs w:val="0"/>
          <w:color w:val="auto"/>
          <w:sz w:val="20"/>
          <w:szCs w:val="20"/>
        </w:rPr>
        <w:t>The dashed vertical lines mark 10%</w:t>
      </w:r>
      <w:r w:rsidR="00C72AF6" w:rsidRPr="008845BB">
        <w:rPr>
          <w:rStyle w:val="SubtleEmphasis"/>
          <w:i w:val="0"/>
          <w:iCs w:val="0"/>
          <w:color w:val="auto"/>
          <w:sz w:val="20"/>
          <w:szCs w:val="20"/>
        </w:rPr>
        <w:t xml:space="preserve"> explained variance</w:t>
      </w:r>
      <w:commentRangeEnd w:id="568"/>
      <w:r w:rsidR="00FD5AF9">
        <w:rPr>
          <w:rStyle w:val="CommentReference"/>
        </w:rPr>
        <w:commentReference w:id="568"/>
      </w:r>
      <w:r w:rsidR="00FD4BEF" w:rsidRPr="008845BB">
        <w:rPr>
          <w:rStyle w:val="SubtleEmphasis"/>
          <w:i w:val="0"/>
          <w:iCs w:val="0"/>
          <w:color w:val="auto"/>
          <w:sz w:val="20"/>
          <w:szCs w:val="20"/>
        </w:rPr>
        <w:t xml:space="preserve">. We individually show all the effects that explain more than </w:t>
      </w:r>
      <w:r w:rsidR="00226127" w:rsidRPr="008845BB">
        <w:rPr>
          <w:rStyle w:val="SubtleEmphasis"/>
          <w:i w:val="0"/>
          <w:iCs w:val="0"/>
          <w:color w:val="auto"/>
          <w:sz w:val="20"/>
          <w:szCs w:val="20"/>
        </w:rPr>
        <w:t>5</w:t>
      </w:r>
      <w:r w:rsidR="000D7DB6" w:rsidRPr="008845BB">
        <w:rPr>
          <w:rStyle w:val="SubtleEmphasis"/>
          <w:i w:val="0"/>
          <w:iCs w:val="0"/>
          <w:color w:val="auto"/>
          <w:sz w:val="20"/>
          <w:szCs w:val="20"/>
        </w:rPr>
        <w:t xml:space="preserve">% of the overall variation. Effects that </w:t>
      </w:r>
      <w:r w:rsidR="00D10E37" w:rsidRPr="008845BB">
        <w:rPr>
          <w:rStyle w:val="SubtleEmphasis"/>
          <w:i w:val="0"/>
          <w:iCs w:val="0"/>
          <w:color w:val="auto"/>
          <w:sz w:val="20"/>
          <w:szCs w:val="20"/>
        </w:rPr>
        <w:t xml:space="preserve">individually </w:t>
      </w:r>
      <w:r w:rsidR="000D7DB6" w:rsidRPr="008845BB">
        <w:rPr>
          <w:rStyle w:val="SubtleEmphasis"/>
          <w:i w:val="0"/>
          <w:iCs w:val="0"/>
          <w:color w:val="auto"/>
          <w:sz w:val="20"/>
          <w:szCs w:val="20"/>
        </w:rPr>
        <w:t xml:space="preserve">explain less than </w:t>
      </w:r>
      <w:r w:rsidR="00D10E37" w:rsidRPr="008845BB">
        <w:rPr>
          <w:rStyle w:val="SubtleEmphasis"/>
          <w:i w:val="0"/>
          <w:iCs w:val="0"/>
          <w:color w:val="auto"/>
          <w:sz w:val="20"/>
          <w:szCs w:val="20"/>
        </w:rPr>
        <w:t xml:space="preserve">5% </w:t>
      </w:r>
      <w:r w:rsidR="000D7DB6" w:rsidRPr="008845BB">
        <w:rPr>
          <w:rStyle w:val="SubtleEmphasis"/>
          <w:i w:val="0"/>
          <w:iCs w:val="0"/>
          <w:color w:val="auto"/>
          <w:sz w:val="20"/>
          <w:szCs w:val="20"/>
        </w:rPr>
        <w:t>of the overall variation are grouped together</w:t>
      </w:r>
      <w:r w:rsidR="00B21AA0" w:rsidRPr="008845BB">
        <w:rPr>
          <w:rStyle w:val="SubtleEmphasis"/>
          <w:i w:val="0"/>
          <w:iCs w:val="0"/>
          <w:color w:val="auto"/>
          <w:sz w:val="20"/>
          <w:szCs w:val="20"/>
        </w:rPr>
        <w:t xml:space="preserve"> as</w:t>
      </w:r>
      <w:r w:rsidR="000D7DB6" w:rsidRPr="008845BB">
        <w:rPr>
          <w:rStyle w:val="SubtleEmphasis"/>
          <w:i w:val="0"/>
          <w:iCs w:val="0"/>
          <w:color w:val="auto"/>
          <w:sz w:val="20"/>
          <w:szCs w:val="20"/>
        </w:rPr>
        <w:t xml:space="preserve"> “Other effects”.</w:t>
      </w:r>
    </w:p>
    <w:p w14:paraId="04A047B6" w14:textId="096DCCDB" w:rsidR="004436DB" w:rsidRDefault="00E66893" w:rsidP="001132BC">
      <w:pPr>
        <w:spacing w:line="276" w:lineRule="auto"/>
        <w:jc w:val="both"/>
        <w:rPr>
          <w:rStyle w:val="SubtleEmphasis"/>
          <w:i w:val="0"/>
          <w:iCs w:val="0"/>
          <w:color w:val="auto"/>
        </w:rPr>
      </w:pPr>
      <w:r>
        <w:rPr>
          <w:rStyle w:val="SubtleEmphasis"/>
          <w:i w:val="0"/>
          <w:iCs w:val="0"/>
          <w:color w:val="auto"/>
        </w:rPr>
        <w:t>M</w:t>
      </w:r>
      <w:r w:rsidR="001A403D">
        <w:rPr>
          <w:rStyle w:val="SubtleEmphasis"/>
          <w:i w:val="0"/>
          <w:iCs w:val="0"/>
          <w:color w:val="auto"/>
        </w:rPr>
        <w:t>odel</w:t>
      </w:r>
      <w:del w:id="569" w:author="Newbold, Tim" w:date="2022-05-13T14:58:00Z">
        <w:r w:rsidR="001A403D" w:rsidDel="00FD5AF9">
          <w:rPr>
            <w:rStyle w:val="SubtleEmphasis"/>
            <w:i w:val="0"/>
            <w:iCs w:val="0"/>
            <w:color w:val="auto"/>
          </w:rPr>
          <w:delText>s</w:delText>
        </w:r>
      </w:del>
      <w:r w:rsidR="001A403D">
        <w:rPr>
          <w:rStyle w:val="SubtleEmphasis"/>
          <w:i w:val="0"/>
          <w:iCs w:val="0"/>
          <w:color w:val="auto"/>
        </w:rPr>
        <w:t xml:space="preserve"> diagnostics showed evidence of deviations from distributional assumptions (diagnostic plots</w:t>
      </w:r>
      <w:r w:rsidR="00C525D0">
        <w:rPr>
          <w:rStyle w:val="SubtleEmphasis"/>
          <w:i w:val="0"/>
          <w:iCs w:val="0"/>
          <w:color w:val="auto"/>
        </w:rPr>
        <w:t xml:space="preserve"> for the full models are shown in </w:t>
      </w:r>
      <w:r w:rsidR="001A403D">
        <w:rPr>
          <w:rStyle w:val="SubtleEmphasis"/>
          <w:i w:val="0"/>
          <w:iCs w:val="0"/>
          <w:color w:val="auto"/>
        </w:rPr>
        <w:t>Figure</w:t>
      </w:r>
      <w:r w:rsidR="00C525D0">
        <w:rPr>
          <w:rStyle w:val="SubtleEmphasis"/>
          <w:i w:val="0"/>
          <w:iCs w:val="0"/>
          <w:color w:val="auto"/>
        </w:rPr>
        <w:t>s</w:t>
      </w:r>
      <w:r w:rsidR="001A403D">
        <w:rPr>
          <w:rStyle w:val="SubtleEmphasis"/>
          <w:i w:val="0"/>
          <w:iCs w:val="0"/>
          <w:color w:val="auto"/>
        </w:rPr>
        <w:t xml:space="preserve"> S1</w:t>
      </w:r>
      <w:r w:rsidR="00FC107D">
        <w:rPr>
          <w:rStyle w:val="SubtleEmphasis"/>
          <w:i w:val="0"/>
          <w:iCs w:val="0"/>
          <w:color w:val="auto"/>
        </w:rPr>
        <w:t>2</w:t>
      </w:r>
      <w:r w:rsidR="001A403D">
        <w:rPr>
          <w:rStyle w:val="SubtleEmphasis"/>
          <w:i w:val="0"/>
          <w:iCs w:val="0"/>
          <w:color w:val="auto"/>
        </w:rPr>
        <w:t>-1</w:t>
      </w:r>
      <w:r w:rsidR="00FC107D">
        <w:rPr>
          <w:rStyle w:val="SubtleEmphasis"/>
          <w:i w:val="0"/>
          <w:iCs w:val="0"/>
          <w:color w:val="auto"/>
        </w:rPr>
        <w:t>5</w:t>
      </w:r>
      <w:r w:rsidR="001A403D">
        <w:rPr>
          <w:rStyle w:val="SubtleEmphasis"/>
          <w:i w:val="0"/>
          <w:iCs w:val="0"/>
          <w:color w:val="auto"/>
        </w:rPr>
        <w:t>). However, when estimated from a Bayesian framework, the models’ estimates were mostly congruent (Figure</w:t>
      </w:r>
      <w:r w:rsidR="00075316">
        <w:rPr>
          <w:rStyle w:val="SubtleEmphasis"/>
          <w:i w:val="0"/>
          <w:iCs w:val="0"/>
          <w:color w:val="auto"/>
        </w:rPr>
        <w:t>s</w:t>
      </w:r>
      <w:r w:rsidR="001A403D">
        <w:rPr>
          <w:rStyle w:val="SubtleEmphasis"/>
          <w:i w:val="0"/>
          <w:iCs w:val="0"/>
          <w:color w:val="auto"/>
        </w:rPr>
        <w:t xml:space="preserve"> S1</w:t>
      </w:r>
      <w:r w:rsidR="00FC107D">
        <w:rPr>
          <w:rStyle w:val="SubtleEmphasis"/>
          <w:i w:val="0"/>
          <w:iCs w:val="0"/>
          <w:color w:val="auto"/>
        </w:rPr>
        <w:t>6</w:t>
      </w:r>
      <w:r w:rsidR="00BF2C7E">
        <w:rPr>
          <w:rStyle w:val="SubtleEmphasis"/>
          <w:i w:val="0"/>
          <w:iCs w:val="0"/>
          <w:color w:val="auto"/>
        </w:rPr>
        <w:t>,</w:t>
      </w:r>
      <w:r w:rsidR="00FC107D">
        <w:rPr>
          <w:rStyle w:val="SubtleEmphasis"/>
          <w:i w:val="0"/>
          <w:iCs w:val="0"/>
          <w:color w:val="auto"/>
        </w:rPr>
        <w:t xml:space="preserve"> S</w:t>
      </w:r>
      <w:r w:rsidR="001A403D">
        <w:rPr>
          <w:rStyle w:val="SubtleEmphasis"/>
          <w:i w:val="0"/>
          <w:iCs w:val="0"/>
          <w:color w:val="auto"/>
        </w:rPr>
        <w:t>1</w:t>
      </w:r>
      <w:r w:rsidR="00FC107D">
        <w:rPr>
          <w:rStyle w:val="SubtleEmphasis"/>
          <w:i w:val="0"/>
          <w:iCs w:val="0"/>
          <w:color w:val="auto"/>
        </w:rPr>
        <w:t>7</w:t>
      </w:r>
      <w:r w:rsidR="001A403D">
        <w:rPr>
          <w:rStyle w:val="SubtleEmphasis"/>
          <w:i w:val="0"/>
          <w:iCs w:val="0"/>
          <w:color w:val="auto"/>
        </w:rPr>
        <w:t xml:space="preserve">), showing that the frequentist approach we used with </w:t>
      </w:r>
      <w:r w:rsidR="00BF2C7E">
        <w:rPr>
          <w:rStyle w:val="SubtleEmphasis"/>
          <w:i w:val="0"/>
          <w:iCs w:val="0"/>
          <w:color w:val="auto"/>
        </w:rPr>
        <w:t>‘</w:t>
      </w:r>
      <w:r w:rsidR="001A403D">
        <w:rPr>
          <w:rStyle w:val="SubtleEmphasis"/>
          <w:i w:val="0"/>
          <w:iCs w:val="0"/>
          <w:color w:val="auto"/>
        </w:rPr>
        <w:t>lme4</w:t>
      </w:r>
      <w:r w:rsidR="00BF2C7E">
        <w:rPr>
          <w:rStyle w:val="SubtleEmphasis"/>
          <w:i w:val="0"/>
          <w:iCs w:val="0"/>
          <w:color w:val="auto"/>
        </w:rPr>
        <w:t>’</w:t>
      </w:r>
      <w:r w:rsidR="001A403D">
        <w:rPr>
          <w:rStyle w:val="SubtleEmphasis"/>
          <w:i w:val="0"/>
          <w:iCs w:val="0"/>
          <w:color w:val="auto"/>
        </w:rPr>
        <w:t xml:space="preserve"> was robust despite the deviations from distributional assumptions. The phylogenetic signals in the models’ residuals were low and not significant (</w:t>
      </w:r>
      <w:proofErr w:type="spellStart"/>
      <w:r w:rsidR="001A403D">
        <w:rPr>
          <w:rStyle w:val="SubtleEmphasis"/>
          <w:i w:val="0"/>
          <w:iCs w:val="0"/>
          <w:color w:val="auto"/>
        </w:rPr>
        <w:t>Pagel’s</w:t>
      </w:r>
      <w:proofErr w:type="spellEnd"/>
      <w:r w:rsidR="001A403D">
        <w:rPr>
          <w:rStyle w:val="SubtleEmphasis"/>
          <w:i w:val="0"/>
          <w:iCs w:val="0"/>
          <w:color w:val="auto"/>
        </w:rPr>
        <w:t xml:space="preserve"> </w:t>
      </w:r>
      <w:r w:rsidR="001A403D">
        <w:rPr>
          <w:rStyle w:val="SubtleEmphasis"/>
          <w:rFonts w:cstheme="minorHAnsi"/>
          <w:i w:val="0"/>
          <w:iCs w:val="0"/>
          <w:color w:val="auto"/>
        </w:rPr>
        <w:t>λ</w:t>
      </w:r>
      <w:r w:rsidR="001A403D">
        <w:rPr>
          <w:rStyle w:val="SubtleEmphasis"/>
          <w:i w:val="0"/>
          <w:iCs w:val="0"/>
          <w:color w:val="auto"/>
        </w:rPr>
        <w:t xml:space="preserve"> &lt;</w:t>
      </w:r>
      <w:r w:rsidR="00C22A86">
        <w:rPr>
          <w:rStyle w:val="SubtleEmphasis"/>
          <w:i w:val="0"/>
          <w:iCs w:val="0"/>
          <w:color w:val="auto"/>
        </w:rPr>
        <w:t xml:space="preserve"> </w:t>
      </w:r>
      <w:r w:rsidR="001A403D">
        <w:rPr>
          <w:rStyle w:val="SubtleEmphasis"/>
          <w:i w:val="0"/>
          <w:iCs w:val="0"/>
          <w:color w:val="auto"/>
        </w:rPr>
        <w:t>0.01 for amphibians and reptiles, p</w:t>
      </w:r>
      <w:r w:rsidR="00C22A86">
        <w:rPr>
          <w:rStyle w:val="SubtleEmphasis"/>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i w:val="0"/>
          <w:iCs w:val="0"/>
          <w:color w:val="auto"/>
        </w:rPr>
        <w:t xml:space="preserve">1;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0.13 for mammals, p</w:t>
      </w:r>
      <w:r w:rsidR="00C22A86">
        <w:rPr>
          <w:rStyle w:val="SubtleEmphasis"/>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 xml:space="preserve">0.09;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0.01 for birds, p</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0.56</w:t>
      </w:r>
      <w:r w:rsidR="001A403D">
        <w:rPr>
          <w:rStyle w:val="SubtleEmphasis"/>
          <w:i w:val="0"/>
          <w:iCs w:val="0"/>
          <w:color w:val="auto"/>
        </w:rPr>
        <w:t>), despite not having included phylogenetic random effects.</w:t>
      </w:r>
    </w:p>
    <w:p w14:paraId="13EBC2A6" w14:textId="3FF1C558" w:rsidR="004436DB" w:rsidRPr="00CA3D96" w:rsidRDefault="004436DB" w:rsidP="001132BC">
      <w:pPr>
        <w:spacing w:line="276" w:lineRule="auto"/>
        <w:rPr>
          <w:rStyle w:val="SubtleEmphasis"/>
          <w:b/>
          <w:bCs/>
          <w:i w:val="0"/>
          <w:iCs w:val="0"/>
          <w:color w:val="auto"/>
          <w:sz w:val="28"/>
          <w:szCs w:val="28"/>
        </w:rPr>
      </w:pPr>
      <w:r w:rsidRPr="00CA3D96">
        <w:rPr>
          <w:rStyle w:val="SubtleEmphasis"/>
          <w:b/>
          <w:bCs/>
          <w:i w:val="0"/>
          <w:iCs w:val="0"/>
          <w:color w:val="auto"/>
          <w:sz w:val="28"/>
          <w:szCs w:val="28"/>
        </w:rPr>
        <w:t>Climate-change sensitivity</w:t>
      </w:r>
    </w:p>
    <w:p w14:paraId="0286C751" w14:textId="0A4F1281" w:rsidR="00BD1227" w:rsidRDefault="004436DB" w:rsidP="001132BC">
      <w:pPr>
        <w:spacing w:line="276" w:lineRule="auto"/>
        <w:jc w:val="both"/>
        <w:rPr>
          <w:rStyle w:val="SubtleEmphasis"/>
          <w:i w:val="0"/>
          <w:iCs w:val="0"/>
          <w:color w:val="auto"/>
        </w:rPr>
      </w:pPr>
      <w:r w:rsidRPr="00CA3D96">
        <w:rPr>
          <w:rStyle w:val="SubtleEmphasis"/>
          <w:i w:val="0"/>
          <w:iCs w:val="0"/>
          <w:color w:val="auto"/>
        </w:rPr>
        <w:t xml:space="preserve">The </w:t>
      </w:r>
      <w:r w:rsidR="00EC196B">
        <w:rPr>
          <w:rStyle w:val="SubtleEmphasis"/>
          <w:i w:val="0"/>
          <w:iCs w:val="0"/>
          <w:color w:val="auto"/>
        </w:rPr>
        <w:t>ecological characteristics</w:t>
      </w:r>
      <w:r w:rsidRPr="00CA3D96">
        <w:rPr>
          <w:rStyle w:val="SubtleEmphasis"/>
          <w:i w:val="0"/>
          <w:iCs w:val="0"/>
          <w:color w:val="auto"/>
        </w:rPr>
        <w:t xml:space="preserve"> </w:t>
      </w:r>
      <w:r w:rsidR="00075316">
        <w:rPr>
          <w:rStyle w:val="SubtleEmphasis"/>
          <w:i w:val="0"/>
          <w:iCs w:val="0"/>
          <w:color w:val="auto"/>
        </w:rPr>
        <w:t>were</w:t>
      </w:r>
      <w:r w:rsidR="00075316" w:rsidRPr="00CA3D96">
        <w:rPr>
          <w:rStyle w:val="SubtleEmphasis"/>
          <w:i w:val="0"/>
          <w:iCs w:val="0"/>
          <w:color w:val="auto"/>
        </w:rPr>
        <w:t xml:space="preserve"> </w:t>
      </w:r>
      <w:r w:rsidRPr="00CA3D96">
        <w:rPr>
          <w:rStyle w:val="SubtleEmphasis"/>
          <w:i w:val="0"/>
          <w:iCs w:val="0"/>
          <w:color w:val="auto"/>
        </w:rPr>
        <w:t>significant</w:t>
      </w:r>
      <w:r w:rsidR="00075316">
        <w:rPr>
          <w:rStyle w:val="SubtleEmphasis"/>
          <w:i w:val="0"/>
          <w:iCs w:val="0"/>
          <w:color w:val="auto"/>
        </w:rPr>
        <w:t>ly</w:t>
      </w:r>
      <w:r w:rsidRPr="00CA3D96">
        <w:rPr>
          <w:rStyle w:val="SubtleEmphasis"/>
          <w:i w:val="0"/>
          <w:iCs w:val="0"/>
          <w:color w:val="auto"/>
        </w:rPr>
        <w:t xml:space="preserve"> </w:t>
      </w:r>
      <w:r w:rsidR="00075316">
        <w:rPr>
          <w:rStyle w:val="SubtleEmphasis"/>
          <w:i w:val="0"/>
          <w:iCs w:val="0"/>
          <w:color w:val="auto"/>
        </w:rPr>
        <w:t>associated with</w:t>
      </w:r>
      <w:r w:rsidRPr="00CA3D96">
        <w:rPr>
          <w:rStyle w:val="SubtleEmphasis"/>
          <w:i w:val="0"/>
          <w:iCs w:val="0"/>
          <w:color w:val="auto"/>
        </w:rPr>
        <w:t xml:space="preserve"> climate-change sensitivity in all </w:t>
      </w:r>
      <w:ins w:id="570" w:author="Newbold, Tim" w:date="2022-05-13T14:59:00Z">
        <w:r w:rsidR="00D456C4">
          <w:rPr>
            <w:rStyle w:val="SubtleEmphasis"/>
            <w:i w:val="0"/>
            <w:iCs w:val="0"/>
            <w:color w:val="auto"/>
          </w:rPr>
          <w:t>c</w:t>
        </w:r>
      </w:ins>
      <w:del w:id="571" w:author="Newbold, Tim" w:date="2022-05-13T14:59:00Z">
        <w:r w:rsidR="00AF59FC" w:rsidDel="00D456C4">
          <w:rPr>
            <w:rStyle w:val="SubtleEmphasis"/>
            <w:i w:val="0"/>
            <w:iCs w:val="0"/>
            <w:color w:val="auto"/>
          </w:rPr>
          <w:delText>C</w:delText>
        </w:r>
      </w:del>
      <w:r w:rsidRPr="00CA3D96">
        <w:rPr>
          <w:rStyle w:val="SubtleEmphasis"/>
          <w:i w:val="0"/>
          <w:iCs w:val="0"/>
          <w:color w:val="auto"/>
        </w:rPr>
        <w:t>lasses (Table</w:t>
      </w:r>
      <w:r>
        <w:rPr>
          <w:rStyle w:val="SubtleEmphasis"/>
          <w:i w:val="0"/>
          <w:iCs w:val="0"/>
          <w:color w:val="auto"/>
        </w:rPr>
        <w:t xml:space="preserve"> </w:t>
      </w:r>
      <w:r w:rsidRPr="00CA3D96">
        <w:rPr>
          <w:rStyle w:val="SubtleEmphasis"/>
          <w:i w:val="0"/>
          <w:iCs w:val="0"/>
          <w:color w:val="auto"/>
        </w:rPr>
        <w:t>1</w:t>
      </w:r>
      <w:r w:rsidR="00547BAD">
        <w:rPr>
          <w:rStyle w:val="SubtleEmphasis"/>
          <w:i w:val="0"/>
          <w:iCs w:val="0"/>
          <w:color w:val="auto"/>
        </w:rPr>
        <w:t>b</w:t>
      </w:r>
      <w:r>
        <w:rPr>
          <w:rStyle w:val="SubtleEmphasis"/>
          <w:i w:val="0"/>
          <w:iCs w:val="0"/>
          <w:color w:val="auto"/>
        </w:rPr>
        <w:t>,</w:t>
      </w:r>
      <w:r w:rsidR="00D64732">
        <w:rPr>
          <w:rStyle w:val="SubtleEmphasis"/>
          <w:i w:val="0"/>
          <w:iCs w:val="0"/>
          <w:color w:val="auto"/>
        </w:rPr>
        <w:t xml:space="preserve"> Table 2,</w:t>
      </w:r>
      <w:r w:rsidR="00DE2B25">
        <w:rPr>
          <w:rStyle w:val="SubtleEmphasis"/>
          <w:i w:val="0"/>
          <w:iCs w:val="0"/>
          <w:color w:val="auto"/>
        </w:rPr>
        <w:t xml:space="preserve"> </w:t>
      </w:r>
      <w:r w:rsidRPr="00CA3D96">
        <w:rPr>
          <w:rStyle w:val="SubtleEmphasis"/>
          <w:i w:val="0"/>
          <w:iCs w:val="0"/>
          <w:color w:val="auto"/>
        </w:rPr>
        <w:t>Figure</w:t>
      </w:r>
      <w:r w:rsidR="008A5128">
        <w:rPr>
          <w:rStyle w:val="SubtleEmphasis"/>
          <w:i w:val="0"/>
          <w:iCs w:val="0"/>
          <w:color w:val="auto"/>
        </w:rPr>
        <w:t>s</w:t>
      </w:r>
      <w:r w:rsidRPr="00CA3D96">
        <w:rPr>
          <w:rStyle w:val="SubtleEmphasis"/>
          <w:i w:val="0"/>
          <w:iCs w:val="0"/>
          <w:color w:val="auto"/>
        </w:rPr>
        <w:t xml:space="preserve"> </w:t>
      </w:r>
      <w:r w:rsidR="001132BC">
        <w:rPr>
          <w:rStyle w:val="SubtleEmphasis"/>
          <w:i w:val="0"/>
          <w:iCs w:val="0"/>
          <w:color w:val="auto"/>
        </w:rPr>
        <w:t>5</w:t>
      </w:r>
      <w:r w:rsidR="00D64732">
        <w:rPr>
          <w:rStyle w:val="SubtleEmphasis"/>
          <w:i w:val="0"/>
          <w:iCs w:val="0"/>
          <w:color w:val="auto"/>
        </w:rPr>
        <w:t xml:space="preserve"> &amp; </w:t>
      </w:r>
      <w:r w:rsidR="001132BC">
        <w:rPr>
          <w:rStyle w:val="SubtleEmphasis"/>
          <w:i w:val="0"/>
          <w:iCs w:val="0"/>
          <w:color w:val="auto"/>
        </w:rPr>
        <w:t>6</w:t>
      </w:r>
      <w:r w:rsidRPr="00CA3D96">
        <w:rPr>
          <w:rStyle w:val="SubtleEmphasis"/>
          <w:i w:val="0"/>
          <w:iCs w:val="0"/>
          <w:color w:val="auto"/>
        </w:rPr>
        <w:t xml:space="preserve">; </w:t>
      </w:r>
      <w:r w:rsidRPr="0047388B">
        <w:rPr>
          <w:rStyle w:val="SubtleEmphasis"/>
          <w:i w:val="0"/>
          <w:iCs w:val="0"/>
          <w:color w:val="auto"/>
        </w:rPr>
        <w:t xml:space="preserve">models’ coefficients shown in Tables </w:t>
      </w:r>
      <w:r w:rsidR="002C32FF" w:rsidRPr="0047388B">
        <w:rPr>
          <w:rStyle w:val="SubtleEmphasis"/>
          <w:i w:val="0"/>
          <w:iCs w:val="0"/>
          <w:color w:val="auto"/>
        </w:rPr>
        <w:t>S1</w:t>
      </w:r>
      <w:r w:rsidR="002C32FF">
        <w:rPr>
          <w:rStyle w:val="SubtleEmphasis"/>
          <w:i w:val="0"/>
          <w:iCs w:val="0"/>
          <w:color w:val="auto"/>
        </w:rPr>
        <w:t>4</w:t>
      </w:r>
      <w:r w:rsidRPr="0047388B">
        <w:rPr>
          <w:rStyle w:val="SubtleEmphasis"/>
          <w:i w:val="0"/>
          <w:iCs w:val="0"/>
          <w:color w:val="auto"/>
        </w:rPr>
        <w:t>-</w:t>
      </w:r>
      <w:r w:rsidR="002C32FF" w:rsidRPr="0047388B">
        <w:rPr>
          <w:rStyle w:val="SubtleEmphasis"/>
          <w:i w:val="0"/>
          <w:iCs w:val="0"/>
          <w:color w:val="auto"/>
        </w:rPr>
        <w:t>1</w:t>
      </w:r>
      <w:r w:rsidR="002C32FF">
        <w:rPr>
          <w:rStyle w:val="SubtleEmphasis"/>
          <w:i w:val="0"/>
          <w:iCs w:val="0"/>
          <w:color w:val="auto"/>
        </w:rPr>
        <w:t>7</w:t>
      </w:r>
      <w:r w:rsidRPr="00CA3D96">
        <w:rPr>
          <w:rStyle w:val="SubtleEmphasis"/>
          <w:i w:val="0"/>
          <w:iCs w:val="0"/>
          <w:color w:val="auto"/>
        </w:rPr>
        <w:t>).</w:t>
      </w:r>
      <w:r w:rsidR="00EF32EA">
        <w:rPr>
          <w:rStyle w:val="SubtleEmphasis"/>
          <w:i w:val="0"/>
          <w:iCs w:val="0"/>
          <w:color w:val="auto"/>
        </w:rPr>
        <w:t xml:space="preserve"> Overall, climate-change sensitivity was highest for </w:t>
      </w:r>
      <w:r w:rsidR="00872C1F">
        <w:rPr>
          <w:rStyle w:val="SubtleEmphasis"/>
          <w:i w:val="0"/>
          <w:iCs w:val="0"/>
          <w:color w:val="auto"/>
        </w:rPr>
        <w:t>amphibians</w:t>
      </w:r>
      <w:r w:rsidR="00EF32EA">
        <w:rPr>
          <w:rStyle w:val="SubtleEmphasis"/>
          <w:i w:val="0"/>
          <w:iCs w:val="0"/>
          <w:color w:val="auto"/>
        </w:rPr>
        <w:t xml:space="preserve">, then reptiles, </w:t>
      </w:r>
      <w:r w:rsidR="00872C1F">
        <w:rPr>
          <w:rStyle w:val="SubtleEmphasis"/>
          <w:i w:val="0"/>
          <w:iCs w:val="0"/>
          <w:color w:val="auto"/>
        </w:rPr>
        <w:t>then mammals and birds.</w:t>
      </w:r>
      <w:r w:rsidR="00676A85">
        <w:rPr>
          <w:rStyle w:val="SubtleEmphasis"/>
          <w:i w:val="0"/>
          <w:iCs w:val="0"/>
          <w:color w:val="auto"/>
        </w:rPr>
        <w:t xml:space="preserve"> </w:t>
      </w:r>
      <w:r w:rsidR="005B5524">
        <w:rPr>
          <w:rStyle w:val="SubtleEmphasis"/>
          <w:i w:val="0"/>
          <w:iCs w:val="0"/>
          <w:color w:val="auto"/>
        </w:rPr>
        <w:t xml:space="preserve">In all </w:t>
      </w:r>
      <w:ins w:id="572" w:author="Newbold, Tim" w:date="2022-05-13T15:01:00Z">
        <w:r w:rsidR="00D456C4">
          <w:rPr>
            <w:rStyle w:val="SubtleEmphasis"/>
            <w:i w:val="0"/>
            <w:iCs w:val="0"/>
            <w:color w:val="auto"/>
          </w:rPr>
          <w:t>c</w:t>
        </w:r>
      </w:ins>
      <w:del w:id="573" w:author="Newbold, Tim" w:date="2022-05-13T15:01:00Z">
        <w:r w:rsidR="006D4CFD" w:rsidDel="00D456C4">
          <w:rPr>
            <w:rStyle w:val="SubtleEmphasis"/>
            <w:i w:val="0"/>
            <w:iCs w:val="0"/>
            <w:color w:val="auto"/>
          </w:rPr>
          <w:delText>C</w:delText>
        </w:r>
      </w:del>
      <w:r w:rsidR="005B5524">
        <w:rPr>
          <w:rStyle w:val="SubtleEmphasis"/>
          <w:i w:val="0"/>
          <w:iCs w:val="0"/>
          <w:color w:val="auto"/>
        </w:rPr>
        <w:t xml:space="preserve">lasses, </w:t>
      </w:r>
      <w:r w:rsidR="003D7F71">
        <w:rPr>
          <w:rStyle w:val="SubtleEmphasis"/>
          <w:i w:val="0"/>
          <w:iCs w:val="0"/>
          <w:color w:val="auto"/>
        </w:rPr>
        <w:t xml:space="preserve">narrower </w:t>
      </w:r>
      <w:r w:rsidR="005B5524">
        <w:rPr>
          <w:rStyle w:val="SubtleEmphasis"/>
          <w:i w:val="0"/>
          <w:iCs w:val="0"/>
          <w:color w:val="auto"/>
        </w:rPr>
        <w:t xml:space="preserve">geographical range area, </w:t>
      </w:r>
      <w:r w:rsidR="003D7F71">
        <w:rPr>
          <w:rStyle w:val="SubtleEmphasis"/>
          <w:i w:val="0"/>
          <w:iCs w:val="0"/>
          <w:color w:val="auto"/>
        </w:rPr>
        <w:t xml:space="preserve">smaller </w:t>
      </w:r>
      <w:r w:rsidR="006C1AE8">
        <w:rPr>
          <w:rStyle w:val="SubtleEmphasis"/>
          <w:i w:val="0"/>
          <w:iCs w:val="0"/>
          <w:color w:val="auto"/>
        </w:rPr>
        <w:t xml:space="preserve">habitat breadth and </w:t>
      </w:r>
      <w:r w:rsidR="003D7F71">
        <w:rPr>
          <w:rStyle w:val="SubtleEmphasis"/>
          <w:i w:val="0"/>
          <w:iCs w:val="0"/>
          <w:color w:val="auto"/>
        </w:rPr>
        <w:t xml:space="preserve">being </w:t>
      </w:r>
      <w:r w:rsidR="006C1AE8">
        <w:rPr>
          <w:rStyle w:val="SubtleEmphasis"/>
          <w:i w:val="0"/>
          <w:iCs w:val="0"/>
          <w:color w:val="auto"/>
        </w:rPr>
        <w:t>specialis</w:t>
      </w:r>
      <w:r w:rsidR="003D7F71">
        <w:rPr>
          <w:rStyle w:val="SubtleEmphasis"/>
          <w:i w:val="0"/>
          <w:iCs w:val="0"/>
          <w:color w:val="auto"/>
        </w:rPr>
        <w:t xml:space="preserve">ed on natural habitats </w:t>
      </w:r>
      <w:r w:rsidR="006C1AE8">
        <w:rPr>
          <w:rStyle w:val="SubtleEmphasis"/>
          <w:i w:val="0"/>
          <w:iCs w:val="0"/>
          <w:color w:val="auto"/>
        </w:rPr>
        <w:t xml:space="preserve">were </w:t>
      </w:r>
      <w:r w:rsidR="00AF59FC">
        <w:rPr>
          <w:rStyle w:val="SubtleEmphasis"/>
          <w:i w:val="0"/>
          <w:iCs w:val="0"/>
          <w:color w:val="auto"/>
        </w:rPr>
        <w:t xml:space="preserve">consistently </w:t>
      </w:r>
      <w:r w:rsidR="006C1AE8">
        <w:rPr>
          <w:rStyle w:val="SubtleEmphasis"/>
          <w:i w:val="0"/>
          <w:iCs w:val="0"/>
          <w:color w:val="auto"/>
        </w:rPr>
        <w:t xml:space="preserve">associated with </w:t>
      </w:r>
      <w:r w:rsidR="003D7F71">
        <w:rPr>
          <w:rStyle w:val="SubtleEmphasis"/>
          <w:i w:val="0"/>
          <w:iCs w:val="0"/>
          <w:color w:val="auto"/>
        </w:rPr>
        <w:t>higher climate-change sensitivity.</w:t>
      </w:r>
      <w:r w:rsidR="00424B92">
        <w:rPr>
          <w:rStyle w:val="SubtleEmphasis"/>
          <w:i w:val="0"/>
          <w:iCs w:val="0"/>
          <w:color w:val="auto"/>
        </w:rPr>
        <w:t xml:space="preserve"> </w:t>
      </w:r>
      <w:r w:rsidR="001F50C7">
        <w:rPr>
          <w:rStyle w:val="SubtleEmphasis"/>
          <w:i w:val="0"/>
          <w:iCs w:val="0"/>
          <w:color w:val="auto"/>
        </w:rPr>
        <w:t>However, o</w:t>
      </w:r>
      <w:r w:rsidR="00F93D84">
        <w:rPr>
          <w:rStyle w:val="SubtleEmphasis"/>
          <w:i w:val="0"/>
          <w:iCs w:val="0"/>
          <w:color w:val="auto"/>
        </w:rPr>
        <w:t xml:space="preserve">ther </w:t>
      </w:r>
      <w:r w:rsidR="00771CCE">
        <w:rPr>
          <w:rStyle w:val="SubtleEmphasis"/>
          <w:i w:val="0"/>
          <w:iCs w:val="0"/>
          <w:color w:val="auto"/>
        </w:rPr>
        <w:t xml:space="preserve">characteristics </w:t>
      </w:r>
      <w:r w:rsidR="00F93D84">
        <w:rPr>
          <w:rStyle w:val="SubtleEmphasis"/>
          <w:i w:val="0"/>
          <w:iCs w:val="0"/>
          <w:color w:val="auto"/>
        </w:rPr>
        <w:t xml:space="preserve">did not have consistent </w:t>
      </w:r>
      <w:r w:rsidR="0096595B">
        <w:rPr>
          <w:rStyle w:val="SubtleEmphasis"/>
          <w:i w:val="0"/>
          <w:iCs w:val="0"/>
          <w:color w:val="auto"/>
        </w:rPr>
        <w:t>associations with</w:t>
      </w:r>
      <w:r w:rsidR="0004201D">
        <w:rPr>
          <w:rStyle w:val="SubtleEmphasis"/>
          <w:i w:val="0"/>
          <w:iCs w:val="0"/>
          <w:color w:val="auto"/>
        </w:rPr>
        <w:t xml:space="preserve"> climate-change sensitivity</w:t>
      </w:r>
      <w:r w:rsidR="00F93D84">
        <w:rPr>
          <w:rStyle w:val="SubtleEmphasis"/>
          <w:i w:val="0"/>
          <w:iCs w:val="0"/>
          <w:color w:val="auto"/>
        </w:rPr>
        <w:t xml:space="preserve"> across </w:t>
      </w:r>
      <w:ins w:id="574" w:author="Newbold, Tim" w:date="2022-05-13T15:02:00Z">
        <w:r w:rsidR="00D456C4">
          <w:rPr>
            <w:rStyle w:val="SubtleEmphasis"/>
            <w:i w:val="0"/>
            <w:iCs w:val="0"/>
            <w:color w:val="auto"/>
          </w:rPr>
          <w:t>c</w:t>
        </w:r>
      </w:ins>
      <w:del w:id="575" w:author="Newbold, Tim" w:date="2022-05-13T15:01:00Z">
        <w:r w:rsidR="003E0EF0" w:rsidDel="00D456C4">
          <w:rPr>
            <w:rStyle w:val="SubtleEmphasis"/>
            <w:i w:val="0"/>
            <w:iCs w:val="0"/>
            <w:color w:val="auto"/>
          </w:rPr>
          <w:delText>C</w:delText>
        </w:r>
      </w:del>
      <w:r w:rsidR="00F93D84">
        <w:rPr>
          <w:rStyle w:val="SubtleEmphasis"/>
          <w:i w:val="0"/>
          <w:iCs w:val="0"/>
          <w:color w:val="auto"/>
        </w:rPr>
        <w:t>lasses</w:t>
      </w:r>
      <w:ins w:id="576" w:author="Newbold, Tim" w:date="2022-05-13T15:02:00Z">
        <w:r w:rsidR="00D456C4">
          <w:rPr>
            <w:rStyle w:val="SubtleEmphasis"/>
            <w:i w:val="0"/>
            <w:iCs w:val="0"/>
            <w:color w:val="auto"/>
          </w:rPr>
          <w:t>, in different cases varying in both significance and direction</w:t>
        </w:r>
      </w:ins>
      <w:del w:id="577" w:author="Newbold, Tim" w:date="2022-05-13T15:02:00Z">
        <w:r w:rsidR="00D22BBF" w:rsidDel="00D456C4">
          <w:rPr>
            <w:rStyle w:val="SubtleEmphasis"/>
            <w:i w:val="0"/>
            <w:iCs w:val="0"/>
            <w:color w:val="auto"/>
          </w:rPr>
          <w:delText xml:space="preserve">; we found a mixture of non-significant associations and </w:delText>
        </w:r>
        <w:r w:rsidR="00B9489A" w:rsidDel="00D456C4">
          <w:rPr>
            <w:rStyle w:val="SubtleEmphasis"/>
            <w:i w:val="0"/>
            <w:iCs w:val="0"/>
            <w:color w:val="auto"/>
          </w:rPr>
          <w:delText xml:space="preserve">of </w:delText>
        </w:r>
        <w:r w:rsidR="00D22BBF" w:rsidDel="00D456C4">
          <w:rPr>
            <w:rStyle w:val="SubtleEmphasis"/>
            <w:i w:val="0"/>
            <w:iCs w:val="0"/>
            <w:color w:val="auto"/>
          </w:rPr>
          <w:delText>effects differing in their directionality depending on the Class</w:delText>
        </w:r>
      </w:del>
      <w:r w:rsidR="00F93D84">
        <w:rPr>
          <w:rStyle w:val="SubtleEmphasis"/>
          <w:i w:val="0"/>
          <w:iCs w:val="0"/>
          <w:color w:val="auto"/>
        </w:rPr>
        <w:t>.</w:t>
      </w:r>
      <w:r w:rsidR="00BD1227">
        <w:rPr>
          <w:rStyle w:val="SubtleEmphasis"/>
          <w:i w:val="0"/>
          <w:iCs w:val="0"/>
          <w:color w:val="auto"/>
        </w:rPr>
        <w:t xml:space="preserve"> For instance, </w:t>
      </w:r>
      <w:r w:rsidR="00F705FB">
        <w:rPr>
          <w:rStyle w:val="SubtleEmphasis"/>
          <w:i w:val="0"/>
          <w:iCs w:val="0"/>
          <w:color w:val="auto"/>
        </w:rPr>
        <w:t xml:space="preserve">we found opposite </w:t>
      </w:r>
      <w:del w:id="578" w:author="Newbold, Tim" w:date="2022-05-13T15:02:00Z">
        <w:r w:rsidR="00F705FB" w:rsidDel="006974A8">
          <w:rPr>
            <w:rStyle w:val="SubtleEmphasis"/>
            <w:i w:val="0"/>
            <w:iCs w:val="0"/>
            <w:color w:val="auto"/>
          </w:rPr>
          <w:delText xml:space="preserve">effects </w:delText>
        </w:r>
      </w:del>
      <w:ins w:id="579" w:author="Newbold, Tim" w:date="2022-05-13T15:02:00Z">
        <w:r w:rsidR="006974A8">
          <w:rPr>
            <w:rStyle w:val="SubtleEmphasis"/>
            <w:i w:val="0"/>
            <w:iCs w:val="0"/>
            <w:color w:val="auto"/>
          </w:rPr>
          <w:t>associatio</w:t>
        </w:r>
      </w:ins>
      <w:ins w:id="580" w:author="Newbold, Tim" w:date="2022-05-13T15:03:00Z">
        <w:r w:rsidR="006974A8">
          <w:rPr>
            <w:rStyle w:val="SubtleEmphasis"/>
            <w:i w:val="0"/>
            <w:iCs w:val="0"/>
            <w:color w:val="auto"/>
          </w:rPr>
          <w:t>ns between</w:t>
        </w:r>
      </w:ins>
      <w:ins w:id="581" w:author="Newbold, Tim" w:date="2022-05-13T15:02:00Z">
        <w:r w:rsidR="006974A8">
          <w:rPr>
            <w:rStyle w:val="SubtleEmphasis"/>
            <w:i w:val="0"/>
            <w:iCs w:val="0"/>
            <w:color w:val="auto"/>
          </w:rPr>
          <w:t xml:space="preserve"> </w:t>
        </w:r>
      </w:ins>
      <w:del w:id="582" w:author="Newbold, Tim" w:date="2022-05-13T15:03:00Z">
        <w:r w:rsidR="00F705FB" w:rsidDel="006974A8">
          <w:rPr>
            <w:rStyle w:val="SubtleEmphasis"/>
            <w:i w:val="0"/>
            <w:iCs w:val="0"/>
            <w:color w:val="auto"/>
          </w:rPr>
          <w:delText xml:space="preserve">of </w:delText>
        </w:r>
      </w:del>
      <w:r w:rsidR="007331DC">
        <w:rPr>
          <w:rStyle w:val="SubtleEmphasis"/>
          <w:i w:val="0"/>
          <w:iCs w:val="0"/>
          <w:color w:val="auto"/>
        </w:rPr>
        <w:t>body mass</w:t>
      </w:r>
      <w:r w:rsidR="004745DC">
        <w:rPr>
          <w:rStyle w:val="SubtleEmphasis"/>
          <w:i w:val="0"/>
          <w:iCs w:val="0"/>
          <w:color w:val="auto"/>
        </w:rPr>
        <w:t xml:space="preserve"> </w:t>
      </w:r>
      <w:del w:id="583" w:author="Newbold, Tim" w:date="2022-05-13T15:03:00Z">
        <w:r w:rsidR="004745DC" w:rsidDel="006974A8">
          <w:rPr>
            <w:rStyle w:val="SubtleEmphasis"/>
            <w:i w:val="0"/>
            <w:iCs w:val="0"/>
            <w:color w:val="auto"/>
          </w:rPr>
          <w:delText xml:space="preserve">on </w:delText>
        </w:r>
      </w:del>
      <w:ins w:id="584" w:author="Newbold, Tim" w:date="2022-05-13T15:03:00Z">
        <w:r w:rsidR="006974A8">
          <w:rPr>
            <w:rStyle w:val="SubtleEmphasis"/>
            <w:i w:val="0"/>
            <w:iCs w:val="0"/>
            <w:color w:val="auto"/>
          </w:rPr>
          <w:t xml:space="preserve">and </w:t>
        </w:r>
      </w:ins>
      <w:r w:rsidR="004745DC">
        <w:rPr>
          <w:rStyle w:val="SubtleEmphasis"/>
          <w:i w:val="0"/>
          <w:iCs w:val="0"/>
          <w:color w:val="auto"/>
        </w:rPr>
        <w:t xml:space="preserve">climate-change sensitivity </w:t>
      </w:r>
      <w:del w:id="585" w:author="Newbold, Tim" w:date="2022-05-13T15:03:00Z">
        <w:r w:rsidR="00E9028B" w:rsidDel="006974A8">
          <w:rPr>
            <w:rStyle w:val="SubtleEmphasis"/>
            <w:i w:val="0"/>
            <w:iCs w:val="0"/>
            <w:color w:val="auto"/>
          </w:rPr>
          <w:delText xml:space="preserve">between </w:delText>
        </w:r>
      </w:del>
      <w:ins w:id="586" w:author="Newbold, Tim" w:date="2022-05-13T15:03:00Z">
        <w:r w:rsidR="006974A8">
          <w:rPr>
            <w:rStyle w:val="SubtleEmphasis"/>
            <w:i w:val="0"/>
            <w:iCs w:val="0"/>
            <w:color w:val="auto"/>
          </w:rPr>
          <w:t xml:space="preserve">for </w:t>
        </w:r>
      </w:ins>
      <w:r w:rsidR="00E9028B">
        <w:rPr>
          <w:rStyle w:val="SubtleEmphasis"/>
          <w:i w:val="0"/>
          <w:iCs w:val="0"/>
          <w:color w:val="auto"/>
        </w:rPr>
        <w:t>mammals,</w:t>
      </w:r>
      <w:r w:rsidR="004745DC">
        <w:rPr>
          <w:rStyle w:val="SubtleEmphasis"/>
          <w:i w:val="0"/>
          <w:iCs w:val="0"/>
          <w:color w:val="auto"/>
        </w:rPr>
        <w:t xml:space="preserve"> amphibians and reptiles</w:t>
      </w:r>
      <w:r w:rsidR="00E9028B">
        <w:rPr>
          <w:rStyle w:val="SubtleEmphasis"/>
          <w:i w:val="0"/>
          <w:iCs w:val="0"/>
          <w:color w:val="auto"/>
        </w:rPr>
        <w:t xml:space="preserve"> on the one hand, and birds on the other hand</w:t>
      </w:r>
      <w:r w:rsidR="004745DC">
        <w:rPr>
          <w:rStyle w:val="SubtleEmphasis"/>
          <w:i w:val="0"/>
          <w:iCs w:val="0"/>
          <w:color w:val="auto"/>
        </w:rPr>
        <w:t>.</w:t>
      </w:r>
      <w:r w:rsidR="009379C8">
        <w:rPr>
          <w:rStyle w:val="SubtleEmphasis"/>
          <w:i w:val="0"/>
          <w:iCs w:val="0"/>
          <w:color w:val="auto"/>
        </w:rPr>
        <w:t xml:space="preserve"> </w:t>
      </w:r>
    </w:p>
    <w:p w14:paraId="40470CD2" w14:textId="646F5404" w:rsidR="00AC3924" w:rsidRPr="00CA3D96" w:rsidRDefault="009839B0" w:rsidP="00E54285">
      <w:pPr>
        <w:jc w:val="center"/>
        <w:rPr>
          <w:rStyle w:val="SubtleEmphasis"/>
          <w:i w:val="0"/>
          <w:iCs w:val="0"/>
          <w:color w:val="auto"/>
        </w:rPr>
      </w:pPr>
      <w:commentRangeStart w:id="587"/>
      <w:r>
        <w:rPr>
          <w:noProof/>
        </w:rPr>
        <w:lastRenderedPageBreak/>
        <w:drawing>
          <wp:inline distT="0" distB="0" distL="0" distR="0" wp14:anchorId="1DF6FDBD" wp14:editId="278D26A8">
            <wp:extent cx="5547650" cy="4153250"/>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rotWithShape="1">
                    <a:blip r:embed="rId23"/>
                    <a:srcRect b="584"/>
                    <a:stretch/>
                  </pic:blipFill>
                  <pic:spPr bwMode="auto">
                    <a:xfrm>
                      <a:off x="0" y="0"/>
                      <a:ext cx="5570072" cy="4170036"/>
                    </a:xfrm>
                    <a:prstGeom prst="rect">
                      <a:avLst/>
                    </a:prstGeom>
                    <a:ln>
                      <a:noFill/>
                    </a:ln>
                    <a:extLst>
                      <a:ext uri="{53640926-AAD7-44D8-BBD7-CCE9431645EC}">
                        <a14:shadowObscured xmlns:a14="http://schemas.microsoft.com/office/drawing/2010/main"/>
                      </a:ext>
                    </a:extLst>
                  </pic:spPr>
                </pic:pic>
              </a:graphicData>
            </a:graphic>
          </wp:inline>
        </w:drawing>
      </w:r>
      <w:commentRangeEnd w:id="587"/>
      <w:r w:rsidR="00F17195">
        <w:rPr>
          <w:rStyle w:val="CommentReference"/>
        </w:rPr>
        <w:commentReference w:id="587"/>
      </w:r>
    </w:p>
    <w:p w14:paraId="173E8077" w14:textId="117D9D5D" w:rsidR="009839B0" w:rsidRDefault="009839B0" w:rsidP="009839B0">
      <w:pPr>
        <w:jc w:val="both"/>
        <w:rPr>
          <w:rStyle w:val="SubtleEmphasis"/>
          <w:i w:val="0"/>
          <w:iCs w:val="0"/>
          <w:color w:val="auto"/>
        </w:rPr>
      </w:pPr>
      <w:commentRangeStart w:id="588"/>
      <w:r w:rsidRPr="009839B0">
        <w:rPr>
          <w:rStyle w:val="SubtleEmphasis"/>
          <w:b/>
          <w:bCs/>
          <w:i w:val="0"/>
          <w:iCs w:val="0"/>
          <w:color w:val="auto"/>
        </w:rPr>
        <w:t xml:space="preserve">Figure </w:t>
      </w:r>
      <w:r w:rsidR="00C03699">
        <w:rPr>
          <w:rStyle w:val="SubtleEmphasis"/>
          <w:b/>
          <w:bCs/>
          <w:i w:val="0"/>
          <w:iCs w:val="0"/>
          <w:color w:val="auto"/>
        </w:rPr>
        <w:t>5</w:t>
      </w:r>
      <w:r w:rsidRPr="009839B0">
        <w:rPr>
          <w:rStyle w:val="SubtleEmphasis"/>
          <w:b/>
          <w:bCs/>
          <w:i w:val="0"/>
          <w:iCs w:val="0"/>
          <w:color w:val="auto"/>
        </w:rPr>
        <w:t xml:space="preserve">. Effects of </w:t>
      </w:r>
      <w:r>
        <w:rPr>
          <w:rStyle w:val="SubtleEmphasis"/>
          <w:b/>
          <w:bCs/>
          <w:i w:val="0"/>
          <w:iCs w:val="0"/>
          <w:color w:val="auto"/>
        </w:rPr>
        <w:t xml:space="preserve">the </w:t>
      </w:r>
      <w:r w:rsidRPr="009839B0">
        <w:rPr>
          <w:rStyle w:val="SubtleEmphasis"/>
          <w:b/>
          <w:bCs/>
          <w:i w:val="0"/>
          <w:iCs w:val="0"/>
          <w:color w:val="auto"/>
        </w:rPr>
        <w:t>categorical traits on climate-change sensitivity, estimated from the PGLS models</w:t>
      </w:r>
      <w:r w:rsidR="00404D23">
        <w:rPr>
          <w:rStyle w:val="SubtleEmphasis"/>
          <w:b/>
          <w:bCs/>
          <w:i w:val="0"/>
          <w:iCs w:val="0"/>
          <w:color w:val="auto"/>
        </w:rPr>
        <w:t xml:space="preserve"> in each class</w:t>
      </w:r>
      <w:r w:rsidRPr="009839B0">
        <w:rPr>
          <w:rStyle w:val="SubtleEmphasis"/>
          <w:b/>
          <w:bCs/>
          <w:i w:val="0"/>
          <w:iCs w:val="0"/>
          <w:color w:val="auto"/>
        </w:rPr>
        <w:t>.</w:t>
      </w:r>
      <w:r w:rsidR="00EF0B62">
        <w:rPr>
          <w:rStyle w:val="SubtleEmphasis"/>
          <w:b/>
          <w:bCs/>
          <w:i w:val="0"/>
          <w:iCs w:val="0"/>
          <w:color w:val="auto"/>
        </w:rPr>
        <w:t xml:space="preserve"> </w:t>
      </w:r>
      <w:r w:rsidR="00EF0B62" w:rsidRPr="00C82E1F">
        <w:rPr>
          <w:rStyle w:val="SubtleEmphasis"/>
          <w:i w:val="0"/>
          <w:iCs w:val="0"/>
          <w:color w:val="auto"/>
        </w:rPr>
        <w:t xml:space="preserve">For artificial habitat use (a), the reference level is “artificial habitat user”; for diel activity, the reference level is “nocturnal”; </w:t>
      </w:r>
      <w:commentRangeStart w:id="589"/>
      <w:commentRangeStart w:id="590"/>
      <w:r w:rsidR="00EF0B62" w:rsidRPr="00C82E1F">
        <w:rPr>
          <w:rStyle w:val="SubtleEmphasis"/>
          <w:i w:val="0"/>
          <w:iCs w:val="0"/>
          <w:color w:val="auto"/>
        </w:rPr>
        <w:t xml:space="preserve">for diet, the reference level for mammals and birds is </w:t>
      </w:r>
      <w:r w:rsidR="00C82E1F" w:rsidRPr="00C82E1F">
        <w:rPr>
          <w:rStyle w:val="SubtleEmphasis"/>
          <w:i w:val="0"/>
          <w:iCs w:val="0"/>
          <w:color w:val="auto"/>
        </w:rPr>
        <w:t>“fruit/nectar eaters</w:t>
      </w:r>
      <w:r w:rsidR="00B200BF">
        <w:rPr>
          <w:rStyle w:val="SubtleEmphasis"/>
          <w:i w:val="0"/>
          <w:iCs w:val="0"/>
          <w:color w:val="auto"/>
        </w:rPr>
        <w:t>”</w:t>
      </w:r>
      <w:r w:rsidR="00C82E1F" w:rsidRPr="00C82E1F">
        <w:rPr>
          <w:rStyle w:val="SubtleEmphasis"/>
          <w:i w:val="0"/>
          <w:iCs w:val="0"/>
          <w:color w:val="auto"/>
        </w:rPr>
        <w:t xml:space="preserve">, </w:t>
      </w:r>
      <w:r w:rsidR="00B200BF">
        <w:rPr>
          <w:rStyle w:val="SubtleEmphasis"/>
          <w:i w:val="0"/>
          <w:iCs w:val="0"/>
          <w:color w:val="auto"/>
        </w:rPr>
        <w:t>but</w:t>
      </w:r>
      <w:r w:rsidR="00C82E1F" w:rsidRPr="00C82E1F">
        <w:rPr>
          <w:rStyle w:val="SubtleEmphasis"/>
          <w:i w:val="0"/>
          <w:iCs w:val="0"/>
          <w:color w:val="auto"/>
        </w:rPr>
        <w:t xml:space="preserve"> </w:t>
      </w:r>
      <w:r w:rsidR="00B200BF">
        <w:rPr>
          <w:rStyle w:val="SubtleEmphasis"/>
          <w:i w:val="0"/>
          <w:iCs w:val="0"/>
          <w:color w:val="auto"/>
        </w:rPr>
        <w:t>“</w:t>
      </w:r>
      <w:r w:rsidR="00C82E1F" w:rsidRPr="00C82E1F">
        <w:rPr>
          <w:rStyle w:val="SubtleEmphasis"/>
          <w:i w:val="0"/>
          <w:iCs w:val="0"/>
          <w:color w:val="auto"/>
        </w:rPr>
        <w:t>invertebrate eaters</w:t>
      </w:r>
      <w:r w:rsidR="00B200BF">
        <w:rPr>
          <w:rStyle w:val="SubtleEmphasis"/>
          <w:i w:val="0"/>
          <w:iCs w:val="0"/>
          <w:color w:val="auto"/>
        </w:rPr>
        <w:t>”</w:t>
      </w:r>
      <w:r w:rsidR="00C82E1F" w:rsidRPr="00C82E1F">
        <w:rPr>
          <w:rStyle w:val="SubtleEmphasis"/>
          <w:i w:val="0"/>
          <w:iCs w:val="0"/>
          <w:color w:val="auto"/>
        </w:rPr>
        <w:t xml:space="preserve"> for amphibians and reptiles</w:t>
      </w:r>
      <w:commentRangeEnd w:id="589"/>
      <w:r w:rsidR="00F17195">
        <w:rPr>
          <w:rStyle w:val="CommentReference"/>
        </w:rPr>
        <w:commentReference w:id="589"/>
      </w:r>
      <w:r w:rsidR="00C82E1F" w:rsidRPr="00C82E1F">
        <w:rPr>
          <w:rStyle w:val="SubtleEmphasis"/>
          <w:i w:val="0"/>
          <w:iCs w:val="0"/>
          <w:color w:val="auto"/>
        </w:rPr>
        <w:t>.</w:t>
      </w:r>
      <w:commentRangeEnd w:id="590"/>
      <w:r w:rsidR="00A547D9">
        <w:rPr>
          <w:rStyle w:val="CommentReference"/>
        </w:rPr>
        <w:commentReference w:id="590"/>
      </w:r>
      <w:commentRangeEnd w:id="588"/>
      <w:r w:rsidR="00637E9F">
        <w:rPr>
          <w:rStyle w:val="CommentReference"/>
        </w:rPr>
        <w:commentReference w:id="588"/>
      </w:r>
    </w:p>
    <w:p w14:paraId="133DA745" w14:textId="77777777" w:rsidR="0012315D" w:rsidRDefault="0012315D" w:rsidP="009839B0">
      <w:pPr>
        <w:jc w:val="both"/>
        <w:rPr>
          <w:rStyle w:val="SubtleEmphasis"/>
          <w:i w:val="0"/>
          <w:iCs w:val="0"/>
          <w:color w:val="auto"/>
        </w:rPr>
      </w:pPr>
    </w:p>
    <w:p w14:paraId="500F2AC1" w14:textId="580D6C7C" w:rsidR="00AC3924" w:rsidRDefault="00C0340F" w:rsidP="00E54285">
      <w:pPr>
        <w:jc w:val="center"/>
        <w:rPr>
          <w:rStyle w:val="SubtleEmphasis"/>
          <w:i w:val="0"/>
          <w:iCs w:val="0"/>
          <w:color w:val="auto"/>
        </w:rPr>
      </w:pPr>
      <w:r>
        <w:rPr>
          <w:noProof/>
        </w:rPr>
        <w:lastRenderedPageBreak/>
        <w:drawing>
          <wp:inline distT="0" distB="0" distL="0" distR="0" wp14:anchorId="1607A56B" wp14:editId="2621AE40">
            <wp:extent cx="4870450" cy="3620192"/>
            <wp:effectExtent l="0" t="0" r="635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4873609" cy="3622540"/>
                    </a:xfrm>
                    <a:prstGeom prst="rect">
                      <a:avLst/>
                    </a:prstGeom>
                  </pic:spPr>
                </pic:pic>
              </a:graphicData>
            </a:graphic>
          </wp:inline>
        </w:drawing>
      </w:r>
    </w:p>
    <w:p w14:paraId="5289745D" w14:textId="1D4903ED" w:rsidR="00C0340F" w:rsidRDefault="00C0340F" w:rsidP="004436DB">
      <w:pPr>
        <w:jc w:val="both"/>
        <w:rPr>
          <w:rStyle w:val="SubtleEmphasis"/>
          <w:i w:val="0"/>
          <w:iCs w:val="0"/>
          <w:color w:val="auto"/>
        </w:rPr>
      </w:pPr>
      <w:commentRangeStart w:id="591"/>
      <w:r w:rsidRPr="009839B0">
        <w:rPr>
          <w:rStyle w:val="SubtleEmphasis"/>
          <w:b/>
          <w:bCs/>
          <w:i w:val="0"/>
          <w:iCs w:val="0"/>
          <w:color w:val="auto"/>
        </w:rPr>
        <w:t xml:space="preserve">Figure </w:t>
      </w:r>
      <w:r w:rsidR="00C03699">
        <w:rPr>
          <w:rStyle w:val="SubtleEmphasis"/>
          <w:b/>
          <w:bCs/>
          <w:i w:val="0"/>
          <w:iCs w:val="0"/>
          <w:color w:val="auto"/>
        </w:rPr>
        <w:t>6</w:t>
      </w:r>
      <w:r w:rsidRPr="009839B0">
        <w:rPr>
          <w:rStyle w:val="SubtleEmphasis"/>
          <w:b/>
          <w:bCs/>
          <w:i w:val="0"/>
          <w:iCs w:val="0"/>
          <w:color w:val="auto"/>
        </w:rPr>
        <w:t xml:space="preserve">. Effects of </w:t>
      </w:r>
      <w:r>
        <w:rPr>
          <w:rStyle w:val="SubtleEmphasis"/>
          <w:b/>
          <w:bCs/>
          <w:i w:val="0"/>
          <w:iCs w:val="0"/>
          <w:color w:val="auto"/>
        </w:rPr>
        <w:t>the continuous</w:t>
      </w:r>
      <w:r w:rsidRPr="009839B0">
        <w:rPr>
          <w:rStyle w:val="SubtleEmphasis"/>
          <w:b/>
          <w:bCs/>
          <w:i w:val="0"/>
          <w:iCs w:val="0"/>
          <w:color w:val="auto"/>
        </w:rPr>
        <w:t xml:space="preserve"> </w:t>
      </w:r>
      <w:r w:rsidR="00707DE4">
        <w:rPr>
          <w:rStyle w:val="SubtleEmphasis"/>
          <w:b/>
          <w:bCs/>
          <w:i w:val="0"/>
          <w:iCs w:val="0"/>
          <w:color w:val="auto"/>
        </w:rPr>
        <w:t>ecological characteristics</w:t>
      </w:r>
      <w:r w:rsidRPr="009839B0">
        <w:rPr>
          <w:rStyle w:val="SubtleEmphasis"/>
          <w:b/>
          <w:bCs/>
          <w:i w:val="0"/>
          <w:iCs w:val="0"/>
          <w:color w:val="auto"/>
        </w:rPr>
        <w:t xml:space="preserve"> on climate-change sensitivity, estimated from the PGLS models</w:t>
      </w:r>
      <w:r w:rsidR="00404D23">
        <w:rPr>
          <w:rStyle w:val="SubtleEmphasis"/>
          <w:b/>
          <w:bCs/>
          <w:i w:val="0"/>
          <w:iCs w:val="0"/>
          <w:color w:val="auto"/>
        </w:rPr>
        <w:t xml:space="preserve"> in each class</w:t>
      </w:r>
      <w:r w:rsidRPr="009839B0">
        <w:rPr>
          <w:rStyle w:val="SubtleEmphasis"/>
          <w:b/>
          <w:bCs/>
          <w:i w:val="0"/>
          <w:iCs w:val="0"/>
          <w:color w:val="auto"/>
        </w:rPr>
        <w:t>.</w:t>
      </w:r>
      <w:r>
        <w:rPr>
          <w:rStyle w:val="SubtleEmphasis"/>
          <w:b/>
          <w:bCs/>
          <w:i w:val="0"/>
          <w:iCs w:val="0"/>
          <w:color w:val="auto"/>
        </w:rPr>
        <w:t xml:space="preserve"> </w:t>
      </w:r>
      <w:r w:rsidRPr="00C0340F">
        <w:rPr>
          <w:rStyle w:val="SubtleEmphasis"/>
          <w:i w:val="0"/>
          <w:iCs w:val="0"/>
          <w:color w:val="auto"/>
        </w:rPr>
        <w:t>We plotted the estimated relationships only when they were found to be significant.</w:t>
      </w:r>
      <w:commentRangeEnd w:id="591"/>
      <w:r w:rsidR="0082727A">
        <w:rPr>
          <w:rStyle w:val="CommentReference"/>
        </w:rPr>
        <w:commentReference w:id="591"/>
      </w:r>
      <w:r>
        <w:rPr>
          <w:rStyle w:val="SubtleEmphasis"/>
          <w:b/>
          <w:bCs/>
          <w:i w:val="0"/>
          <w:iCs w:val="0"/>
          <w:color w:val="auto"/>
        </w:rPr>
        <w:t xml:space="preserve"> </w:t>
      </w:r>
    </w:p>
    <w:p w14:paraId="714C945F" w14:textId="3B8820C1" w:rsidR="00C2338F" w:rsidRPr="001929A4" w:rsidRDefault="004436DB" w:rsidP="00C2338F">
      <w:pPr>
        <w:spacing w:before="240"/>
        <w:jc w:val="both"/>
        <w:rPr>
          <w:rStyle w:val="SubtleEmphasis"/>
          <w:i w:val="0"/>
          <w:iCs w:val="0"/>
          <w:color w:val="auto"/>
        </w:rPr>
      </w:pPr>
      <w:commentRangeStart w:id="592"/>
      <w:commentRangeStart w:id="593"/>
      <w:r w:rsidRPr="00CA3D96">
        <w:rPr>
          <w:rStyle w:val="SubtleEmphasis"/>
          <w:i w:val="0"/>
          <w:iCs w:val="0"/>
          <w:color w:val="auto"/>
        </w:rPr>
        <w:t>The models</w:t>
      </w:r>
      <w:del w:id="594" w:author="Newbold, Tim" w:date="2022-05-13T15:10:00Z">
        <w:r w:rsidRPr="00CA3D96" w:rsidDel="0082727A">
          <w:rPr>
            <w:rStyle w:val="SubtleEmphasis"/>
            <w:i w:val="0"/>
            <w:iCs w:val="0"/>
            <w:color w:val="auto"/>
          </w:rPr>
          <w:delText>’</w:delText>
        </w:r>
      </w:del>
      <w:r w:rsidRPr="00CA3D96">
        <w:rPr>
          <w:rStyle w:val="SubtleEmphasis"/>
          <w:i w:val="0"/>
          <w:iCs w:val="0"/>
          <w:color w:val="auto"/>
        </w:rPr>
        <w:t xml:space="preserve"> </w:t>
      </w:r>
      <w:del w:id="595" w:author="Newbold, Tim" w:date="2022-05-13T15:10:00Z">
        <w:r w:rsidRPr="00CA3D96" w:rsidDel="0082727A">
          <w:rPr>
            <w:rStyle w:val="SubtleEmphasis"/>
            <w:i w:val="0"/>
            <w:iCs w:val="0"/>
            <w:color w:val="auto"/>
          </w:rPr>
          <w:delText xml:space="preserve">effects </w:delText>
        </w:r>
      </w:del>
      <w:r w:rsidRPr="00CA3D96">
        <w:rPr>
          <w:rStyle w:val="SubtleEmphasis"/>
          <w:i w:val="0"/>
          <w:iCs w:val="0"/>
          <w:color w:val="auto"/>
        </w:rPr>
        <w:t>explained an important proportion of the overall variation</w:t>
      </w:r>
      <w:ins w:id="596" w:author="Newbold, Tim" w:date="2022-05-13T15:10:00Z">
        <w:r w:rsidR="0082727A">
          <w:rPr>
            <w:rStyle w:val="SubtleEmphasis"/>
            <w:i w:val="0"/>
            <w:iCs w:val="0"/>
            <w:color w:val="auto"/>
          </w:rPr>
          <w:t xml:space="preserve"> in estimated climate-change sens</w:t>
        </w:r>
      </w:ins>
      <w:ins w:id="597" w:author="Newbold, Tim" w:date="2022-05-13T15:11:00Z">
        <w:r w:rsidR="0082727A">
          <w:rPr>
            <w:rStyle w:val="SubtleEmphasis"/>
            <w:i w:val="0"/>
            <w:iCs w:val="0"/>
            <w:color w:val="auto"/>
          </w:rPr>
          <w:t>itivity</w:t>
        </w:r>
      </w:ins>
      <w:r w:rsidRPr="00CA3D96">
        <w:rPr>
          <w:rStyle w:val="SubtleEmphasis"/>
          <w:i w:val="0"/>
          <w:iCs w:val="0"/>
          <w:color w:val="auto"/>
        </w:rPr>
        <w:t xml:space="preserve"> (adjusted</w:t>
      </w:r>
      <w:ins w:id="598" w:author="Newbold, Tim" w:date="2022-05-13T15:11:00Z">
        <w:r w:rsidR="004B4E5A">
          <w:rPr>
            <w:rStyle w:val="SubtleEmphasis"/>
            <w:i w:val="0"/>
            <w:iCs w:val="0"/>
            <w:color w:val="auto"/>
          </w:rPr>
          <w:t xml:space="preserve"> </w:t>
        </w:r>
      </w:ins>
      <w:del w:id="599" w:author="Newbold, Tim" w:date="2022-05-13T15:11:00Z">
        <w:r w:rsidRPr="00CA3D96" w:rsidDel="004B4E5A">
          <w:rPr>
            <w:rStyle w:val="SubtleEmphasis"/>
            <w:i w:val="0"/>
            <w:iCs w:val="0"/>
            <w:color w:val="auto"/>
          </w:rPr>
          <w:delText>-</w:delText>
        </w:r>
      </w:del>
      <w:r w:rsidRPr="00CA3D96">
        <w:rPr>
          <w:rStyle w:val="SubtleEmphasis"/>
          <w:i w:val="0"/>
          <w:iCs w:val="0"/>
          <w:color w:val="auto"/>
        </w:rPr>
        <w:t>R</w:t>
      </w:r>
      <w:r w:rsidRPr="00CA3D96">
        <w:rPr>
          <w:rStyle w:val="SubtleEmphasis"/>
          <w:i w:val="0"/>
          <w:iCs w:val="0"/>
          <w:color w:val="auto"/>
          <w:vertAlign w:val="superscript"/>
        </w:rPr>
        <w:t>2</w:t>
      </w:r>
      <w:ins w:id="600" w:author="Newbold, Tim" w:date="2022-05-13T15:11:00Z">
        <w:r w:rsidR="004B4E5A">
          <w:rPr>
            <w:rStyle w:val="SubtleEmphasis"/>
            <w:i w:val="0"/>
            <w:iCs w:val="0"/>
            <w:color w:val="auto"/>
          </w:rPr>
          <w:t xml:space="preserve"> =-</w:t>
        </w:r>
      </w:ins>
      <w:del w:id="601" w:author="Newbold, Tim" w:date="2022-05-13T15:11:00Z">
        <w:r w:rsidRPr="00CA3D96" w:rsidDel="004B4E5A">
          <w:rPr>
            <w:rStyle w:val="SubtleEmphasis"/>
            <w:i w:val="0"/>
            <w:iCs w:val="0"/>
            <w:color w:val="auto"/>
          </w:rPr>
          <w:delText>:</w:delText>
        </w:r>
      </w:del>
      <w:r w:rsidRPr="00CA3D96">
        <w:rPr>
          <w:rStyle w:val="SubtleEmphasis"/>
          <w:i w:val="0"/>
          <w:iCs w:val="0"/>
          <w:color w:val="auto"/>
        </w:rPr>
        <w:t xml:space="preserve"> 0.64 for amphibians; 0.62 for birds; 0.63 for mammals and reptiles). </w:t>
      </w:r>
      <w:del w:id="602" w:author="Newbold, Tim" w:date="2022-05-13T15:12:00Z">
        <w:r w:rsidRPr="00CA3D96" w:rsidDel="004B4E5A">
          <w:rPr>
            <w:rStyle w:val="SubtleEmphasis"/>
            <w:i w:val="0"/>
            <w:iCs w:val="0"/>
            <w:color w:val="auto"/>
          </w:rPr>
          <w:delText>However,</w:delText>
        </w:r>
        <w:r w:rsidR="001362DE" w:rsidDel="004B4E5A">
          <w:rPr>
            <w:rStyle w:val="SubtleEmphasis"/>
            <w:i w:val="0"/>
            <w:iCs w:val="0"/>
            <w:color w:val="auto"/>
          </w:rPr>
          <w:delText xml:space="preserve"> g</w:delText>
        </w:r>
      </w:del>
      <w:ins w:id="603" w:author="Newbold, Tim" w:date="2022-05-13T15:12:00Z">
        <w:r w:rsidR="004B4E5A">
          <w:rPr>
            <w:rStyle w:val="SubtleEmphasis"/>
            <w:i w:val="0"/>
            <w:iCs w:val="0"/>
            <w:color w:val="auto"/>
          </w:rPr>
          <w:t>G</w:t>
        </w:r>
      </w:ins>
      <w:r w:rsidR="001362DE">
        <w:rPr>
          <w:rStyle w:val="SubtleEmphasis"/>
          <w:i w:val="0"/>
          <w:iCs w:val="0"/>
          <w:color w:val="auto"/>
        </w:rPr>
        <w:t>eographical</w:t>
      </w:r>
      <w:r w:rsidRPr="00CA3D96">
        <w:rPr>
          <w:rStyle w:val="SubtleEmphasis"/>
          <w:i w:val="0"/>
          <w:iCs w:val="0"/>
          <w:color w:val="auto"/>
        </w:rPr>
        <w:t xml:space="preserve"> range area explain</w:t>
      </w:r>
      <w:ins w:id="604" w:author="Newbold, Tim" w:date="2022-05-13T15:13:00Z">
        <w:r w:rsidR="004B4E5A">
          <w:rPr>
            <w:rStyle w:val="SubtleEmphasis"/>
            <w:i w:val="0"/>
            <w:iCs w:val="0"/>
            <w:color w:val="auto"/>
          </w:rPr>
          <w:t>s</w:t>
        </w:r>
      </w:ins>
      <w:del w:id="605" w:author="Newbold, Tim" w:date="2022-05-13T15:13:00Z">
        <w:r w:rsidRPr="00CA3D96" w:rsidDel="004B4E5A">
          <w:rPr>
            <w:rStyle w:val="SubtleEmphasis"/>
            <w:i w:val="0"/>
            <w:iCs w:val="0"/>
            <w:color w:val="auto"/>
          </w:rPr>
          <w:delText>ed</w:delText>
        </w:r>
      </w:del>
      <w:r w:rsidRPr="00CA3D96">
        <w:rPr>
          <w:rStyle w:val="SubtleEmphasis"/>
          <w:i w:val="0"/>
          <w:iCs w:val="0"/>
          <w:color w:val="auto"/>
        </w:rPr>
        <w:t xml:space="preserve"> </w:t>
      </w:r>
      <w:del w:id="606" w:author="Newbold, Tim" w:date="2022-05-13T15:13:00Z">
        <w:r w:rsidRPr="00CA3D96" w:rsidDel="004B4E5A">
          <w:rPr>
            <w:rStyle w:val="SubtleEmphasis"/>
            <w:i w:val="0"/>
            <w:iCs w:val="0"/>
            <w:color w:val="auto"/>
          </w:rPr>
          <w:delText xml:space="preserve">most of </w:delText>
        </w:r>
      </w:del>
      <w:r w:rsidRPr="00CA3D96">
        <w:rPr>
          <w:rStyle w:val="SubtleEmphasis"/>
          <w:i w:val="0"/>
          <w:iCs w:val="0"/>
          <w:color w:val="auto"/>
        </w:rPr>
        <w:t xml:space="preserve">the </w:t>
      </w:r>
      <w:ins w:id="607" w:author="Newbold, Tim" w:date="2022-05-13T15:13:00Z">
        <w:r w:rsidR="004B4E5A">
          <w:rPr>
            <w:rStyle w:val="SubtleEmphasis"/>
            <w:i w:val="0"/>
            <w:iCs w:val="0"/>
            <w:color w:val="auto"/>
          </w:rPr>
          <w:t xml:space="preserve">majority of this </w:t>
        </w:r>
      </w:ins>
      <w:r w:rsidRPr="00CA3D96">
        <w:rPr>
          <w:rStyle w:val="SubtleEmphasis"/>
          <w:i w:val="0"/>
          <w:iCs w:val="0"/>
          <w:color w:val="auto"/>
        </w:rPr>
        <w:t xml:space="preserve">variation in climate-change sensitivity </w:t>
      </w:r>
      <w:del w:id="608" w:author="Newbold, Tim" w:date="2022-05-13T15:13:00Z">
        <w:r w:rsidRPr="00CA3D96" w:rsidDel="004B4E5A">
          <w:rPr>
            <w:rStyle w:val="SubtleEmphasis"/>
            <w:i w:val="0"/>
            <w:iCs w:val="0"/>
            <w:color w:val="auto"/>
          </w:rPr>
          <w:delText xml:space="preserve">among the main effects </w:delText>
        </w:r>
      </w:del>
      <w:r w:rsidRPr="00CA3D96">
        <w:rPr>
          <w:rStyle w:val="SubtleEmphasis"/>
          <w:i w:val="0"/>
          <w:iCs w:val="0"/>
          <w:color w:val="auto"/>
        </w:rPr>
        <w:t>(</w:t>
      </w:r>
      <w:r w:rsidR="00024FDD">
        <w:rPr>
          <w:rStyle w:val="SubtleEmphasis"/>
          <w:i w:val="0"/>
          <w:iCs w:val="0"/>
          <w:color w:val="auto"/>
        </w:rPr>
        <w:t xml:space="preserve">about </w:t>
      </w:r>
      <w:r w:rsidR="00034E3E">
        <w:rPr>
          <w:rStyle w:val="SubtleEmphasis"/>
          <w:i w:val="0"/>
          <w:iCs w:val="0"/>
          <w:color w:val="auto"/>
        </w:rPr>
        <w:t>6</w:t>
      </w:r>
      <w:r w:rsidR="00024FDD">
        <w:rPr>
          <w:rStyle w:val="SubtleEmphasis"/>
          <w:i w:val="0"/>
          <w:iCs w:val="0"/>
          <w:color w:val="auto"/>
        </w:rPr>
        <w:t>0</w:t>
      </w:r>
      <w:r w:rsidR="00DD4446">
        <w:rPr>
          <w:rStyle w:val="SubtleEmphasis"/>
          <w:i w:val="0"/>
          <w:iCs w:val="0"/>
          <w:color w:val="auto"/>
        </w:rPr>
        <w:t xml:space="preserve">% </w:t>
      </w:r>
      <w:r w:rsidR="00024FDD">
        <w:rPr>
          <w:rStyle w:val="SubtleEmphasis"/>
          <w:i w:val="0"/>
          <w:iCs w:val="0"/>
          <w:color w:val="auto"/>
        </w:rPr>
        <w:t>in all classes;</w:t>
      </w:r>
      <w:r w:rsidR="00A07545">
        <w:rPr>
          <w:rStyle w:val="SubtleEmphasis"/>
          <w:i w:val="0"/>
          <w:iCs w:val="0"/>
          <w:color w:val="auto"/>
        </w:rPr>
        <w:t xml:space="preserve"> </w:t>
      </w:r>
      <w:r w:rsidRPr="00CA3D96">
        <w:rPr>
          <w:rStyle w:val="SubtleEmphasis"/>
          <w:i w:val="0"/>
          <w:iCs w:val="0"/>
          <w:color w:val="auto"/>
        </w:rPr>
        <w:t xml:space="preserve">Figure </w:t>
      </w:r>
      <w:r w:rsidR="001362DE">
        <w:rPr>
          <w:rStyle w:val="SubtleEmphasis"/>
          <w:i w:val="0"/>
          <w:iCs w:val="0"/>
          <w:color w:val="auto"/>
        </w:rPr>
        <w:t>4b</w:t>
      </w:r>
      <w:del w:id="609" w:author="Newbold, Tim" w:date="2022-05-13T15:13:00Z">
        <w:r w:rsidR="00DD4446" w:rsidDel="004B4E5A">
          <w:rPr>
            <w:rStyle w:val="SubtleEmphasis"/>
            <w:i w:val="0"/>
            <w:iCs w:val="0"/>
            <w:color w:val="auto"/>
          </w:rPr>
          <w:delText xml:space="preserve"> presents the relative explanatory power of range area after factoring residua</w:delText>
        </w:r>
        <w:r w:rsidR="007F1B3A" w:rsidDel="004B4E5A">
          <w:rPr>
            <w:rStyle w:val="SubtleEmphasis"/>
            <w:i w:val="0"/>
            <w:iCs w:val="0"/>
            <w:color w:val="auto"/>
          </w:rPr>
          <w:delText>l</w:delText>
        </w:r>
        <w:r w:rsidR="00DD4446" w:rsidDel="004B4E5A">
          <w:rPr>
            <w:rStyle w:val="SubtleEmphasis"/>
            <w:i w:val="0"/>
            <w:iCs w:val="0"/>
            <w:color w:val="auto"/>
          </w:rPr>
          <w:delText xml:space="preserve"> variation</w:delText>
        </w:r>
      </w:del>
      <w:r w:rsidRPr="00CA3D96">
        <w:rPr>
          <w:rStyle w:val="SubtleEmphasis"/>
          <w:i w:val="0"/>
          <w:iCs w:val="0"/>
          <w:color w:val="auto"/>
        </w:rPr>
        <w:t>),</w:t>
      </w:r>
      <w:ins w:id="610" w:author="Newbold, Tim" w:date="2022-05-13T15:13:00Z">
        <w:r w:rsidR="004B4E5A">
          <w:rPr>
            <w:rStyle w:val="SubtleEmphasis"/>
            <w:i w:val="0"/>
            <w:iCs w:val="0"/>
            <w:color w:val="auto"/>
          </w:rPr>
          <w:t xml:space="preserve"> which largely reflects the design of the CENFA approach</w:t>
        </w:r>
      </w:ins>
      <w:del w:id="611" w:author="Newbold, Tim" w:date="2022-05-13T15:13:00Z">
        <w:r w:rsidRPr="00CA3D96" w:rsidDel="004B4E5A">
          <w:rPr>
            <w:rStyle w:val="SubtleEmphasis"/>
            <w:i w:val="0"/>
            <w:iCs w:val="0"/>
            <w:color w:val="auto"/>
          </w:rPr>
          <w:delText xml:space="preserve"> while most of the </w:delText>
        </w:r>
        <w:r w:rsidR="001929A4" w:rsidDel="004B4E5A">
          <w:rPr>
            <w:rStyle w:val="SubtleEmphasis"/>
            <w:i w:val="0"/>
            <w:iCs w:val="0"/>
            <w:color w:val="auto"/>
          </w:rPr>
          <w:delText>traits</w:delText>
        </w:r>
        <w:r w:rsidR="001929A4" w:rsidRPr="00CA3D96" w:rsidDel="004B4E5A">
          <w:rPr>
            <w:rStyle w:val="SubtleEmphasis"/>
            <w:i w:val="0"/>
            <w:iCs w:val="0"/>
            <w:color w:val="auto"/>
          </w:rPr>
          <w:delText xml:space="preserve"> </w:delText>
        </w:r>
        <w:r w:rsidRPr="00CA3D96" w:rsidDel="004B4E5A">
          <w:rPr>
            <w:rStyle w:val="SubtleEmphasis"/>
            <w:i w:val="0"/>
            <w:iCs w:val="0"/>
            <w:color w:val="auto"/>
          </w:rPr>
          <w:delText>explained less than 2% of the overall variation</w:delText>
        </w:r>
      </w:del>
      <w:r w:rsidRPr="00CA3D96">
        <w:rPr>
          <w:rStyle w:val="SubtleEmphasis"/>
          <w:i w:val="0"/>
          <w:iCs w:val="0"/>
          <w:color w:val="auto"/>
        </w:rPr>
        <w:t>.</w:t>
      </w:r>
      <w:commentRangeEnd w:id="592"/>
      <w:r w:rsidR="006D2AC6">
        <w:rPr>
          <w:rStyle w:val="CommentReference"/>
        </w:rPr>
        <w:commentReference w:id="592"/>
      </w:r>
      <w:commentRangeEnd w:id="593"/>
      <w:r w:rsidR="00151EF9">
        <w:rPr>
          <w:rStyle w:val="CommentReference"/>
        </w:rPr>
        <w:commentReference w:id="593"/>
      </w:r>
      <w:r w:rsidR="00C2338F">
        <w:rPr>
          <w:rStyle w:val="SubtleEmphasis"/>
          <w:i w:val="0"/>
          <w:iCs w:val="0"/>
          <w:color w:val="auto"/>
        </w:rPr>
        <w:t xml:space="preserve"> </w:t>
      </w:r>
      <w:r w:rsidR="00304C12">
        <w:rPr>
          <w:rStyle w:val="SubtleEmphasis"/>
          <w:i w:val="0"/>
          <w:iCs w:val="0"/>
          <w:color w:val="auto"/>
        </w:rPr>
        <w:t>When factoring out residual variation and variation explained by range area, t</w:t>
      </w:r>
      <w:r w:rsidR="00304C12" w:rsidRPr="001929A4">
        <w:rPr>
          <w:rStyle w:val="SubtleEmphasis"/>
          <w:i w:val="0"/>
          <w:iCs w:val="0"/>
          <w:color w:val="auto"/>
        </w:rPr>
        <w:t xml:space="preserve">he </w:t>
      </w:r>
      <w:r w:rsidR="00C2338F" w:rsidRPr="001929A4">
        <w:rPr>
          <w:rStyle w:val="SubtleEmphasis"/>
          <w:i w:val="0"/>
          <w:iCs w:val="0"/>
          <w:color w:val="auto"/>
        </w:rPr>
        <w:t xml:space="preserve">relative importance of the traits </w:t>
      </w:r>
      <w:del w:id="612" w:author="Newbold, Tim" w:date="2022-05-13T15:14:00Z">
        <w:r w:rsidR="00C2338F" w:rsidRPr="001929A4" w:rsidDel="006E545C">
          <w:rPr>
            <w:rStyle w:val="SubtleEmphasis"/>
            <w:i w:val="0"/>
            <w:iCs w:val="0"/>
            <w:color w:val="auto"/>
          </w:rPr>
          <w:delText>explaining the most variance differed among Classes</w:delText>
        </w:r>
      </w:del>
      <w:ins w:id="613" w:author="Newbold, Tim" w:date="2022-05-13T15:14:00Z">
        <w:r w:rsidR="006E545C">
          <w:rPr>
            <w:rStyle w:val="SubtleEmphasis"/>
            <w:i w:val="0"/>
            <w:iCs w:val="0"/>
            <w:color w:val="auto"/>
          </w:rPr>
          <w:t>as correlates of climate-change sensitivity varied among classes</w:t>
        </w:r>
      </w:ins>
      <w:r w:rsidR="001929A4">
        <w:rPr>
          <w:rStyle w:val="SubtleEmphasis"/>
          <w:i w:val="0"/>
          <w:iCs w:val="0"/>
          <w:color w:val="auto"/>
        </w:rPr>
        <w:t xml:space="preserve"> (Figure 4c)</w:t>
      </w:r>
      <w:r w:rsidR="00910B4E">
        <w:rPr>
          <w:rStyle w:val="SubtleEmphasis"/>
          <w:i w:val="0"/>
          <w:iCs w:val="0"/>
          <w:color w:val="auto"/>
        </w:rPr>
        <w:t>, with body mass explaining the most varia</w:t>
      </w:r>
      <w:ins w:id="614" w:author="Newbold, Tim" w:date="2022-05-13T15:14:00Z">
        <w:r w:rsidR="003D72DD">
          <w:rPr>
            <w:rStyle w:val="SubtleEmphasis"/>
            <w:i w:val="0"/>
            <w:iCs w:val="0"/>
            <w:color w:val="auto"/>
          </w:rPr>
          <w:t>tion</w:t>
        </w:r>
      </w:ins>
      <w:del w:id="615" w:author="Newbold, Tim" w:date="2022-05-13T15:14:00Z">
        <w:r w:rsidR="00910B4E" w:rsidDel="003D72DD">
          <w:rPr>
            <w:rStyle w:val="SubtleEmphasis"/>
            <w:i w:val="0"/>
            <w:iCs w:val="0"/>
            <w:color w:val="auto"/>
          </w:rPr>
          <w:delText>nce</w:delText>
        </w:r>
      </w:del>
      <w:r w:rsidR="00910B4E">
        <w:rPr>
          <w:rStyle w:val="SubtleEmphasis"/>
          <w:i w:val="0"/>
          <w:iCs w:val="0"/>
          <w:color w:val="auto"/>
        </w:rPr>
        <w:t xml:space="preserve"> </w:t>
      </w:r>
      <w:del w:id="616" w:author="Newbold, Tim" w:date="2022-05-13T15:14:00Z">
        <w:r w:rsidR="00910B4E" w:rsidDel="003D72DD">
          <w:rPr>
            <w:rStyle w:val="SubtleEmphasis"/>
            <w:i w:val="0"/>
            <w:iCs w:val="0"/>
            <w:color w:val="auto"/>
          </w:rPr>
          <w:delText xml:space="preserve">after geographical range area </w:delText>
        </w:r>
      </w:del>
      <w:r w:rsidR="00910B4E">
        <w:rPr>
          <w:rStyle w:val="SubtleEmphasis"/>
          <w:i w:val="0"/>
          <w:iCs w:val="0"/>
          <w:color w:val="auto"/>
        </w:rPr>
        <w:t>for mammals and reptiles, and litter/clutch size explaining the most varia</w:t>
      </w:r>
      <w:ins w:id="617" w:author="Newbold, Tim" w:date="2022-05-13T15:14:00Z">
        <w:r w:rsidR="003D72DD">
          <w:rPr>
            <w:rStyle w:val="SubtleEmphasis"/>
            <w:i w:val="0"/>
            <w:iCs w:val="0"/>
            <w:color w:val="auto"/>
          </w:rPr>
          <w:t>tion</w:t>
        </w:r>
      </w:ins>
      <w:del w:id="618" w:author="Newbold, Tim" w:date="2022-05-13T15:14:00Z">
        <w:r w:rsidR="00910B4E" w:rsidDel="003D72DD">
          <w:rPr>
            <w:rStyle w:val="SubtleEmphasis"/>
            <w:i w:val="0"/>
            <w:iCs w:val="0"/>
            <w:color w:val="auto"/>
          </w:rPr>
          <w:delText>nce</w:delText>
        </w:r>
      </w:del>
      <w:r w:rsidR="00910B4E">
        <w:rPr>
          <w:rStyle w:val="SubtleEmphasis"/>
          <w:i w:val="0"/>
          <w:iCs w:val="0"/>
          <w:color w:val="auto"/>
        </w:rPr>
        <w:t xml:space="preserve"> </w:t>
      </w:r>
      <w:del w:id="619" w:author="Newbold, Tim" w:date="2022-05-13T15:14:00Z">
        <w:r w:rsidR="00910B4E" w:rsidDel="003D72DD">
          <w:rPr>
            <w:rStyle w:val="SubtleEmphasis"/>
            <w:i w:val="0"/>
            <w:iCs w:val="0"/>
            <w:color w:val="auto"/>
          </w:rPr>
          <w:delText xml:space="preserve">after geographical range area </w:delText>
        </w:r>
      </w:del>
      <w:r w:rsidR="00910B4E">
        <w:rPr>
          <w:rStyle w:val="SubtleEmphasis"/>
          <w:i w:val="0"/>
          <w:iCs w:val="0"/>
          <w:color w:val="auto"/>
        </w:rPr>
        <w:t>for amphibians and birds</w:t>
      </w:r>
      <w:r w:rsidR="00C2338F" w:rsidRPr="001929A4">
        <w:rPr>
          <w:rStyle w:val="SubtleEmphasis"/>
          <w:i w:val="0"/>
          <w:iCs w:val="0"/>
          <w:color w:val="auto"/>
        </w:rPr>
        <w:t>.</w:t>
      </w:r>
    </w:p>
    <w:p w14:paraId="2C4E6F1C" w14:textId="012D50FF" w:rsidR="0083513F" w:rsidRDefault="004436DB" w:rsidP="00B0216A">
      <w:pPr>
        <w:spacing w:line="276" w:lineRule="auto"/>
        <w:jc w:val="both"/>
        <w:rPr>
          <w:rStyle w:val="SubtleEmphasis"/>
          <w:b/>
          <w:bCs/>
          <w:i w:val="0"/>
          <w:iCs w:val="0"/>
          <w:color w:val="auto"/>
        </w:rPr>
      </w:pPr>
      <w:r>
        <w:rPr>
          <w:rStyle w:val="SubtleEmphasis"/>
          <w:i w:val="0"/>
          <w:iCs w:val="0"/>
          <w:color w:val="auto"/>
        </w:rPr>
        <w:t>The PGLS</w:t>
      </w:r>
      <w:r w:rsidRPr="00CA3D96">
        <w:rPr>
          <w:rStyle w:val="SubtleEmphasis"/>
          <w:i w:val="0"/>
          <w:iCs w:val="0"/>
          <w:color w:val="auto"/>
        </w:rPr>
        <w:t xml:space="preserve"> models were robust to distributional assumptions (</w:t>
      </w:r>
      <w:del w:id="620" w:author="Newbold, Tim" w:date="2022-05-13T15:15:00Z">
        <w:r w:rsidRPr="00CA3D96" w:rsidDel="00BA56C7">
          <w:rPr>
            <w:rStyle w:val="SubtleEmphasis"/>
            <w:i w:val="0"/>
            <w:iCs w:val="0"/>
            <w:color w:val="auto"/>
          </w:rPr>
          <w:delText xml:space="preserve">diagnostic plots, </w:delText>
        </w:r>
      </w:del>
      <w:r w:rsidRPr="00CA3D96">
        <w:rPr>
          <w:rStyle w:val="SubtleEmphasis"/>
          <w:i w:val="0"/>
          <w:iCs w:val="0"/>
          <w:color w:val="auto"/>
        </w:rPr>
        <w:t xml:space="preserve">Figures </w:t>
      </w:r>
      <w:r w:rsidR="00FE5AA4">
        <w:rPr>
          <w:rStyle w:val="SubtleEmphasis"/>
          <w:i w:val="0"/>
          <w:iCs w:val="0"/>
          <w:color w:val="auto"/>
        </w:rPr>
        <w:t>S</w:t>
      </w:r>
      <w:r w:rsidR="003C7C0C">
        <w:rPr>
          <w:rStyle w:val="SubtleEmphasis"/>
          <w:i w:val="0"/>
          <w:iCs w:val="0"/>
          <w:color w:val="auto"/>
        </w:rPr>
        <w:t>18</w:t>
      </w:r>
      <w:r>
        <w:rPr>
          <w:rStyle w:val="SubtleEmphasis"/>
          <w:i w:val="0"/>
          <w:iCs w:val="0"/>
          <w:color w:val="auto"/>
        </w:rPr>
        <w:t>-</w:t>
      </w:r>
      <w:r w:rsidR="00D01DC7">
        <w:rPr>
          <w:rStyle w:val="SubtleEmphasis"/>
          <w:i w:val="0"/>
          <w:iCs w:val="0"/>
          <w:color w:val="auto"/>
        </w:rPr>
        <w:t>2</w:t>
      </w:r>
      <w:r w:rsidR="003C7C0C">
        <w:rPr>
          <w:rStyle w:val="SubtleEmphasis"/>
          <w:i w:val="0"/>
          <w:iCs w:val="0"/>
          <w:color w:val="auto"/>
        </w:rPr>
        <w:t>1</w:t>
      </w:r>
      <w:r w:rsidRPr="00CA3D96">
        <w:rPr>
          <w:rStyle w:val="SubtleEmphasis"/>
          <w:i w:val="0"/>
          <w:iCs w:val="0"/>
          <w:color w:val="auto"/>
        </w:rPr>
        <w:t xml:space="preserve">). </w:t>
      </w:r>
      <w:r w:rsidR="00FA3346">
        <w:rPr>
          <w:rStyle w:val="SubtleEmphasis"/>
          <w:i w:val="0"/>
          <w:iCs w:val="0"/>
          <w:color w:val="auto"/>
        </w:rPr>
        <w:t xml:space="preserve">When </w:t>
      </w:r>
      <w:r w:rsidR="005F158A">
        <w:rPr>
          <w:rStyle w:val="SubtleEmphasis"/>
          <w:i w:val="0"/>
          <w:iCs w:val="0"/>
          <w:color w:val="auto"/>
        </w:rPr>
        <w:t xml:space="preserve">fitting the </w:t>
      </w:r>
      <w:r w:rsidRPr="00CA3D96">
        <w:rPr>
          <w:rStyle w:val="SubtleEmphasis"/>
          <w:i w:val="0"/>
          <w:iCs w:val="0"/>
          <w:color w:val="auto"/>
        </w:rPr>
        <w:t xml:space="preserve">models </w:t>
      </w:r>
      <w:r w:rsidR="005F158A">
        <w:rPr>
          <w:rStyle w:val="SubtleEmphasis"/>
          <w:i w:val="0"/>
          <w:iCs w:val="0"/>
          <w:color w:val="auto"/>
        </w:rPr>
        <w:t>on</w:t>
      </w:r>
      <w:r w:rsidRPr="00CA3D96">
        <w:rPr>
          <w:rStyle w:val="SubtleEmphasis"/>
          <w:i w:val="0"/>
          <w:iCs w:val="0"/>
          <w:color w:val="auto"/>
        </w:rPr>
        <w:t xml:space="preserve"> all species (including those with range area </w:t>
      </w:r>
      <w:r w:rsidRPr="00CA3D96">
        <w:rPr>
          <w:rFonts w:cstheme="minorHAnsi"/>
          <w:color w:val="202124"/>
          <w:shd w:val="clear" w:color="auto" w:fill="FFFFFF"/>
        </w:rPr>
        <w:t>≤</w:t>
      </w:r>
      <w:r w:rsidR="0010243B">
        <w:rPr>
          <w:rFonts w:cstheme="minorHAnsi"/>
          <w:color w:val="202124"/>
          <w:shd w:val="clear" w:color="auto" w:fill="FFFFFF"/>
        </w:rPr>
        <w:t xml:space="preserve"> </w:t>
      </w:r>
      <w:r w:rsidRPr="00CA3D96">
        <w:rPr>
          <w:rStyle w:val="SubtleEmphasis"/>
          <w:i w:val="0"/>
          <w:iCs w:val="0"/>
          <w:color w:val="auto"/>
        </w:rPr>
        <w:t>100km</w:t>
      </w:r>
      <w:r w:rsidRPr="00CA3D96">
        <w:rPr>
          <w:rStyle w:val="SubtleEmphasis"/>
          <w:i w:val="0"/>
          <w:iCs w:val="0"/>
          <w:color w:val="auto"/>
          <w:vertAlign w:val="superscript"/>
        </w:rPr>
        <w:t>2</w:t>
      </w:r>
      <w:commentRangeStart w:id="621"/>
      <w:commentRangeEnd w:id="621"/>
      <w:r w:rsidR="005F158A">
        <w:rPr>
          <w:rStyle w:val="CommentReference"/>
        </w:rPr>
        <w:commentReference w:id="621"/>
      </w:r>
      <w:r w:rsidR="005F158A">
        <w:rPr>
          <w:rStyle w:val="SubtleEmphasis"/>
          <w:i w:val="0"/>
          <w:iCs w:val="0"/>
          <w:color w:val="auto"/>
        </w:rPr>
        <w:t>),</w:t>
      </w:r>
      <w:r w:rsidR="00272D08">
        <w:rPr>
          <w:rStyle w:val="SubtleEmphasis"/>
          <w:i w:val="0"/>
          <w:iCs w:val="0"/>
          <w:color w:val="auto"/>
        </w:rPr>
        <w:t xml:space="preserve"> we found</w:t>
      </w:r>
      <w:r w:rsidRPr="00CA3D96">
        <w:rPr>
          <w:rStyle w:val="SubtleEmphasis"/>
          <w:i w:val="0"/>
          <w:iCs w:val="0"/>
          <w:color w:val="auto"/>
        </w:rPr>
        <w:t xml:space="preserve"> that the relationship between </w:t>
      </w:r>
      <w:r w:rsidR="00D64732">
        <w:rPr>
          <w:rStyle w:val="SubtleEmphasis"/>
          <w:i w:val="0"/>
          <w:iCs w:val="0"/>
          <w:color w:val="auto"/>
        </w:rPr>
        <w:t xml:space="preserve">climate-change </w:t>
      </w:r>
      <w:r w:rsidRPr="00CA3D96">
        <w:rPr>
          <w:rStyle w:val="SubtleEmphasis"/>
          <w:i w:val="0"/>
          <w:iCs w:val="0"/>
          <w:color w:val="auto"/>
        </w:rPr>
        <w:t>sensitivity and</w:t>
      </w:r>
      <w:r w:rsidR="00D64732">
        <w:rPr>
          <w:rStyle w:val="SubtleEmphasis"/>
          <w:i w:val="0"/>
          <w:iCs w:val="0"/>
          <w:color w:val="auto"/>
        </w:rPr>
        <w:t xml:space="preserve"> geographical</w:t>
      </w:r>
      <w:r w:rsidRPr="00CA3D96">
        <w:rPr>
          <w:rStyle w:val="SubtleEmphasis"/>
          <w:i w:val="0"/>
          <w:iCs w:val="0"/>
          <w:color w:val="auto"/>
        </w:rPr>
        <w:t xml:space="preserve"> range area was reversed in all </w:t>
      </w:r>
      <w:ins w:id="622" w:author="Newbold, Tim" w:date="2022-05-13T15:15:00Z">
        <w:r w:rsidR="007370FF">
          <w:rPr>
            <w:rStyle w:val="SubtleEmphasis"/>
            <w:i w:val="0"/>
            <w:iCs w:val="0"/>
            <w:color w:val="auto"/>
          </w:rPr>
          <w:t>c</w:t>
        </w:r>
      </w:ins>
      <w:del w:id="623" w:author="Newbold, Tim" w:date="2022-05-13T15:15:00Z">
        <w:r w:rsidR="0010243B" w:rsidDel="007370FF">
          <w:rPr>
            <w:rStyle w:val="SubtleEmphasis"/>
            <w:i w:val="0"/>
            <w:iCs w:val="0"/>
            <w:color w:val="auto"/>
          </w:rPr>
          <w:delText>C</w:delText>
        </w:r>
      </w:del>
      <w:r w:rsidRPr="00CA3D96">
        <w:rPr>
          <w:rStyle w:val="SubtleEmphasis"/>
          <w:i w:val="0"/>
          <w:iCs w:val="0"/>
          <w:color w:val="auto"/>
        </w:rPr>
        <w:t>lasses (with smaller-ranging species estimated to be less sensitive</w:t>
      </w:r>
      <w:r w:rsidR="00272D08" w:rsidRPr="00CA3D96">
        <w:rPr>
          <w:rStyle w:val="SubtleEmphasis"/>
          <w:i w:val="0"/>
          <w:iCs w:val="0"/>
          <w:color w:val="auto"/>
        </w:rPr>
        <w:t>)</w:t>
      </w:r>
      <w:r w:rsidR="00272D08">
        <w:rPr>
          <w:rStyle w:val="SubtleEmphasis"/>
          <w:i w:val="0"/>
          <w:iCs w:val="0"/>
          <w:color w:val="auto"/>
        </w:rPr>
        <w:t xml:space="preserve">. </w:t>
      </w:r>
      <w:del w:id="624" w:author="Newbold, Tim" w:date="2022-05-13T15:15:00Z">
        <w:r w:rsidR="00272D08" w:rsidDel="007370FF">
          <w:rPr>
            <w:rStyle w:val="SubtleEmphasis"/>
            <w:i w:val="0"/>
            <w:iCs w:val="0"/>
            <w:color w:val="auto"/>
          </w:rPr>
          <w:delText>We believe t</w:delText>
        </w:r>
      </w:del>
      <w:ins w:id="625" w:author="Newbold, Tim" w:date="2022-05-13T15:15:00Z">
        <w:r w:rsidR="007370FF">
          <w:rPr>
            <w:rStyle w:val="SubtleEmphasis"/>
            <w:i w:val="0"/>
            <w:iCs w:val="0"/>
            <w:color w:val="auto"/>
          </w:rPr>
          <w:t>T</w:t>
        </w:r>
      </w:ins>
      <w:r w:rsidR="00272D08">
        <w:rPr>
          <w:rStyle w:val="SubtleEmphasis"/>
          <w:i w:val="0"/>
          <w:iCs w:val="0"/>
          <w:color w:val="auto"/>
        </w:rPr>
        <w:t xml:space="preserve">his result is </w:t>
      </w:r>
      <w:del w:id="626" w:author="Newbold, Tim" w:date="2022-05-13T15:15:00Z">
        <w:r w:rsidR="00272D08" w:rsidDel="007370FF">
          <w:rPr>
            <w:rStyle w:val="SubtleEmphasis"/>
            <w:i w:val="0"/>
            <w:iCs w:val="0"/>
            <w:color w:val="auto"/>
          </w:rPr>
          <w:delText>a</w:delText>
        </w:r>
        <w:r w:rsidR="00272D08" w:rsidRPr="00CA3D96" w:rsidDel="007370FF">
          <w:rPr>
            <w:rStyle w:val="SubtleEmphasis"/>
            <w:i w:val="0"/>
            <w:iCs w:val="0"/>
            <w:color w:val="auto"/>
          </w:rPr>
          <w:delText xml:space="preserve"> </w:delText>
        </w:r>
      </w:del>
      <w:r w:rsidRPr="00CA3D96">
        <w:rPr>
          <w:rStyle w:val="SubtleEmphasis"/>
          <w:i w:val="0"/>
          <w:iCs w:val="0"/>
          <w:color w:val="auto"/>
        </w:rPr>
        <w:t xml:space="preserve">likely </w:t>
      </w:r>
      <w:ins w:id="627" w:author="Newbold, Tim" w:date="2022-05-13T15:15:00Z">
        <w:r w:rsidR="007370FF">
          <w:rPr>
            <w:rStyle w:val="SubtleEmphasis"/>
            <w:i w:val="0"/>
            <w:iCs w:val="0"/>
            <w:color w:val="auto"/>
          </w:rPr>
          <w:t xml:space="preserve">an </w:t>
        </w:r>
      </w:ins>
      <w:r w:rsidR="00272D08">
        <w:rPr>
          <w:rStyle w:val="SubtleEmphasis"/>
          <w:i w:val="0"/>
          <w:iCs w:val="0"/>
          <w:color w:val="auto"/>
        </w:rPr>
        <w:t xml:space="preserve">artefact </w:t>
      </w:r>
      <w:del w:id="628" w:author="Newbold, Tim" w:date="2022-05-13T15:15:00Z">
        <w:r w:rsidR="002D2B72" w:rsidDel="007370FF">
          <w:rPr>
            <w:rStyle w:val="SubtleEmphasis"/>
            <w:i w:val="0"/>
            <w:iCs w:val="0"/>
            <w:color w:val="auto"/>
          </w:rPr>
          <w:delText>due to</w:delText>
        </w:r>
      </w:del>
      <w:ins w:id="629" w:author="Newbold, Tim" w:date="2022-05-13T15:15:00Z">
        <w:r w:rsidR="007370FF">
          <w:rPr>
            <w:rStyle w:val="SubtleEmphasis"/>
            <w:i w:val="0"/>
            <w:iCs w:val="0"/>
            <w:color w:val="auto"/>
          </w:rPr>
          <w:t>caused by</w:t>
        </w:r>
      </w:ins>
      <w:r w:rsidRPr="00CA3D96">
        <w:rPr>
          <w:rStyle w:val="SubtleEmphasis"/>
          <w:i w:val="0"/>
          <w:iCs w:val="0"/>
          <w:color w:val="auto"/>
        </w:rPr>
        <w:t xml:space="preserve"> the underestimation of </w:t>
      </w:r>
      <w:r w:rsidR="002D2B72">
        <w:rPr>
          <w:rStyle w:val="SubtleEmphasis"/>
          <w:i w:val="0"/>
          <w:iCs w:val="0"/>
          <w:color w:val="auto"/>
        </w:rPr>
        <w:t xml:space="preserve">climate-change </w:t>
      </w:r>
      <w:r w:rsidRPr="00CA3D96">
        <w:rPr>
          <w:rStyle w:val="SubtleEmphasis"/>
          <w:i w:val="0"/>
          <w:iCs w:val="0"/>
          <w:color w:val="auto"/>
        </w:rPr>
        <w:t xml:space="preserve">sensitivity for the </w:t>
      </w:r>
      <w:ins w:id="630" w:author="Newbold, Tim" w:date="2022-05-13T15:17:00Z">
        <w:r w:rsidR="00406BB8">
          <w:rPr>
            <w:rStyle w:val="SubtleEmphasis"/>
            <w:i w:val="0"/>
            <w:iCs w:val="0"/>
            <w:color w:val="auto"/>
          </w:rPr>
          <w:t xml:space="preserve">most </w:t>
        </w:r>
      </w:ins>
      <w:r w:rsidRPr="00CA3D96">
        <w:rPr>
          <w:rStyle w:val="SubtleEmphasis"/>
          <w:i w:val="0"/>
          <w:iCs w:val="0"/>
          <w:color w:val="auto"/>
        </w:rPr>
        <w:t>narrow-ranging species</w:t>
      </w:r>
      <w:del w:id="631" w:author="Newbold, Tim" w:date="2022-05-13T15:17:00Z">
        <w:r w:rsidRPr="00CA3D96" w:rsidDel="00406BB8">
          <w:rPr>
            <w:rStyle w:val="SubtleEmphasis"/>
            <w:i w:val="0"/>
            <w:iCs w:val="0"/>
            <w:color w:val="auto"/>
          </w:rPr>
          <w:delText xml:space="preserve"> when working with a resolution of 5 km</w:delText>
        </w:r>
        <w:r w:rsidRPr="00CA3D96" w:rsidDel="00406BB8">
          <w:rPr>
            <w:rStyle w:val="SubtleEmphasis"/>
            <w:i w:val="0"/>
            <w:iCs w:val="0"/>
            <w:color w:val="auto"/>
            <w:vertAlign w:val="superscript"/>
          </w:rPr>
          <w:delText>2</w:delText>
        </w:r>
      </w:del>
      <w:r w:rsidR="00B45BA2">
        <w:rPr>
          <w:rStyle w:val="SubtleEmphasis"/>
          <w:i w:val="0"/>
          <w:iCs w:val="0"/>
          <w:color w:val="auto"/>
        </w:rPr>
        <w:t xml:space="preserve">, </w:t>
      </w:r>
      <w:del w:id="632" w:author="Newbold, Tim" w:date="2022-05-13T15:17:00Z">
        <w:r w:rsidR="00B45BA2" w:rsidDel="006C71EA">
          <w:rPr>
            <w:rStyle w:val="SubtleEmphasis"/>
            <w:i w:val="0"/>
            <w:iCs w:val="0"/>
            <w:color w:val="auto"/>
          </w:rPr>
          <w:delText>and in this regard</w:delText>
        </w:r>
        <w:r w:rsidR="00441C0E" w:rsidDel="006C71EA">
          <w:rPr>
            <w:rStyle w:val="SubtleEmphasis"/>
            <w:i w:val="0"/>
            <w:iCs w:val="0"/>
            <w:color w:val="auto"/>
          </w:rPr>
          <w:delText xml:space="preserve"> </w:delText>
        </w:r>
        <w:r w:rsidR="008F6BAD" w:rsidDel="006C71EA">
          <w:rPr>
            <w:rStyle w:val="SubtleEmphasis"/>
            <w:i w:val="0"/>
            <w:iCs w:val="0"/>
            <w:color w:val="auto"/>
          </w:rPr>
          <w:delText>the inversion of the directionality of the effect</w:delText>
        </w:r>
      </w:del>
      <w:ins w:id="633" w:author="Newbold, Tim" w:date="2022-05-13T15:17:00Z">
        <w:r w:rsidR="006C71EA">
          <w:rPr>
            <w:rStyle w:val="SubtleEmphasis"/>
            <w:i w:val="0"/>
            <w:iCs w:val="0"/>
            <w:color w:val="auto"/>
          </w:rPr>
          <w:t>which would</w:t>
        </w:r>
      </w:ins>
      <w:r w:rsidR="008F6BAD">
        <w:rPr>
          <w:rStyle w:val="SubtleEmphasis"/>
          <w:i w:val="0"/>
          <w:iCs w:val="0"/>
          <w:color w:val="auto"/>
        </w:rPr>
        <w:t xml:space="preserve"> </w:t>
      </w:r>
      <w:r w:rsidR="00B45BA2">
        <w:rPr>
          <w:rStyle w:val="SubtleEmphasis"/>
          <w:i w:val="0"/>
          <w:iCs w:val="0"/>
          <w:color w:val="auto"/>
        </w:rPr>
        <w:t>support</w:t>
      </w:r>
      <w:del w:id="634" w:author="Newbold, Tim" w:date="2022-05-13T15:17:00Z">
        <w:r w:rsidR="00B45BA2" w:rsidDel="006C71EA">
          <w:rPr>
            <w:rStyle w:val="SubtleEmphasis"/>
            <w:i w:val="0"/>
            <w:iCs w:val="0"/>
            <w:color w:val="auto"/>
          </w:rPr>
          <w:delText>s</w:delText>
        </w:r>
      </w:del>
      <w:r w:rsidR="00B45BA2">
        <w:rPr>
          <w:rStyle w:val="SubtleEmphasis"/>
          <w:i w:val="0"/>
          <w:iCs w:val="0"/>
          <w:color w:val="auto"/>
        </w:rPr>
        <w:t xml:space="preserve"> the exclusion of such species from the analysis</w:t>
      </w:r>
      <w:r w:rsidR="00272D08" w:rsidRPr="00CA3D96">
        <w:rPr>
          <w:rStyle w:val="SubtleEmphasis"/>
          <w:i w:val="0"/>
          <w:iCs w:val="0"/>
          <w:color w:val="auto"/>
        </w:rPr>
        <w:t>.</w:t>
      </w:r>
      <w:r w:rsidRPr="00CA3D96">
        <w:rPr>
          <w:rStyle w:val="SubtleEmphasis"/>
          <w:i w:val="0"/>
          <w:iCs w:val="0"/>
          <w:color w:val="auto"/>
        </w:rPr>
        <w:t xml:space="preserve"> </w:t>
      </w:r>
      <w:r w:rsidR="002D2B72">
        <w:rPr>
          <w:rStyle w:val="SubtleEmphasis"/>
          <w:i w:val="0"/>
          <w:iCs w:val="0"/>
          <w:color w:val="auto"/>
        </w:rPr>
        <w:t>Other</w:t>
      </w:r>
      <w:r w:rsidR="002D2B72" w:rsidRPr="00CA3D96">
        <w:rPr>
          <w:rStyle w:val="SubtleEmphasis"/>
          <w:i w:val="0"/>
          <w:iCs w:val="0"/>
          <w:color w:val="auto"/>
        </w:rPr>
        <w:t xml:space="preserve"> </w:t>
      </w:r>
      <w:r w:rsidRPr="00CA3D96">
        <w:rPr>
          <w:rStyle w:val="SubtleEmphasis"/>
          <w:i w:val="0"/>
          <w:iCs w:val="0"/>
          <w:color w:val="auto"/>
        </w:rPr>
        <w:t xml:space="preserve">results were generally not sensitive to the exclusion of species whose range area was </w:t>
      </w:r>
      <w:commentRangeStart w:id="635"/>
      <w:ins w:id="636" w:author="Newbold, Tim" w:date="2022-05-13T15:18:00Z">
        <w:r w:rsidR="00516DBC" w:rsidRPr="00516DBC">
          <w:rPr>
            <w:rStyle w:val="SubtleEmphasis"/>
            <w:i w:val="0"/>
            <w:iCs w:val="0"/>
            <w:color w:val="auto"/>
          </w:rPr>
          <w:t>≤</w:t>
        </w:r>
        <w:commentRangeEnd w:id="635"/>
        <w:r w:rsidR="00516DBC">
          <w:rPr>
            <w:rStyle w:val="CommentReference"/>
          </w:rPr>
          <w:commentReference w:id="635"/>
        </w:r>
      </w:ins>
      <w:del w:id="637" w:author="Newbold, Tim" w:date="2022-05-13T15:18:00Z">
        <w:r w:rsidR="00556FA9" w:rsidDel="00516DBC">
          <w:rPr>
            <w:rStyle w:val="SubtleEmphasis"/>
            <w:i w:val="0"/>
            <w:iCs w:val="0"/>
            <w:color w:val="auto"/>
          </w:rPr>
          <w:delText>&lt;</w:delText>
        </w:r>
      </w:del>
      <w:ins w:id="638" w:author="Newbold, Tim" w:date="2022-05-13T15:17:00Z">
        <w:r w:rsidR="00516DBC">
          <w:rPr>
            <w:rStyle w:val="SubtleEmphasis"/>
            <w:i w:val="0"/>
            <w:iCs w:val="0"/>
            <w:color w:val="auto"/>
          </w:rPr>
          <w:t xml:space="preserve"> </w:t>
        </w:r>
      </w:ins>
      <w:r w:rsidRPr="00CA3D96">
        <w:rPr>
          <w:rStyle w:val="SubtleEmphasis"/>
          <w:i w:val="0"/>
          <w:iCs w:val="0"/>
          <w:color w:val="auto"/>
        </w:rPr>
        <w:t>100 km</w:t>
      </w:r>
      <w:r w:rsidRPr="00CA3D96">
        <w:rPr>
          <w:rStyle w:val="SubtleEmphasis"/>
          <w:i w:val="0"/>
          <w:iCs w:val="0"/>
          <w:color w:val="auto"/>
          <w:vertAlign w:val="superscript"/>
        </w:rPr>
        <w:t>2</w:t>
      </w:r>
      <w:r w:rsidR="00B9414D">
        <w:rPr>
          <w:rStyle w:val="SubtleEmphasis"/>
          <w:i w:val="0"/>
          <w:iCs w:val="0"/>
          <w:color w:val="auto"/>
          <w:vertAlign w:val="superscript"/>
        </w:rPr>
        <w:t xml:space="preserve"> </w:t>
      </w:r>
      <w:r w:rsidR="00B9414D" w:rsidRPr="00CA3D96">
        <w:rPr>
          <w:rStyle w:val="SubtleEmphasis"/>
          <w:i w:val="0"/>
          <w:iCs w:val="0"/>
          <w:color w:val="auto"/>
        </w:rPr>
        <w:t xml:space="preserve">(Figure </w:t>
      </w:r>
      <w:r w:rsidR="00B9414D">
        <w:rPr>
          <w:rStyle w:val="SubtleEmphasis"/>
          <w:i w:val="0"/>
          <w:iCs w:val="0"/>
          <w:color w:val="auto"/>
        </w:rPr>
        <w:t>S22</w:t>
      </w:r>
      <w:r w:rsidR="00B9414D" w:rsidRPr="00CA3D96">
        <w:rPr>
          <w:rStyle w:val="SubtleEmphasis"/>
          <w:i w:val="0"/>
          <w:iCs w:val="0"/>
          <w:color w:val="auto"/>
        </w:rPr>
        <w:t>; models’ summaries shown in Tables S</w:t>
      </w:r>
      <w:r w:rsidR="00B9414D">
        <w:rPr>
          <w:rStyle w:val="SubtleEmphasis"/>
          <w:i w:val="0"/>
          <w:iCs w:val="0"/>
          <w:color w:val="auto"/>
        </w:rPr>
        <w:t>17-20</w:t>
      </w:r>
      <w:r w:rsidR="00B9414D" w:rsidRPr="00CA3D96">
        <w:rPr>
          <w:rStyle w:val="SubtleEmphasis"/>
          <w:i w:val="0"/>
          <w:iCs w:val="0"/>
          <w:color w:val="auto"/>
        </w:rPr>
        <w:t>)</w:t>
      </w:r>
      <w:r w:rsidRPr="00CA3D96">
        <w:rPr>
          <w:rStyle w:val="SubtleEmphasis"/>
          <w:i w:val="0"/>
          <w:iCs w:val="0"/>
          <w:color w:val="auto"/>
        </w:rPr>
        <w:t>.</w:t>
      </w:r>
      <w:del w:id="639" w:author="Newbold, Tim" w:date="2022-05-13T15:20:00Z">
        <w:r w:rsidRPr="00CA3D96" w:rsidDel="002315B5">
          <w:rPr>
            <w:rStyle w:val="SubtleEmphasis"/>
            <w:i w:val="0"/>
            <w:iCs w:val="0"/>
            <w:color w:val="auto"/>
          </w:rPr>
          <w:delText xml:space="preserve"> </w:delText>
        </w:r>
        <w:r w:rsidRPr="00DD132A" w:rsidDel="002315B5">
          <w:rPr>
            <w:rStyle w:val="SubtleEmphasis"/>
            <w:i w:val="0"/>
            <w:iCs w:val="0"/>
            <w:color w:val="auto"/>
          </w:rPr>
          <w:delText>Three other effects became null (</w:delText>
        </w:r>
        <w:commentRangeStart w:id="640"/>
        <w:r w:rsidRPr="00DD132A" w:rsidDel="002315B5">
          <w:rPr>
            <w:rStyle w:val="SubtleEmphasis"/>
            <w:i w:val="0"/>
            <w:iCs w:val="0"/>
            <w:color w:val="auto"/>
          </w:rPr>
          <w:delText xml:space="preserve">lifespan </w:delText>
        </w:r>
        <w:commentRangeEnd w:id="640"/>
        <w:r w:rsidR="0010243B" w:rsidDel="002315B5">
          <w:rPr>
            <w:rStyle w:val="CommentReference"/>
          </w:rPr>
          <w:commentReference w:id="640"/>
        </w:r>
        <w:r w:rsidRPr="00DD132A" w:rsidDel="002315B5">
          <w:rPr>
            <w:rStyle w:val="SubtleEmphasis"/>
            <w:i w:val="0"/>
            <w:iCs w:val="0"/>
            <w:color w:val="auto"/>
          </w:rPr>
          <w:delText>for birds and amphibians; and artificial habitats use for amphibians only).</w:delText>
        </w:r>
      </w:del>
    </w:p>
    <w:p w14:paraId="52A3A1DA" w14:textId="50E1EF62" w:rsidR="00D7090C" w:rsidRPr="00CA3D96" w:rsidRDefault="00D7090C" w:rsidP="00D7090C">
      <w:pPr>
        <w:jc w:val="both"/>
        <w:rPr>
          <w:rStyle w:val="SubtleEmphasis"/>
          <w:b/>
          <w:bCs/>
          <w:i w:val="0"/>
          <w:iCs w:val="0"/>
          <w:color w:val="auto"/>
        </w:rPr>
      </w:pPr>
      <w:r w:rsidRPr="00CA3D96">
        <w:rPr>
          <w:rStyle w:val="SubtleEmphasis"/>
          <w:b/>
          <w:bCs/>
          <w:i w:val="0"/>
          <w:iCs w:val="0"/>
          <w:color w:val="auto"/>
        </w:rPr>
        <w:lastRenderedPageBreak/>
        <w:t xml:space="preserve">Table </w:t>
      </w:r>
      <w:r>
        <w:rPr>
          <w:rStyle w:val="SubtleEmphasis"/>
          <w:b/>
          <w:bCs/>
          <w:i w:val="0"/>
          <w:iCs w:val="0"/>
          <w:color w:val="auto"/>
        </w:rPr>
        <w:t>2</w:t>
      </w:r>
      <w:r w:rsidRPr="00CA3D96">
        <w:rPr>
          <w:rStyle w:val="SubtleEmphasis"/>
          <w:b/>
          <w:bCs/>
          <w:i w:val="0"/>
          <w:iCs w:val="0"/>
          <w:color w:val="auto"/>
        </w:rPr>
        <w:t>. ANOVA summaries for the PGLS models</w:t>
      </w:r>
      <w:r>
        <w:rPr>
          <w:rStyle w:val="SubtleEmphasis"/>
          <w:b/>
          <w:bCs/>
          <w:i w:val="0"/>
          <w:iCs w:val="0"/>
          <w:color w:val="auto"/>
        </w:rPr>
        <w:t xml:space="preserve"> investigating the effects of the species-level </w:t>
      </w:r>
      <w:r w:rsidR="00E5562C">
        <w:rPr>
          <w:rStyle w:val="SubtleEmphasis"/>
          <w:b/>
          <w:bCs/>
          <w:i w:val="0"/>
          <w:iCs w:val="0"/>
          <w:color w:val="auto"/>
        </w:rPr>
        <w:t xml:space="preserve">ecological characteristics </w:t>
      </w:r>
      <w:r>
        <w:rPr>
          <w:rStyle w:val="SubtleEmphasis"/>
          <w:b/>
          <w:bCs/>
          <w:i w:val="0"/>
          <w:iCs w:val="0"/>
          <w:color w:val="auto"/>
        </w:rPr>
        <w:t>on species climate-change sensitivity</w:t>
      </w:r>
      <w:r w:rsidRPr="00CA3D96">
        <w:rPr>
          <w:rStyle w:val="SubtleEmphasis"/>
          <w:b/>
          <w:bCs/>
          <w:i w:val="0"/>
          <w:iCs w:val="0"/>
          <w:color w:val="auto"/>
        </w:rPr>
        <w:t>.</w:t>
      </w:r>
    </w:p>
    <w:tbl>
      <w:tblPr>
        <w:tblW w:w="9475" w:type="dxa"/>
        <w:jc w:val="center"/>
        <w:tblLook w:val="04A0" w:firstRow="1" w:lastRow="0" w:firstColumn="1" w:lastColumn="0" w:noHBand="0" w:noVBand="1"/>
      </w:tblPr>
      <w:tblGrid>
        <w:gridCol w:w="1082"/>
        <w:gridCol w:w="3161"/>
        <w:gridCol w:w="673"/>
        <w:gridCol w:w="992"/>
        <w:gridCol w:w="993"/>
        <w:gridCol w:w="896"/>
        <w:gridCol w:w="992"/>
        <w:gridCol w:w="686"/>
      </w:tblGrid>
      <w:tr w:rsidR="00D7090C" w:rsidRPr="00CA3D96" w14:paraId="252DE759" w14:textId="77777777" w:rsidTr="00C31709">
        <w:trPr>
          <w:trHeight w:val="315"/>
          <w:jc w:val="center"/>
        </w:trPr>
        <w:tc>
          <w:tcPr>
            <w:tcW w:w="1082" w:type="dxa"/>
            <w:tcBorders>
              <w:top w:val="single" w:sz="8" w:space="0" w:color="auto"/>
              <w:left w:val="single" w:sz="8" w:space="0" w:color="auto"/>
              <w:bottom w:val="single" w:sz="8" w:space="0" w:color="auto"/>
              <w:right w:val="nil"/>
            </w:tcBorders>
            <w:shd w:val="clear" w:color="auto" w:fill="A6A6A6" w:themeFill="background1" w:themeFillShade="A6"/>
            <w:noWrap/>
            <w:vAlign w:val="center"/>
            <w:hideMark/>
          </w:tcPr>
          <w:p w14:paraId="6A851404"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Class</w:t>
            </w:r>
          </w:p>
        </w:tc>
        <w:tc>
          <w:tcPr>
            <w:tcW w:w="3161" w:type="dxa"/>
            <w:tcBorders>
              <w:top w:val="single" w:sz="8" w:space="0" w:color="auto"/>
              <w:left w:val="nil"/>
              <w:bottom w:val="single" w:sz="8" w:space="0" w:color="auto"/>
              <w:right w:val="nil"/>
            </w:tcBorders>
            <w:shd w:val="clear" w:color="auto" w:fill="A6A6A6" w:themeFill="background1" w:themeFillShade="A6"/>
            <w:noWrap/>
            <w:vAlign w:val="center"/>
            <w:hideMark/>
          </w:tcPr>
          <w:p w14:paraId="0E5DC5E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Predictor</w:t>
            </w:r>
          </w:p>
        </w:tc>
        <w:tc>
          <w:tcPr>
            <w:tcW w:w="673" w:type="dxa"/>
            <w:tcBorders>
              <w:top w:val="single" w:sz="8" w:space="0" w:color="auto"/>
              <w:left w:val="nil"/>
              <w:bottom w:val="single" w:sz="8" w:space="0" w:color="auto"/>
              <w:right w:val="nil"/>
            </w:tcBorders>
            <w:shd w:val="clear" w:color="auto" w:fill="A6A6A6" w:themeFill="background1" w:themeFillShade="A6"/>
            <w:noWrap/>
            <w:vAlign w:val="center"/>
            <w:hideMark/>
          </w:tcPr>
          <w:p w14:paraId="3E7E10B3"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Df</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05537E7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Sum </w:t>
            </w:r>
            <w:proofErr w:type="spellStart"/>
            <w:r w:rsidRPr="00CA3D96">
              <w:rPr>
                <w:rFonts w:ascii="Calibri" w:eastAsia="Times New Roman" w:hAnsi="Calibri" w:cs="Calibri"/>
                <w:b/>
                <w:bCs/>
                <w:color w:val="000000"/>
                <w:sz w:val="18"/>
                <w:szCs w:val="18"/>
                <w:lang w:eastAsia="en-GB"/>
              </w:rPr>
              <w:t>Sq</w:t>
            </w:r>
            <w:proofErr w:type="spellEnd"/>
          </w:p>
        </w:tc>
        <w:tc>
          <w:tcPr>
            <w:tcW w:w="993" w:type="dxa"/>
            <w:tcBorders>
              <w:top w:val="single" w:sz="8" w:space="0" w:color="auto"/>
              <w:left w:val="nil"/>
              <w:bottom w:val="single" w:sz="8" w:space="0" w:color="auto"/>
              <w:right w:val="nil"/>
            </w:tcBorders>
            <w:shd w:val="clear" w:color="auto" w:fill="A6A6A6" w:themeFill="background1" w:themeFillShade="A6"/>
            <w:noWrap/>
            <w:vAlign w:val="center"/>
            <w:hideMark/>
          </w:tcPr>
          <w:p w14:paraId="6F267F9A"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Mean </w:t>
            </w:r>
            <w:proofErr w:type="spellStart"/>
            <w:r w:rsidRPr="00CA3D96">
              <w:rPr>
                <w:rFonts w:ascii="Calibri" w:eastAsia="Times New Roman" w:hAnsi="Calibri" w:cs="Calibri"/>
                <w:b/>
                <w:bCs/>
                <w:color w:val="000000"/>
                <w:sz w:val="18"/>
                <w:szCs w:val="18"/>
                <w:lang w:eastAsia="en-GB"/>
              </w:rPr>
              <w:t>Sq</w:t>
            </w:r>
            <w:proofErr w:type="spellEnd"/>
          </w:p>
        </w:tc>
        <w:tc>
          <w:tcPr>
            <w:tcW w:w="896" w:type="dxa"/>
            <w:tcBorders>
              <w:top w:val="single" w:sz="8" w:space="0" w:color="auto"/>
              <w:left w:val="nil"/>
              <w:bottom w:val="single" w:sz="8" w:space="0" w:color="auto"/>
              <w:right w:val="nil"/>
            </w:tcBorders>
            <w:shd w:val="clear" w:color="auto" w:fill="A6A6A6" w:themeFill="background1" w:themeFillShade="A6"/>
            <w:noWrap/>
            <w:vAlign w:val="center"/>
            <w:hideMark/>
          </w:tcPr>
          <w:p w14:paraId="32FA2CE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F-value</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4298B05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Pr</w:t>
            </w:r>
            <w:proofErr w:type="spellEnd"/>
            <w:r w:rsidRPr="00CA3D96">
              <w:rPr>
                <w:rFonts w:ascii="Calibri" w:eastAsia="Times New Roman" w:hAnsi="Calibri" w:cs="Calibri"/>
                <w:b/>
                <w:bCs/>
                <w:color w:val="000000"/>
                <w:sz w:val="18"/>
                <w:szCs w:val="18"/>
                <w:lang w:eastAsia="en-GB"/>
              </w:rPr>
              <w:t>(&gt;F)</w:t>
            </w:r>
          </w:p>
        </w:tc>
        <w:tc>
          <w:tcPr>
            <w:tcW w:w="686" w:type="dxa"/>
            <w:tcBorders>
              <w:top w:val="single" w:sz="8" w:space="0" w:color="auto"/>
              <w:left w:val="nil"/>
              <w:bottom w:val="single" w:sz="8" w:space="0" w:color="auto"/>
              <w:right w:val="single" w:sz="8" w:space="0" w:color="auto"/>
            </w:tcBorders>
            <w:shd w:val="clear" w:color="auto" w:fill="A6A6A6" w:themeFill="background1" w:themeFillShade="A6"/>
            <w:noWrap/>
            <w:vAlign w:val="bottom"/>
            <w:hideMark/>
          </w:tcPr>
          <w:p w14:paraId="76B1FC6D" w14:textId="77777777" w:rsidR="00D7090C" w:rsidRPr="00CA3D96" w:rsidRDefault="00D7090C" w:rsidP="00BC4B9B">
            <w:pPr>
              <w:spacing w:after="0" w:line="240" w:lineRule="auto"/>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ED6E70B" w14:textId="77777777" w:rsidTr="00C31709">
        <w:trPr>
          <w:trHeight w:val="300"/>
          <w:jc w:val="center"/>
        </w:trPr>
        <w:tc>
          <w:tcPr>
            <w:tcW w:w="1082" w:type="dxa"/>
            <w:vMerge w:val="restart"/>
            <w:tcBorders>
              <w:top w:val="nil"/>
              <w:left w:val="single" w:sz="8" w:space="0" w:color="auto"/>
              <w:right w:val="nil"/>
            </w:tcBorders>
            <w:shd w:val="clear" w:color="auto" w:fill="auto"/>
            <w:noWrap/>
            <w:vAlign w:val="center"/>
            <w:hideMark/>
          </w:tcPr>
          <w:p w14:paraId="6D10FDA6" w14:textId="6649D3DF"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Amphibians</w:t>
            </w:r>
          </w:p>
        </w:tc>
        <w:tc>
          <w:tcPr>
            <w:tcW w:w="3161" w:type="dxa"/>
            <w:tcBorders>
              <w:top w:val="nil"/>
              <w:left w:val="nil"/>
              <w:bottom w:val="nil"/>
              <w:right w:val="nil"/>
            </w:tcBorders>
            <w:shd w:val="clear" w:color="auto" w:fill="auto"/>
            <w:noWrap/>
            <w:vAlign w:val="center"/>
            <w:hideMark/>
          </w:tcPr>
          <w:p w14:paraId="3FDFAB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auto"/>
            <w:noWrap/>
            <w:vAlign w:val="center"/>
            <w:hideMark/>
          </w:tcPr>
          <w:p w14:paraId="02C7658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68DB3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9.85E-02</w:t>
            </w:r>
          </w:p>
        </w:tc>
        <w:tc>
          <w:tcPr>
            <w:tcW w:w="993" w:type="dxa"/>
            <w:tcBorders>
              <w:top w:val="nil"/>
              <w:left w:val="nil"/>
              <w:bottom w:val="nil"/>
              <w:right w:val="nil"/>
            </w:tcBorders>
            <w:shd w:val="clear" w:color="auto" w:fill="auto"/>
            <w:noWrap/>
            <w:vAlign w:val="center"/>
            <w:hideMark/>
          </w:tcPr>
          <w:p w14:paraId="752EBA3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3.28E-02</w:t>
            </w:r>
          </w:p>
        </w:tc>
        <w:tc>
          <w:tcPr>
            <w:tcW w:w="896" w:type="dxa"/>
            <w:tcBorders>
              <w:top w:val="nil"/>
              <w:left w:val="nil"/>
              <w:bottom w:val="nil"/>
              <w:right w:val="nil"/>
            </w:tcBorders>
            <w:shd w:val="clear" w:color="auto" w:fill="auto"/>
            <w:noWrap/>
            <w:vAlign w:val="center"/>
            <w:hideMark/>
          </w:tcPr>
          <w:p w14:paraId="1CAB8A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3.41E+01</w:t>
            </w:r>
          </w:p>
        </w:tc>
        <w:tc>
          <w:tcPr>
            <w:tcW w:w="992" w:type="dxa"/>
            <w:tcBorders>
              <w:top w:val="nil"/>
              <w:left w:val="nil"/>
              <w:bottom w:val="nil"/>
              <w:right w:val="nil"/>
            </w:tcBorders>
            <w:shd w:val="clear" w:color="auto" w:fill="auto"/>
            <w:noWrap/>
            <w:vAlign w:val="center"/>
            <w:hideMark/>
          </w:tcPr>
          <w:p w14:paraId="7BF12B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9.03E-22</w:t>
            </w:r>
          </w:p>
        </w:tc>
        <w:tc>
          <w:tcPr>
            <w:tcW w:w="686" w:type="dxa"/>
            <w:tcBorders>
              <w:top w:val="nil"/>
              <w:left w:val="nil"/>
              <w:bottom w:val="nil"/>
              <w:right w:val="single" w:sz="8" w:space="0" w:color="auto"/>
            </w:tcBorders>
            <w:shd w:val="clear" w:color="auto" w:fill="auto"/>
            <w:noWrap/>
            <w:vAlign w:val="bottom"/>
            <w:hideMark/>
          </w:tcPr>
          <w:p w14:paraId="6E0DB4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765748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356A5C26" w14:textId="5501B88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C5DFE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4D035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4AD1A0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5.62E-02</w:t>
            </w:r>
          </w:p>
        </w:tc>
        <w:tc>
          <w:tcPr>
            <w:tcW w:w="993" w:type="dxa"/>
            <w:tcBorders>
              <w:top w:val="nil"/>
              <w:left w:val="nil"/>
              <w:bottom w:val="nil"/>
              <w:right w:val="nil"/>
            </w:tcBorders>
            <w:shd w:val="clear" w:color="auto" w:fill="auto"/>
            <w:noWrap/>
            <w:vAlign w:val="center"/>
            <w:hideMark/>
          </w:tcPr>
          <w:p w14:paraId="4FCCBD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1.87E-02</w:t>
            </w:r>
          </w:p>
        </w:tc>
        <w:tc>
          <w:tcPr>
            <w:tcW w:w="896" w:type="dxa"/>
            <w:tcBorders>
              <w:top w:val="nil"/>
              <w:left w:val="nil"/>
              <w:bottom w:val="nil"/>
              <w:right w:val="nil"/>
            </w:tcBorders>
            <w:shd w:val="clear" w:color="auto" w:fill="auto"/>
            <w:noWrap/>
            <w:vAlign w:val="center"/>
            <w:hideMark/>
          </w:tcPr>
          <w:p w14:paraId="7C7ECB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1.94E+01</w:t>
            </w:r>
          </w:p>
        </w:tc>
        <w:tc>
          <w:tcPr>
            <w:tcW w:w="992" w:type="dxa"/>
            <w:tcBorders>
              <w:top w:val="nil"/>
              <w:left w:val="nil"/>
              <w:bottom w:val="nil"/>
              <w:right w:val="nil"/>
            </w:tcBorders>
            <w:shd w:val="clear" w:color="auto" w:fill="auto"/>
            <w:noWrap/>
            <w:vAlign w:val="center"/>
            <w:hideMark/>
          </w:tcPr>
          <w:p w14:paraId="275038D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1.60E-12</w:t>
            </w:r>
          </w:p>
        </w:tc>
        <w:tc>
          <w:tcPr>
            <w:tcW w:w="686" w:type="dxa"/>
            <w:tcBorders>
              <w:top w:val="nil"/>
              <w:left w:val="nil"/>
              <w:bottom w:val="nil"/>
              <w:right w:val="single" w:sz="8" w:space="0" w:color="auto"/>
            </w:tcBorders>
            <w:shd w:val="clear" w:color="auto" w:fill="auto"/>
            <w:noWrap/>
            <w:vAlign w:val="bottom"/>
            <w:hideMark/>
          </w:tcPr>
          <w:p w14:paraId="4BA296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C9B43B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A336BE1" w14:textId="34BDEA7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1BE69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0E65B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04FBD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1.22E-01</w:t>
            </w:r>
          </w:p>
        </w:tc>
        <w:tc>
          <w:tcPr>
            <w:tcW w:w="993" w:type="dxa"/>
            <w:tcBorders>
              <w:top w:val="nil"/>
              <w:left w:val="nil"/>
              <w:bottom w:val="nil"/>
              <w:right w:val="nil"/>
            </w:tcBorders>
            <w:shd w:val="clear" w:color="auto" w:fill="auto"/>
            <w:noWrap/>
            <w:vAlign w:val="center"/>
            <w:hideMark/>
          </w:tcPr>
          <w:p w14:paraId="1E1BE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4.07E-02</w:t>
            </w:r>
          </w:p>
        </w:tc>
        <w:tc>
          <w:tcPr>
            <w:tcW w:w="896" w:type="dxa"/>
            <w:tcBorders>
              <w:top w:val="nil"/>
              <w:left w:val="nil"/>
              <w:bottom w:val="nil"/>
              <w:right w:val="nil"/>
            </w:tcBorders>
            <w:shd w:val="clear" w:color="auto" w:fill="auto"/>
            <w:noWrap/>
            <w:vAlign w:val="center"/>
            <w:hideMark/>
          </w:tcPr>
          <w:p w14:paraId="302B863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4.22E+01</w:t>
            </w:r>
          </w:p>
        </w:tc>
        <w:tc>
          <w:tcPr>
            <w:tcW w:w="992" w:type="dxa"/>
            <w:tcBorders>
              <w:top w:val="nil"/>
              <w:left w:val="nil"/>
              <w:bottom w:val="nil"/>
              <w:right w:val="nil"/>
            </w:tcBorders>
            <w:shd w:val="clear" w:color="auto" w:fill="auto"/>
            <w:noWrap/>
            <w:vAlign w:val="center"/>
            <w:hideMark/>
          </w:tcPr>
          <w:p w14:paraId="10C88FB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6.68E-27</w:t>
            </w:r>
          </w:p>
        </w:tc>
        <w:tc>
          <w:tcPr>
            <w:tcW w:w="686" w:type="dxa"/>
            <w:tcBorders>
              <w:top w:val="nil"/>
              <w:left w:val="nil"/>
              <w:bottom w:val="nil"/>
              <w:right w:val="single" w:sz="8" w:space="0" w:color="auto"/>
            </w:tcBorders>
            <w:shd w:val="clear" w:color="auto" w:fill="auto"/>
            <w:noWrap/>
            <w:vAlign w:val="bottom"/>
            <w:hideMark/>
          </w:tcPr>
          <w:p w14:paraId="793E7855"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5D9C5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B80F662" w14:textId="74ADC22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D78C4A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5D1DE7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4FC4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7.30E+00</w:t>
            </w:r>
          </w:p>
        </w:tc>
        <w:tc>
          <w:tcPr>
            <w:tcW w:w="993" w:type="dxa"/>
            <w:tcBorders>
              <w:top w:val="nil"/>
              <w:left w:val="nil"/>
              <w:bottom w:val="nil"/>
              <w:right w:val="nil"/>
            </w:tcBorders>
            <w:shd w:val="clear" w:color="auto" w:fill="auto"/>
            <w:noWrap/>
            <w:vAlign w:val="center"/>
            <w:hideMark/>
          </w:tcPr>
          <w:p w14:paraId="122BAA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2.43E+00</w:t>
            </w:r>
          </w:p>
        </w:tc>
        <w:tc>
          <w:tcPr>
            <w:tcW w:w="896" w:type="dxa"/>
            <w:tcBorders>
              <w:top w:val="nil"/>
              <w:left w:val="nil"/>
              <w:bottom w:val="nil"/>
              <w:right w:val="nil"/>
            </w:tcBorders>
            <w:shd w:val="clear" w:color="auto" w:fill="auto"/>
            <w:noWrap/>
            <w:vAlign w:val="center"/>
            <w:hideMark/>
          </w:tcPr>
          <w:p w14:paraId="30415D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2.52E+03</w:t>
            </w:r>
          </w:p>
        </w:tc>
        <w:tc>
          <w:tcPr>
            <w:tcW w:w="992" w:type="dxa"/>
            <w:tcBorders>
              <w:top w:val="nil"/>
              <w:left w:val="nil"/>
              <w:bottom w:val="nil"/>
              <w:right w:val="nil"/>
            </w:tcBorders>
            <w:shd w:val="clear" w:color="auto" w:fill="auto"/>
            <w:noWrap/>
            <w:vAlign w:val="center"/>
            <w:hideMark/>
          </w:tcPr>
          <w:p w14:paraId="56B5F00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1CC62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32CC2DB"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744284D" w14:textId="767F5C7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CCAD25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7BF40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BEBA05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5.86E-02</w:t>
            </w:r>
          </w:p>
        </w:tc>
        <w:tc>
          <w:tcPr>
            <w:tcW w:w="993" w:type="dxa"/>
            <w:tcBorders>
              <w:top w:val="nil"/>
              <w:left w:val="nil"/>
              <w:bottom w:val="nil"/>
              <w:right w:val="nil"/>
            </w:tcBorders>
            <w:shd w:val="clear" w:color="auto" w:fill="auto"/>
            <w:noWrap/>
            <w:vAlign w:val="center"/>
            <w:hideMark/>
          </w:tcPr>
          <w:p w14:paraId="7973D1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1.95E-02</w:t>
            </w:r>
          </w:p>
        </w:tc>
        <w:tc>
          <w:tcPr>
            <w:tcW w:w="896" w:type="dxa"/>
            <w:tcBorders>
              <w:top w:val="nil"/>
              <w:left w:val="nil"/>
              <w:bottom w:val="nil"/>
              <w:right w:val="nil"/>
            </w:tcBorders>
            <w:shd w:val="clear" w:color="auto" w:fill="auto"/>
            <w:noWrap/>
            <w:vAlign w:val="center"/>
            <w:hideMark/>
          </w:tcPr>
          <w:p w14:paraId="6B4459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2.03E+01</w:t>
            </w:r>
          </w:p>
        </w:tc>
        <w:tc>
          <w:tcPr>
            <w:tcW w:w="992" w:type="dxa"/>
            <w:tcBorders>
              <w:top w:val="nil"/>
              <w:left w:val="nil"/>
              <w:bottom w:val="nil"/>
              <w:right w:val="nil"/>
            </w:tcBorders>
            <w:shd w:val="clear" w:color="auto" w:fill="auto"/>
            <w:noWrap/>
            <w:vAlign w:val="center"/>
            <w:hideMark/>
          </w:tcPr>
          <w:p w14:paraId="383A92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4.69E-13</w:t>
            </w:r>
          </w:p>
        </w:tc>
        <w:tc>
          <w:tcPr>
            <w:tcW w:w="686" w:type="dxa"/>
            <w:tcBorders>
              <w:top w:val="nil"/>
              <w:left w:val="nil"/>
              <w:bottom w:val="nil"/>
              <w:right w:val="single" w:sz="8" w:space="0" w:color="auto"/>
            </w:tcBorders>
            <w:shd w:val="clear" w:color="auto" w:fill="auto"/>
            <w:noWrap/>
            <w:vAlign w:val="bottom"/>
            <w:hideMark/>
          </w:tcPr>
          <w:p w14:paraId="3A0A2B5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8C75AB7"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573C0BC5" w14:textId="7371910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59C77F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4EB2C1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3AB081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993" w:type="dxa"/>
            <w:tcBorders>
              <w:top w:val="nil"/>
              <w:left w:val="nil"/>
              <w:bottom w:val="nil"/>
              <w:right w:val="nil"/>
            </w:tcBorders>
            <w:shd w:val="clear" w:color="auto" w:fill="auto"/>
            <w:noWrap/>
            <w:vAlign w:val="center"/>
            <w:hideMark/>
          </w:tcPr>
          <w:p w14:paraId="205B28C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896" w:type="dxa"/>
            <w:tcBorders>
              <w:top w:val="nil"/>
              <w:left w:val="nil"/>
              <w:bottom w:val="nil"/>
              <w:right w:val="nil"/>
            </w:tcBorders>
            <w:shd w:val="clear" w:color="auto" w:fill="auto"/>
            <w:noWrap/>
            <w:vAlign w:val="center"/>
            <w:hideMark/>
          </w:tcPr>
          <w:p w14:paraId="64381A6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3.29E+00</w:t>
            </w:r>
          </w:p>
        </w:tc>
        <w:tc>
          <w:tcPr>
            <w:tcW w:w="992" w:type="dxa"/>
            <w:tcBorders>
              <w:top w:val="nil"/>
              <w:left w:val="nil"/>
              <w:bottom w:val="nil"/>
              <w:right w:val="nil"/>
            </w:tcBorders>
            <w:shd w:val="clear" w:color="auto" w:fill="auto"/>
            <w:noWrap/>
            <w:vAlign w:val="center"/>
            <w:hideMark/>
          </w:tcPr>
          <w:p w14:paraId="575ADA6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6.96E-02</w:t>
            </w:r>
          </w:p>
        </w:tc>
        <w:tc>
          <w:tcPr>
            <w:tcW w:w="686" w:type="dxa"/>
            <w:tcBorders>
              <w:top w:val="nil"/>
              <w:left w:val="nil"/>
              <w:bottom w:val="nil"/>
              <w:right w:val="single" w:sz="8" w:space="0" w:color="auto"/>
            </w:tcBorders>
            <w:shd w:val="clear" w:color="auto" w:fill="auto"/>
            <w:noWrap/>
            <w:vAlign w:val="bottom"/>
            <w:hideMark/>
          </w:tcPr>
          <w:p w14:paraId="5378B51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49AE4B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72EFFCE3" w14:textId="72094BB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7BC58B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64884A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5BA521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993" w:type="dxa"/>
            <w:tcBorders>
              <w:top w:val="nil"/>
              <w:left w:val="nil"/>
              <w:bottom w:val="nil"/>
              <w:right w:val="nil"/>
            </w:tcBorders>
            <w:shd w:val="clear" w:color="auto" w:fill="auto"/>
            <w:noWrap/>
            <w:vAlign w:val="center"/>
            <w:hideMark/>
          </w:tcPr>
          <w:p w14:paraId="6903A2E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896" w:type="dxa"/>
            <w:tcBorders>
              <w:top w:val="nil"/>
              <w:left w:val="nil"/>
              <w:bottom w:val="nil"/>
              <w:right w:val="nil"/>
            </w:tcBorders>
            <w:shd w:val="clear" w:color="auto" w:fill="auto"/>
            <w:noWrap/>
            <w:vAlign w:val="center"/>
            <w:hideMark/>
          </w:tcPr>
          <w:p w14:paraId="4B8DBC4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1.07E+01</w:t>
            </w:r>
          </w:p>
        </w:tc>
        <w:tc>
          <w:tcPr>
            <w:tcW w:w="992" w:type="dxa"/>
            <w:tcBorders>
              <w:top w:val="nil"/>
              <w:left w:val="nil"/>
              <w:bottom w:val="nil"/>
              <w:right w:val="nil"/>
            </w:tcBorders>
            <w:shd w:val="clear" w:color="auto" w:fill="auto"/>
            <w:noWrap/>
            <w:vAlign w:val="center"/>
            <w:hideMark/>
          </w:tcPr>
          <w:p w14:paraId="177DD94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1.07E-03</w:t>
            </w:r>
          </w:p>
        </w:tc>
        <w:tc>
          <w:tcPr>
            <w:tcW w:w="686" w:type="dxa"/>
            <w:tcBorders>
              <w:top w:val="nil"/>
              <w:left w:val="nil"/>
              <w:bottom w:val="nil"/>
              <w:right w:val="single" w:sz="8" w:space="0" w:color="auto"/>
            </w:tcBorders>
            <w:shd w:val="clear" w:color="auto" w:fill="auto"/>
            <w:noWrap/>
            <w:vAlign w:val="bottom"/>
            <w:hideMark/>
          </w:tcPr>
          <w:p w14:paraId="520428B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6F39504"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5456ACB" w14:textId="3173E42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131EC29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auto"/>
            <w:noWrap/>
            <w:vAlign w:val="center"/>
            <w:hideMark/>
          </w:tcPr>
          <w:p w14:paraId="1E1AFFD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0CD548F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8.61E-04</w:t>
            </w:r>
          </w:p>
        </w:tc>
        <w:tc>
          <w:tcPr>
            <w:tcW w:w="993" w:type="dxa"/>
            <w:tcBorders>
              <w:top w:val="nil"/>
              <w:left w:val="nil"/>
              <w:bottom w:val="nil"/>
              <w:right w:val="nil"/>
            </w:tcBorders>
            <w:shd w:val="clear" w:color="auto" w:fill="auto"/>
            <w:noWrap/>
            <w:vAlign w:val="center"/>
            <w:hideMark/>
          </w:tcPr>
          <w:p w14:paraId="6D5D53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2.87E-04</w:t>
            </w:r>
          </w:p>
        </w:tc>
        <w:tc>
          <w:tcPr>
            <w:tcW w:w="896" w:type="dxa"/>
            <w:tcBorders>
              <w:top w:val="nil"/>
              <w:left w:val="nil"/>
              <w:bottom w:val="nil"/>
              <w:right w:val="nil"/>
            </w:tcBorders>
            <w:shd w:val="clear" w:color="auto" w:fill="auto"/>
            <w:noWrap/>
            <w:vAlign w:val="center"/>
            <w:hideMark/>
          </w:tcPr>
          <w:p w14:paraId="306A3C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2.98E-01</w:t>
            </w:r>
          </w:p>
        </w:tc>
        <w:tc>
          <w:tcPr>
            <w:tcW w:w="992" w:type="dxa"/>
            <w:tcBorders>
              <w:top w:val="nil"/>
              <w:left w:val="nil"/>
              <w:bottom w:val="nil"/>
              <w:right w:val="nil"/>
            </w:tcBorders>
            <w:shd w:val="clear" w:color="auto" w:fill="auto"/>
            <w:noWrap/>
            <w:vAlign w:val="center"/>
            <w:hideMark/>
          </w:tcPr>
          <w:p w14:paraId="769D60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8.27E-01</w:t>
            </w:r>
          </w:p>
        </w:tc>
        <w:tc>
          <w:tcPr>
            <w:tcW w:w="686" w:type="dxa"/>
            <w:tcBorders>
              <w:top w:val="nil"/>
              <w:left w:val="nil"/>
              <w:bottom w:val="nil"/>
              <w:right w:val="single" w:sz="8" w:space="0" w:color="auto"/>
            </w:tcBorders>
            <w:shd w:val="clear" w:color="auto" w:fill="auto"/>
            <w:noWrap/>
            <w:vAlign w:val="bottom"/>
            <w:hideMark/>
          </w:tcPr>
          <w:p w14:paraId="0E7E1B8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890D544" w14:textId="77777777" w:rsidTr="00C31709">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19A8750D" w14:textId="4799655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6E9F28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6AEEDE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4516</w:t>
            </w:r>
          </w:p>
        </w:tc>
        <w:tc>
          <w:tcPr>
            <w:tcW w:w="992" w:type="dxa"/>
            <w:tcBorders>
              <w:top w:val="nil"/>
              <w:left w:val="nil"/>
              <w:bottom w:val="single" w:sz="8" w:space="0" w:color="auto"/>
              <w:right w:val="nil"/>
            </w:tcBorders>
            <w:shd w:val="clear" w:color="auto" w:fill="auto"/>
            <w:noWrap/>
            <w:vAlign w:val="center"/>
            <w:hideMark/>
          </w:tcPr>
          <w:p w14:paraId="68D514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4.35E+00</w:t>
            </w:r>
          </w:p>
        </w:tc>
        <w:tc>
          <w:tcPr>
            <w:tcW w:w="993" w:type="dxa"/>
            <w:tcBorders>
              <w:top w:val="nil"/>
              <w:left w:val="nil"/>
              <w:bottom w:val="single" w:sz="8" w:space="0" w:color="auto"/>
              <w:right w:val="nil"/>
            </w:tcBorders>
            <w:shd w:val="clear" w:color="auto" w:fill="auto"/>
            <w:noWrap/>
            <w:vAlign w:val="center"/>
            <w:hideMark/>
          </w:tcPr>
          <w:p w14:paraId="5180BC2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9.64E-04</w:t>
            </w:r>
          </w:p>
        </w:tc>
        <w:tc>
          <w:tcPr>
            <w:tcW w:w="896" w:type="dxa"/>
            <w:tcBorders>
              <w:top w:val="nil"/>
              <w:left w:val="nil"/>
              <w:bottom w:val="single" w:sz="8" w:space="0" w:color="auto"/>
              <w:right w:val="nil"/>
            </w:tcBorders>
            <w:shd w:val="clear" w:color="auto" w:fill="auto"/>
            <w:noWrap/>
            <w:vAlign w:val="center"/>
            <w:hideMark/>
          </w:tcPr>
          <w:p w14:paraId="52BE365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6636DD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61CB1FD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7D1E80F"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775275F4" w14:textId="7C8652F8"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Birds</w:t>
            </w:r>
          </w:p>
        </w:tc>
        <w:tc>
          <w:tcPr>
            <w:tcW w:w="3161" w:type="dxa"/>
            <w:tcBorders>
              <w:top w:val="nil"/>
              <w:left w:val="nil"/>
              <w:bottom w:val="nil"/>
              <w:right w:val="nil"/>
            </w:tcBorders>
            <w:shd w:val="clear" w:color="auto" w:fill="D9D9D9" w:themeFill="background1" w:themeFillShade="D9"/>
            <w:noWrap/>
            <w:vAlign w:val="center"/>
            <w:hideMark/>
          </w:tcPr>
          <w:p w14:paraId="3184133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32E11A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00D1596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5.78E-02</w:t>
            </w:r>
          </w:p>
        </w:tc>
        <w:tc>
          <w:tcPr>
            <w:tcW w:w="993" w:type="dxa"/>
            <w:tcBorders>
              <w:top w:val="nil"/>
              <w:left w:val="nil"/>
              <w:bottom w:val="nil"/>
              <w:right w:val="nil"/>
            </w:tcBorders>
            <w:shd w:val="clear" w:color="auto" w:fill="D9D9D9" w:themeFill="background1" w:themeFillShade="D9"/>
            <w:noWrap/>
            <w:vAlign w:val="center"/>
            <w:hideMark/>
          </w:tcPr>
          <w:p w14:paraId="7A5E625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1.93E-02</w:t>
            </w:r>
          </w:p>
        </w:tc>
        <w:tc>
          <w:tcPr>
            <w:tcW w:w="896" w:type="dxa"/>
            <w:tcBorders>
              <w:top w:val="nil"/>
              <w:left w:val="nil"/>
              <w:bottom w:val="nil"/>
              <w:right w:val="nil"/>
            </w:tcBorders>
            <w:shd w:val="clear" w:color="auto" w:fill="D9D9D9" w:themeFill="background1" w:themeFillShade="D9"/>
            <w:noWrap/>
            <w:vAlign w:val="center"/>
            <w:hideMark/>
          </w:tcPr>
          <w:p w14:paraId="11F03C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2.87E+01</w:t>
            </w:r>
          </w:p>
        </w:tc>
        <w:tc>
          <w:tcPr>
            <w:tcW w:w="992" w:type="dxa"/>
            <w:tcBorders>
              <w:top w:val="nil"/>
              <w:left w:val="nil"/>
              <w:bottom w:val="nil"/>
              <w:right w:val="nil"/>
            </w:tcBorders>
            <w:shd w:val="clear" w:color="auto" w:fill="D9D9D9" w:themeFill="background1" w:themeFillShade="D9"/>
            <w:noWrap/>
            <w:vAlign w:val="center"/>
            <w:hideMark/>
          </w:tcPr>
          <w:p w14:paraId="485CB1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1.87E-18</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2706B81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114A74A"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C051C7" w14:textId="52EAD14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F0E20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7BFAF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53A181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1.55E-02</w:t>
            </w:r>
          </w:p>
        </w:tc>
        <w:tc>
          <w:tcPr>
            <w:tcW w:w="993" w:type="dxa"/>
            <w:tcBorders>
              <w:top w:val="nil"/>
              <w:left w:val="nil"/>
              <w:bottom w:val="nil"/>
              <w:right w:val="nil"/>
            </w:tcBorders>
            <w:shd w:val="clear" w:color="auto" w:fill="D9D9D9" w:themeFill="background1" w:themeFillShade="D9"/>
            <w:noWrap/>
            <w:vAlign w:val="center"/>
            <w:hideMark/>
          </w:tcPr>
          <w:p w14:paraId="00BA5C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5.18E-03</w:t>
            </w:r>
          </w:p>
        </w:tc>
        <w:tc>
          <w:tcPr>
            <w:tcW w:w="896" w:type="dxa"/>
            <w:tcBorders>
              <w:top w:val="nil"/>
              <w:left w:val="nil"/>
              <w:bottom w:val="nil"/>
              <w:right w:val="nil"/>
            </w:tcBorders>
            <w:shd w:val="clear" w:color="auto" w:fill="D9D9D9" w:themeFill="background1" w:themeFillShade="D9"/>
            <w:noWrap/>
            <w:vAlign w:val="center"/>
            <w:hideMark/>
          </w:tcPr>
          <w:p w14:paraId="088724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7.70E+00</w:t>
            </w:r>
          </w:p>
        </w:tc>
        <w:tc>
          <w:tcPr>
            <w:tcW w:w="992" w:type="dxa"/>
            <w:tcBorders>
              <w:top w:val="nil"/>
              <w:left w:val="nil"/>
              <w:bottom w:val="nil"/>
              <w:right w:val="nil"/>
            </w:tcBorders>
            <w:shd w:val="clear" w:color="auto" w:fill="D9D9D9" w:themeFill="background1" w:themeFillShade="D9"/>
            <w:noWrap/>
            <w:vAlign w:val="center"/>
            <w:hideMark/>
          </w:tcPr>
          <w:p w14:paraId="4399B26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3.87E-05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A5D87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14A44C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062C096" w14:textId="00FDCE3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27831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6B95C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C2E5B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1.15E-01</w:t>
            </w:r>
          </w:p>
        </w:tc>
        <w:tc>
          <w:tcPr>
            <w:tcW w:w="993" w:type="dxa"/>
            <w:tcBorders>
              <w:top w:val="nil"/>
              <w:left w:val="nil"/>
              <w:bottom w:val="nil"/>
              <w:right w:val="nil"/>
            </w:tcBorders>
            <w:shd w:val="clear" w:color="auto" w:fill="D9D9D9" w:themeFill="background1" w:themeFillShade="D9"/>
            <w:noWrap/>
            <w:vAlign w:val="center"/>
            <w:hideMark/>
          </w:tcPr>
          <w:p w14:paraId="498719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3.83E-02</w:t>
            </w:r>
          </w:p>
        </w:tc>
        <w:tc>
          <w:tcPr>
            <w:tcW w:w="896" w:type="dxa"/>
            <w:tcBorders>
              <w:top w:val="nil"/>
              <w:left w:val="nil"/>
              <w:bottom w:val="nil"/>
              <w:right w:val="nil"/>
            </w:tcBorders>
            <w:shd w:val="clear" w:color="auto" w:fill="D9D9D9" w:themeFill="background1" w:themeFillShade="D9"/>
            <w:noWrap/>
            <w:vAlign w:val="center"/>
            <w:hideMark/>
          </w:tcPr>
          <w:p w14:paraId="5EEC48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5.70E+01</w:t>
            </w:r>
          </w:p>
        </w:tc>
        <w:tc>
          <w:tcPr>
            <w:tcW w:w="992" w:type="dxa"/>
            <w:tcBorders>
              <w:top w:val="nil"/>
              <w:left w:val="nil"/>
              <w:bottom w:val="nil"/>
              <w:right w:val="nil"/>
            </w:tcBorders>
            <w:shd w:val="clear" w:color="auto" w:fill="D9D9D9" w:themeFill="background1" w:themeFillShade="D9"/>
            <w:noWrap/>
            <w:vAlign w:val="center"/>
            <w:hideMark/>
          </w:tcPr>
          <w:p w14:paraId="29A865F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1.63E-36</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C5CDAF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F34FCF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293E2FFC" w14:textId="6F8264E9"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1C3A3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595B8E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286DBE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1.10E+01</w:t>
            </w:r>
          </w:p>
        </w:tc>
        <w:tc>
          <w:tcPr>
            <w:tcW w:w="993" w:type="dxa"/>
            <w:tcBorders>
              <w:top w:val="nil"/>
              <w:left w:val="nil"/>
              <w:bottom w:val="nil"/>
              <w:right w:val="nil"/>
            </w:tcBorders>
            <w:shd w:val="clear" w:color="auto" w:fill="D9D9D9" w:themeFill="background1" w:themeFillShade="D9"/>
            <w:noWrap/>
            <w:vAlign w:val="center"/>
            <w:hideMark/>
          </w:tcPr>
          <w:p w14:paraId="153B32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3.66E+00</w:t>
            </w:r>
          </w:p>
        </w:tc>
        <w:tc>
          <w:tcPr>
            <w:tcW w:w="896" w:type="dxa"/>
            <w:tcBorders>
              <w:top w:val="nil"/>
              <w:left w:val="nil"/>
              <w:bottom w:val="nil"/>
              <w:right w:val="nil"/>
            </w:tcBorders>
            <w:shd w:val="clear" w:color="auto" w:fill="D9D9D9" w:themeFill="background1" w:themeFillShade="D9"/>
            <w:noWrap/>
            <w:vAlign w:val="center"/>
            <w:hideMark/>
          </w:tcPr>
          <w:p w14:paraId="1AFBEA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5.45E+03</w:t>
            </w:r>
          </w:p>
        </w:tc>
        <w:tc>
          <w:tcPr>
            <w:tcW w:w="992" w:type="dxa"/>
            <w:tcBorders>
              <w:top w:val="nil"/>
              <w:left w:val="nil"/>
              <w:bottom w:val="nil"/>
              <w:right w:val="nil"/>
            </w:tcBorders>
            <w:shd w:val="clear" w:color="auto" w:fill="D9D9D9" w:themeFill="background1" w:themeFillShade="D9"/>
            <w:noWrap/>
            <w:vAlign w:val="center"/>
            <w:hideMark/>
          </w:tcPr>
          <w:p w14:paraId="4D7138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7F56E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D1980B"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EDA2411" w14:textId="52E0E2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1A675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5A02C45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73424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1.29E-02</w:t>
            </w:r>
          </w:p>
        </w:tc>
        <w:tc>
          <w:tcPr>
            <w:tcW w:w="993" w:type="dxa"/>
            <w:tcBorders>
              <w:top w:val="nil"/>
              <w:left w:val="nil"/>
              <w:bottom w:val="nil"/>
              <w:right w:val="nil"/>
            </w:tcBorders>
            <w:shd w:val="clear" w:color="auto" w:fill="D9D9D9" w:themeFill="background1" w:themeFillShade="D9"/>
            <w:noWrap/>
            <w:vAlign w:val="center"/>
            <w:hideMark/>
          </w:tcPr>
          <w:p w14:paraId="665B325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4.30E-03</w:t>
            </w:r>
          </w:p>
        </w:tc>
        <w:tc>
          <w:tcPr>
            <w:tcW w:w="896" w:type="dxa"/>
            <w:tcBorders>
              <w:top w:val="nil"/>
              <w:left w:val="nil"/>
              <w:bottom w:val="nil"/>
              <w:right w:val="nil"/>
            </w:tcBorders>
            <w:shd w:val="clear" w:color="auto" w:fill="D9D9D9" w:themeFill="background1" w:themeFillShade="D9"/>
            <w:noWrap/>
            <w:vAlign w:val="center"/>
            <w:hideMark/>
          </w:tcPr>
          <w:p w14:paraId="53A66B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6.39E+00</w:t>
            </w:r>
          </w:p>
        </w:tc>
        <w:tc>
          <w:tcPr>
            <w:tcW w:w="992" w:type="dxa"/>
            <w:tcBorders>
              <w:top w:val="nil"/>
              <w:left w:val="nil"/>
              <w:bottom w:val="nil"/>
              <w:right w:val="nil"/>
            </w:tcBorders>
            <w:shd w:val="clear" w:color="auto" w:fill="D9D9D9" w:themeFill="background1" w:themeFillShade="D9"/>
            <w:noWrap/>
            <w:vAlign w:val="center"/>
            <w:hideMark/>
          </w:tcPr>
          <w:p w14:paraId="326F37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2.53E-04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FC229F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2789C6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31C29C43" w14:textId="5B424510"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1F18E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7AE1AA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E48B8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1.01E-02</w:t>
            </w:r>
          </w:p>
        </w:tc>
        <w:tc>
          <w:tcPr>
            <w:tcW w:w="993" w:type="dxa"/>
            <w:tcBorders>
              <w:top w:val="nil"/>
              <w:left w:val="nil"/>
              <w:bottom w:val="nil"/>
              <w:right w:val="nil"/>
            </w:tcBorders>
            <w:shd w:val="clear" w:color="auto" w:fill="D9D9D9" w:themeFill="background1" w:themeFillShade="D9"/>
            <w:noWrap/>
            <w:vAlign w:val="center"/>
            <w:hideMark/>
          </w:tcPr>
          <w:p w14:paraId="06CDE69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3.38E-03</w:t>
            </w:r>
          </w:p>
        </w:tc>
        <w:tc>
          <w:tcPr>
            <w:tcW w:w="896" w:type="dxa"/>
            <w:tcBorders>
              <w:top w:val="nil"/>
              <w:left w:val="nil"/>
              <w:bottom w:val="nil"/>
              <w:right w:val="nil"/>
            </w:tcBorders>
            <w:shd w:val="clear" w:color="auto" w:fill="D9D9D9" w:themeFill="background1" w:themeFillShade="D9"/>
            <w:noWrap/>
            <w:vAlign w:val="center"/>
            <w:hideMark/>
          </w:tcPr>
          <w:p w14:paraId="241520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5.02E+00</w:t>
            </w:r>
          </w:p>
        </w:tc>
        <w:tc>
          <w:tcPr>
            <w:tcW w:w="992" w:type="dxa"/>
            <w:tcBorders>
              <w:top w:val="nil"/>
              <w:left w:val="nil"/>
              <w:bottom w:val="nil"/>
              <w:right w:val="nil"/>
            </w:tcBorders>
            <w:shd w:val="clear" w:color="auto" w:fill="D9D9D9" w:themeFill="background1" w:themeFillShade="D9"/>
            <w:noWrap/>
            <w:vAlign w:val="center"/>
            <w:hideMark/>
          </w:tcPr>
          <w:p w14:paraId="598EA34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1.77E-03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501BB84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1E457D0"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8153937" w14:textId="347CA19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6140E15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11120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7AFA9D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993" w:type="dxa"/>
            <w:tcBorders>
              <w:top w:val="nil"/>
              <w:left w:val="nil"/>
              <w:bottom w:val="nil"/>
              <w:right w:val="nil"/>
            </w:tcBorders>
            <w:shd w:val="clear" w:color="auto" w:fill="D9D9D9" w:themeFill="background1" w:themeFillShade="D9"/>
            <w:noWrap/>
            <w:vAlign w:val="center"/>
            <w:hideMark/>
          </w:tcPr>
          <w:p w14:paraId="7B7F8D2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896" w:type="dxa"/>
            <w:tcBorders>
              <w:top w:val="nil"/>
              <w:left w:val="nil"/>
              <w:bottom w:val="nil"/>
              <w:right w:val="nil"/>
            </w:tcBorders>
            <w:shd w:val="clear" w:color="auto" w:fill="D9D9D9" w:themeFill="background1" w:themeFillShade="D9"/>
            <w:noWrap/>
            <w:vAlign w:val="center"/>
            <w:hideMark/>
          </w:tcPr>
          <w:p w14:paraId="6756D7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1.06E+02</w:t>
            </w:r>
          </w:p>
        </w:tc>
        <w:tc>
          <w:tcPr>
            <w:tcW w:w="992" w:type="dxa"/>
            <w:tcBorders>
              <w:top w:val="nil"/>
              <w:left w:val="nil"/>
              <w:bottom w:val="nil"/>
              <w:right w:val="nil"/>
            </w:tcBorders>
            <w:shd w:val="clear" w:color="auto" w:fill="D9D9D9" w:themeFill="background1" w:themeFillShade="D9"/>
            <w:noWrap/>
            <w:vAlign w:val="center"/>
            <w:hideMark/>
          </w:tcPr>
          <w:p w14:paraId="09971F1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1.15E-24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590DFB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D293DF2"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0098D98" w14:textId="4D70235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989E1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599EB6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38C032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993" w:type="dxa"/>
            <w:tcBorders>
              <w:top w:val="nil"/>
              <w:left w:val="nil"/>
              <w:bottom w:val="nil"/>
              <w:right w:val="nil"/>
            </w:tcBorders>
            <w:shd w:val="clear" w:color="auto" w:fill="D9D9D9" w:themeFill="background1" w:themeFillShade="D9"/>
            <w:noWrap/>
            <w:vAlign w:val="center"/>
            <w:hideMark/>
          </w:tcPr>
          <w:p w14:paraId="40668A2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896" w:type="dxa"/>
            <w:tcBorders>
              <w:top w:val="nil"/>
              <w:left w:val="nil"/>
              <w:bottom w:val="nil"/>
              <w:right w:val="nil"/>
            </w:tcBorders>
            <w:shd w:val="clear" w:color="auto" w:fill="D9D9D9" w:themeFill="background1" w:themeFillShade="D9"/>
            <w:noWrap/>
            <w:vAlign w:val="center"/>
            <w:hideMark/>
          </w:tcPr>
          <w:p w14:paraId="38CF7E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2.34E+00</w:t>
            </w:r>
          </w:p>
        </w:tc>
        <w:tc>
          <w:tcPr>
            <w:tcW w:w="992" w:type="dxa"/>
            <w:tcBorders>
              <w:top w:val="nil"/>
              <w:left w:val="nil"/>
              <w:bottom w:val="nil"/>
              <w:right w:val="nil"/>
            </w:tcBorders>
            <w:shd w:val="clear" w:color="auto" w:fill="D9D9D9" w:themeFill="background1" w:themeFillShade="D9"/>
            <w:noWrap/>
            <w:vAlign w:val="center"/>
            <w:hideMark/>
          </w:tcPr>
          <w:p w14:paraId="0B41FB8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1.26E-01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5B93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3D11017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23A53A3" w14:textId="07F99D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2A795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D9D9D9" w:themeFill="background1" w:themeFillShade="D9"/>
            <w:noWrap/>
            <w:vAlign w:val="center"/>
            <w:hideMark/>
          </w:tcPr>
          <w:p w14:paraId="3220BC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D9D9D9" w:themeFill="background1" w:themeFillShade="D9"/>
            <w:noWrap/>
            <w:vAlign w:val="center"/>
            <w:hideMark/>
          </w:tcPr>
          <w:p w14:paraId="2CF607F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3.15E-02</w:t>
            </w:r>
          </w:p>
        </w:tc>
        <w:tc>
          <w:tcPr>
            <w:tcW w:w="993" w:type="dxa"/>
            <w:tcBorders>
              <w:top w:val="nil"/>
              <w:left w:val="nil"/>
              <w:bottom w:val="nil"/>
              <w:right w:val="nil"/>
            </w:tcBorders>
            <w:shd w:val="clear" w:color="auto" w:fill="D9D9D9" w:themeFill="background1" w:themeFillShade="D9"/>
            <w:noWrap/>
            <w:vAlign w:val="center"/>
            <w:hideMark/>
          </w:tcPr>
          <w:p w14:paraId="759D408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7.88E-03</w:t>
            </w:r>
          </w:p>
        </w:tc>
        <w:tc>
          <w:tcPr>
            <w:tcW w:w="896" w:type="dxa"/>
            <w:tcBorders>
              <w:top w:val="nil"/>
              <w:left w:val="nil"/>
              <w:bottom w:val="nil"/>
              <w:right w:val="nil"/>
            </w:tcBorders>
            <w:shd w:val="clear" w:color="auto" w:fill="D9D9D9" w:themeFill="background1" w:themeFillShade="D9"/>
            <w:noWrap/>
            <w:vAlign w:val="center"/>
            <w:hideMark/>
          </w:tcPr>
          <w:p w14:paraId="2CC0C5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1.17E+01</w:t>
            </w:r>
          </w:p>
        </w:tc>
        <w:tc>
          <w:tcPr>
            <w:tcW w:w="992" w:type="dxa"/>
            <w:tcBorders>
              <w:top w:val="nil"/>
              <w:left w:val="nil"/>
              <w:bottom w:val="nil"/>
              <w:right w:val="nil"/>
            </w:tcBorders>
            <w:shd w:val="clear" w:color="auto" w:fill="D9D9D9" w:themeFill="background1" w:themeFillShade="D9"/>
            <w:noWrap/>
            <w:vAlign w:val="center"/>
            <w:hideMark/>
          </w:tcPr>
          <w:p w14:paraId="7A788A6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1.70E-09</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623ED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5244104"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5072F459" w14:textId="551FF70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6514CF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6A61960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10173</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CC6BC8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6.84E+00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2F3B634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6.72E-04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145C8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D65B4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01D6B68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6EFA6DCB" w14:textId="77777777" w:rsidTr="00BC4B9B">
        <w:trPr>
          <w:trHeight w:val="300"/>
          <w:jc w:val="center"/>
        </w:trPr>
        <w:tc>
          <w:tcPr>
            <w:tcW w:w="1082" w:type="dxa"/>
            <w:vMerge w:val="restart"/>
            <w:tcBorders>
              <w:top w:val="nil"/>
              <w:left w:val="single" w:sz="8" w:space="0" w:color="auto"/>
              <w:right w:val="nil"/>
            </w:tcBorders>
            <w:shd w:val="clear" w:color="auto" w:fill="auto"/>
            <w:noWrap/>
            <w:vAlign w:val="center"/>
            <w:hideMark/>
          </w:tcPr>
          <w:p w14:paraId="7ADEFB3D" w14:textId="187EDC63"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Mammals</w:t>
            </w:r>
          </w:p>
        </w:tc>
        <w:tc>
          <w:tcPr>
            <w:tcW w:w="3161" w:type="dxa"/>
            <w:tcBorders>
              <w:top w:val="nil"/>
              <w:left w:val="nil"/>
              <w:bottom w:val="nil"/>
              <w:right w:val="nil"/>
            </w:tcBorders>
            <w:shd w:val="clear" w:color="auto" w:fill="auto"/>
            <w:noWrap/>
            <w:vAlign w:val="center"/>
            <w:hideMark/>
          </w:tcPr>
          <w:p w14:paraId="57593A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poly(log10_Body mass, 3)</w:t>
            </w:r>
          </w:p>
        </w:tc>
        <w:tc>
          <w:tcPr>
            <w:tcW w:w="673" w:type="dxa"/>
            <w:tcBorders>
              <w:top w:val="nil"/>
              <w:left w:val="nil"/>
              <w:bottom w:val="nil"/>
              <w:right w:val="nil"/>
            </w:tcBorders>
            <w:shd w:val="clear" w:color="auto" w:fill="auto"/>
            <w:noWrap/>
            <w:vAlign w:val="center"/>
            <w:hideMark/>
          </w:tcPr>
          <w:p w14:paraId="151CF3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2C118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9.00E-02</w:t>
            </w:r>
          </w:p>
        </w:tc>
        <w:tc>
          <w:tcPr>
            <w:tcW w:w="993" w:type="dxa"/>
            <w:tcBorders>
              <w:top w:val="nil"/>
              <w:left w:val="nil"/>
              <w:bottom w:val="nil"/>
              <w:right w:val="nil"/>
            </w:tcBorders>
            <w:shd w:val="clear" w:color="auto" w:fill="auto"/>
            <w:noWrap/>
            <w:vAlign w:val="center"/>
            <w:hideMark/>
          </w:tcPr>
          <w:p w14:paraId="14D6907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3.00E-02</w:t>
            </w:r>
          </w:p>
        </w:tc>
        <w:tc>
          <w:tcPr>
            <w:tcW w:w="896" w:type="dxa"/>
            <w:tcBorders>
              <w:top w:val="nil"/>
              <w:left w:val="nil"/>
              <w:bottom w:val="nil"/>
              <w:right w:val="nil"/>
            </w:tcBorders>
            <w:shd w:val="clear" w:color="auto" w:fill="auto"/>
            <w:noWrap/>
            <w:vAlign w:val="center"/>
            <w:hideMark/>
          </w:tcPr>
          <w:p w14:paraId="0671F40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3.44E+01</w:t>
            </w:r>
          </w:p>
        </w:tc>
        <w:tc>
          <w:tcPr>
            <w:tcW w:w="992" w:type="dxa"/>
            <w:tcBorders>
              <w:top w:val="nil"/>
              <w:left w:val="nil"/>
              <w:bottom w:val="nil"/>
              <w:right w:val="nil"/>
            </w:tcBorders>
            <w:shd w:val="clear" w:color="auto" w:fill="auto"/>
            <w:noWrap/>
            <w:vAlign w:val="center"/>
            <w:hideMark/>
          </w:tcPr>
          <w:p w14:paraId="5CAAE07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5.41E-22</w:t>
            </w:r>
          </w:p>
        </w:tc>
        <w:tc>
          <w:tcPr>
            <w:tcW w:w="686" w:type="dxa"/>
            <w:tcBorders>
              <w:top w:val="nil"/>
              <w:left w:val="nil"/>
              <w:bottom w:val="nil"/>
              <w:right w:val="single" w:sz="8" w:space="0" w:color="auto"/>
            </w:tcBorders>
            <w:shd w:val="clear" w:color="auto" w:fill="auto"/>
            <w:noWrap/>
            <w:vAlign w:val="bottom"/>
            <w:hideMark/>
          </w:tcPr>
          <w:p w14:paraId="2271489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158DF3"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852F3A5" w14:textId="5A444E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159ADD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286E49E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2A16CD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7.32E-03</w:t>
            </w:r>
          </w:p>
        </w:tc>
        <w:tc>
          <w:tcPr>
            <w:tcW w:w="993" w:type="dxa"/>
            <w:tcBorders>
              <w:top w:val="nil"/>
              <w:left w:val="nil"/>
              <w:bottom w:val="nil"/>
              <w:right w:val="nil"/>
            </w:tcBorders>
            <w:shd w:val="clear" w:color="auto" w:fill="auto"/>
            <w:noWrap/>
            <w:vAlign w:val="center"/>
            <w:hideMark/>
          </w:tcPr>
          <w:p w14:paraId="47D6C7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2.44E-03</w:t>
            </w:r>
          </w:p>
        </w:tc>
        <w:tc>
          <w:tcPr>
            <w:tcW w:w="896" w:type="dxa"/>
            <w:tcBorders>
              <w:top w:val="nil"/>
              <w:left w:val="nil"/>
              <w:bottom w:val="nil"/>
              <w:right w:val="nil"/>
            </w:tcBorders>
            <w:shd w:val="clear" w:color="auto" w:fill="auto"/>
            <w:noWrap/>
            <w:vAlign w:val="center"/>
            <w:hideMark/>
          </w:tcPr>
          <w:p w14:paraId="15BD9E9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2.80E+00</w:t>
            </w:r>
          </w:p>
        </w:tc>
        <w:tc>
          <w:tcPr>
            <w:tcW w:w="992" w:type="dxa"/>
            <w:tcBorders>
              <w:top w:val="nil"/>
              <w:left w:val="nil"/>
              <w:bottom w:val="nil"/>
              <w:right w:val="nil"/>
            </w:tcBorders>
            <w:shd w:val="clear" w:color="auto" w:fill="auto"/>
            <w:noWrap/>
            <w:vAlign w:val="center"/>
            <w:hideMark/>
          </w:tcPr>
          <w:p w14:paraId="267990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3.85E-02</w:t>
            </w:r>
          </w:p>
        </w:tc>
        <w:tc>
          <w:tcPr>
            <w:tcW w:w="686" w:type="dxa"/>
            <w:tcBorders>
              <w:top w:val="nil"/>
              <w:left w:val="nil"/>
              <w:bottom w:val="nil"/>
              <w:right w:val="single" w:sz="8" w:space="0" w:color="auto"/>
            </w:tcBorders>
            <w:shd w:val="clear" w:color="auto" w:fill="auto"/>
            <w:noWrap/>
            <w:vAlign w:val="bottom"/>
            <w:hideMark/>
          </w:tcPr>
          <w:p w14:paraId="20A189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980D1F1"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05F38583" w14:textId="3D9F26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A55AB2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39423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5119DC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3.46E-02</w:t>
            </w:r>
          </w:p>
        </w:tc>
        <w:tc>
          <w:tcPr>
            <w:tcW w:w="993" w:type="dxa"/>
            <w:tcBorders>
              <w:top w:val="nil"/>
              <w:left w:val="nil"/>
              <w:bottom w:val="nil"/>
              <w:right w:val="nil"/>
            </w:tcBorders>
            <w:shd w:val="clear" w:color="auto" w:fill="auto"/>
            <w:noWrap/>
            <w:vAlign w:val="center"/>
            <w:hideMark/>
          </w:tcPr>
          <w:p w14:paraId="5FDF0F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1.15E-02</w:t>
            </w:r>
          </w:p>
        </w:tc>
        <w:tc>
          <w:tcPr>
            <w:tcW w:w="896" w:type="dxa"/>
            <w:tcBorders>
              <w:top w:val="nil"/>
              <w:left w:val="nil"/>
              <w:bottom w:val="nil"/>
              <w:right w:val="nil"/>
            </w:tcBorders>
            <w:shd w:val="clear" w:color="auto" w:fill="auto"/>
            <w:noWrap/>
            <w:vAlign w:val="center"/>
            <w:hideMark/>
          </w:tcPr>
          <w:p w14:paraId="0B6DCE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1.32E+01</w:t>
            </w:r>
          </w:p>
        </w:tc>
        <w:tc>
          <w:tcPr>
            <w:tcW w:w="992" w:type="dxa"/>
            <w:tcBorders>
              <w:top w:val="nil"/>
              <w:left w:val="nil"/>
              <w:bottom w:val="nil"/>
              <w:right w:val="nil"/>
            </w:tcBorders>
            <w:shd w:val="clear" w:color="auto" w:fill="auto"/>
            <w:noWrap/>
            <w:vAlign w:val="center"/>
            <w:hideMark/>
          </w:tcPr>
          <w:p w14:paraId="0E995E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1.33E-08</w:t>
            </w:r>
          </w:p>
        </w:tc>
        <w:tc>
          <w:tcPr>
            <w:tcW w:w="686" w:type="dxa"/>
            <w:tcBorders>
              <w:top w:val="nil"/>
              <w:left w:val="nil"/>
              <w:bottom w:val="nil"/>
              <w:right w:val="single" w:sz="8" w:space="0" w:color="auto"/>
            </w:tcBorders>
            <w:shd w:val="clear" w:color="auto" w:fill="auto"/>
            <w:noWrap/>
            <w:vAlign w:val="bottom"/>
            <w:hideMark/>
          </w:tcPr>
          <w:p w14:paraId="2CC26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241E6B"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E02DA47" w14:textId="46D542A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E7C9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3C31DC2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D786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6.83E+00</w:t>
            </w:r>
          </w:p>
        </w:tc>
        <w:tc>
          <w:tcPr>
            <w:tcW w:w="993" w:type="dxa"/>
            <w:tcBorders>
              <w:top w:val="nil"/>
              <w:left w:val="nil"/>
              <w:bottom w:val="nil"/>
              <w:right w:val="nil"/>
            </w:tcBorders>
            <w:shd w:val="clear" w:color="auto" w:fill="auto"/>
            <w:noWrap/>
            <w:vAlign w:val="center"/>
            <w:hideMark/>
          </w:tcPr>
          <w:p w14:paraId="6A492D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2.28E+00</w:t>
            </w:r>
          </w:p>
        </w:tc>
        <w:tc>
          <w:tcPr>
            <w:tcW w:w="896" w:type="dxa"/>
            <w:tcBorders>
              <w:top w:val="nil"/>
              <w:left w:val="nil"/>
              <w:bottom w:val="nil"/>
              <w:right w:val="nil"/>
            </w:tcBorders>
            <w:shd w:val="clear" w:color="auto" w:fill="auto"/>
            <w:noWrap/>
            <w:vAlign w:val="center"/>
            <w:hideMark/>
          </w:tcPr>
          <w:p w14:paraId="145A60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2.61E+03</w:t>
            </w:r>
          </w:p>
        </w:tc>
        <w:tc>
          <w:tcPr>
            <w:tcW w:w="992" w:type="dxa"/>
            <w:tcBorders>
              <w:top w:val="nil"/>
              <w:left w:val="nil"/>
              <w:bottom w:val="nil"/>
              <w:right w:val="nil"/>
            </w:tcBorders>
            <w:shd w:val="clear" w:color="auto" w:fill="auto"/>
            <w:noWrap/>
            <w:vAlign w:val="center"/>
            <w:hideMark/>
          </w:tcPr>
          <w:p w14:paraId="6A47E19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62A543B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D4BCD4"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79AFE5A1" w14:textId="0FBFA99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C094D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3C000B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68C68F4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2.73E-02</w:t>
            </w:r>
          </w:p>
        </w:tc>
        <w:tc>
          <w:tcPr>
            <w:tcW w:w="993" w:type="dxa"/>
            <w:tcBorders>
              <w:top w:val="nil"/>
              <w:left w:val="nil"/>
              <w:bottom w:val="nil"/>
              <w:right w:val="nil"/>
            </w:tcBorders>
            <w:shd w:val="clear" w:color="auto" w:fill="auto"/>
            <w:noWrap/>
            <w:vAlign w:val="center"/>
            <w:hideMark/>
          </w:tcPr>
          <w:p w14:paraId="2472BBA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9.11E-03</w:t>
            </w:r>
          </w:p>
        </w:tc>
        <w:tc>
          <w:tcPr>
            <w:tcW w:w="896" w:type="dxa"/>
            <w:tcBorders>
              <w:top w:val="nil"/>
              <w:left w:val="nil"/>
              <w:bottom w:val="nil"/>
              <w:right w:val="nil"/>
            </w:tcBorders>
            <w:shd w:val="clear" w:color="auto" w:fill="auto"/>
            <w:noWrap/>
            <w:vAlign w:val="center"/>
            <w:hideMark/>
          </w:tcPr>
          <w:p w14:paraId="6096E0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1.05E+01</w:t>
            </w:r>
          </w:p>
        </w:tc>
        <w:tc>
          <w:tcPr>
            <w:tcW w:w="992" w:type="dxa"/>
            <w:tcBorders>
              <w:top w:val="nil"/>
              <w:left w:val="nil"/>
              <w:bottom w:val="nil"/>
              <w:right w:val="nil"/>
            </w:tcBorders>
            <w:shd w:val="clear" w:color="auto" w:fill="auto"/>
            <w:noWrap/>
            <w:vAlign w:val="center"/>
            <w:hideMark/>
          </w:tcPr>
          <w:p w14:paraId="173CA81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7.50E-07</w:t>
            </w:r>
          </w:p>
        </w:tc>
        <w:tc>
          <w:tcPr>
            <w:tcW w:w="686" w:type="dxa"/>
            <w:tcBorders>
              <w:top w:val="nil"/>
              <w:left w:val="nil"/>
              <w:bottom w:val="nil"/>
              <w:right w:val="single" w:sz="8" w:space="0" w:color="auto"/>
            </w:tcBorders>
            <w:shd w:val="clear" w:color="auto" w:fill="auto"/>
            <w:noWrap/>
            <w:vAlign w:val="bottom"/>
            <w:hideMark/>
          </w:tcPr>
          <w:p w14:paraId="0D0A651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C9289B5"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65D07EE" w14:textId="20305FB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A05F3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auto"/>
            <w:noWrap/>
            <w:vAlign w:val="center"/>
            <w:hideMark/>
          </w:tcPr>
          <w:p w14:paraId="214A1F6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3A3788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8.64E-03</w:t>
            </w:r>
          </w:p>
        </w:tc>
        <w:tc>
          <w:tcPr>
            <w:tcW w:w="993" w:type="dxa"/>
            <w:tcBorders>
              <w:top w:val="nil"/>
              <w:left w:val="nil"/>
              <w:bottom w:val="nil"/>
              <w:right w:val="nil"/>
            </w:tcBorders>
            <w:shd w:val="clear" w:color="auto" w:fill="auto"/>
            <w:noWrap/>
            <w:vAlign w:val="center"/>
            <w:hideMark/>
          </w:tcPr>
          <w:p w14:paraId="215493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2.88E-03</w:t>
            </w:r>
          </w:p>
        </w:tc>
        <w:tc>
          <w:tcPr>
            <w:tcW w:w="896" w:type="dxa"/>
            <w:tcBorders>
              <w:top w:val="nil"/>
              <w:left w:val="nil"/>
              <w:bottom w:val="nil"/>
              <w:right w:val="nil"/>
            </w:tcBorders>
            <w:shd w:val="clear" w:color="auto" w:fill="auto"/>
            <w:noWrap/>
            <w:vAlign w:val="center"/>
            <w:hideMark/>
          </w:tcPr>
          <w:p w14:paraId="44B19D7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3.31E+00</w:t>
            </w:r>
          </w:p>
        </w:tc>
        <w:tc>
          <w:tcPr>
            <w:tcW w:w="992" w:type="dxa"/>
            <w:tcBorders>
              <w:top w:val="nil"/>
              <w:left w:val="nil"/>
              <w:bottom w:val="nil"/>
              <w:right w:val="nil"/>
            </w:tcBorders>
            <w:shd w:val="clear" w:color="auto" w:fill="auto"/>
            <w:noWrap/>
            <w:vAlign w:val="center"/>
            <w:hideMark/>
          </w:tcPr>
          <w:p w14:paraId="6CF2238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1.94E-02</w:t>
            </w:r>
          </w:p>
        </w:tc>
        <w:tc>
          <w:tcPr>
            <w:tcW w:w="686" w:type="dxa"/>
            <w:tcBorders>
              <w:top w:val="nil"/>
              <w:left w:val="nil"/>
              <w:bottom w:val="nil"/>
              <w:right w:val="single" w:sz="8" w:space="0" w:color="auto"/>
            </w:tcBorders>
            <w:shd w:val="clear" w:color="auto" w:fill="auto"/>
            <w:noWrap/>
            <w:vAlign w:val="bottom"/>
            <w:hideMark/>
          </w:tcPr>
          <w:p w14:paraId="204B1C8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83654DD"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CB9F212" w14:textId="298F3C2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48866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1FC554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054C3A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993" w:type="dxa"/>
            <w:tcBorders>
              <w:top w:val="nil"/>
              <w:left w:val="nil"/>
              <w:bottom w:val="nil"/>
              <w:right w:val="nil"/>
            </w:tcBorders>
            <w:shd w:val="clear" w:color="auto" w:fill="auto"/>
            <w:noWrap/>
            <w:vAlign w:val="center"/>
            <w:hideMark/>
          </w:tcPr>
          <w:p w14:paraId="7EE2A7B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896" w:type="dxa"/>
            <w:tcBorders>
              <w:top w:val="nil"/>
              <w:left w:val="nil"/>
              <w:bottom w:val="nil"/>
              <w:right w:val="nil"/>
            </w:tcBorders>
            <w:shd w:val="clear" w:color="auto" w:fill="auto"/>
            <w:noWrap/>
            <w:vAlign w:val="center"/>
            <w:hideMark/>
          </w:tcPr>
          <w:p w14:paraId="584843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2" w:type="dxa"/>
            <w:tcBorders>
              <w:top w:val="nil"/>
              <w:left w:val="nil"/>
              <w:bottom w:val="nil"/>
              <w:right w:val="nil"/>
            </w:tcBorders>
            <w:shd w:val="clear" w:color="auto" w:fill="auto"/>
            <w:noWrap/>
            <w:vAlign w:val="center"/>
            <w:hideMark/>
          </w:tcPr>
          <w:p w14:paraId="674655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1.33E-03</w:t>
            </w:r>
          </w:p>
        </w:tc>
        <w:tc>
          <w:tcPr>
            <w:tcW w:w="686" w:type="dxa"/>
            <w:tcBorders>
              <w:top w:val="nil"/>
              <w:left w:val="nil"/>
              <w:bottom w:val="nil"/>
              <w:right w:val="single" w:sz="8" w:space="0" w:color="auto"/>
            </w:tcBorders>
            <w:shd w:val="clear" w:color="auto" w:fill="auto"/>
            <w:noWrap/>
            <w:vAlign w:val="bottom"/>
            <w:hideMark/>
          </w:tcPr>
          <w:p w14:paraId="103B263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51E5ED0"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67627B4C" w14:textId="0B852AA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8210A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36A515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62B35F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993" w:type="dxa"/>
            <w:tcBorders>
              <w:top w:val="nil"/>
              <w:left w:val="nil"/>
              <w:bottom w:val="nil"/>
              <w:right w:val="nil"/>
            </w:tcBorders>
            <w:shd w:val="clear" w:color="auto" w:fill="auto"/>
            <w:noWrap/>
            <w:vAlign w:val="center"/>
            <w:hideMark/>
          </w:tcPr>
          <w:p w14:paraId="72C343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896" w:type="dxa"/>
            <w:tcBorders>
              <w:top w:val="nil"/>
              <w:left w:val="nil"/>
              <w:bottom w:val="nil"/>
              <w:right w:val="nil"/>
            </w:tcBorders>
            <w:shd w:val="clear" w:color="auto" w:fill="auto"/>
            <w:noWrap/>
            <w:vAlign w:val="center"/>
            <w:hideMark/>
          </w:tcPr>
          <w:p w14:paraId="480B7E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6.98E-03</w:t>
            </w:r>
          </w:p>
        </w:tc>
        <w:tc>
          <w:tcPr>
            <w:tcW w:w="992" w:type="dxa"/>
            <w:tcBorders>
              <w:top w:val="nil"/>
              <w:left w:val="nil"/>
              <w:bottom w:val="nil"/>
              <w:right w:val="nil"/>
            </w:tcBorders>
            <w:shd w:val="clear" w:color="auto" w:fill="auto"/>
            <w:noWrap/>
            <w:vAlign w:val="center"/>
            <w:hideMark/>
          </w:tcPr>
          <w:p w14:paraId="7C06E5B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9.33E-01</w:t>
            </w:r>
          </w:p>
        </w:tc>
        <w:tc>
          <w:tcPr>
            <w:tcW w:w="686" w:type="dxa"/>
            <w:tcBorders>
              <w:top w:val="nil"/>
              <w:left w:val="nil"/>
              <w:bottom w:val="nil"/>
              <w:right w:val="single" w:sz="8" w:space="0" w:color="auto"/>
            </w:tcBorders>
            <w:shd w:val="clear" w:color="auto" w:fill="auto"/>
            <w:noWrap/>
            <w:vAlign w:val="bottom"/>
            <w:hideMark/>
          </w:tcPr>
          <w:p w14:paraId="2FA8ADC0"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2507A7E6"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29283704" w14:textId="0C85C96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6D36C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auto"/>
            <w:noWrap/>
            <w:vAlign w:val="center"/>
            <w:hideMark/>
          </w:tcPr>
          <w:p w14:paraId="77EA888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auto"/>
            <w:noWrap/>
            <w:vAlign w:val="center"/>
            <w:hideMark/>
          </w:tcPr>
          <w:p w14:paraId="7B84EF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9.32E-03</w:t>
            </w:r>
          </w:p>
        </w:tc>
        <w:tc>
          <w:tcPr>
            <w:tcW w:w="993" w:type="dxa"/>
            <w:tcBorders>
              <w:top w:val="nil"/>
              <w:left w:val="nil"/>
              <w:bottom w:val="nil"/>
              <w:right w:val="nil"/>
            </w:tcBorders>
            <w:shd w:val="clear" w:color="auto" w:fill="auto"/>
            <w:noWrap/>
            <w:vAlign w:val="center"/>
            <w:hideMark/>
          </w:tcPr>
          <w:p w14:paraId="35F135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2.33E-03</w:t>
            </w:r>
          </w:p>
        </w:tc>
        <w:tc>
          <w:tcPr>
            <w:tcW w:w="896" w:type="dxa"/>
            <w:tcBorders>
              <w:top w:val="nil"/>
              <w:left w:val="nil"/>
              <w:bottom w:val="nil"/>
              <w:right w:val="nil"/>
            </w:tcBorders>
            <w:shd w:val="clear" w:color="auto" w:fill="auto"/>
            <w:noWrap/>
            <w:vAlign w:val="center"/>
            <w:hideMark/>
          </w:tcPr>
          <w:p w14:paraId="019CD88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2.67E+00</w:t>
            </w:r>
          </w:p>
        </w:tc>
        <w:tc>
          <w:tcPr>
            <w:tcW w:w="992" w:type="dxa"/>
            <w:tcBorders>
              <w:top w:val="nil"/>
              <w:left w:val="nil"/>
              <w:bottom w:val="nil"/>
              <w:right w:val="nil"/>
            </w:tcBorders>
            <w:shd w:val="clear" w:color="auto" w:fill="auto"/>
            <w:noWrap/>
            <w:vAlign w:val="center"/>
            <w:hideMark/>
          </w:tcPr>
          <w:p w14:paraId="792C1C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3.04E-02</w:t>
            </w:r>
          </w:p>
        </w:tc>
        <w:tc>
          <w:tcPr>
            <w:tcW w:w="686" w:type="dxa"/>
            <w:tcBorders>
              <w:top w:val="nil"/>
              <w:left w:val="nil"/>
              <w:bottom w:val="nil"/>
              <w:right w:val="single" w:sz="8" w:space="0" w:color="auto"/>
            </w:tcBorders>
            <w:shd w:val="clear" w:color="auto" w:fill="auto"/>
            <w:noWrap/>
            <w:vAlign w:val="bottom"/>
            <w:hideMark/>
          </w:tcPr>
          <w:p w14:paraId="2C5A735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DE5ED8C" w14:textId="77777777" w:rsidTr="00BC4B9B">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31C0ED7C" w14:textId="0A11C66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51637A1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704FF8E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4687</w:t>
            </w:r>
          </w:p>
        </w:tc>
        <w:tc>
          <w:tcPr>
            <w:tcW w:w="992" w:type="dxa"/>
            <w:tcBorders>
              <w:top w:val="nil"/>
              <w:left w:val="nil"/>
              <w:bottom w:val="single" w:sz="8" w:space="0" w:color="auto"/>
              <w:right w:val="nil"/>
            </w:tcBorders>
            <w:shd w:val="clear" w:color="auto" w:fill="auto"/>
            <w:noWrap/>
            <w:vAlign w:val="center"/>
            <w:hideMark/>
          </w:tcPr>
          <w:p w14:paraId="470DB93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4.08E+00</w:t>
            </w:r>
          </w:p>
        </w:tc>
        <w:tc>
          <w:tcPr>
            <w:tcW w:w="993" w:type="dxa"/>
            <w:tcBorders>
              <w:top w:val="nil"/>
              <w:left w:val="nil"/>
              <w:bottom w:val="single" w:sz="8" w:space="0" w:color="auto"/>
              <w:right w:val="nil"/>
            </w:tcBorders>
            <w:shd w:val="clear" w:color="auto" w:fill="auto"/>
            <w:noWrap/>
            <w:vAlign w:val="center"/>
            <w:hideMark/>
          </w:tcPr>
          <w:p w14:paraId="748795C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8.71E-04</w:t>
            </w:r>
          </w:p>
        </w:tc>
        <w:tc>
          <w:tcPr>
            <w:tcW w:w="896" w:type="dxa"/>
            <w:tcBorders>
              <w:top w:val="nil"/>
              <w:left w:val="nil"/>
              <w:bottom w:val="single" w:sz="8" w:space="0" w:color="auto"/>
              <w:right w:val="nil"/>
            </w:tcBorders>
            <w:shd w:val="clear" w:color="auto" w:fill="auto"/>
            <w:noWrap/>
            <w:vAlign w:val="center"/>
            <w:hideMark/>
          </w:tcPr>
          <w:p w14:paraId="108AA80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325BC9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0644F13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0098C1B"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18D6DA4B" w14:textId="5BBD7CF4"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Reptiles</w:t>
            </w:r>
          </w:p>
        </w:tc>
        <w:tc>
          <w:tcPr>
            <w:tcW w:w="3161" w:type="dxa"/>
            <w:tcBorders>
              <w:top w:val="nil"/>
              <w:left w:val="nil"/>
              <w:bottom w:val="nil"/>
              <w:right w:val="nil"/>
            </w:tcBorders>
            <w:shd w:val="clear" w:color="auto" w:fill="D9D9D9" w:themeFill="background1" w:themeFillShade="D9"/>
            <w:noWrap/>
            <w:vAlign w:val="center"/>
            <w:hideMark/>
          </w:tcPr>
          <w:p w14:paraId="05813F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4A6233B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467939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8.53E-01</w:t>
            </w:r>
          </w:p>
        </w:tc>
        <w:tc>
          <w:tcPr>
            <w:tcW w:w="993" w:type="dxa"/>
            <w:tcBorders>
              <w:top w:val="nil"/>
              <w:left w:val="nil"/>
              <w:bottom w:val="nil"/>
              <w:right w:val="nil"/>
            </w:tcBorders>
            <w:shd w:val="clear" w:color="auto" w:fill="D9D9D9" w:themeFill="background1" w:themeFillShade="D9"/>
            <w:noWrap/>
            <w:vAlign w:val="center"/>
            <w:hideMark/>
          </w:tcPr>
          <w:p w14:paraId="04957E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2.84E-01</w:t>
            </w:r>
          </w:p>
        </w:tc>
        <w:tc>
          <w:tcPr>
            <w:tcW w:w="896" w:type="dxa"/>
            <w:tcBorders>
              <w:top w:val="nil"/>
              <w:left w:val="nil"/>
              <w:bottom w:val="nil"/>
              <w:right w:val="nil"/>
            </w:tcBorders>
            <w:shd w:val="clear" w:color="auto" w:fill="D9D9D9" w:themeFill="background1" w:themeFillShade="D9"/>
            <w:noWrap/>
            <w:vAlign w:val="center"/>
            <w:hideMark/>
          </w:tcPr>
          <w:p w14:paraId="7619C6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3.18E+02</w:t>
            </w:r>
          </w:p>
        </w:tc>
        <w:tc>
          <w:tcPr>
            <w:tcW w:w="992" w:type="dxa"/>
            <w:tcBorders>
              <w:top w:val="nil"/>
              <w:left w:val="nil"/>
              <w:bottom w:val="nil"/>
              <w:right w:val="nil"/>
            </w:tcBorders>
            <w:shd w:val="clear" w:color="auto" w:fill="D9D9D9" w:themeFill="background1" w:themeFillShade="D9"/>
            <w:noWrap/>
            <w:vAlign w:val="center"/>
            <w:hideMark/>
          </w:tcPr>
          <w:p w14:paraId="55F246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3.24E-194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4A8FF72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F5837F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950A1BA" w14:textId="3DE9EBDE"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559461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4CE1F0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2DF3D7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6.40E-02</w:t>
            </w:r>
          </w:p>
        </w:tc>
        <w:tc>
          <w:tcPr>
            <w:tcW w:w="993" w:type="dxa"/>
            <w:tcBorders>
              <w:top w:val="nil"/>
              <w:left w:val="nil"/>
              <w:bottom w:val="nil"/>
              <w:right w:val="nil"/>
            </w:tcBorders>
            <w:shd w:val="clear" w:color="auto" w:fill="D9D9D9" w:themeFill="background1" w:themeFillShade="D9"/>
            <w:noWrap/>
            <w:vAlign w:val="center"/>
            <w:hideMark/>
          </w:tcPr>
          <w:p w14:paraId="1945CE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2.13E-02</w:t>
            </w:r>
          </w:p>
        </w:tc>
        <w:tc>
          <w:tcPr>
            <w:tcW w:w="896" w:type="dxa"/>
            <w:tcBorders>
              <w:top w:val="nil"/>
              <w:left w:val="nil"/>
              <w:bottom w:val="nil"/>
              <w:right w:val="nil"/>
            </w:tcBorders>
            <w:shd w:val="clear" w:color="auto" w:fill="D9D9D9" w:themeFill="background1" w:themeFillShade="D9"/>
            <w:noWrap/>
            <w:vAlign w:val="center"/>
            <w:hideMark/>
          </w:tcPr>
          <w:p w14:paraId="25FDCD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2.39E+01</w:t>
            </w:r>
          </w:p>
        </w:tc>
        <w:tc>
          <w:tcPr>
            <w:tcW w:w="992" w:type="dxa"/>
            <w:tcBorders>
              <w:top w:val="nil"/>
              <w:left w:val="nil"/>
              <w:bottom w:val="nil"/>
              <w:right w:val="nil"/>
            </w:tcBorders>
            <w:shd w:val="clear" w:color="auto" w:fill="D9D9D9" w:themeFill="background1" w:themeFillShade="D9"/>
            <w:noWrap/>
            <w:vAlign w:val="center"/>
            <w:hideMark/>
          </w:tcPr>
          <w:p w14:paraId="14C30F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2.25E-15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A3C88C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5722486"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6673035" w14:textId="118B12F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FB12D4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1B23F1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4CE88ED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4.55E-02</w:t>
            </w:r>
          </w:p>
        </w:tc>
        <w:tc>
          <w:tcPr>
            <w:tcW w:w="993" w:type="dxa"/>
            <w:tcBorders>
              <w:top w:val="nil"/>
              <w:left w:val="nil"/>
              <w:bottom w:val="nil"/>
              <w:right w:val="nil"/>
            </w:tcBorders>
            <w:shd w:val="clear" w:color="auto" w:fill="D9D9D9" w:themeFill="background1" w:themeFillShade="D9"/>
            <w:noWrap/>
            <w:vAlign w:val="center"/>
            <w:hideMark/>
          </w:tcPr>
          <w:p w14:paraId="10BC7D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1.52E-02</w:t>
            </w:r>
          </w:p>
        </w:tc>
        <w:tc>
          <w:tcPr>
            <w:tcW w:w="896" w:type="dxa"/>
            <w:tcBorders>
              <w:top w:val="nil"/>
              <w:left w:val="nil"/>
              <w:bottom w:val="nil"/>
              <w:right w:val="nil"/>
            </w:tcBorders>
            <w:shd w:val="clear" w:color="auto" w:fill="D9D9D9" w:themeFill="background1" w:themeFillShade="D9"/>
            <w:noWrap/>
            <w:vAlign w:val="center"/>
            <w:hideMark/>
          </w:tcPr>
          <w:p w14:paraId="2A31696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1.70E+01</w:t>
            </w:r>
          </w:p>
        </w:tc>
        <w:tc>
          <w:tcPr>
            <w:tcW w:w="992" w:type="dxa"/>
            <w:tcBorders>
              <w:top w:val="nil"/>
              <w:left w:val="nil"/>
              <w:bottom w:val="nil"/>
              <w:right w:val="nil"/>
            </w:tcBorders>
            <w:shd w:val="clear" w:color="auto" w:fill="D9D9D9" w:themeFill="background1" w:themeFillShade="D9"/>
            <w:noWrap/>
            <w:vAlign w:val="center"/>
            <w:hideMark/>
          </w:tcPr>
          <w:p w14:paraId="44A533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5.50E-11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0B3312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93F3A1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6F003B8" w14:textId="06FFEF5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0CB77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18C456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F39337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3" w:type="dxa"/>
            <w:tcBorders>
              <w:top w:val="nil"/>
              <w:left w:val="nil"/>
              <w:bottom w:val="nil"/>
              <w:right w:val="nil"/>
            </w:tcBorders>
            <w:shd w:val="clear" w:color="auto" w:fill="D9D9D9" w:themeFill="background1" w:themeFillShade="D9"/>
            <w:noWrap/>
            <w:vAlign w:val="center"/>
            <w:hideMark/>
          </w:tcPr>
          <w:p w14:paraId="107761B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3.42E+00</w:t>
            </w:r>
          </w:p>
        </w:tc>
        <w:tc>
          <w:tcPr>
            <w:tcW w:w="896" w:type="dxa"/>
            <w:tcBorders>
              <w:top w:val="nil"/>
              <w:left w:val="nil"/>
              <w:bottom w:val="nil"/>
              <w:right w:val="nil"/>
            </w:tcBorders>
            <w:shd w:val="clear" w:color="auto" w:fill="D9D9D9" w:themeFill="background1" w:themeFillShade="D9"/>
            <w:noWrap/>
            <w:vAlign w:val="center"/>
            <w:hideMark/>
          </w:tcPr>
          <w:p w14:paraId="4EEB60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3.83E+03</w:t>
            </w:r>
          </w:p>
        </w:tc>
        <w:tc>
          <w:tcPr>
            <w:tcW w:w="992" w:type="dxa"/>
            <w:tcBorders>
              <w:top w:val="nil"/>
              <w:left w:val="nil"/>
              <w:bottom w:val="nil"/>
              <w:right w:val="nil"/>
            </w:tcBorders>
            <w:shd w:val="clear" w:color="auto" w:fill="D9D9D9" w:themeFill="background1" w:themeFillShade="D9"/>
            <w:noWrap/>
            <w:vAlign w:val="center"/>
            <w:hideMark/>
          </w:tcPr>
          <w:p w14:paraId="36EE47D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E4788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CBF8EE"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9A3D920" w14:textId="5F45226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DCD5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0A3CCE5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59C3BA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1.34E-02</w:t>
            </w:r>
          </w:p>
        </w:tc>
        <w:tc>
          <w:tcPr>
            <w:tcW w:w="993" w:type="dxa"/>
            <w:tcBorders>
              <w:top w:val="nil"/>
              <w:left w:val="nil"/>
              <w:bottom w:val="nil"/>
              <w:right w:val="nil"/>
            </w:tcBorders>
            <w:shd w:val="clear" w:color="auto" w:fill="D9D9D9" w:themeFill="background1" w:themeFillShade="D9"/>
            <w:noWrap/>
            <w:vAlign w:val="center"/>
            <w:hideMark/>
          </w:tcPr>
          <w:p w14:paraId="44D534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4.48E-03</w:t>
            </w:r>
          </w:p>
        </w:tc>
        <w:tc>
          <w:tcPr>
            <w:tcW w:w="896" w:type="dxa"/>
            <w:tcBorders>
              <w:top w:val="nil"/>
              <w:left w:val="nil"/>
              <w:bottom w:val="nil"/>
              <w:right w:val="nil"/>
            </w:tcBorders>
            <w:shd w:val="clear" w:color="auto" w:fill="D9D9D9" w:themeFill="background1" w:themeFillShade="D9"/>
            <w:noWrap/>
            <w:vAlign w:val="center"/>
            <w:hideMark/>
          </w:tcPr>
          <w:p w14:paraId="423FB7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5.01E+00</w:t>
            </w:r>
          </w:p>
        </w:tc>
        <w:tc>
          <w:tcPr>
            <w:tcW w:w="992" w:type="dxa"/>
            <w:tcBorders>
              <w:top w:val="nil"/>
              <w:left w:val="nil"/>
              <w:bottom w:val="nil"/>
              <w:right w:val="nil"/>
            </w:tcBorders>
            <w:shd w:val="clear" w:color="auto" w:fill="D9D9D9" w:themeFill="background1" w:themeFillShade="D9"/>
            <w:noWrap/>
            <w:vAlign w:val="center"/>
            <w:hideMark/>
          </w:tcPr>
          <w:p w14:paraId="216DC8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1.81E-03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BDAE14"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E44BA08"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1976C2" w14:textId="5970E6A2"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DEDE8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4AFAE31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5E77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6.37E-03</w:t>
            </w:r>
          </w:p>
        </w:tc>
        <w:tc>
          <w:tcPr>
            <w:tcW w:w="993" w:type="dxa"/>
            <w:tcBorders>
              <w:top w:val="nil"/>
              <w:left w:val="nil"/>
              <w:bottom w:val="nil"/>
              <w:right w:val="nil"/>
            </w:tcBorders>
            <w:shd w:val="clear" w:color="auto" w:fill="D9D9D9" w:themeFill="background1" w:themeFillShade="D9"/>
            <w:noWrap/>
            <w:vAlign w:val="center"/>
            <w:hideMark/>
          </w:tcPr>
          <w:p w14:paraId="6C7A68B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2.12E-03</w:t>
            </w:r>
          </w:p>
        </w:tc>
        <w:tc>
          <w:tcPr>
            <w:tcW w:w="896" w:type="dxa"/>
            <w:tcBorders>
              <w:top w:val="nil"/>
              <w:left w:val="nil"/>
              <w:bottom w:val="nil"/>
              <w:right w:val="nil"/>
            </w:tcBorders>
            <w:shd w:val="clear" w:color="auto" w:fill="D9D9D9" w:themeFill="background1" w:themeFillShade="D9"/>
            <w:noWrap/>
            <w:vAlign w:val="center"/>
            <w:hideMark/>
          </w:tcPr>
          <w:p w14:paraId="2F0F44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2.38E+00</w:t>
            </w:r>
          </w:p>
        </w:tc>
        <w:tc>
          <w:tcPr>
            <w:tcW w:w="992" w:type="dxa"/>
            <w:tcBorders>
              <w:top w:val="nil"/>
              <w:left w:val="nil"/>
              <w:bottom w:val="nil"/>
              <w:right w:val="nil"/>
            </w:tcBorders>
            <w:shd w:val="clear" w:color="auto" w:fill="D9D9D9" w:themeFill="background1" w:themeFillShade="D9"/>
            <w:noWrap/>
            <w:vAlign w:val="center"/>
            <w:hideMark/>
          </w:tcPr>
          <w:p w14:paraId="77B6CE7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B1B381E"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7EEE3E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DA1844C" w14:textId="7CC16FA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85D24B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3856306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5D8CF5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993" w:type="dxa"/>
            <w:tcBorders>
              <w:top w:val="nil"/>
              <w:left w:val="nil"/>
              <w:bottom w:val="nil"/>
              <w:right w:val="nil"/>
            </w:tcBorders>
            <w:shd w:val="clear" w:color="auto" w:fill="D9D9D9" w:themeFill="background1" w:themeFillShade="D9"/>
            <w:noWrap/>
            <w:vAlign w:val="center"/>
            <w:hideMark/>
          </w:tcPr>
          <w:p w14:paraId="03BCC8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896" w:type="dxa"/>
            <w:tcBorders>
              <w:top w:val="nil"/>
              <w:left w:val="nil"/>
              <w:bottom w:val="nil"/>
              <w:right w:val="nil"/>
            </w:tcBorders>
            <w:shd w:val="clear" w:color="auto" w:fill="D9D9D9" w:themeFill="background1" w:themeFillShade="D9"/>
            <w:noWrap/>
            <w:vAlign w:val="center"/>
            <w:hideMark/>
          </w:tcPr>
          <w:p w14:paraId="7C5FEDD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7.36E+01</w:t>
            </w:r>
          </w:p>
        </w:tc>
        <w:tc>
          <w:tcPr>
            <w:tcW w:w="992" w:type="dxa"/>
            <w:tcBorders>
              <w:top w:val="nil"/>
              <w:left w:val="nil"/>
              <w:bottom w:val="nil"/>
              <w:right w:val="nil"/>
            </w:tcBorders>
            <w:shd w:val="clear" w:color="auto" w:fill="D9D9D9" w:themeFill="background1" w:themeFillShade="D9"/>
            <w:noWrap/>
            <w:vAlign w:val="center"/>
            <w:hideMark/>
          </w:tcPr>
          <w:p w14:paraId="0734C2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1.13E-17</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E11B23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9850C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2AA4C1F" w14:textId="607BAA5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A36F9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09FBA0F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155AE90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993" w:type="dxa"/>
            <w:tcBorders>
              <w:top w:val="nil"/>
              <w:left w:val="nil"/>
              <w:bottom w:val="nil"/>
              <w:right w:val="nil"/>
            </w:tcBorders>
            <w:shd w:val="clear" w:color="auto" w:fill="D9D9D9" w:themeFill="background1" w:themeFillShade="D9"/>
            <w:noWrap/>
            <w:vAlign w:val="center"/>
            <w:hideMark/>
          </w:tcPr>
          <w:p w14:paraId="5BAAFF2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896" w:type="dxa"/>
            <w:tcBorders>
              <w:top w:val="nil"/>
              <w:left w:val="nil"/>
              <w:bottom w:val="nil"/>
              <w:right w:val="nil"/>
            </w:tcBorders>
            <w:shd w:val="clear" w:color="auto" w:fill="D9D9D9" w:themeFill="background1" w:themeFillShade="D9"/>
            <w:noWrap/>
            <w:vAlign w:val="center"/>
            <w:hideMark/>
          </w:tcPr>
          <w:p w14:paraId="4A0B18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3.09E+00</w:t>
            </w:r>
          </w:p>
        </w:tc>
        <w:tc>
          <w:tcPr>
            <w:tcW w:w="992" w:type="dxa"/>
            <w:tcBorders>
              <w:top w:val="nil"/>
              <w:left w:val="nil"/>
              <w:bottom w:val="nil"/>
              <w:right w:val="nil"/>
            </w:tcBorders>
            <w:shd w:val="clear" w:color="auto" w:fill="D9D9D9" w:themeFill="background1" w:themeFillShade="D9"/>
            <w:noWrap/>
            <w:vAlign w:val="center"/>
            <w:hideMark/>
          </w:tcPr>
          <w:p w14:paraId="26B667E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EBC8DC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3EDD9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860C130" w14:textId="772CC28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2DFF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D9D9D9" w:themeFill="background1" w:themeFillShade="D9"/>
            <w:noWrap/>
            <w:vAlign w:val="center"/>
            <w:hideMark/>
          </w:tcPr>
          <w:p w14:paraId="648B78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w:t>
            </w:r>
          </w:p>
        </w:tc>
        <w:tc>
          <w:tcPr>
            <w:tcW w:w="992" w:type="dxa"/>
            <w:tcBorders>
              <w:top w:val="nil"/>
              <w:left w:val="nil"/>
              <w:bottom w:val="nil"/>
              <w:right w:val="nil"/>
            </w:tcBorders>
            <w:shd w:val="clear" w:color="auto" w:fill="D9D9D9" w:themeFill="background1" w:themeFillShade="D9"/>
            <w:noWrap/>
            <w:vAlign w:val="center"/>
            <w:hideMark/>
          </w:tcPr>
          <w:p w14:paraId="559FFAB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1.34E-03</w:t>
            </w:r>
          </w:p>
        </w:tc>
        <w:tc>
          <w:tcPr>
            <w:tcW w:w="993" w:type="dxa"/>
            <w:tcBorders>
              <w:top w:val="nil"/>
              <w:left w:val="nil"/>
              <w:bottom w:val="nil"/>
              <w:right w:val="nil"/>
            </w:tcBorders>
            <w:shd w:val="clear" w:color="auto" w:fill="D9D9D9" w:themeFill="background1" w:themeFillShade="D9"/>
            <w:noWrap/>
            <w:vAlign w:val="center"/>
            <w:hideMark/>
          </w:tcPr>
          <w:p w14:paraId="7561B50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6.69E-04</w:t>
            </w:r>
          </w:p>
        </w:tc>
        <w:tc>
          <w:tcPr>
            <w:tcW w:w="896" w:type="dxa"/>
            <w:tcBorders>
              <w:top w:val="nil"/>
              <w:left w:val="nil"/>
              <w:bottom w:val="nil"/>
              <w:right w:val="nil"/>
            </w:tcBorders>
            <w:shd w:val="clear" w:color="auto" w:fill="D9D9D9" w:themeFill="background1" w:themeFillShade="D9"/>
            <w:noWrap/>
            <w:vAlign w:val="center"/>
            <w:hideMark/>
          </w:tcPr>
          <w:p w14:paraId="406B1E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7.48E-01</w:t>
            </w:r>
          </w:p>
        </w:tc>
        <w:tc>
          <w:tcPr>
            <w:tcW w:w="992" w:type="dxa"/>
            <w:tcBorders>
              <w:top w:val="nil"/>
              <w:left w:val="nil"/>
              <w:bottom w:val="nil"/>
              <w:right w:val="nil"/>
            </w:tcBorders>
            <w:shd w:val="clear" w:color="auto" w:fill="D9D9D9" w:themeFill="background1" w:themeFillShade="D9"/>
            <w:noWrap/>
            <w:vAlign w:val="center"/>
            <w:hideMark/>
          </w:tcPr>
          <w:p w14:paraId="688A1E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4.73E-01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5B5886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7B72F146"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36C8B617" w14:textId="5B28BB3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4CFE531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53C779A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7307</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269371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6.53E+00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0181E0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8.94E-04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6E8001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FD47E1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55F6E3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bl>
    <w:p w14:paraId="4CFE0ADB" w14:textId="21B0E7D6" w:rsidR="004436DB" w:rsidRPr="009546F2" w:rsidRDefault="005B23F5" w:rsidP="0083513F">
      <w:pPr>
        <w:spacing w:line="276" w:lineRule="auto"/>
        <w:jc w:val="both"/>
        <w:rPr>
          <w:rStyle w:val="SubtleEmphasis"/>
          <w:b/>
          <w:bCs/>
          <w:i w:val="0"/>
          <w:iCs w:val="0"/>
          <w:color w:val="auto"/>
          <w:sz w:val="28"/>
          <w:szCs w:val="28"/>
        </w:rPr>
      </w:pPr>
      <w:commentRangeStart w:id="641"/>
      <w:r>
        <w:rPr>
          <w:rStyle w:val="SubtleEmphasis"/>
          <w:b/>
          <w:bCs/>
          <w:i w:val="0"/>
          <w:iCs w:val="0"/>
          <w:color w:val="auto"/>
          <w:sz w:val="28"/>
          <w:szCs w:val="28"/>
        </w:rPr>
        <w:t>Robustness to trait imputations</w:t>
      </w:r>
      <w:commentRangeEnd w:id="641"/>
      <w:r w:rsidR="009911B9">
        <w:rPr>
          <w:rStyle w:val="CommentReference"/>
        </w:rPr>
        <w:commentReference w:id="641"/>
      </w:r>
    </w:p>
    <w:p w14:paraId="48F34647" w14:textId="3E17A043" w:rsidR="004436DB" w:rsidRDefault="004436DB" w:rsidP="2C0AAA5A">
      <w:pPr>
        <w:spacing w:line="276" w:lineRule="auto"/>
        <w:jc w:val="both"/>
        <w:rPr>
          <w:rStyle w:val="SubtleEmphasis"/>
          <w:i w:val="0"/>
          <w:iCs w:val="0"/>
          <w:color w:val="auto"/>
        </w:rPr>
      </w:pPr>
      <w:r w:rsidRPr="2C0AAA5A">
        <w:rPr>
          <w:rStyle w:val="SubtleEmphasis"/>
          <w:i w:val="0"/>
          <w:iCs w:val="0"/>
          <w:color w:val="auto"/>
        </w:rPr>
        <w:lastRenderedPageBreak/>
        <w:t>Running the models again using data subset</w:t>
      </w:r>
      <w:r w:rsidR="00977AFC" w:rsidRPr="2C0AAA5A">
        <w:rPr>
          <w:rStyle w:val="SubtleEmphasis"/>
          <w:i w:val="0"/>
          <w:iCs w:val="0"/>
          <w:color w:val="auto"/>
        </w:rPr>
        <w:t>s</w:t>
      </w:r>
      <w:r w:rsidRPr="2C0AAA5A">
        <w:rPr>
          <w:rStyle w:val="SubtleEmphasis"/>
          <w:i w:val="0"/>
          <w:iCs w:val="0"/>
          <w:color w:val="auto"/>
        </w:rPr>
        <w:t xml:space="preserve"> for which we had empirical, non-imputed values only</w:t>
      </w:r>
      <w:r w:rsidR="00BE7B73" w:rsidRPr="2C0AAA5A">
        <w:rPr>
          <w:rStyle w:val="SubtleEmphasis"/>
          <w:i w:val="0"/>
          <w:iCs w:val="0"/>
          <w:color w:val="auto"/>
        </w:rPr>
        <w:t xml:space="preserve"> for the </w:t>
      </w:r>
      <w:r w:rsidR="0010243B">
        <w:rPr>
          <w:rStyle w:val="SubtleEmphasis"/>
          <w:i w:val="0"/>
          <w:iCs w:val="0"/>
          <w:color w:val="auto"/>
        </w:rPr>
        <w:t>ecological characteristics</w:t>
      </w:r>
      <w:r w:rsidR="0010243B" w:rsidRPr="2C0AAA5A">
        <w:rPr>
          <w:rStyle w:val="SubtleEmphasis"/>
          <w:i w:val="0"/>
          <w:iCs w:val="0"/>
          <w:color w:val="auto"/>
        </w:rPr>
        <w:t xml:space="preserve"> </w:t>
      </w:r>
      <w:r w:rsidRPr="2C0AAA5A">
        <w:rPr>
          <w:rStyle w:val="SubtleEmphasis"/>
          <w:i w:val="0"/>
          <w:iCs w:val="0"/>
          <w:color w:val="auto"/>
        </w:rPr>
        <w:t xml:space="preserve">showed that our conclusions are likely robust to imputation uncertainty. </w:t>
      </w:r>
      <w:r w:rsidR="008C7960" w:rsidRPr="2C0AAA5A">
        <w:rPr>
          <w:rStyle w:val="SubtleEmphasis"/>
          <w:i w:val="0"/>
          <w:iCs w:val="0"/>
          <w:color w:val="auto"/>
        </w:rPr>
        <w:t>Overall</w:t>
      </w:r>
      <w:r w:rsidR="00F30A42" w:rsidRPr="2C0AAA5A">
        <w:rPr>
          <w:rStyle w:val="SubtleEmphasis"/>
          <w:i w:val="0"/>
          <w:iCs w:val="0"/>
          <w:color w:val="auto"/>
        </w:rPr>
        <w:t>,</w:t>
      </w:r>
      <w:r w:rsidR="00872556" w:rsidRPr="2C0AAA5A">
        <w:rPr>
          <w:rStyle w:val="SubtleEmphasis"/>
          <w:i w:val="0"/>
          <w:iCs w:val="0"/>
          <w:color w:val="auto"/>
        </w:rPr>
        <w:t xml:space="preserve"> across </w:t>
      </w:r>
      <w:r w:rsidR="0010243B">
        <w:rPr>
          <w:rStyle w:val="SubtleEmphasis"/>
          <w:i w:val="0"/>
          <w:iCs w:val="0"/>
          <w:color w:val="auto"/>
        </w:rPr>
        <w:t xml:space="preserve">all </w:t>
      </w:r>
      <w:ins w:id="642" w:author="Newbold, Tim" w:date="2022-05-13T15:20:00Z">
        <w:r w:rsidR="00786337">
          <w:rPr>
            <w:rStyle w:val="SubtleEmphasis"/>
            <w:i w:val="0"/>
            <w:iCs w:val="0"/>
            <w:color w:val="auto"/>
          </w:rPr>
          <w:t>c</w:t>
        </w:r>
      </w:ins>
      <w:del w:id="643" w:author="Newbold, Tim" w:date="2022-05-13T15:20:00Z">
        <w:r w:rsidR="0010243B" w:rsidDel="00786337">
          <w:rPr>
            <w:rStyle w:val="SubtleEmphasis"/>
            <w:i w:val="0"/>
            <w:iCs w:val="0"/>
            <w:color w:val="auto"/>
          </w:rPr>
          <w:delText>C</w:delText>
        </w:r>
      </w:del>
      <w:r w:rsidR="00872556" w:rsidRPr="2C0AAA5A">
        <w:rPr>
          <w:rStyle w:val="SubtleEmphasis"/>
          <w:i w:val="0"/>
          <w:iCs w:val="0"/>
          <w:color w:val="auto"/>
        </w:rPr>
        <w:t>lasses,</w:t>
      </w:r>
      <w:r w:rsidR="00F30A42" w:rsidRPr="2C0AAA5A">
        <w:rPr>
          <w:rStyle w:val="SubtleEmphasis"/>
          <w:i w:val="0"/>
          <w:iCs w:val="0"/>
          <w:color w:val="auto"/>
        </w:rPr>
        <w:t xml:space="preserve"> </w:t>
      </w:r>
      <w:del w:id="644" w:author="Newbold, Tim" w:date="2022-05-13T15:20:00Z">
        <w:r w:rsidR="00F30A42" w:rsidRPr="2C0AAA5A" w:rsidDel="00786337">
          <w:rPr>
            <w:rStyle w:val="SubtleEmphasis"/>
            <w:i w:val="0"/>
            <w:iCs w:val="0"/>
            <w:color w:val="auto"/>
          </w:rPr>
          <w:delText xml:space="preserve">we found </w:delText>
        </w:r>
        <w:commentRangeStart w:id="645"/>
        <w:r w:rsidR="00872556" w:rsidRPr="2C0AAA5A" w:rsidDel="00786337">
          <w:rPr>
            <w:rStyle w:val="SubtleEmphasis"/>
            <w:i w:val="0"/>
            <w:iCs w:val="0"/>
            <w:color w:val="auto"/>
          </w:rPr>
          <w:delText>congruent effects</w:delText>
        </w:r>
        <w:commentRangeEnd w:id="645"/>
        <w:r w:rsidDel="00786337">
          <w:rPr>
            <w:rStyle w:val="CommentReference"/>
          </w:rPr>
          <w:commentReference w:id="645"/>
        </w:r>
      </w:del>
      <w:ins w:id="646" w:author="Newbold, Tim" w:date="2022-05-13T15:20:00Z">
        <w:r w:rsidR="00786337">
          <w:rPr>
            <w:rStyle w:val="SubtleEmphasis"/>
            <w:i w:val="0"/>
            <w:iCs w:val="0"/>
            <w:color w:val="auto"/>
          </w:rPr>
          <w:t xml:space="preserve">the </w:t>
        </w:r>
      </w:ins>
      <w:ins w:id="647" w:author="Newbold, Tim" w:date="2022-05-13T15:21:00Z">
        <w:r w:rsidR="00786337">
          <w:rPr>
            <w:rStyle w:val="SubtleEmphasis"/>
            <w:i w:val="0"/>
            <w:iCs w:val="0"/>
            <w:color w:val="auto"/>
          </w:rPr>
          <w:t>associations</w:t>
        </w:r>
      </w:ins>
      <w:r w:rsidR="00872556" w:rsidRPr="2C0AAA5A">
        <w:rPr>
          <w:rStyle w:val="SubtleEmphasis"/>
          <w:i w:val="0"/>
          <w:iCs w:val="0"/>
          <w:color w:val="auto"/>
        </w:rPr>
        <w:t xml:space="preserve"> </w:t>
      </w:r>
      <w:r w:rsidR="001F5E20" w:rsidRPr="2C0AAA5A">
        <w:rPr>
          <w:rStyle w:val="SubtleEmphasis"/>
          <w:i w:val="0"/>
          <w:iCs w:val="0"/>
          <w:color w:val="auto"/>
        </w:rPr>
        <w:t>of</w:t>
      </w:r>
      <w:r w:rsidR="00872556" w:rsidRPr="2C0AAA5A">
        <w:rPr>
          <w:rStyle w:val="SubtleEmphasis"/>
          <w:i w:val="0"/>
          <w:iCs w:val="0"/>
          <w:color w:val="auto"/>
        </w:rPr>
        <w:t xml:space="preserve"> geographical range area, </w:t>
      </w:r>
      <w:r w:rsidR="00371349" w:rsidRPr="2C0AAA5A">
        <w:rPr>
          <w:rStyle w:val="SubtleEmphasis"/>
          <w:i w:val="0"/>
          <w:iCs w:val="0"/>
          <w:color w:val="auto"/>
        </w:rPr>
        <w:t>habitat breadth and use of artificial habitats</w:t>
      </w:r>
      <w:ins w:id="648" w:author="Newbold, Tim" w:date="2022-05-13T15:21:00Z">
        <w:r w:rsidR="00786337">
          <w:rPr>
            <w:rStyle w:val="SubtleEmphasis"/>
            <w:i w:val="0"/>
            <w:iCs w:val="0"/>
            <w:color w:val="auto"/>
          </w:rPr>
          <w:t xml:space="preserve"> with </w:t>
        </w:r>
      </w:ins>
      <w:ins w:id="649" w:author="Newbold, Tim" w:date="2022-05-13T15:22:00Z">
        <w:r w:rsidR="00786337">
          <w:rPr>
            <w:rStyle w:val="SubtleEmphasis"/>
            <w:i w:val="0"/>
            <w:iCs w:val="0"/>
            <w:color w:val="auto"/>
          </w:rPr>
          <w:t xml:space="preserve">sensitivity to </w:t>
        </w:r>
      </w:ins>
      <w:ins w:id="650" w:author="Newbold, Tim" w:date="2022-05-13T15:21:00Z">
        <w:r w:rsidR="00786337">
          <w:rPr>
            <w:rStyle w:val="SubtleEmphasis"/>
            <w:i w:val="0"/>
            <w:iCs w:val="0"/>
            <w:color w:val="auto"/>
          </w:rPr>
          <w:t xml:space="preserve">climate change and land use </w:t>
        </w:r>
      </w:ins>
      <w:ins w:id="651" w:author="Newbold, Tim" w:date="2022-05-13T15:22:00Z">
        <w:r w:rsidR="00786337">
          <w:rPr>
            <w:rStyle w:val="SubtleEmphasis"/>
            <w:i w:val="0"/>
            <w:iCs w:val="0"/>
            <w:color w:val="auto"/>
          </w:rPr>
          <w:t>were consistent with the main models</w:t>
        </w:r>
      </w:ins>
      <w:del w:id="652" w:author="Newbold, Tim" w:date="2022-05-13T15:21:00Z">
        <w:r w:rsidR="008C7960" w:rsidRPr="2C0AAA5A" w:rsidDel="00786337">
          <w:rPr>
            <w:rStyle w:val="SubtleEmphasis"/>
            <w:i w:val="0"/>
            <w:iCs w:val="0"/>
            <w:color w:val="auto"/>
          </w:rPr>
          <w:delText>,</w:delText>
        </w:r>
      </w:del>
      <w:r w:rsidR="008C7960" w:rsidRPr="2C0AAA5A">
        <w:rPr>
          <w:rStyle w:val="SubtleEmphasis"/>
          <w:i w:val="0"/>
          <w:iCs w:val="0"/>
          <w:color w:val="auto"/>
        </w:rPr>
        <w:t xml:space="preserve"> </w:t>
      </w:r>
      <w:del w:id="653" w:author="Newbold, Tim" w:date="2022-05-13T15:21:00Z">
        <w:r w:rsidR="008C7960" w:rsidRPr="2C0AAA5A" w:rsidDel="00786337">
          <w:rPr>
            <w:rStyle w:val="SubtleEmphasis"/>
            <w:i w:val="0"/>
            <w:iCs w:val="0"/>
            <w:color w:val="auto"/>
          </w:rPr>
          <w:delText xml:space="preserve">with </w:delText>
        </w:r>
        <w:r w:rsidR="00314D14" w:rsidRPr="2C0AAA5A" w:rsidDel="00786337">
          <w:rPr>
            <w:rStyle w:val="SubtleEmphasis"/>
            <w:i w:val="0"/>
            <w:iCs w:val="0"/>
            <w:color w:val="auto"/>
          </w:rPr>
          <w:delText xml:space="preserve">overall </w:delText>
        </w:r>
        <w:r w:rsidR="008C7960" w:rsidRPr="2C0AAA5A" w:rsidDel="00786337">
          <w:rPr>
            <w:rStyle w:val="SubtleEmphasis"/>
            <w:i w:val="0"/>
            <w:iCs w:val="0"/>
            <w:color w:val="auto"/>
          </w:rPr>
          <w:delText>similar directionality between land</w:delText>
        </w:r>
        <w:r w:rsidR="00731B77" w:rsidRPr="2C0AAA5A" w:rsidDel="00786337">
          <w:rPr>
            <w:rStyle w:val="SubtleEmphasis"/>
            <w:i w:val="0"/>
            <w:iCs w:val="0"/>
            <w:color w:val="auto"/>
          </w:rPr>
          <w:delText>-</w:delText>
        </w:r>
        <w:r w:rsidR="008C7960" w:rsidRPr="2C0AAA5A" w:rsidDel="00786337">
          <w:rPr>
            <w:rStyle w:val="SubtleEmphasis"/>
            <w:i w:val="0"/>
            <w:iCs w:val="0"/>
            <w:color w:val="auto"/>
          </w:rPr>
          <w:delText>use and climate change</w:delText>
        </w:r>
        <w:r w:rsidR="00371349" w:rsidRPr="2C0AAA5A" w:rsidDel="00786337">
          <w:rPr>
            <w:rStyle w:val="SubtleEmphasis"/>
            <w:i w:val="0"/>
            <w:iCs w:val="0"/>
            <w:color w:val="auto"/>
          </w:rPr>
          <w:delText xml:space="preserve"> </w:delText>
        </w:r>
      </w:del>
      <w:r w:rsidR="00F30A42" w:rsidRPr="2C0AAA5A">
        <w:rPr>
          <w:rStyle w:val="SubtleEmphasis"/>
          <w:i w:val="0"/>
          <w:iCs w:val="0"/>
          <w:color w:val="auto"/>
        </w:rPr>
        <w:t>(Table</w:t>
      </w:r>
      <w:ins w:id="654" w:author="Newbold, Tim" w:date="2022-05-13T15:22:00Z">
        <w:r w:rsidR="009911B9">
          <w:rPr>
            <w:rStyle w:val="SubtleEmphasis"/>
            <w:i w:val="0"/>
            <w:iCs w:val="0"/>
            <w:color w:val="auto"/>
          </w:rPr>
          <w:t>s</w:t>
        </w:r>
      </w:ins>
      <w:r w:rsidR="00F30A42" w:rsidRPr="2C0AAA5A">
        <w:rPr>
          <w:rStyle w:val="SubtleEmphasis"/>
          <w:i w:val="0"/>
          <w:iCs w:val="0"/>
          <w:color w:val="auto"/>
        </w:rPr>
        <w:t xml:space="preserve"> </w:t>
      </w:r>
      <w:r w:rsidR="00A62DD2" w:rsidRPr="2C0AAA5A">
        <w:rPr>
          <w:rStyle w:val="SubtleEmphasis"/>
          <w:i w:val="0"/>
          <w:iCs w:val="0"/>
          <w:color w:val="auto"/>
        </w:rPr>
        <w:t>S2</w:t>
      </w:r>
      <w:r w:rsidR="00A62DD2">
        <w:rPr>
          <w:rStyle w:val="SubtleEmphasis"/>
          <w:i w:val="0"/>
          <w:iCs w:val="0"/>
          <w:color w:val="auto"/>
        </w:rPr>
        <w:t>2</w:t>
      </w:r>
      <w:ins w:id="655" w:author="Newbold, Tim" w:date="2022-05-13T15:22:00Z">
        <w:r w:rsidR="009911B9">
          <w:rPr>
            <w:rStyle w:val="SubtleEmphasis"/>
            <w:i w:val="0"/>
            <w:iCs w:val="0"/>
            <w:color w:val="auto"/>
          </w:rPr>
          <w:t>-26; Figure S23</w:t>
        </w:r>
      </w:ins>
      <w:r w:rsidR="00F30A42" w:rsidRPr="2C0AAA5A">
        <w:rPr>
          <w:rStyle w:val="SubtleEmphasis"/>
          <w:i w:val="0"/>
          <w:iCs w:val="0"/>
          <w:color w:val="auto"/>
        </w:rPr>
        <w:t>)</w:t>
      </w:r>
      <w:r w:rsidR="00E72B2A" w:rsidRPr="2C0AAA5A">
        <w:rPr>
          <w:rStyle w:val="SubtleEmphasis"/>
          <w:i w:val="0"/>
          <w:iCs w:val="0"/>
          <w:color w:val="auto"/>
        </w:rPr>
        <w:t>.</w:t>
      </w:r>
      <w:del w:id="656" w:author="Newbold, Tim" w:date="2022-05-13T15:22:00Z">
        <w:r w:rsidR="001766CE" w:rsidRPr="2C0AAA5A" w:rsidDel="009911B9">
          <w:rPr>
            <w:rStyle w:val="SubtleEmphasis"/>
            <w:i w:val="0"/>
            <w:iCs w:val="0"/>
            <w:color w:val="auto"/>
          </w:rPr>
          <w:delText xml:space="preserve"> </w:delText>
        </w:r>
        <w:r w:rsidR="00D3511F" w:rsidRPr="2C0AAA5A" w:rsidDel="009911B9">
          <w:rPr>
            <w:rStyle w:val="SubtleEmphasis"/>
            <w:i w:val="0"/>
            <w:iCs w:val="0"/>
            <w:color w:val="auto"/>
          </w:rPr>
          <w:delText>T</w:delText>
        </w:r>
        <w:r w:rsidR="00E15083" w:rsidRPr="2C0AAA5A" w:rsidDel="009911B9">
          <w:rPr>
            <w:rStyle w:val="SubtleEmphasis"/>
            <w:i w:val="0"/>
            <w:iCs w:val="0"/>
            <w:color w:val="auto"/>
          </w:rPr>
          <w:delText>he</w:delText>
        </w:r>
        <w:r w:rsidR="00E87FC6" w:rsidRPr="2C0AAA5A" w:rsidDel="009911B9">
          <w:rPr>
            <w:rStyle w:val="SubtleEmphasis"/>
            <w:i w:val="0"/>
            <w:iCs w:val="0"/>
            <w:color w:val="auto"/>
          </w:rPr>
          <w:delText xml:space="preserve"> </w:delText>
        </w:r>
        <w:r w:rsidR="00731B77" w:rsidRPr="2C0AAA5A" w:rsidDel="009911B9">
          <w:rPr>
            <w:rStyle w:val="SubtleEmphasis"/>
            <w:i w:val="0"/>
            <w:iCs w:val="0"/>
            <w:color w:val="auto"/>
          </w:rPr>
          <w:delText>models</w:delText>
        </w:r>
        <w:r w:rsidR="00E87FC6" w:rsidRPr="2C0AAA5A" w:rsidDel="009911B9">
          <w:rPr>
            <w:rStyle w:val="SubtleEmphasis"/>
            <w:i w:val="0"/>
            <w:iCs w:val="0"/>
            <w:color w:val="auto"/>
          </w:rPr>
          <w:delText xml:space="preserve"> fitted on complete </w:delText>
        </w:r>
        <w:r w:rsidR="00224643" w:rsidDel="009911B9">
          <w:rPr>
            <w:rStyle w:val="SubtleEmphasis"/>
            <w:i w:val="0"/>
            <w:iCs w:val="0"/>
            <w:color w:val="auto"/>
          </w:rPr>
          <w:delText>trait</w:delText>
        </w:r>
        <w:r w:rsidR="00E87FC6" w:rsidRPr="2C0AAA5A" w:rsidDel="009911B9">
          <w:rPr>
            <w:rStyle w:val="SubtleEmphasis"/>
            <w:i w:val="0"/>
            <w:iCs w:val="0"/>
            <w:color w:val="auto"/>
          </w:rPr>
          <w:delText xml:space="preserve"> data subsets</w:delText>
        </w:r>
        <w:r w:rsidR="00224643" w:rsidDel="009911B9">
          <w:rPr>
            <w:rStyle w:val="SubtleEmphasis"/>
            <w:i w:val="0"/>
            <w:iCs w:val="0"/>
            <w:color w:val="auto"/>
          </w:rPr>
          <w:delText xml:space="preserve"> (excluding missing trait values)</w:delText>
        </w:r>
        <w:r w:rsidR="00731B77" w:rsidRPr="2C0AAA5A" w:rsidDel="009911B9">
          <w:rPr>
            <w:rStyle w:val="SubtleEmphasis"/>
            <w:i w:val="0"/>
            <w:iCs w:val="0"/>
            <w:color w:val="auto"/>
          </w:rPr>
          <w:delText xml:space="preserve"> did not provide support for a possible generalisation </w:delText>
        </w:r>
        <w:r w:rsidR="00DD19B2" w:rsidRPr="2C0AAA5A" w:rsidDel="009911B9">
          <w:rPr>
            <w:rStyle w:val="SubtleEmphasis"/>
            <w:i w:val="0"/>
            <w:iCs w:val="0"/>
            <w:color w:val="auto"/>
          </w:rPr>
          <w:delText>of</w:delText>
        </w:r>
        <w:r w:rsidR="00731B77" w:rsidRPr="2C0AAA5A" w:rsidDel="009911B9">
          <w:rPr>
            <w:rStyle w:val="SubtleEmphasis"/>
            <w:i w:val="0"/>
            <w:iCs w:val="0"/>
            <w:color w:val="auto"/>
          </w:rPr>
          <w:delText xml:space="preserve"> the </w:delText>
        </w:r>
        <w:r w:rsidR="00731C43" w:rsidDel="009911B9">
          <w:rPr>
            <w:rStyle w:val="SubtleEmphasis"/>
            <w:i w:val="0"/>
            <w:iCs w:val="0"/>
            <w:color w:val="auto"/>
          </w:rPr>
          <w:delText>associations</w:delText>
        </w:r>
        <w:r w:rsidR="00731B77" w:rsidRPr="2C0AAA5A" w:rsidDel="009911B9">
          <w:rPr>
            <w:rStyle w:val="SubtleEmphasis"/>
            <w:i w:val="0"/>
            <w:iCs w:val="0"/>
            <w:color w:val="auto"/>
          </w:rPr>
          <w:delText xml:space="preserve"> of </w:delText>
        </w:r>
        <w:r w:rsidR="00E87FC6" w:rsidRPr="2C0AAA5A" w:rsidDel="009911B9">
          <w:rPr>
            <w:rStyle w:val="SubtleEmphasis"/>
            <w:i w:val="0"/>
            <w:iCs w:val="0"/>
            <w:color w:val="auto"/>
          </w:rPr>
          <w:delText xml:space="preserve">any </w:delText>
        </w:r>
        <w:r w:rsidR="00731B77" w:rsidRPr="2C0AAA5A" w:rsidDel="009911B9">
          <w:rPr>
            <w:rStyle w:val="SubtleEmphasis"/>
            <w:i w:val="0"/>
            <w:iCs w:val="0"/>
            <w:color w:val="auto"/>
          </w:rPr>
          <w:delText>other trait on both land-use responses and climate-change sensitivity</w:delText>
        </w:r>
        <w:r w:rsidR="00EB346F" w:rsidRPr="2C0AAA5A" w:rsidDel="009911B9">
          <w:rPr>
            <w:rStyle w:val="SubtleEmphasis"/>
            <w:i w:val="0"/>
            <w:iCs w:val="0"/>
            <w:color w:val="auto"/>
          </w:rPr>
          <w:delText xml:space="preserve"> across the different classes</w:delText>
        </w:r>
        <w:r w:rsidR="00731B77" w:rsidRPr="2C0AAA5A" w:rsidDel="009911B9">
          <w:rPr>
            <w:rStyle w:val="SubtleEmphasis"/>
            <w:i w:val="0"/>
            <w:iCs w:val="0"/>
            <w:color w:val="auto"/>
          </w:rPr>
          <w:delText>.</w:delText>
        </w:r>
        <w:r w:rsidR="002808D9" w:rsidRPr="2C0AAA5A" w:rsidDel="009911B9">
          <w:rPr>
            <w:rStyle w:val="SubtleEmphasis"/>
            <w:i w:val="0"/>
            <w:iCs w:val="0"/>
            <w:color w:val="auto"/>
          </w:rPr>
          <w:delText xml:space="preserve"> </w:delText>
        </w:r>
        <w:r w:rsidR="00E87FC6" w:rsidRPr="2C0AAA5A" w:rsidDel="009911B9">
          <w:rPr>
            <w:rStyle w:val="SubtleEmphasis"/>
            <w:i w:val="0"/>
            <w:iCs w:val="0"/>
            <w:color w:val="auto"/>
          </w:rPr>
          <w:delText>Finally, t</w:delText>
        </w:r>
        <w:r w:rsidR="002808D9" w:rsidRPr="2C0AAA5A" w:rsidDel="009911B9">
          <w:rPr>
            <w:rStyle w:val="SubtleEmphasis"/>
            <w:i w:val="0"/>
            <w:iCs w:val="0"/>
            <w:color w:val="auto"/>
          </w:rPr>
          <w:delText>he effects estimated for diet from the</w:delText>
        </w:r>
        <w:r w:rsidR="00E87FC6" w:rsidRPr="2C0AAA5A" w:rsidDel="009911B9">
          <w:rPr>
            <w:rStyle w:val="SubtleEmphasis"/>
            <w:i w:val="0"/>
            <w:iCs w:val="0"/>
            <w:color w:val="auto"/>
          </w:rPr>
          <w:delText>se</w:delText>
        </w:r>
        <w:r w:rsidR="002808D9" w:rsidRPr="2C0AAA5A" w:rsidDel="009911B9">
          <w:rPr>
            <w:rStyle w:val="SubtleEmphasis"/>
            <w:i w:val="0"/>
            <w:iCs w:val="0"/>
            <w:color w:val="auto"/>
          </w:rPr>
          <w:delText xml:space="preserve"> models were </w:delText>
        </w:r>
        <w:r w:rsidR="00E87FC6" w:rsidRPr="2C0AAA5A" w:rsidDel="009911B9">
          <w:rPr>
            <w:rStyle w:val="SubtleEmphasis"/>
            <w:i w:val="0"/>
            <w:iCs w:val="0"/>
            <w:color w:val="auto"/>
          </w:rPr>
          <w:delText>comparable</w:delText>
        </w:r>
        <w:r w:rsidR="002808D9" w:rsidRPr="2C0AAA5A" w:rsidDel="009911B9">
          <w:rPr>
            <w:rStyle w:val="SubtleEmphasis"/>
            <w:i w:val="0"/>
            <w:iCs w:val="0"/>
            <w:color w:val="auto"/>
          </w:rPr>
          <w:delText xml:space="preserve"> to those estimated </w:delText>
        </w:r>
        <w:r w:rsidR="00191578" w:rsidRPr="2C0AAA5A" w:rsidDel="009911B9">
          <w:rPr>
            <w:rStyle w:val="SubtleEmphasis"/>
            <w:i w:val="0"/>
            <w:iCs w:val="0"/>
            <w:color w:val="auto"/>
          </w:rPr>
          <w:delText>when including</w:delText>
        </w:r>
        <w:r w:rsidR="00E87FC6" w:rsidRPr="2C0AAA5A" w:rsidDel="009911B9">
          <w:rPr>
            <w:rStyle w:val="SubtleEmphasis"/>
            <w:i w:val="0"/>
            <w:iCs w:val="0"/>
            <w:color w:val="auto"/>
          </w:rPr>
          <w:delText xml:space="preserve"> the imputed data</w:delText>
        </w:r>
        <w:r w:rsidR="007723BC" w:rsidRPr="2C0AAA5A" w:rsidDel="009911B9">
          <w:rPr>
            <w:rStyle w:val="SubtleEmphasis"/>
            <w:i w:val="0"/>
            <w:iCs w:val="0"/>
            <w:color w:val="auto"/>
          </w:rPr>
          <w:delText xml:space="preserve"> (Figure S</w:delText>
        </w:r>
        <w:r w:rsidR="00E810CE" w:rsidRPr="2C0AAA5A" w:rsidDel="009911B9">
          <w:rPr>
            <w:rStyle w:val="SubtleEmphasis"/>
            <w:i w:val="0"/>
            <w:iCs w:val="0"/>
            <w:color w:val="auto"/>
          </w:rPr>
          <w:delText>23</w:delText>
        </w:r>
        <w:r w:rsidR="00A6025B" w:rsidDel="009911B9">
          <w:rPr>
            <w:rStyle w:val="SubtleEmphasis"/>
            <w:i w:val="0"/>
            <w:iCs w:val="0"/>
            <w:color w:val="auto"/>
          </w:rPr>
          <w:delText>,</w:delText>
        </w:r>
        <w:r w:rsidR="00375547" w:rsidRPr="2C0AAA5A" w:rsidDel="009911B9">
          <w:rPr>
            <w:rStyle w:val="SubtleEmphasis"/>
            <w:i w:val="0"/>
            <w:iCs w:val="0"/>
            <w:color w:val="auto"/>
          </w:rPr>
          <w:delText xml:space="preserve"> </w:delText>
        </w:r>
        <w:r w:rsidR="007723BC" w:rsidRPr="2C0AAA5A" w:rsidDel="009911B9">
          <w:rPr>
            <w:rStyle w:val="SubtleEmphasis"/>
            <w:i w:val="0"/>
            <w:iCs w:val="0"/>
            <w:color w:val="auto"/>
          </w:rPr>
          <w:delText>Table</w:delText>
        </w:r>
        <w:r w:rsidR="00375547" w:rsidRPr="2C0AAA5A" w:rsidDel="009911B9">
          <w:rPr>
            <w:rStyle w:val="SubtleEmphasis"/>
            <w:i w:val="0"/>
            <w:iCs w:val="0"/>
            <w:color w:val="auto"/>
          </w:rPr>
          <w:delText>s</w:delText>
        </w:r>
        <w:r w:rsidR="007723BC" w:rsidRPr="2C0AAA5A" w:rsidDel="009911B9">
          <w:rPr>
            <w:rStyle w:val="SubtleEmphasis"/>
            <w:i w:val="0"/>
            <w:iCs w:val="0"/>
            <w:color w:val="auto"/>
          </w:rPr>
          <w:delText xml:space="preserve"> </w:delText>
        </w:r>
        <w:r w:rsidR="00A6025B" w:rsidRPr="2C0AAA5A" w:rsidDel="009911B9">
          <w:rPr>
            <w:rStyle w:val="SubtleEmphasis"/>
            <w:i w:val="0"/>
            <w:iCs w:val="0"/>
            <w:color w:val="auto"/>
          </w:rPr>
          <w:delText>S2</w:delText>
        </w:r>
        <w:r w:rsidR="00A6025B" w:rsidDel="009911B9">
          <w:rPr>
            <w:rStyle w:val="SubtleEmphasis"/>
            <w:i w:val="0"/>
            <w:iCs w:val="0"/>
            <w:color w:val="auto"/>
          </w:rPr>
          <w:delText>3</w:delText>
        </w:r>
        <w:r w:rsidR="002C6F91" w:rsidRPr="2C0AAA5A" w:rsidDel="009911B9">
          <w:rPr>
            <w:rStyle w:val="SubtleEmphasis"/>
            <w:i w:val="0"/>
            <w:iCs w:val="0"/>
            <w:color w:val="auto"/>
          </w:rPr>
          <w:delText>-</w:delText>
        </w:r>
        <w:r w:rsidR="00A6025B" w:rsidRPr="2C0AAA5A" w:rsidDel="009911B9">
          <w:rPr>
            <w:rStyle w:val="SubtleEmphasis"/>
            <w:i w:val="0"/>
            <w:iCs w:val="0"/>
            <w:color w:val="auto"/>
          </w:rPr>
          <w:delText>S2</w:delText>
        </w:r>
        <w:r w:rsidR="00A6025B" w:rsidDel="009911B9">
          <w:rPr>
            <w:rStyle w:val="SubtleEmphasis"/>
            <w:i w:val="0"/>
            <w:iCs w:val="0"/>
            <w:color w:val="auto"/>
          </w:rPr>
          <w:delText>6</w:delText>
        </w:r>
        <w:r w:rsidR="007723BC" w:rsidRPr="2C0AAA5A" w:rsidDel="009911B9">
          <w:rPr>
            <w:rStyle w:val="SubtleEmphasis"/>
            <w:i w:val="0"/>
            <w:iCs w:val="0"/>
            <w:color w:val="auto"/>
          </w:rPr>
          <w:delText>)</w:delText>
        </w:r>
        <w:r w:rsidR="00E87FC6" w:rsidRPr="2C0AAA5A" w:rsidDel="009911B9">
          <w:rPr>
            <w:rStyle w:val="SubtleEmphasis"/>
            <w:i w:val="0"/>
            <w:iCs w:val="0"/>
            <w:color w:val="auto"/>
          </w:rPr>
          <w:delText>.</w:delText>
        </w:r>
        <w:r w:rsidR="002808D9" w:rsidRPr="2C0AAA5A" w:rsidDel="009911B9">
          <w:rPr>
            <w:rStyle w:val="SubtleEmphasis"/>
            <w:i w:val="0"/>
            <w:iCs w:val="0"/>
            <w:color w:val="auto"/>
          </w:rPr>
          <w:delText xml:space="preserve"> </w:delText>
        </w:r>
      </w:del>
    </w:p>
    <w:p w14:paraId="2DB02F6C" w14:textId="77777777" w:rsidR="004C00B1" w:rsidRDefault="004C00B1" w:rsidP="001D4B2D">
      <w:pPr>
        <w:rPr>
          <w:rStyle w:val="SubtleEmphasis"/>
          <w:b/>
          <w:bCs/>
          <w:i w:val="0"/>
          <w:iCs w:val="0"/>
          <w:color w:val="auto"/>
          <w:sz w:val="32"/>
          <w:szCs w:val="32"/>
        </w:rPr>
      </w:pPr>
    </w:p>
    <w:p w14:paraId="7A198169" w14:textId="77777777" w:rsidR="00DB160C" w:rsidRDefault="00DB160C" w:rsidP="00DB160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Discussion</w:t>
      </w:r>
      <w:r>
        <w:rPr>
          <w:rStyle w:val="eop"/>
          <w:rFonts w:ascii="Calibri" w:hAnsi="Calibri" w:cs="Calibri"/>
          <w:sz w:val="32"/>
          <w:szCs w:val="32"/>
        </w:rPr>
        <w:t> </w:t>
      </w:r>
    </w:p>
    <w:p w14:paraId="596F432A" w14:textId="77777777" w:rsidR="00D82785" w:rsidRDefault="00D82785" w:rsidP="00DB160C">
      <w:pPr>
        <w:pStyle w:val="paragraph"/>
        <w:spacing w:before="0" w:beforeAutospacing="0" w:after="0" w:afterAutospacing="0"/>
        <w:jc w:val="both"/>
        <w:textAlignment w:val="baseline"/>
        <w:rPr>
          <w:rStyle w:val="normaltextrun"/>
          <w:rFonts w:ascii="Calibri" w:hAnsi="Calibri" w:cs="Calibri"/>
          <w:sz w:val="22"/>
          <w:szCs w:val="22"/>
        </w:rPr>
      </w:pPr>
    </w:p>
    <w:p w14:paraId="0D0F31C1" w14:textId="38F091D3" w:rsidR="008D3321" w:rsidRPr="008D3321" w:rsidRDefault="00965295" w:rsidP="005221DF">
      <w:pPr>
        <w:spacing w:line="276" w:lineRule="auto"/>
        <w:jc w:val="both"/>
        <w:rPr>
          <w:rStyle w:val="eop"/>
          <w:rFonts w:ascii="Calibri" w:hAnsi="Calibri" w:cs="Calibri"/>
        </w:rPr>
      </w:pPr>
      <w:r w:rsidRPr="008D3321">
        <w:rPr>
          <w:rStyle w:val="normaltextrun"/>
          <w:rFonts w:ascii="Calibri" w:hAnsi="Calibri" w:cs="Calibri"/>
        </w:rPr>
        <w:t>Here, we</w:t>
      </w:r>
      <w:r w:rsidR="00DB160C" w:rsidRPr="008D3321">
        <w:rPr>
          <w:rStyle w:val="normaltextrun"/>
          <w:rFonts w:ascii="Calibri" w:hAnsi="Calibri" w:cs="Calibri"/>
        </w:rPr>
        <w:t xml:space="preserve"> investigate</w:t>
      </w:r>
      <w:r w:rsidRPr="008D3321">
        <w:rPr>
          <w:rStyle w:val="normaltextrun"/>
          <w:rFonts w:ascii="Calibri" w:hAnsi="Calibri" w:cs="Calibri"/>
        </w:rPr>
        <w:t>d</w:t>
      </w:r>
      <w:r w:rsidR="00DB160C" w:rsidRPr="008D3321">
        <w:rPr>
          <w:rStyle w:val="normaltextrun"/>
          <w:rFonts w:ascii="Calibri" w:hAnsi="Calibri" w:cs="Calibri"/>
        </w:rPr>
        <w:t xml:space="preserve"> whether </w:t>
      </w:r>
      <w:del w:id="657" w:author="Newbold, Tim" w:date="2022-05-13T15:37:00Z">
        <w:r w:rsidR="00DB160C" w:rsidRPr="008D3321" w:rsidDel="00401AF5">
          <w:rPr>
            <w:rStyle w:val="normaltextrun"/>
            <w:rFonts w:ascii="Calibri" w:hAnsi="Calibri" w:cs="Calibri"/>
          </w:rPr>
          <w:delText xml:space="preserve">a set of </w:delText>
        </w:r>
      </w:del>
      <w:r w:rsidR="00DB160C" w:rsidRPr="008D3321">
        <w:rPr>
          <w:rStyle w:val="normaltextrun"/>
          <w:rFonts w:ascii="Calibri" w:hAnsi="Calibri" w:cs="Calibri"/>
        </w:rPr>
        <w:t xml:space="preserve">ecological characteristics </w:t>
      </w:r>
      <w:del w:id="658" w:author="Newbold, Tim" w:date="2022-05-13T15:37:00Z">
        <w:r w:rsidR="00DB160C" w:rsidRPr="008D3321" w:rsidDel="00401AF5">
          <w:rPr>
            <w:rStyle w:val="normaltextrun"/>
            <w:rFonts w:ascii="Calibri" w:hAnsi="Calibri" w:cs="Calibri"/>
          </w:rPr>
          <w:delText xml:space="preserve">(i.e., six commonly measured ecological traits and geographical range area) </w:delText>
        </w:r>
        <w:r w:rsidR="007D216E" w:rsidRPr="008D3321" w:rsidDel="00401AF5">
          <w:rPr>
            <w:rStyle w:val="normaltextrun"/>
            <w:rFonts w:ascii="Calibri" w:hAnsi="Calibri" w:cs="Calibri"/>
          </w:rPr>
          <w:delText>were</w:delText>
        </w:r>
      </w:del>
      <w:ins w:id="659" w:author="Newbold, Tim" w:date="2022-05-13T15:37:00Z">
        <w:r w:rsidR="00401AF5">
          <w:rPr>
            <w:rStyle w:val="normaltextrun"/>
            <w:rFonts w:ascii="Calibri" w:hAnsi="Calibri" w:cs="Calibri"/>
          </w:rPr>
          <w:t>are</w:t>
        </w:r>
      </w:ins>
      <w:r w:rsidR="007D216E" w:rsidRPr="008D3321">
        <w:rPr>
          <w:rStyle w:val="normaltextrun"/>
          <w:rFonts w:ascii="Calibri" w:hAnsi="Calibri" w:cs="Calibri"/>
        </w:rPr>
        <w:t xml:space="preserve"> </w:t>
      </w:r>
      <w:r w:rsidR="00403C8C" w:rsidRPr="008D3321">
        <w:rPr>
          <w:rStyle w:val="normaltextrun"/>
          <w:rFonts w:ascii="Calibri" w:hAnsi="Calibri" w:cs="Calibri"/>
        </w:rPr>
        <w:t xml:space="preserve">associated with </w:t>
      </w:r>
      <w:r w:rsidR="00DB160C" w:rsidRPr="008D3321">
        <w:rPr>
          <w:rStyle w:val="normaltextrun"/>
          <w:rFonts w:ascii="Calibri" w:hAnsi="Calibri" w:cs="Calibri"/>
        </w:rPr>
        <w:t>species</w:t>
      </w:r>
      <w:ins w:id="660" w:author="Newbold, Tim" w:date="2022-05-13T15:37:00Z">
        <w:r w:rsidR="0001093D">
          <w:rPr>
            <w:rStyle w:val="normaltextrun"/>
            <w:rFonts w:ascii="Calibri" w:hAnsi="Calibri" w:cs="Calibri"/>
          </w:rPr>
          <w:t>’</w:t>
        </w:r>
      </w:ins>
      <w:r w:rsidR="00DB160C" w:rsidRPr="008D3321">
        <w:rPr>
          <w:rStyle w:val="normaltextrun"/>
          <w:rFonts w:ascii="Calibri" w:hAnsi="Calibri" w:cs="Calibri"/>
        </w:rPr>
        <w:t xml:space="preserve"> responses to two human </w:t>
      </w:r>
      <w:del w:id="661" w:author="Newbold, Tim" w:date="2022-05-13T15:37:00Z">
        <w:r w:rsidR="00DB160C" w:rsidRPr="008D3321" w:rsidDel="0001093D">
          <w:rPr>
            <w:rStyle w:val="normaltextrun"/>
            <w:rFonts w:ascii="Calibri" w:hAnsi="Calibri" w:cs="Calibri"/>
          </w:rPr>
          <w:delText xml:space="preserve">threats </w:delText>
        </w:r>
      </w:del>
      <w:ins w:id="662" w:author="Newbold, Tim" w:date="2022-05-13T15:37:00Z">
        <w:r w:rsidR="0001093D">
          <w:rPr>
            <w:rStyle w:val="normaltextrun"/>
            <w:rFonts w:ascii="Calibri" w:hAnsi="Calibri" w:cs="Calibri"/>
          </w:rPr>
          <w:t>pressures</w:t>
        </w:r>
        <w:r w:rsidR="0001093D" w:rsidRPr="008D3321">
          <w:rPr>
            <w:rStyle w:val="normaltextrun"/>
            <w:rFonts w:ascii="Calibri" w:hAnsi="Calibri" w:cs="Calibri"/>
          </w:rPr>
          <w:t xml:space="preserve"> </w:t>
        </w:r>
      </w:ins>
      <w:r w:rsidR="00DB160C" w:rsidRPr="008D3321">
        <w:rPr>
          <w:rStyle w:val="normaltextrun"/>
          <w:rFonts w:ascii="Calibri" w:hAnsi="Calibri" w:cs="Calibri"/>
        </w:rPr>
        <w:t>(</w:t>
      </w:r>
      <w:del w:id="663" w:author="Newbold, Tim" w:date="2022-05-13T15:37:00Z">
        <w:r w:rsidR="00DB160C" w:rsidRPr="008D3321" w:rsidDel="00FC3A46">
          <w:rPr>
            <w:rStyle w:val="normaltextrun"/>
            <w:rFonts w:ascii="Calibri" w:hAnsi="Calibri" w:cs="Calibri"/>
          </w:rPr>
          <w:delText>land</w:delText>
        </w:r>
        <w:r w:rsidR="00DB160C" w:rsidRPr="008D3321" w:rsidDel="0008311D">
          <w:rPr>
            <w:rStyle w:val="normaltextrun"/>
            <w:rFonts w:ascii="Calibri" w:hAnsi="Calibri" w:cs="Calibri"/>
          </w:rPr>
          <w:delText>-</w:delText>
        </w:r>
        <w:r w:rsidR="00DB160C" w:rsidRPr="008D3321" w:rsidDel="00FC3A46">
          <w:rPr>
            <w:rStyle w:val="normaltextrun"/>
            <w:rFonts w:ascii="Calibri" w:hAnsi="Calibri" w:cs="Calibri"/>
          </w:rPr>
          <w:delText xml:space="preserve">use and </w:delText>
        </w:r>
      </w:del>
      <w:r w:rsidR="00DB160C" w:rsidRPr="008D3321">
        <w:rPr>
          <w:rStyle w:val="normaltextrun"/>
          <w:rFonts w:ascii="Calibri" w:hAnsi="Calibri" w:cs="Calibri"/>
        </w:rPr>
        <w:t>climate change</w:t>
      </w:r>
      <w:ins w:id="664" w:author="Newbold, Tim" w:date="2022-05-13T15:37:00Z">
        <w:r w:rsidR="00FC3A46">
          <w:rPr>
            <w:rStyle w:val="normaltextrun"/>
            <w:rFonts w:ascii="Calibri" w:hAnsi="Calibri" w:cs="Calibri"/>
          </w:rPr>
          <w:t xml:space="preserve"> </w:t>
        </w:r>
        <w:commentRangeStart w:id="665"/>
        <w:r w:rsidR="00FC3A46">
          <w:rPr>
            <w:rStyle w:val="normaltextrun"/>
            <w:rFonts w:ascii="Calibri" w:hAnsi="Calibri" w:cs="Calibri"/>
          </w:rPr>
          <w:t>and land use</w:t>
        </w:r>
        <w:commentRangeEnd w:id="665"/>
        <w:r w:rsidR="00FC3A46">
          <w:rPr>
            <w:rStyle w:val="CommentReference"/>
          </w:rPr>
          <w:commentReference w:id="665"/>
        </w:r>
      </w:ins>
      <w:r w:rsidR="00DB160C" w:rsidRPr="008D3321">
        <w:rPr>
          <w:rStyle w:val="normaltextrun"/>
          <w:rFonts w:ascii="Calibri" w:hAnsi="Calibri" w:cs="Calibri"/>
        </w:rPr>
        <w:t xml:space="preserve">), </w:t>
      </w:r>
      <w:del w:id="666" w:author="Newbold, Tim" w:date="2022-05-13T15:38:00Z">
        <w:r w:rsidR="00DB160C" w:rsidRPr="008D3321" w:rsidDel="00485BE7">
          <w:rPr>
            <w:rStyle w:val="normaltextrun"/>
            <w:rFonts w:ascii="Calibri" w:hAnsi="Calibri" w:cs="Calibri"/>
          </w:rPr>
          <w:delText xml:space="preserve">comparatively </w:delText>
        </w:r>
      </w:del>
      <w:r w:rsidR="00DB160C" w:rsidRPr="008D3321">
        <w:rPr>
          <w:rStyle w:val="normaltextrun"/>
          <w:rFonts w:ascii="Calibri" w:hAnsi="Calibri" w:cs="Calibri"/>
        </w:rPr>
        <w:t xml:space="preserve">across </w:t>
      </w:r>
      <w:del w:id="667" w:author="Newbold, Tim" w:date="2022-05-13T15:38:00Z">
        <w:r w:rsidR="00DB160C" w:rsidRPr="008D3321" w:rsidDel="00485BE7">
          <w:rPr>
            <w:rStyle w:val="normaltextrun"/>
            <w:rFonts w:ascii="Calibri" w:hAnsi="Calibri" w:cs="Calibri"/>
          </w:rPr>
          <w:delText xml:space="preserve">these human threats and across </w:delText>
        </w:r>
      </w:del>
      <w:r w:rsidR="00DB160C" w:rsidRPr="008D3321">
        <w:rPr>
          <w:rStyle w:val="normaltextrun"/>
          <w:rFonts w:ascii="Calibri" w:hAnsi="Calibri" w:cs="Calibri"/>
        </w:rPr>
        <w:t>terrestrial vertebrate classes. Overall, we found that geographical range area, habitat breadth and specialisation on natural habitats were the only characteristics that showed consistent</w:t>
      </w:r>
      <w:del w:id="668" w:author="Newbold, Tim" w:date="2022-05-13T15:38:00Z">
        <w:r w:rsidR="00DB160C" w:rsidRPr="008D3321" w:rsidDel="00C9035B">
          <w:rPr>
            <w:rStyle w:val="normaltextrun"/>
            <w:rFonts w:ascii="Calibri" w:hAnsi="Calibri" w:cs="Calibri"/>
          </w:rPr>
          <w:delText>, mostly unidirectional</w:delText>
        </w:r>
      </w:del>
      <w:r w:rsidR="00DB160C" w:rsidRPr="008D3321">
        <w:rPr>
          <w:rStyle w:val="normaltextrun"/>
          <w:rFonts w:ascii="Calibri" w:hAnsi="Calibri" w:cs="Calibri"/>
        </w:rPr>
        <w:t xml:space="preserve"> effects across</w:t>
      </w:r>
      <w:ins w:id="669" w:author="Newbold, Tim" w:date="2022-05-13T15:38:00Z">
        <w:r w:rsidR="001520BC">
          <w:rPr>
            <w:rStyle w:val="normaltextrun"/>
            <w:rFonts w:ascii="Calibri" w:hAnsi="Calibri" w:cs="Calibri"/>
          </w:rPr>
          <w:t xml:space="preserve"> both </w:t>
        </w:r>
      </w:ins>
      <w:ins w:id="670" w:author="Newbold, Tim" w:date="2022-05-13T15:40:00Z">
        <w:r w:rsidR="001520BC">
          <w:rPr>
            <w:rStyle w:val="normaltextrun"/>
            <w:rFonts w:ascii="Calibri" w:hAnsi="Calibri" w:cs="Calibri"/>
          </w:rPr>
          <w:t>pressures and across</w:t>
        </w:r>
      </w:ins>
      <w:r w:rsidR="00DB160C" w:rsidRPr="008D3321">
        <w:rPr>
          <w:rStyle w:val="normaltextrun"/>
          <w:rFonts w:ascii="Calibri" w:hAnsi="Calibri" w:cs="Calibri"/>
        </w:rPr>
        <w:t xml:space="preserve"> the terrestrial vertebrate classes: narrower ranges, narrower habitat breadth and inability to exploit artificial habitats were associated with more negative</w:t>
      </w:r>
      <w:r w:rsidR="002E5149" w:rsidRPr="008D3321">
        <w:rPr>
          <w:rStyle w:val="normaltextrun"/>
          <w:rFonts w:ascii="Calibri" w:hAnsi="Calibri" w:cs="Calibri"/>
        </w:rPr>
        <w:t xml:space="preserve"> land-use</w:t>
      </w:r>
      <w:r w:rsidR="00DB160C" w:rsidRPr="008D3321">
        <w:rPr>
          <w:rStyle w:val="normaltextrun"/>
          <w:rFonts w:ascii="Calibri" w:hAnsi="Calibri" w:cs="Calibri"/>
        </w:rPr>
        <w:t xml:space="preserve"> </w:t>
      </w:r>
      <w:r w:rsidR="002E5149" w:rsidRPr="008D3321">
        <w:rPr>
          <w:rStyle w:val="normaltextrun"/>
          <w:rFonts w:ascii="Calibri" w:hAnsi="Calibri" w:cs="Calibri"/>
        </w:rPr>
        <w:t xml:space="preserve">responses </w:t>
      </w:r>
      <w:r w:rsidR="00DB160C" w:rsidRPr="008D3321">
        <w:rPr>
          <w:rStyle w:val="normaltextrun"/>
          <w:rFonts w:ascii="Calibri" w:hAnsi="Calibri" w:cs="Calibri"/>
        </w:rPr>
        <w:t>and</w:t>
      </w:r>
      <w:r w:rsidR="00EB7A9A" w:rsidRPr="008D3321">
        <w:rPr>
          <w:rStyle w:val="normaltextrun"/>
          <w:rFonts w:ascii="Calibri" w:hAnsi="Calibri" w:cs="Calibri"/>
        </w:rPr>
        <w:t xml:space="preserve"> with</w:t>
      </w:r>
      <w:r w:rsidR="00DB160C" w:rsidRPr="008D3321">
        <w:rPr>
          <w:rStyle w:val="normaltextrun"/>
          <w:rFonts w:ascii="Calibri" w:hAnsi="Calibri" w:cs="Calibri"/>
        </w:rPr>
        <w:t xml:space="preserve"> higher climate-change sensitivity. </w:t>
      </w:r>
      <w:r w:rsidR="009755C5" w:rsidRPr="008D3321">
        <w:rPr>
          <w:rStyle w:val="normaltextrun"/>
          <w:rFonts w:ascii="Calibri" w:hAnsi="Calibri" w:cs="Calibri"/>
        </w:rPr>
        <w:t xml:space="preserve">Our results are in line with previous metanalyses that have </w:t>
      </w:r>
      <w:r w:rsidR="00D83FE6" w:rsidRPr="008D3321">
        <w:rPr>
          <w:rStyle w:val="normaltextrun"/>
          <w:rFonts w:ascii="Calibri" w:hAnsi="Calibri" w:cs="Calibri"/>
        </w:rPr>
        <w:t>found</w:t>
      </w:r>
      <w:r w:rsidR="00D41319" w:rsidRPr="008D3321">
        <w:rPr>
          <w:rStyle w:val="normaltextrun"/>
          <w:rFonts w:ascii="Calibri" w:hAnsi="Calibri" w:cs="Calibri"/>
        </w:rPr>
        <w:t xml:space="preserve"> species</w:t>
      </w:r>
      <w:ins w:id="671" w:author="Newbold, Tim" w:date="2022-05-13T15:41:00Z">
        <w:r w:rsidR="000D481A">
          <w:rPr>
            <w:rStyle w:val="normaltextrun"/>
            <w:rFonts w:ascii="Calibri" w:hAnsi="Calibri" w:cs="Calibri"/>
          </w:rPr>
          <w:t>’</w:t>
        </w:r>
      </w:ins>
      <w:r w:rsidR="00D83FE6" w:rsidRPr="008D3321">
        <w:rPr>
          <w:rStyle w:val="normaltextrun"/>
          <w:rFonts w:ascii="Calibri" w:hAnsi="Calibri" w:cs="Calibri"/>
        </w:rPr>
        <w:t xml:space="preserve"> extinction risks to be associated with habitat breadth and range area </w:t>
      </w:r>
      <w:r w:rsidR="00D83FE6" w:rsidRPr="008D3321">
        <w:rPr>
          <w:rStyle w:val="normaltextrun"/>
          <w:rFonts w:ascii="Calibri" w:hAnsi="Calibri" w:cs="Calibri"/>
        </w:rPr>
        <w:fldChar w:fldCharType="begin" w:fldLock="1"/>
      </w:r>
      <w:r w:rsidR="00A92F11" w:rsidRPr="008D3321">
        <w:rPr>
          <w:rStyle w:val="normaltextrun"/>
          <w:rFonts w:ascii="Calibri" w:hAnsi="Calibri" w:cs="Calibri"/>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D83FE6" w:rsidRPr="008D3321">
        <w:rPr>
          <w:rStyle w:val="normaltextrun"/>
          <w:rFonts w:ascii="Calibri" w:hAnsi="Calibri" w:cs="Calibri"/>
        </w:rPr>
        <w:fldChar w:fldCharType="separate"/>
      </w:r>
      <w:r w:rsidR="00D83FE6" w:rsidRPr="008D3321">
        <w:rPr>
          <w:rStyle w:val="normaltextrun"/>
          <w:rFonts w:ascii="Calibri" w:hAnsi="Calibri" w:cs="Calibri"/>
          <w:noProof/>
        </w:rPr>
        <w:t xml:space="preserve">(Chichorro </w:t>
      </w:r>
      <w:r w:rsidR="00D83FE6" w:rsidRPr="49844778">
        <w:rPr>
          <w:rStyle w:val="normaltextrun"/>
          <w:rFonts w:ascii="Calibri" w:hAnsi="Calibri" w:cs="Calibri"/>
          <w:i/>
          <w:iCs/>
          <w:noProof/>
        </w:rPr>
        <w:t>et al.</w:t>
      </w:r>
      <w:r w:rsidR="00D83FE6" w:rsidRPr="008D3321">
        <w:rPr>
          <w:rStyle w:val="normaltextrun"/>
          <w:rFonts w:ascii="Calibri" w:hAnsi="Calibri" w:cs="Calibri"/>
          <w:noProof/>
        </w:rPr>
        <w:t xml:space="preserve"> 2019)</w:t>
      </w:r>
      <w:r w:rsidR="00D83FE6" w:rsidRPr="008D3321">
        <w:rPr>
          <w:rStyle w:val="normaltextrun"/>
          <w:rFonts w:ascii="Calibri" w:hAnsi="Calibri" w:cs="Calibri"/>
        </w:rPr>
        <w:fldChar w:fldCharType="end"/>
      </w:r>
      <w:r w:rsidR="00D41319" w:rsidRPr="008D3321">
        <w:rPr>
          <w:rStyle w:val="normaltextrun"/>
          <w:rFonts w:ascii="Calibri" w:hAnsi="Calibri" w:cs="Calibri"/>
        </w:rPr>
        <w:t xml:space="preserve">, </w:t>
      </w:r>
      <w:del w:id="672" w:author="Newbold, Tim" w:date="2022-05-13T15:41:00Z">
        <w:r w:rsidR="00D41319" w:rsidRPr="008D3321" w:rsidDel="000D481A">
          <w:rPr>
            <w:rStyle w:val="normaltextrun"/>
            <w:rFonts w:ascii="Calibri" w:hAnsi="Calibri" w:cs="Calibri"/>
          </w:rPr>
          <w:delText xml:space="preserve">and </w:delText>
        </w:r>
        <w:r w:rsidR="00A92F11" w:rsidRPr="008D3321" w:rsidDel="000D481A">
          <w:rPr>
            <w:rStyle w:val="normaltextrun"/>
            <w:rFonts w:ascii="Calibri" w:hAnsi="Calibri" w:cs="Calibri"/>
          </w:rPr>
          <w:delText xml:space="preserve">species </w:delText>
        </w:r>
      </w:del>
      <w:r w:rsidR="00A92F11" w:rsidRPr="008D3321">
        <w:rPr>
          <w:rStyle w:val="normaltextrun"/>
          <w:rFonts w:ascii="Calibri" w:hAnsi="Calibri" w:cs="Calibri"/>
        </w:rPr>
        <w:t>range shifts</w:t>
      </w:r>
      <w:r w:rsidR="00D44D0B" w:rsidRPr="008D3321">
        <w:rPr>
          <w:rStyle w:val="normaltextrun"/>
          <w:rFonts w:ascii="Calibri" w:hAnsi="Calibri" w:cs="Calibri"/>
        </w:rPr>
        <w:t xml:space="preserve"> </w:t>
      </w:r>
      <w:r w:rsidR="002C0660" w:rsidRPr="008D3321">
        <w:rPr>
          <w:rStyle w:val="normaltextrun"/>
          <w:rFonts w:ascii="Calibri" w:hAnsi="Calibri" w:cs="Calibri"/>
        </w:rPr>
        <w:t>under contemporary climate change</w:t>
      </w:r>
      <w:r w:rsidR="001E09C1" w:rsidRPr="008D3321">
        <w:rPr>
          <w:rStyle w:val="normaltextrun"/>
          <w:rFonts w:ascii="Calibri" w:hAnsi="Calibri" w:cs="Calibri"/>
        </w:rPr>
        <w:t xml:space="preserve"> to be associated with species</w:t>
      </w:r>
      <w:ins w:id="673" w:author="Newbold, Tim" w:date="2022-05-13T15:41:00Z">
        <w:r w:rsidR="000D481A">
          <w:rPr>
            <w:rStyle w:val="normaltextrun"/>
            <w:rFonts w:ascii="Calibri" w:hAnsi="Calibri" w:cs="Calibri"/>
          </w:rPr>
          <w:t>’</w:t>
        </w:r>
      </w:ins>
      <w:r w:rsidR="001E09C1" w:rsidRPr="008D3321">
        <w:rPr>
          <w:rStyle w:val="normaltextrun"/>
          <w:rFonts w:ascii="Calibri" w:hAnsi="Calibri" w:cs="Calibri"/>
        </w:rPr>
        <w:t xml:space="preserve"> historical range limits and habitat breadth </w:t>
      </w:r>
      <w:r w:rsidR="00A92F11" w:rsidRPr="008D3321">
        <w:rPr>
          <w:rStyle w:val="normaltextrun"/>
          <w:rFonts w:ascii="Calibri" w:hAnsi="Calibri" w:cs="Calibri"/>
        </w:rPr>
        <w:fldChar w:fldCharType="begin" w:fldLock="1"/>
      </w:r>
      <w:r w:rsidR="00225314" w:rsidRPr="008D3321">
        <w:rPr>
          <w:rStyle w:val="normaltextrun"/>
          <w:rFonts w:ascii="Calibri" w:hAnsi="Calibri" w:cs="Calibri"/>
        </w:rPr>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A92F11" w:rsidRPr="008D3321">
        <w:rPr>
          <w:rStyle w:val="normaltextrun"/>
          <w:rFonts w:ascii="Calibri" w:hAnsi="Calibri" w:cs="Calibri"/>
        </w:rPr>
        <w:fldChar w:fldCharType="separate"/>
      </w:r>
      <w:r w:rsidR="00A92F11" w:rsidRPr="008D3321">
        <w:rPr>
          <w:rStyle w:val="normaltextrun"/>
          <w:rFonts w:ascii="Calibri" w:hAnsi="Calibri" w:cs="Calibri"/>
          <w:noProof/>
        </w:rPr>
        <w:t>(MacLean &amp; Beissinger 2017)</w:t>
      </w:r>
      <w:r w:rsidR="00A92F11" w:rsidRPr="008D3321">
        <w:rPr>
          <w:rStyle w:val="normaltextrun"/>
          <w:rFonts w:ascii="Calibri" w:hAnsi="Calibri" w:cs="Calibri"/>
        </w:rPr>
        <w:fldChar w:fldCharType="end"/>
      </w:r>
      <w:r w:rsidR="00C56075" w:rsidRPr="008D3321">
        <w:rPr>
          <w:rStyle w:val="normaltextrun"/>
          <w:rFonts w:ascii="Calibri" w:hAnsi="Calibri" w:cs="Calibri"/>
        </w:rPr>
        <w:t xml:space="preserve">, and with </w:t>
      </w:r>
      <w:r w:rsidR="00223515">
        <w:rPr>
          <w:rStyle w:val="normaltextrun"/>
          <w:rFonts w:ascii="Calibri" w:hAnsi="Calibri" w:cs="Calibri"/>
        </w:rPr>
        <w:t xml:space="preserve">many </w:t>
      </w:r>
      <w:r w:rsidR="00C56075" w:rsidRPr="008D3321">
        <w:rPr>
          <w:rStyle w:val="normaltextrun"/>
          <w:rFonts w:ascii="Calibri" w:hAnsi="Calibri" w:cs="Calibri"/>
        </w:rPr>
        <w:t>other studies</w:t>
      </w:r>
      <w:r w:rsidR="00B53C89" w:rsidRPr="008D3321">
        <w:rPr>
          <w:rStyle w:val="normaltextrun"/>
          <w:rFonts w:ascii="Calibri" w:hAnsi="Calibri" w:cs="Calibri"/>
        </w:rPr>
        <w:t xml:space="preserve"> on land-use responses</w:t>
      </w:r>
      <w:r w:rsidR="00904F66">
        <w:rPr>
          <w:rStyle w:val="normaltextrun"/>
          <w:rFonts w:ascii="Calibri" w:hAnsi="Calibri" w:cs="Calibri"/>
        </w:rPr>
        <w:t xml:space="preserve"> </w:t>
      </w:r>
      <w:r w:rsidR="00223515">
        <w:rPr>
          <w:rStyle w:val="normaltextrun"/>
          <w:rFonts w:ascii="Calibri" w:hAnsi="Calibri" w:cs="Calibri"/>
        </w:rPr>
        <w:t>or</w:t>
      </w:r>
      <w:r w:rsidR="00904F66">
        <w:rPr>
          <w:rStyle w:val="normaltextrun"/>
          <w:rFonts w:ascii="Calibri" w:hAnsi="Calibri" w:cs="Calibri"/>
        </w:rPr>
        <w:t xml:space="preserve"> ext</w:t>
      </w:r>
      <w:r w:rsidR="00223515">
        <w:rPr>
          <w:rStyle w:val="normaltextrun"/>
          <w:rFonts w:ascii="Calibri" w:hAnsi="Calibri" w:cs="Calibri"/>
        </w:rPr>
        <w:t>inction risks</w:t>
      </w:r>
      <w:r w:rsidR="00B53C89" w:rsidRPr="008D3321">
        <w:rPr>
          <w:rStyle w:val="normaltextrun"/>
          <w:rFonts w:ascii="Calibri" w:hAnsi="Calibri" w:cs="Calibri"/>
        </w:rPr>
        <w:t xml:space="preserve"> </w:t>
      </w:r>
      <w:r w:rsidR="00B53C89" w:rsidRPr="008D3321">
        <w:rPr>
          <w:rStyle w:val="normaltextrun"/>
          <w:rFonts w:ascii="Calibri" w:hAnsi="Calibri" w:cs="Calibri"/>
        </w:rPr>
        <w:fldChar w:fldCharType="begin" w:fldLock="1"/>
      </w:r>
      <w:r w:rsidR="00223515">
        <w:rPr>
          <w:rStyle w:val="normaltextrun"/>
          <w:rFonts w:ascii="Calibri" w:hAnsi="Calibri" w:cs="Calibri"/>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2017; Newbold &lt;i&gt;et al.&lt;/i&gt; 2018)","plainTextFormattedCitation":"(Ripple et al. 2017; Newbold et al. 2018)","previouslyFormattedCitation":"(Newbold &lt;i&gt;et al.&lt;/i&gt; 2018)"},"properties":{"noteIndex":0},"schema":"https://github.com/citation-style-language/schema/raw/master/csl-citation.json"}</w:instrText>
      </w:r>
      <w:r w:rsidR="00B53C89" w:rsidRPr="008D3321">
        <w:rPr>
          <w:rStyle w:val="normaltextrun"/>
          <w:rFonts w:ascii="Calibri" w:hAnsi="Calibri" w:cs="Calibri"/>
        </w:rPr>
        <w:fldChar w:fldCharType="separate"/>
      </w:r>
      <w:r w:rsidR="00223515" w:rsidRPr="00223515">
        <w:rPr>
          <w:rStyle w:val="normaltextrun"/>
          <w:rFonts w:ascii="Calibri" w:hAnsi="Calibri" w:cs="Calibri"/>
          <w:noProof/>
        </w:rPr>
        <w:t xml:space="preserve">(Ripple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2017; Newbold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2018)</w:t>
      </w:r>
      <w:r w:rsidR="00B53C89" w:rsidRPr="008D3321">
        <w:rPr>
          <w:rStyle w:val="normaltextrun"/>
          <w:rFonts w:ascii="Calibri" w:hAnsi="Calibri" w:cs="Calibri"/>
        </w:rPr>
        <w:fldChar w:fldCharType="end"/>
      </w:r>
      <w:r w:rsidR="00A92F11" w:rsidRPr="008D3321">
        <w:rPr>
          <w:rStyle w:val="normaltextrun"/>
          <w:rFonts w:ascii="Calibri" w:hAnsi="Calibri" w:cs="Calibri"/>
        </w:rPr>
        <w:t>.</w:t>
      </w:r>
      <w:r w:rsidR="00AA7263" w:rsidRPr="008D3321">
        <w:rPr>
          <w:rStyle w:val="normaltextrun"/>
          <w:rFonts w:ascii="Calibri" w:hAnsi="Calibri" w:cs="Calibri"/>
        </w:rPr>
        <w:t xml:space="preserve"> However, to the best of our knowledge, ours is the first</w:t>
      </w:r>
      <w:ins w:id="674" w:author="Newbold, Tim" w:date="2022-05-13T15:42:00Z">
        <w:r w:rsidR="00630B26">
          <w:rPr>
            <w:rStyle w:val="normaltextrun"/>
            <w:rFonts w:ascii="Calibri" w:hAnsi="Calibri" w:cs="Calibri"/>
          </w:rPr>
          <w:t xml:space="preserve"> global</w:t>
        </w:r>
      </w:ins>
      <w:r w:rsidR="00AA7263" w:rsidRPr="008D3321">
        <w:rPr>
          <w:rStyle w:val="normaltextrun"/>
          <w:rFonts w:ascii="Calibri" w:hAnsi="Calibri" w:cs="Calibri"/>
        </w:rPr>
        <w:t xml:space="preserve"> study to </w:t>
      </w:r>
      <w:del w:id="675" w:author="Newbold, Tim" w:date="2022-05-13T15:42:00Z">
        <w:r w:rsidR="00AA7263" w:rsidRPr="008D3321" w:rsidDel="00630B26">
          <w:rPr>
            <w:rStyle w:val="normaltextrun"/>
            <w:rFonts w:ascii="Calibri" w:hAnsi="Calibri" w:cs="Calibri"/>
          </w:rPr>
          <w:delText>make an explicit comparison</w:delText>
        </w:r>
        <w:r w:rsidR="00D40B02" w:rsidRPr="008D3321" w:rsidDel="00630B26">
          <w:rPr>
            <w:rStyle w:val="normaltextrun"/>
            <w:rFonts w:ascii="Calibri" w:hAnsi="Calibri" w:cs="Calibri"/>
          </w:rPr>
          <w:delText>,</w:delText>
        </w:r>
      </w:del>
      <w:ins w:id="676" w:author="Newbold, Tim" w:date="2022-05-13T15:42:00Z">
        <w:r w:rsidR="00630B26">
          <w:rPr>
            <w:rStyle w:val="normaltextrun"/>
            <w:rFonts w:ascii="Calibri" w:hAnsi="Calibri" w:cs="Calibri"/>
          </w:rPr>
          <w:t>compare patterns</w:t>
        </w:r>
      </w:ins>
      <w:r w:rsidR="00D40B02" w:rsidRPr="008D3321">
        <w:rPr>
          <w:rStyle w:val="normaltextrun"/>
          <w:rFonts w:ascii="Calibri" w:hAnsi="Calibri" w:cs="Calibri"/>
        </w:rPr>
        <w:t xml:space="preserve"> among vertebrate classes</w:t>
      </w:r>
      <w:del w:id="677" w:author="Newbold, Tim" w:date="2022-05-13T15:42:00Z">
        <w:r w:rsidR="00D40B02" w:rsidRPr="008D3321" w:rsidDel="00630B26">
          <w:rPr>
            <w:rStyle w:val="normaltextrun"/>
            <w:rFonts w:ascii="Calibri" w:hAnsi="Calibri" w:cs="Calibri"/>
          </w:rPr>
          <w:delText>,</w:delText>
        </w:r>
        <w:r w:rsidR="00AA7263" w:rsidRPr="008D3321" w:rsidDel="00630B26">
          <w:rPr>
            <w:rStyle w:val="normaltextrun"/>
            <w:rFonts w:ascii="Calibri" w:hAnsi="Calibri" w:cs="Calibri"/>
          </w:rPr>
          <w:delText xml:space="preserve"> of the effects of </w:delText>
        </w:r>
        <w:r w:rsidR="0015049E" w:rsidDel="00630B26">
          <w:rPr>
            <w:rStyle w:val="normaltextrun"/>
            <w:rFonts w:ascii="Calibri" w:hAnsi="Calibri" w:cs="Calibri"/>
          </w:rPr>
          <w:delText xml:space="preserve">multiple </w:delText>
        </w:r>
        <w:r w:rsidR="00D40B02" w:rsidRPr="008D3321" w:rsidDel="00630B26">
          <w:rPr>
            <w:rStyle w:val="normaltextrun"/>
            <w:rFonts w:ascii="Calibri" w:hAnsi="Calibri" w:cs="Calibri"/>
          </w:rPr>
          <w:delText>traits</w:delText>
        </w:r>
        <w:r w:rsidR="00AA7263" w:rsidRPr="008D3321" w:rsidDel="00630B26">
          <w:rPr>
            <w:rStyle w:val="normaltextrun"/>
            <w:rFonts w:ascii="Calibri" w:hAnsi="Calibri" w:cs="Calibri"/>
          </w:rPr>
          <w:delText xml:space="preserve"> </w:delText>
        </w:r>
        <w:r w:rsidR="0015049E" w:rsidDel="00630B26">
          <w:rPr>
            <w:rStyle w:val="normaltextrun"/>
            <w:rFonts w:ascii="Calibri" w:hAnsi="Calibri" w:cs="Calibri"/>
          </w:rPr>
          <w:delText>and ecological characteristics</w:delText>
        </w:r>
      </w:del>
      <w:ins w:id="678" w:author="Newbold, Tim" w:date="2022-05-13T15:42:00Z">
        <w:r w:rsidR="00630B26">
          <w:rPr>
            <w:rStyle w:val="normaltextrun"/>
            <w:rFonts w:ascii="Calibri" w:hAnsi="Calibri" w:cs="Calibri"/>
          </w:rPr>
          <w:t xml:space="preserve"> and</w:t>
        </w:r>
      </w:ins>
      <w:r w:rsidR="0015049E">
        <w:rPr>
          <w:rStyle w:val="normaltextrun"/>
          <w:rFonts w:ascii="Calibri" w:hAnsi="Calibri" w:cs="Calibri"/>
        </w:rPr>
        <w:t xml:space="preserve"> </w:t>
      </w:r>
      <w:r w:rsidR="00AA7263" w:rsidRPr="008D3321">
        <w:rPr>
          <w:rStyle w:val="normaltextrun"/>
          <w:rFonts w:ascii="Calibri" w:hAnsi="Calibri" w:cs="Calibri"/>
        </w:rPr>
        <w:t xml:space="preserve">between </w:t>
      </w:r>
      <w:ins w:id="679" w:author="Newbold, Tim" w:date="2022-05-13T15:42:00Z">
        <w:r w:rsidR="00630B26">
          <w:rPr>
            <w:rStyle w:val="normaltextrun"/>
            <w:rFonts w:ascii="Calibri" w:hAnsi="Calibri" w:cs="Calibri"/>
          </w:rPr>
          <w:t xml:space="preserve">the </w:t>
        </w:r>
      </w:ins>
      <w:r w:rsidR="00AA7263" w:rsidRPr="008D3321">
        <w:rPr>
          <w:rStyle w:val="normaltextrun"/>
          <w:rFonts w:ascii="Calibri" w:hAnsi="Calibri" w:cs="Calibri"/>
        </w:rPr>
        <w:t xml:space="preserve">two </w:t>
      </w:r>
      <w:ins w:id="680" w:author="Newbold, Tim" w:date="2022-05-13T15:42:00Z">
        <w:r w:rsidR="00630B26">
          <w:rPr>
            <w:rStyle w:val="normaltextrun"/>
            <w:rFonts w:ascii="Calibri" w:hAnsi="Calibri" w:cs="Calibri"/>
          </w:rPr>
          <w:t xml:space="preserve">major </w:t>
        </w:r>
      </w:ins>
      <w:r w:rsidR="00617025" w:rsidRPr="008D3321">
        <w:rPr>
          <w:rStyle w:val="normaltextrun"/>
          <w:rFonts w:ascii="Calibri" w:hAnsi="Calibri" w:cs="Calibri"/>
        </w:rPr>
        <w:t>human</w:t>
      </w:r>
      <w:r w:rsidR="00AA7263" w:rsidRPr="008D3321">
        <w:rPr>
          <w:rStyle w:val="normaltextrun"/>
          <w:rFonts w:ascii="Calibri" w:hAnsi="Calibri" w:cs="Calibri"/>
        </w:rPr>
        <w:t xml:space="preserve"> </w:t>
      </w:r>
      <w:del w:id="681" w:author="Newbold, Tim" w:date="2022-05-13T15:42:00Z">
        <w:r w:rsidR="00AA7263" w:rsidRPr="008D3321" w:rsidDel="00630B26">
          <w:rPr>
            <w:rStyle w:val="normaltextrun"/>
            <w:rFonts w:ascii="Calibri" w:hAnsi="Calibri" w:cs="Calibri"/>
          </w:rPr>
          <w:delText>threats</w:delText>
        </w:r>
      </w:del>
      <w:ins w:id="682" w:author="Newbold, Tim" w:date="2022-05-13T15:42:00Z">
        <w:r w:rsidR="00630B26">
          <w:rPr>
            <w:rStyle w:val="normaltextrun"/>
            <w:rFonts w:ascii="Calibri" w:hAnsi="Calibri" w:cs="Calibri"/>
          </w:rPr>
          <w:t>pressures of climate change and land use</w:t>
        </w:r>
      </w:ins>
      <w:r w:rsidR="00617025" w:rsidRPr="008D3321">
        <w:rPr>
          <w:rStyle w:val="normaltextrun"/>
          <w:rFonts w:ascii="Calibri" w:hAnsi="Calibri" w:cs="Calibri"/>
        </w:rPr>
        <w:t>.</w:t>
      </w:r>
      <w:r w:rsidR="005E5E17" w:rsidRPr="008D3321">
        <w:rPr>
          <w:rStyle w:val="normaltextrun"/>
          <w:rFonts w:ascii="Calibri" w:hAnsi="Calibri" w:cs="Calibri"/>
        </w:rPr>
        <w:t xml:space="preserve"> Our results have important implications for conservation, as they mean that </w:t>
      </w:r>
      <w:r w:rsidR="00B676B4">
        <w:rPr>
          <w:rStyle w:val="normaltextrun"/>
          <w:rFonts w:ascii="Calibri" w:hAnsi="Calibri" w:cs="Calibri"/>
        </w:rPr>
        <w:t xml:space="preserve">land-use and climate change are </w:t>
      </w:r>
      <w:r w:rsidR="00B10DCE">
        <w:rPr>
          <w:rStyle w:val="normaltextrun"/>
          <w:rFonts w:ascii="Calibri" w:hAnsi="Calibri" w:cs="Calibri"/>
        </w:rPr>
        <w:t>non-randomly affecting</w:t>
      </w:r>
      <w:r w:rsidR="00DA4362">
        <w:rPr>
          <w:rStyle w:val="normaltextrun"/>
          <w:rFonts w:ascii="Calibri" w:hAnsi="Calibri" w:cs="Calibri"/>
        </w:rPr>
        <w:t xml:space="preserve"> all</w:t>
      </w:r>
      <w:r w:rsidR="00B10DCE">
        <w:rPr>
          <w:rStyle w:val="normaltextrun"/>
          <w:rFonts w:ascii="Calibri" w:hAnsi="Calibri" w:cs="Calibri"/>
        </w:rPr>
        <w:t xml:space="preserve"> terrestrial vertebrates</w:t>
      </w:r>
      <w:r w:rsidR="00543FB4">
        <w:rPr>
          <w:rStyle w:val="normaltextrun"/>
          <w:rFonts w:ascii="Calibri" w:hAnsi="Calibri" w:cs="Calibri"/>
        </w:rPr>
        <w:t>, with a</w:t>
      </w:r>
      <w:ins w:id="683" w:author="Newbold, Tim" w:date="2022-05-13T15:42:00Z">
        <w:r w:rsidR="00D10117">
          <w:rPr>
            <w:rStyle w:val="normaltextrun"/>
            <w:rFonts w:ascii="Calibri" w:hAnsi="Calibri" w:cs="Calibri"/>
          </w:rPr>
          <w:t xml:space="preserve"> con</w:t>
        </w:r>
      </w:ins>
      <w:ins w:id="684" w:author="Newbold, Tim" w:date="2022-05-13T15:43:00Z">
        <w:r w:rsidR="00D10117">
          <w:rPr>
            <w:rStyle w:val="normaltextrun"/>
            <w:rFonts w:ascii="Calibri" w:hAnsi="Calibri" w:cs="Calibri"/>
          </w:rPr>
          <w:t>sistently</w:t>
        </w:r>
      </w:ins>
      <w:r w:rsidR="005E5E17" w:rsidRPr="008D3321">
        <w:rPr>
          <w:rStyle w:val="normaltextrun"/>
          <w:rFonts w:ascii="Calibri" w:hAnsi="Calibri" w:cs="Calibri"/>
        </w:rPr>
        <w:t xml:space="preserve"> </w:t>
      </w:r>
      <w:r w:rsidR="00543FB4">
        <w:rPr>
          <w:rStyle w:val="normaltextrun"/>
          <w:rFonts w:ascii="Calibri" w:hAnsi="Calibri" w:cs="Calibri"/>
        </w:rPr>
        <w:t>higher</w:t>
      </w:r>
      <w:r w:rsidR="005E5E17" w:rsidRPr="008D3321">
        <w:rPr>
          <w:rStyle w:val="normaltextrun"/>
          <w:rFonts w:ascii="Calibri" w:hAnsi="Calibri" w:cs="Calibri"/>
        </w:rPr>
        <w:t xml:space="preserve"> risk </w:t>
      </w:r>
      <w:del w:id="685" w:author="Newbold, Tim" w:date="2022-05-13T15:43:00Z">
        <w:r w:rsidR="005E5E17" w:rsidRPr="008D3321" w:rsidDel="00D10117">
          <w:rPr>
            <w:rStyle w:val="normaltextrun"/>
            <w:rFonts w:ascii="Calibri" w:hAnsi="Calibri" w:cs="Calibri"/>
          </w:rPr>
          <w:delText>from both land-use and climate change</w:delText>
        </w:r>
        <w:r w:rsidR="00543FB4" w:rsidDel="00D10117">
          <w:rPr>
            <w:rStyle w:val="normaltextrun"/>
            <w:rFonts w:ascii="Calibri" w:hAnsi="Calibri" w:cs="Calibri"/>
          </w:rPr>
          <w:delText xml:space="preserve"> </w:delText>
        </w:r>
      </w:del>
      <w:r w:rsidR="00543FB4">
        <w:rPr>
          <w:rStyle w:val="normaltextrun"/>
          <w:rFonts w:ascii="Calibri" w:hAnsi="Calibri" w:cs="Calibri"/>
        </w:rPr>
        <w:t xml:space="preserve">for </w:t>
      </w:r>
      <w:r w:rsidR="00ED4B84">
        <w:rPr>
          <w:rStyle w:val="normaltextrun"/>
          <w:rFonts w:ascii="Calibri" w:hAnsi="Calibri" w:cs="Calibri"/>
        </w:rPr>
        <w:t>geographically rarer</w:t>
      </w:r>
      <w:r w:rsidR="00B961D6">
        <w:rPr>
          <w:rStyle w:val="normaltextrun"/>
          <w:rFonts w:ascii="Calibri" w:hAnsi="Calibri" w:cs="Calibri"/>
        </w:rPr>
        <w:t xml:space="preserve"> species</w:t>
      </w:r>
      <w:r w:rsidR="001A75E6">
        <w:rPr>
          <w:rStyle w:val="normaltextrun"/>
          <w:rFonts w:ascii="Calibri" w:hAnsi="Calibri" w:cs="Calibri"/>
        </w:rPr>
        <w:t xml:space="preserve"> and habitat specialists</w:t>
      </w:r>
      <w:del w:id="686" w:author="Newbold, Tim" w:date="2022-05-13T15:43:00Z">
        <w:r w:rsidR="000F534C" w:rsidDel="004313FE">
          <w:rPr>
            <w:rStyle w:val="normaltextrun"/>
            <w:rFonts w:ascii="Calibri" w:hAnsi="Calibri" w:cs="Calibri"/>
          </w:rPr>
          <w:delText xml:space="preserve"> across all species</w:delText>
        </w:r>
      </w:del>
      <w:r w:rsidR="005E5E17" w:rsidRPr="008D3321">
        <w:rPr>
          <w:rStyle w:val="normaltextrun"/>
          <w:rFonts w:ascii="Calibri" w:hAnsi="Calibri" w:cs="Calibri"/>
        </w:rPr>
        <w:t>.</w:t>
      </w:r>
      <w:r w:rsidR="00467BC3" w:rsidRPr="008D3321">
        <w:rPr>
          <w:rStyle w:val="normaltextrun"/>
          <w:rFonts w:ascii="Calibri" w:hAnsi="Calibri" w:cs="Calibri"/>
        </w:rPr>
        <w:t xml:space="preserve"> </w:t>
      </w:r>
      <w:commentRangeStart w:id="687"/>
      <w:r w:rsidR="0090161C">
        <w:rPr>
          <w:rStyle w:val="normaltextrun"/>
          <w:rFonts w:ascii="Calibri" w:hAnsi="Calibri" w:cs="Calibri"/>
        </w:rPr>
        <w:t>Geographical rarity has</w:t>
      </w:r>
      <w:r w:rsidR="00467BC3" w:rsidRPr="008D3321">
        <w:rPr>
          <w:rStyle w:val="normaltextrun"/>
          <w:rFonts w:ascii="Calibri" w:hAnsi="Calibri" w:cs="Calibri"/>
        </w:rPr>
        <w:t xml:space="preserve"> been employed </w:t>
      </w:r>
      <w:r w:rsidR="007A2201" w:rsidRPr="008D3321">
        <w:rPr>
          <w:rStyle w:val="normaltextrun"/>
          <w:rFonts w:ascii="Calibri" w:hAnsi="Calibri" w:cs="Calibri"/>
        </w:rPr>
        <w:t>by the IUCN for many years</w:t>
      </w:r>
      <w:r w:rsidR="00CC4755">
        <w:rPr>
          <w:rStyle w:val="normaltextrun"/>
          <w:rFonts w:ascii="Calibri" w:hAnsi="Calibri" w:cs="Calibri"/>
        </w:rPr>
        <w:t xml:space="preserve"> in vulnerability assessments</w:t>
      </w:r>
      <w:r w:rsidR="00AD6002" w:rsidRPr="008D3321">
        <w:rPr>
          <w:rStyle w:val="normaltextrun"/>
          <w:rFonts w:ascii="Calibri" w:hAnsi="Calibri" w:cs="Calibri"/>
        </w:rPr>
        <w:t xml:space="preserve"> </w:t>
      </w:r>
      <w:r w:rsidR="0090161C">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 © 2005 Elsevier Ltd. All rights reserved.","author":[{"dropping-particle":"","family":"Rodrigues","given":"Ana S.L.","non-dropping-particle":"","parse-names":false,"suffix":""},{"dropping-particle":"","family":"Pilgrim","given":"John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and Evolution","id":"ITEM-1","issue":"2","issued":{"date-parts":[["2006"]]},"page":"71-76","title":"The value of the IUCN Red List for conservation","type":"article-journal","volume":"21"},"uris":["http://www.mendeley.com/documents/?uuid=fc4f2347-cee4-4485-af1b-b8bf72cc5fbb"]}],"mendeley":{"formattedCitation":"(Rodrigues &lt;i&gt;et al.&lt;/i&gt; 2006)","plainTextFormattedCitation":"(Rodrigues et al. 2006)","previouslyFormattedCitation":"(Rodrigues &lt;i&gt;et al.&lt;/i&gt; 2006)"},"properties":{"noteIndex":0},"schema":"https://github.com/citation-style-language/schema/raw/master/csl-citation.json"}</w:instrText>
      </w:r>
      <w:r w:rsidR="0090161C">
        <w:rPr>
          <w:rStyle w:val="normaltextrun"/>
          <w:rFonts w:ascii="Calibri" w:hAnsi="Calibri" w:cs="Calibri"/>
        </w:rPr>
        <w:fldChar w:fldCharType="separate"/>
      </w:r>
      <w:r w:rsidR="0090161C" w:rsidRPr="0090161C">
        <w:rPr>
          <w:rStyle w:val="normaltextrun"/>
          <w:rFonts w:ascii="Calibri" w:hAnsi="Calibri" w:cs="Calibri"/>
          <w:noProof/>
        </w:rPr>
        <w:t xml:space="preserve">(Rodrigues </w:t>
      </w:r>
      <w:r w:rsidR="0090161C" w:rsidRPr="0090161C">
        <w:rPr>
          <w:rStyle w:val="normaltextrun"/>
          <w:rFonts w:ascii="Calibri" w:hAnsi="Calibri" w:cs="Calibri"/>
          <w:i/>
          <w:noProof/>
        </w:rPr>
        <w:t>et al.</w:t>
      </w:r>
      <w:r w:rsidR="0090161C" w:rsidRPr="0090161C">
        <w:rPr>
          <w:rStyle w:val="normaltextrun"/>
          <w:rFonts w:ascii="Calibri" w:hAnsi="Calibri" w:cs="Calibri"/>
          <w:noProof/>
        </w:rPr>
        <w:t xml:space="preserve"> 2006)</w:t>
      </w:r>
      <w:r w:rsidR="0090161C">
        <w:rPr>
          <w:rStyle w:val="normaltextrun"/>
          <w:rFonts w:ascii="Calibri" w:hAnsi="Calibri" w:cs="Calibri"/>
        </w:rPr>
        <w:fldChar w:fldCharType="end"/>
      </w:r>
      <w:r w:rsidR="007A2201" w:rsidRPr="008D3321">
        <w:rPr>
          <w:rStyle w:val="normaltextrun"/>
          <w:rFonts w:ascii="Calibri" w:hAnsi="Calibri" w:cs="Calibri"/>
        </w:rPr>
        <w:t xml:space="preserve">, and our work provides further support for </w:t>
      </w:r>
      <w:r w:rsidR="0090161C">
        <w:rPr>
          <w:rStyle w:val="normaltextrun"/>
          <w:rFonts w:ascii="Calibri" w:hAnsi="Calibri" w:cs="Calibri"/>
        </w:rPr>
        <w:t>its</w:t>
      </w:r>
      <w:r w:rsidR="0090161C" w:rsidRPr="008D3321">
        <w:rPr>
          <w:rStyle w:val="normaltextrun"/>
          <w:rFonts w:ascii="Calibri" w:hAnsi="Calibri" w:cs="Calibri"/>
        </w:rPr>
        <w:t xml:space="preserve"> </w:t>
      </w:r>
      <w:r w:rsidR="007A2201" w:rsidRPr="008D3321">
        <w:rPr>
          <w:rStyle w:val="normaltextrun"/>
          <w:rFonts w:ascii="Calibri" w:hAnsi="Calibri" w:cs="Calibri"/>
        </w:rPr>
        <w:t xml:space="preserve">integration </w:t>
      </w:r>
      <w:del w:id="688" w:author="Newbold, Tim" w:date="2022-05-13T15:43:00Z">
        <w:r w:rsidR="004E2FA6" w:rsidRPr="008D3321" w:rsidDel="008806D9">
          <w:rPr>
            <w:rStyle w:val="normaltextrun"/>
            <w:rFonts w:ascii="Calibri" w:hAnsi="Calibri" w:cs="Calibri"/>
          </w:rPr>
          <w:delText xml:space="preserve">to </w:delText>
        </w:r>
      </w:del>
      <w:ins w:id="689" w:author="Newbold, Tim" w:date="2022-05-13T15:43:00Z">
        <w:r w:rsidR="008806D9">
          <w:rPr>
            <w:rStyle w:val="normaltextrun"/>
            <w:rFonts w:ascii="Calibri" w:hAnsi="Calibri" w:cs="Calibri"/>
          </w:rPr>
          <w:t>in</w:t>
        </w:r>
        <w:r w:rsidR="008806D9" w:rsidRPr="008D3321">
          <w:rPr>
            <w:rStyle w:val="normaltextrun"/>
            <w:rFonts w:ascii="Calibri" w:hAnsi="Calibri" w:cs="Calibri"/>
          </w:rPr>
          <w:t xml:space="preserve"> </w:t>
        </w:r>
      </w:ins>
      <w:r w:rsidR="004E2FA6" w:rsidRPr="008D3321">
        <w:rPr>
          <w:rStyle w:val="normaltextrun"/>
          <w:rFonts w:ascii="Calibri" w:hAnsi="Calibri" w:cs="Calibri"/>
        </w:rPr>
        <w:t xml:space="preserve">large-scale </w:t>
      </w:r>
      <w:r w:rsidR="007A2201" w:rsidRPr="008D3321">
        <w:rPr>
          <w:rStyle w:val="normaltextrun"/>
          <w:rFonts w:ascii="Calibri" w:hAnsi="Calibri" w:cs="Calibri"/>
        </w:rPr>
        <w:t>assessments.</w:t>
      </w:r>
      <w:commentRangeEnd w:id="687"/>
      <w:r w:rsidR="00A37235">
        <w:rPr>
          <w:rStyle w:val="CommentReference"/>
        </w:rPr>
        <w:commentReference w:id="687"/>
      </w:r>
      <w:del w:id="690" w:author="Newbold, Tim" w:date="2022-05-13T15:43:00Z">
        <w:r w:rsidR="008D3321" w:rsidRPr="008D3321" w:rsidDel="00CC3E14">
          <w:rPr>
            <w:rStyle w:val="normaltextrun"/>
            <w:rFonts w:ascii="Calibri" w:hAnsi="Calibri" w:cs="Calibri"/>
          </w:rPr>
          <w:delText xml:space="preserve"> </w:delText>
        </w:r>
        <w:commentRangeStart w:id="691"/>
        <w:r w:rsidR="008D3321" w:rsidRPr="008D3321" w:rsidDel="00CC3E14">
          <w:rPr>
            <w:rStyle w:val="normaltextrun"/>
            <w:rFonts w:ascii="Calibri" w:hAnsi="Calibri" w:cs="Calibri"/>
          </w:rPr>
          <w:delText>In addition, these</w:delText>
        </w:r>
        <w:r w:rsidR="004B3AF5" w:rsidDel="00CC3E14">
          <w:rPr>
            <w:rStyle w:val="normaltextrun"/>
            <w:rFonts w:ascii="Calibri" w:hAnsi="Calibri" w:cs="Calibri"/>
          </w:rPr>
          <w:delText xml:space="preserve"> three</w:delText>
        </w:r>
        <w:r w:rsidR="008D3321" w:rsidRPr="008D3321" w:rsidDel="00CC3E14">
          <w:rPr>
            <w:rStyle w:val="normaltextrun"/>
            <w:rFonts w:ascii="Calibri" w:hAnsi="Calibri" w:cs="Calibri"/>
          </w:rPr>
          <w:delText xml:space="preserve"> ecological characteristics figure among those that are the most available across terrestrial vertebrates </w:delText>
        </w:r>
        <w:r w:rsidR="008D3321" w:rsidRPr="008D3321" w:rsidDel="00CC3E14">
          <w:rPr>
            <w:rStyle w:val="normaltextrun"/>
            <w:rFonts w:ascii="Calibri" w:hAnsi="Calibri" w:cs="Calibri"/>
            <w:color w:val="000000"/>
            <w:shd w:val="clear" w:color="auto" w:fill="E1E3E6"/>
          </w:rPr>
          <w:delText xml:space="preserve">(Chapter 2; Etard </w:delText>
        </w:r>
        <w:r w:rsidR="008D3321" w:rsidRPr="49844778" w:rsidDel="00CC3E14">
          <w:rPr>
            <w:rStyle w:val="normaltextrun"/>
            <w:rFonts w:ascii="Calibri" w:hAnsi="Calibri" w:cs="Calibri"/>
            <w:i/>
            <w:iCs/>
            <w:color w:val="000000"/>
            <w:shd w:val="clear" w:color="auto" w:fill="E1E3E6"/>
          </w:rPr>
          <w:delText>et al.</w:delText>
        </w:r>
        <w:r w:rsidR="008D3321" w:rsidRPr="008D3321" w:rsidDel="00CC3E14">
          <w:rPr>
            <w:rStyle w:val="normaltextrun"/>
            <w:rFonts w:ascii="Calibri" w:hAnsi="Calibri" w:cs="Calibri"/>
            <w:color w:val="000000"/>
            <w:shd w:val="clear" w:color="auto" w:fill="E1E3E6"/>
          </w:rPr>
          <w:delText xml:space="preserve"> 2020)</w:delText>
        </w:r>
        <w:r w:rsidR="008D3321" w:rsidRPr="008D3321" w:rsidDel="00CC3E14">
          <w:rPr>
            <w:rStyle w:val="normaltextrun"/>
            <w:rFonts w:ascii="Calibri" w:hAnsi="Calibri" w:cs="Calibri"/>
          </w:rPr>
          <w:delText xml:space="preserve">, facilitating their </w:delText>
        </w:r>
        <w:r w:rsidR="004B3AF5" w:rsidDel="00CC3E14">
          <w:rPr>
            <w:rStyle w:val="normaltextrun"/>
            <w:rFonts w:ascii="Calibri" w:hAnsi="Calibri" w:cs="Calibri"/>
          </w:rPr>
          <w:delText xml:space="preserve">use </w:delText>
        </w:r>
        <w:r w:rsidR="00973719" w:rsidDel="00CC3E14">
          <w:rPr>
            <w:rStyle w:val="normaltextrun"/>
            <w:rFonts w:ascii="Calibri" w:hAnsi="Calibri" w:cs="Calibri"/>
          </w:rPr>
          <w:delText>at large scales</w:delText>
        </w:r>
        <w:r w:rsidR="008D3321" w:rsidRPr="008D3321" w:rsidDel="00CC3E14">
          <w:rPr>
            <w:rStyle w:val="normaltextrun"/>
            <w:rFonts w:ascii="Calibri" w:hAnsi="Calibri" w:cs="Calibri"/>
          </w:rPr>
          <w:delText>.</w:delText>
        </w:r>
      </w:del>
      <w:commentRangeEnd w:id="691"/>
      <w:r w:rsidR="00A37235">
        <w:rPr>
          <w:rStyle w:val="CommentReference"/>
        </w:rPr>
        <w:commentReference w:id="691"/>
      </w:r>
      <w:r w:rsidR="008D3321" w:rsidRPr="008D3321">
        <w:rPr>
          <w:rStyle w:val="eop"/>
          <w:rFonts w:ascii="Calibri" w:hAnsi="Calibri" w:cs="Calibri"/>
        </w:rPr>
        <w:t> </w:t>
      </w:r>
    </w:p>
    <w:p w14:paraId="04264E93" w14:textId="1592E83C" w:rsidR="0056468A" w:rsidRDefault="00E72AEE" w:rsidP="005221DF">
      <w:pPr>
        <w:spacing w:line="276" w:lineRule="auto"/>
        <w:jc w:val="both"/>
      </w:pPr>
      <w:r w:rsidRPr="49844778">
        <w:rPr>
          <w:rStyle w:val="normaltextrun"/>
          <w:rFonts w:ascii="Calibri" w:hAnsi="Calibri" w:cs="Calibri"/>
        </w:rPr>
        <w:t xml:space="preserve">Our work further highlights the class-specific associations between </w:t>
      </w:r>
      <w:ins w:id="692" w:author="Newbold, Tim" w:date="2022-05-13T15:46:00Z">
        <w:r w:rsidR="00996655">
          <w:rPr>
            <w:rStyle w:val="normaltextrun"/>
            <w:rFonts w:ascii="Calibri" w:hAnsi="Calibri" w:cs="Calibri"/>
          </w:rPr>
          <w:t xml:space="preserve">most </w:t>
        </w:r>
      </w:ins>
      <w:r w:rsidRPr="49844778">
        <w:rPr>
          <w:rStyle w:val="normaltextrun"/>
          <w:rFonts w:ascii="Calibri" w:hAnsi="Calibri" w:cs="Calibri"/>
        </w:rPr>
        <w:t xml:space="preserve">traits and </w:t>
      </w:r>
      <w:del w:id="693" w:author="Newbold, Tim" w:date="2022-05-13T15:47:00Z">
        <w:r w:rsidRPr="49844778" w:rsidDel="00996655">
          <w:rPr>
            <w:rStyle w:val="normaltextrun"/>
            <w:rFonts w:ascii="Calibri" w:hAnsi="Calibri" w:cs="Calibri"/>
          </w:rPr>
          <w:delText>species land-use responses, and between traits and climate-change sensitivity</w:delText>
        </w:r>
      </w:del>
      <w:ins w:id="694" w:author="Newbold, Tim" w:date="2022-05-13T15:47:00Z">
        <w:r w:rsidR="00996655">
          <w:rPr>
            <w:rStyle w:val="normaltextrun"/>
            <w:rFonts w:ascii="Calibri" w:hAnsi="Calibri" w:cs="Calibri"/>
          </w:rPr>
          <w:t>likely responses to human-driven environmental changes</w:t>
        </w:r>
      </w:ins>
      <w:r w:rsidR="00485E8B">
        <w:rPr>
          <w:rStyle w:val="normaltextrun"/>
          <w:rFonts w:ascii="Calibri" w:hAnsi="Calibri" w:cs="Calibri"/>
        </w:rPr>
        <w:t xml:space="preserve">, </w:t>
      </w:r>
      <w:ins w:id="695" w:author="Newbold, Tim" w:date="2022-05-13T15:47:00Z">
        <w:r w:rsidR="00401DE6">
          <w:rPr>
            <w:rStyle w:val="normaltextrun"/>
            <w:rFonts w:ascii="Calibri" w:hAnsi="Calibri" w:cs="Calibri"/>
          </w:rPr>
          <w:t xml:space="preserve">but </w:t>
        </w:r>
      </w:ins>
      <w:r w:rsidR="00485E8B">
        <w:rPr>
          <w:rStyle w:val="normaltextrun"/>
          <w:rFonts w:ascii="Calibri" w:hAnsi="Calibri" w:cs="Calibri"/>
        </w:rPr>
        <w:t xml:space="preserve">again highlighting </w:t>
      </w:r>
      <w:ins w:id="696" w:author="Newbold, Tim" w:date="2022-05-13T15:47:00Z">
        <w:r w:rsidR="00401DE6">
          <w:rPr>
            <w:rStyle w:val="normaltextrun"/>
            <w:rFonts w:ascii="Calibri" w:hAnsi="Calibri" w:cs="Calibri"/>
          </w:rPr>
          <w:t xml:space="preserve">a </w:t>
        </w:r>
      </w:ins>
      <w:r w:rsidR="00485E8B">
        <w:rPr>
          <w:rStyle w:val="normaltextrun"/>
          <w:rFonts w:ascii="Calibri" w:hAnsi="Calibri" w:cs="Calibri"/>
        </w:rPr>
        <w:t>non-random reshaping of vertebrate biodiversity under global changes</w:t>
      </w:r>
      <w:r w:rsidRPr="49844778">
        <w:rPr>
          <w:rStyle w:val="normaltextrun"/>
          <w:rFonts w:ascii="Calibri" w:hAnsi="Calibri" w:cs="Calibri"/>
        </w:rPr>
        <w:t xml:space="preserve">. In the case of land use, we find that the directionality of the responses </w:t>
      </w:r>
      <w:del w:id="697" w:author="Newbold, Tim" w:date="2022-05-13T15:47:00Z">
        <w:r w:rsidR="00B57822" w:rsidRPr="49844778" w:rsidDel="004C7FCF">
          <w:rPr>
            <w:rStyle w:val="normaltextrun"/>
            <w:rFonts w:ascii="Calibri" w:hAnsi="Calibri" w:cs="Calibri"/>
          </w:rPr>
          <w:delText>ge</w:delText>
        </w:r>
        <w:r w:rsidR="003F3A9E" w:rsidRPr="49844778" w:rsidDel="004C7FCF">
          <w:rPr>
            <w:rStyle w:val="normaltextrun"/>
            <w:rFonts w:ascii="Calibri" w:hAnsi="Calibri" w:cs="Calibri"/>
          </w:rPr>
          <w:delText>n</w:delText>
        </w:r>
        <w:r w:rsidR="00B57822" w:rsidRPr="49844778" w:rsidDel="004C7FCF">
          <w:rPr>
            <w:rStyle w:val="normaltextrun"/>
            <w:rFonts w:ascii="Calibri" w:hAnsi="Calibri" w:cs="Calibri"/>
          </w:rPr>
          <w:delText xml:space="preserve">erally </w:delText>
        </w:r>
      </w:del>
      <w:ins w:id="698" w:author="Newbold, Tim" w:date="2022-05-13T15:47:00Z">
        <w:r w:rsidR="004C7FCF">
          <w:rPr>
            <w:rStyle w:val="normaltextrun"/>
            <w:rFonts w:ascii="Calibri" w:hAnsi="Calibri" w:cs="Calibri"/>
          </w:rPr>
          <w:t>not only often</w:t>
        </w:r>
        <w:r w:rsidR="004C7FCF" w:rsidRPr="49844778">
          <w:rPr>
            <w:rStyle w:val="normaltextrun"/>
            <w:rFonts w:ascii="Calibri" w:hAnsi="Calibri" w:cs="Calibri"/>
          </w:rPr>
          <w:t xml:space="preserve"> </w:t>
        </w:r>
      </w:ins>
      <w:r w:rsidR="00B57822" w:rsidRPr="49844778">
        <w:rPr>
          <w:rStyle w:val="normaltextrun"/>
          <w:rFonts w:ascii="Calibri" w:hAnsi="Calibri" w:cs="Calibri"/>
        </w:rPr>
        <w:t>depends</w:t>
      </w:r>
      <w:r w:rsidRPr="49844778">
        <w:rPr>
          <w:rStyle w:val="normaltextrun"/>
          <w:rFonts w:ascii="Calibri" w:hAnsi="Calibri" w:cs="Calibri"/>
        </w:rPr>
        <w:t xml:space="preserve"> on </w:t>
      </w:r>
      <w:del w:id="699" w:author="Newbold, Tim" w:date="2022-05-13T15:47:00Z">
        <w:r w:rsidRPr="49844778" w:rsidDel="004C7FCF">
          <w:rPr>
            <w:rStyle w:val="normaltextrun"/>
            <w:rFonts w:ascii="Calibri" w:hAnsi="Calibri" w:cs="Calibri"/>
          </w:rPr>
          <w:delText xml:space="preserve">the </w:delText>
        </w:r>
      </w:del>
      <w:r w:rsidRPr="49844778">
        <w:rPr>
          <w:rStyle w:val="normaltextrun"/>
          <w:rFonts w:ascii="Calibri" w:hAnsi="Calibri" w:cs="Calibri"/>
        </w:rPr>
        <w:t xml:space="preserve">taxonomic </w:t>
      </w:r>
      <w:r w:rsidR="00D9716C" w:rsidRPr="49844778">
        <w:rPr>
          <w:rStyle w:val="normaltextrun"/>
          <w:rFonts w:ascii="Calibri" w:hAnsi="Calibri" w:cs="Calibri"/>
        </w:rPr>
        <w:t>class but</w:t>
      </w:r>
      <w:r w:rsidRPr="49844778">
        <w:rPr>
          <w:rStyle w:val="normaltextrun"/>
          <w:rFonts w:ascii="Calibri" w:hAnsi="Calibri" w:cs="Calibri"/>
        </w:rPr>
        <w:t xml:space="preserve"> </w:t>
      </w:r>
      <w:del w:id="700" w:author="Newbold, Tim" w:date="2022-05-13T15:47:00Z">
        <w:r w:rsidR="007A0CE9" w:rsidRPr="49844778" w:rsidDel="004C7FCF">
          <w:rPr>
            <w:rStyle w:val="normaltextrun"/>
            <w:rFonts w:ascii="Calibri" w:hAnsi="Calibri" w:cs="Calibri"/>
          </w:rPr>
          <w:delText xml:space="preserve">can </w:delText>
        </w:r>
      </w:del>
      <w:r w:rsidRPr="49844778">
        <w:rPr>
          <w:rStyle w:val="normaltextrun"/>
          <w:rFonts w:ascii="Calibri" w:hAnsi="Calibri" w:cs="Calibri"/>
        </w:rPr>
        <w:t xml:space="preserve">also </w:t>
      </w:r>
      <w:del w:id="701" w:author="Newbold, Tim" w:date="2022-05-13T15:47:00Z">
        <w:r w:rsidR="00B57822" w:rsidRPr="49844778" w:rsidDel="004C7FCF">
          <w:rPr>
            <w:rStyle w:val="normaltextrun"/>
            <w:rFonts w:ascii="Calibri" w:hAnsi="Calibri" w:cs="Calibri"/>
          </w:rPr>
          <w:delText xml:space="preserve">be dependent </w:delText>
        </w:r>
      </w:del>
      <w:r w:rsidRPr="49844778">
        <w:rPr>
          <w:rStyle w:val="normaltextrun"/>
          <w:rFonts w:ascii="Calibri" w:hAnsi="Calibri" w:cs="Calibri"/>
        </w:rPr>
        <w:t xml:space="preserve">on </w:t>
      </w:r>
      <w:del w:id="702" w:author="Newbold, Tim" w:date="2022-05-13T15:48:00Z">
        <w:r w:rsidRPr="49844778" w:rsidDel="004C7FCF">
          <w:rPr>
            <w:rStyle w:val="normaltextrun"/>
            <w:rFonts w:ascii="Calibri" w:hAnsi="Calibri" w:cs="Calibri"/>
          </w:rPr>
          <w:delText xml:space="preserve">the </w:delText>
        </w:r>
      </w:del>
      <w:r w:rsidRPr="49844778">
        <w:rPr>
          <w:rStyle w:val="normaltextrun"/>
          <w:rFonts w:ascii="Calibri" w:hAnsi="Calibri" w:cs="Calibri"/>
        </w:rPr>
        <w:t xml:space="preserve">land-use type, further </w:t>
      </w:r>
      <w:del w:id="703" w:author="Newbold, Tim" w:date="2022-05-13T15:48:00Z">
        <w:r w:rsidRPr="49844778" w:rsidDel="004C7FCF">
          <w:rPr>
            <w:rStyle w:val="normaltextrun"/>
            <w:rFonts w:ascii="Calibri" w:hAnsi="Calibri" w:cs="Calibri"/>
          </w:rPr>
          <w:delText>complexifying the picture</w:delText>
        </w:r>
      </w:del>
      <w:ins w:id="704" w:author="Newbold, Tim" w:date="2022-05-13T15:48:00Z">
        <w:r w:rsidR="004C7FCF">
          <w:rPr>
            <w:rStyle w:val="normaltextrun"/>
            <w:rFonts w:ascii="Calibri" w:hAnsi="Calibri" w:cs="Calibri"/>
          </w:rPr>
          <w:t>complicating the patterns</w:t>
        </w:r>
      </w:ins>
      <w:r w:rsidRPr="49844778">
        <w:rPr>
          <w:rStyle w:val="normaltextrun"/>
          <w:rFonts w:ascii="Calibri" w:hAnsi="Calibri" w:cs="Calibri"/>
        </w:rPr>
        <w:t>.</w:t>
      </w:r>
      <w:r w:rsidR="001E27BB" w:rsidRPr="49844778">
        <w:rPr>
          <w:rStyle w:val="normaltextrun"/>
          <w:rFonts w:ascii="Calibri" w:hAnsi="Calibri" w:cs="Calibri"/>
        </w:rPr>
        <w:t xml:space="preserve"> In line with past work highlighting </w:t>
      </w:r>
      <w:r w:rsidR="001E27BB">
        <w:t xml:space="preserve">the low explanatory power of traits </w:t>
      </w:r>
      <w:r w:rsidR="00C25C9D">
        <w:t xml:space="preserve">when </w:t>
      </w:r>
      <w:r w:rsidR="001E27BB">
        <w:t>used to explain species</w:t>
      </w:r>
      <w:ins w:id="705" w:author="Newbold, Tim" w:date="2022-05-13T15:48:00Z">
        <w:r w:rsidR="000A57F1">
          <w:t>’</w:t>
        </w:r>
      </w:ins>
      <w:r w:rsidR="001E27BB">
        <w:t xml:space="preserve"> responses to human pressures </w:t>
      </w:r>
      <w:r>
        <w:fldChar w:fldCharType="begin" w:fldLock="1"/>
      </w:r>
      <w:r>
        <w:instrText>ADDIN CSL_CITATION {"citationItems":[{"id":"ITEM-1","itemData":{"DOI":"10.1111/j.1461-0248.2011.01620.x","ISBN":"1461-0248","ISSN":"1461023X","PMID":"21535340","abstract":"Although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Letters","id":"ITEM-1","issued":{"date-parts":[["2011"]]},"title":"Do species' traits predict recent shifts at expanding range edges?","type":"article"},"uris":["http://www.mendeley.com/documents/?uuid=2b0ad7aa-716b-43d2-b31c-1fda3ae51825"]},{"id":"ITEM-2","itemData":{"DOI":"10.1101/2021.02.15.431292","abstract":"Accurately predicting species’ range shifts in response to environmental change is a central ecological objective and applied imperative. In synthetic analyses, traits emerge as significant but weak predictors of species’ range shifts across recent climate change. These studies assume linearity in the relationship between a trait and its function, while detailed empirical work often reveals unimodal relationships, thresholds, and other nonlinearities in many trait-function relationships. We hypothesize that the use of linear modeling approaches fails to capture these nonlinearities and therefore may be under-powering traits to predict range shifts. We evaluate the predictive performance of four different machine learning approaches that can capture nonlinear relationships (ridge-regularized linear regression, ridge-regularized kernel regression, support vector regression, and random forests). We validate our models using four multi-decadal range shift datasets in montane plants, montane small mammals, and marine fish. We show that nonlinear approaches perform substantially better than least-squares linear modeling in reproducing historical range shifts. In addition, using novel model observation and interrogation techniques, the trait classes (e.g. dispersal-or diet-related traits) that we identify as primary drivers of model predictions are consistent with expectations. However, disagreements among models in the directionality of trait predictors suggests limits to trait-based statistical predictive frameworks.Competing Interest StatementThe authors have declared no competing interest.","author":[{"dropping-particle":"","family":"Cannistra","given":"Anthony F","non-dropping-particle":"","parse-names":false,"suffix":""},{"dropping-particle":"","family":"Buckley","given":"Lauren B","non-dropping-particle":"","parse-names":false,"suffix":""}],"container-title":"bioRxiv","id":"ITEM-2","issued":{"date-parts":[["2021","1","1"]]},"page":"2021.02.15.431292","title":"Improving range shift predictions: enhancing the power of traits","type":"article-journal"},"uris":["http://www.mendeley.com/documents/?uuid=d69739be-cf71-43aa-9dfc-a2ffb0fa7798"]},{"id":"ITEM-3","itemData":{"DOI":"10.1899/12-092.1","ISBN":"2161-9549","ISSN":"2161-9549","PMID":"3088","abstract":"Nog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Science","id":"ITEM-3","issued":{"date-parts":[["2013"]]},"title":"Delivering on a promise: integrating species traits to transform descriptive community ecology into a predictive science","type":"article-journal"},"uris":["http://www.mendeley.com/documents/?uuid=947c6fb2-db58-4771-a31c-ad9c9b8d3988"]}],"mendeley":{"formattedCitation":"(Angert &lt;i&gt;et al.&lt;/i&gt; 2011; Verberk &lt;i&gt;et al.&lt;/i&gt; 2013; Cannistra &amp; Buckley 2021)","plainTextFormattedCitation":"(Angert et al. 2011; Verberk et al. 2013; Cannistra &amp; Buckley 2021)","previouslyFormattedCitation":"(Angert &lt;i&gt;et al.&lt;/i&gt; 2011; Verberk &lt;i&gt;et al.&lt;/i&gt; 2013; Cannistra &amp; Buckley 2021)"},"properties":{"noteIndex":0},"schema":"https://github.com/citation-style-language/schema/raw/master/csl-citation.json"}</w:instrText>
      </w:r>
      <w:r>
        <w:fldChar w:fldCharType="separate"/>
      </w:r>
      <w:r w:rsidR="001E27BB" w:rsidRPr="49844778">
        <w:rPr>
          <w:noProof/>
        </w:rPr>
        <w:t xml:space="preserve">(Angert </w:t>
      </w:r>
      <w:r w:rsidR="001E27BB" w:rsidRPr="49844778">
        <w:rPr>
          <w:i/>
          <w:iCs/>
          <w:noProof/>
        </w:rPr>
        <w:t xml:space="preserve">et </w:t>
      </w:r>
      <w:r w:rsidR="001E27BB" w:rsidRPr="49844778">
        <w:rPr>
          <w:i/>
          <w:iCs/>
          <w:noProof/>
        </w:rPr>
        <w:lastRenderedPageBreak/>
        <w:t>al.</w:t>
      </w:r>
      <w:r w:rsidR="001E27BB" w:rsidRPr="49844778">
        <w:rPr>
          <w:noProof/>
        </w:rPr>
        <w:t xml:space="preserve"> 2011; Verberk </w:t>
      </w:r>
      <w:r w:rsidR="001E27BB" w:rsidRPr="49844778">
        <w:rPr>
          <w:i/>
          <w:iCs/>
          <w:noProof/>
        </w:rPr>
        <w:t>et al.</w:t>
      </w:r>
      <w:r w:rsidR="001E27BB" w:rsidRPr="49844778">
        <w:rPr>
          <w:noProof/>
        </w:rPr>
        <w:t xml:space="preserve"> 2013; Cannistra &amp; Buckley 2021)</w:t>
      </w:r>
      <w:r>
        <w:fldChar w:fldCharType="end"/>
      </w:r>
      <w:r w:rsidR="001E27BB">
        <w:t>, we found that most traits</w:t>
      </w:r>
      <w:r w:rsidR="0033755C">
        <w:t xml:space="preserve"> </w:t>
      </w:r>
      <w:del w:id="706" w:author="Newbold, Tim" w:date="2022-05-13T15:48:00Z">
        <w:r w:rsidR="0033755C" w:rsidDel="000A57F1">
          <w:delText xml:space="preserve">indeed </w:delText>
        </w:r>
      </w:del>
      <w:r w:rsidR="001E27BB">
        <w:t>explained a small proportion of the interspecific variation in land-use responses and in climate-change sensitivity</w:t>
      </w:r>
      <w:r w:rsidR="00A5046D">
        <w:t>. The only</w:t>
      </w:r>
      <w:r w:rsidR="00ED62D2">
        <w:t xml:space="preserve"> exception was range area, which explained a large proportion of the interspecific variation in climate-change sensitivity. </w:t>
      </w:r>
      <w:r w:rsidR="00A5046D" w:rsidRPr="49844778">
        <w:rPr>
          <w:rStyle w:val="normaltextrun"/>
          <w:rFonts w:ascii="Calibri" w:hAnsi="Calibri" w:cs="Calibri"/>
        </w:rPr>
        <w:t xml:space="preserve">Given that </w:t>
      </w:r>
      <w:del w:id="707" w:author="Newbold, Tim" w:date="2022-05-13T15:48:00Z">
        <w:r w:rsidR="00A5046D" w:rsidRPr="49844778" w:rsidDel="00FC6F3C">
          <w:rPr>
            <w:rStyle w:val="normaltextrun"/>
            <w:rFonts w:ascii="Calibri" w:hAnsi="Calibri" w:cs="Calibri"/>
          </w:rPr>
          <w:delText>we used</w:delText>
        </w:r>
      </w:del>
      <w:ins w:id="708" w:author="Newbold, Tim" w:date="2022-05-13T15:48:00Z">
        <w:r w:rsidR="00FC6F3C">
          <w:rPr>
            <w:rStyle w:val="normaltextrun"/>
            <w:rFonts w:ascii="Calibri" w:hAnsi="Calibri" w:cs="Calibri"/>
          </w:rPr>
          <w:t>the estimates of climate-change sensitivity were based on</w:t>
        </w:r>
      </w:ins>
      <w:r w:rsidR="00A5046D" w:rsidRPr="49844778">
        <w:rPr>
          <w:rStyle w:val="normaltextrun"/>
          <w:rFonts w:ascii="Calibri" w:hAnsi="Calibri" w:cs="Calibri"/>
        </w:rPr>
        <w:t xml:space="preserve"> properties of species climatic</w:t>
      </w:r>
      <w:ins w:id="709" w:author="Newbold, Tim" w:date="2022-05-13T15:48:00Z">
        <w:r w:rsidR="00FC6F3C">
          <w:rPr>
            <w:rStyle w:val="normaltextrun"/>
            <w:rFonts w:ascii="Calibri" w:hAnsi="Calibri" w:cs="Calibri"/>
          </w:rPr>
          <w:t xml:space="preserve"> </w:t>
        </w:r>
      </w:ins>
      <w:del w:id="710" w:author="Newbold, Tim" w:date="2022-05-13T15:48:00Z">
        <w:r w:rsidR="00A5046D" w:rsidRPr="49844778" w:rsidDel="00FC6F3C">
          <w:rPr>
            <w:rStyle w:val="normaltextrun"/>
            <w:rFonts w:ascii="Calibri" w:hAnsi="Calibri" w:cs="Calibri"/>
          </w:rPr>
          <w:delText>-</w:delText>
        </w:r>
      </w:del>
      <w:r w:rsidR="00A5046D" w:rsidRPr="49844778">
        <w:rPr>
          <w:rStyle w:val="normaltextrun"/>
          <w:rFonts w:ascii="Calibri" w:hAnsi="Calibri" w:cs="Calibri"/>
        </w:rPr>
        <w:t>niche</w:t>
      </w:r>
      <w:ins w:id="711" w:author="Newbold, Tim" w:date="2022-05-13T15:48:00Z">
        <w:r w:rsidR="00FC6F3C">
          <w:rPr>
            <w:rStyle w:val="normaltextrun"/>
            <w:rFonts w:ascii="Calibri" w:hAnsi="Calibri" w:cs="Calibri"/>
          </w:rPr>
          <w:t>s</w:t>
        </w:r>
      </w:ins>
      <w:r w:rsidR="00A5046D" w:rsidRPr="49844778">
        <w:rPr>
          <w:rStyle w:val="normaltextrun"/>
          <w:rFonts w:ascii="Calibri" w:hAnsi="Calibri" w:cs="Calibri"/>
        </w:rPr>
        <w:t xml:space="preserve"> </w:t>
      </w:r>
      <w:del w:id="712" w:author="Newbold, Tim" w:date="2022-05-13T15:48:00Z">
        <w:r w:rsidR="00A5046D" w:rsidRPr="49844778" w:rsidDel="00FC6F3C">
          <w:rPr>
            <w:rStyle w:val="normaltextrun"/>
            <w:rFonts w:ascii="Calibri" w:hAnsi="Calibri" w:cs="Calibri"/>
          </w:rPr>
          <w:delText xml:space="preserve">space </w:delText>
        </w:r>
      </w:del>
      <w:del w:id="713" w:author="Newbold, Tim" w:date="2022-05-13T15:49:00Z">
        <w:r w:rsidR="00A5046D" w:rsidRPr="49844778" w:rsidDel="00DD0B50">
          <w:rPr>
            <w:rStyle w:val="normaltextrun"/>
            <w:rFonts w:ascii="Calibri" w:hAnsi="Calibri" w:cs="Calibri"/>
          </w:rPr>
          <w:delText xml:space="preserve">(with reference to global climatic conditions) to estimate climate-change sensitivity </w:delText>
        </w:r>
      </w:del>
      <w:r w:rsidR="00A5046D" w:rsidRPr="49844778">
        <w:rPr>
          <w:rStyle w:val="normaltextrun"/>
          <w:rFonts w:ascii="Calibri" w:hAnsi="Calibri" w:cs="Calibri"/>
        </w:rPr>
        <w:t>(</w:t>
      </w:r>
      <w:del w:id="714" w:author="Newbold, Tim" w:date="2022-05-13T15:49:00Z">
        <w:r w:rsidR="00A5046D" w:rsidRPr="49844778" w:rsidDel="00DD0B50">
          <w:rPr>
            <w:rStyle w:val="normaltextrun"/>
            <w:rFonts w:ascii="Calibri" w:hAnsi="Calibri" w:cs="Calibri"/>
          </w:rPr>
          <w:delText>CENFA framework,</w:delText>
        </w:r>
        <w:r w:rsidR="00B26A67" w:rsidDel="00DD0B50">
          <w:rPr>
            <w:rStyle w:val="normaltextrun"/>
            <w:rFonts w:ascii="Calibri" w:hAnsi="Calibri" w:cs="Calibri"/>
          </w:rPr>
          <w:delText xml:space="preserve"> </w:delText>
        </w:r>
        <w:r w:rsidR="00CD0220" w:rsidDel="00DD0B50">
          <w:rPr>
            <w:rStyle w:val="normaltextrun"/>
            <w:rFonts w:ascii="Calibri" w:hAnsi="Calibri" w:cs="Calibri"/>
          </w:rPr>
          <w:delText xml:space="preserve"> </w:delText>
        </w:r>
      </w:del>
      <w:r w:rsidRPr="49844778">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Pr="49844778">
        <w:rPr>
          <w:rStyle w:val="normaltextrun"/>
          <w:rFonts w:ascii="Calibri" w:hAnsi="Calibri" w:cs="Calibri"/>
        </w:rPr>
        <w:fldChar w:fldCharType="separate"/>
      </w:r>
      <w:r w:rsidR="00A5046D" w:rsidRPr="49844778">
        <w:rPr>
          <w:rStyle w:val="normaltextrun"/>
          <w:rFonts w:ascii="Calibri" w:hAnsi="Calibri" w:cs="Calibri"/>
          <w:noProof/>
        </w:rPr>
        <w:t>Rinnan &amp;</w:t>
      </w:r>
      <w:r w:rsidR="00FB0C1E">
        <w:rPr>
          <w:rStyle w:val="normaltextrun"/>
          <w:rFonts w:ascii="Calibri" w:hAnsi="Calibri" w:cs="Calibri"/>
          <w:noProof/>
        </w:rPr>
        <w:t xml:space="preserve"> </w:t>
      </w:r>
      <w:r w:rsidR="00A5046D" w:rsidRPr="49844778">
        <w:rPr>
          <w:rStyle w:val="normaltextrun"/>
          <w:rFonts w:ascii="Calibri" w:hAnsi="Calibri" w:cs="Calibri"/>
          <w:noProof/>
        </w:rPr>
        <w:t>Lawler (2019))</w:t>
      </w:r>
      <w:r w:rsidRPr="49844778">
        <w:rPr>
          <w:rStyle w:val="normaltextrun"/>
          <w:rFonts w:ascii="Calibri" w:hAnsi="Calibri" w:cs="Calibri"/>
        </w:rPr>
        <w:fldChar w:fldCharType="end"/>
      </w:r>
      <w:r w:rsidR="00A5046D" w:rsidRPr="49844778">
        <w:rPr>
          <w:rStyle w:val="normaltextrun"/>
          <w:rFonts w:ascii="Calibri" w:hAnsi="Calibri" w:cs="Calibri"/>
        </w:rPr>
        <w:t xml:space="preserve">, it </w:t>
      </w:r>
      <w:r w:rsidR="005E6731" w:rsidRPr="49844778">
        <w:rPr>
          <w:rStyle w:val="normaltextrun"/>
          <w:rFonts w:ascii="Calibri" w:hAnsi="Calibri" w:cs="Calibri"/>
        </w:rPr>
        <w:t xml:space="preserve">was </w:t>
      </w:r>
      <w:r w:rsidR="00A5046D" w:rsidRPr="49844778">
        <w:rPr>
          <w:rStyle w:val="normaltextrun"/>
          <w:rFonts w:ascii="Calibri" w:hAnsi="Calibri" w:cs="Calibri"/>
        </w:rPr>
        <w:t>not surprising that range area explain</w:t>
      </w:r>
      <w:r w:rsidR="005E6731" w:rsidRPr="49844778">
        <w:rPr>
          <w:rStyle w:val="normaltextrun"/>
          <w:rFonts w:ascii="Calibri" w:hAnsi="Calibri" w:cs="Calibri"/>
        </w:rPr>
        <w:t>ed</w:t>
      </w:r>
      <w:r w:rsidR="00A5046D" w:rsidRPr="49844778">
        <w:rPr>
          <w:rStyle w:val="normaltextrun"/>
          <w:rFonts w:ascii="Calibri" w:hAnsi="Calibri" w:cs="Calibri"/>
        </w:rPr>
        <w:t xml:space="preserve"> </w:t>
      </w:r>
      <w:r w:rsidR="005E6731" w:rsidRPr="49844778">
        <w:rPr>
          <w:rStyle w:val="normaltextrun"/>
          <w:rFonts w:ascii="Calibri" w:hAnsi="Calibri" w:cs="Calibri"/>
        </w:rPr>
        <w:t xml:space="preserve">such </w:t>
      </w:r>
      <w:r w:rsidR="00A5046D" w:rsidRPr="49844778">
        <w:rPr>
          <w:rStyle w:val="normaltextrun"/>
          <w:rFonts w:ascii="Calibri" w:hAnsi="Calibri" w:cs="Calibri"/>
        </w:rPr>
        <w:t>an important part of the interspecific variation in climate-change sensitivity</w:t>
      </w:r>
      <w:r w:rsidR="00573CC8" w:rsidRPr="49844778">
        <w:rPr>
          <w:rStyle w:val="normaltextrun"/>
          <w:rFonts w:ascii="Calibri" w:hAnsi="Calibri" w:cs="Calibri"/>
        </w:rPr>
        <w:t>, as</w:t>
      </w:r>
      <w:r w:rsidR="00A5046D" w:rsidRPr="49844778">
        <w:rPr>
          <w:rStyle w:val="normaltextrun"/>
          <w:rFonts w:ascii="Calibri" w:hAnsi="Calibri" w:cs="Calibri"/>
        </w:rPr>
        <w:t xml:space="preserve"> it is likely that broader range areas are associated with broader climatic tolerances, and thus with lower </w:t>
      </w:r>
      <w:ins w:id="715" w:author="Newbold, Tim" w:date="2022-05-13T15:49:00Z">
        <w:r w:rsidR="0019351D">
          <w:rPr>
            <w:rStyle w:val="normaltextrun"/>
            <w:rFonts w:ascii="Calibri" w:hAnsi="Calibri" w:cs="Calibri"/>
          </w:rPr>
          <w:t xml:space="preserve">estimated </w:t>
        </w:r>
      </w:ins>
      <w:r w:rsidR="00A5046D" w:rsidRPr="49844778">
        <w:rPr>
          <w:rStyle w:val="normaltextrun"/>
          <w:rFonts w:ascii="Calibri" w:hAnsi="Calibri" w:cs="Calibri"/>
        </w:rPr>
        <w:t>climate-change sensitivity on average.</w:t>
      </w:r>
    </w:p>
    <w:p w14:paraId="1EF1BEC0" w14:textId="5A72D6FE" w:rsidR="0047588B" w:rsidRDefault="0033755C" w:rsidP="007E36E0">
      <w:pPr>
        <w:spacing w:line="276" w:lineRule="auto"/>
        <w:jc w:val="both"/>
      </w:pPr>
      <w:r>
        <w:t xml:space="preserve">Despite their generally low </w:t>
      </w:r>
      <w:r w:rsidR="0013229A">
        <w:t>explanatory</w:t>
      </w:r>
      <w:r>
        <w:t xml:space="preserve"> power, </w:t>
      </w:r>
      <w:r w:rsidR="00573CC8">
        <w:t xml:space="preserve">traits have been used </w:t>
      </w:r>
      <w:r w:rsidR="0013229A">
        <w:t xml:space="preserve">to assess species vulnerability to human threats, in particular to climate change </w:t>
      </w:r>
      <w:r w:rsidR="003A0E46">
        <w:fldChar w:fldCharType="begin" w:fldLock="1"/>
      </w:r>
      <w:r w:rsidR="003A0E46">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Corals","type":"article-journal"},"uris":["http://www.mendeley.com/documents/?uuid=7f1bed0b-48f5-44b2-a8e9-58d0d8259a01"]},{"id":"ITEM-2","itemData":{"DOI":"10.1016/j.biocon.2016.06.002","ISBN":"0006-3207","ISSN":"00063207","abstract":"One-fifth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Conservation","id":"ITEM-2","issued":{"date-parts":[["2016"]]},"title":"Hot and bothered: Using trait-based approaches to assess climate change vulnerability in reptiles","type":"article-journal"},"uris":["http://www.mendeley.com/documents/?uuid=593c7e4e-d5c3-41ca-b863-16f7939bba5e"]}],"mendeley":{"formattedCitation":"(Foden &lt;i&gt;et al.&lt;/i&gt; 2013; Bohm &lt;i&gt;et al.&lt;/i&gt; 2016)","plainTextFormattedCitation":"(Foden et al. 2013; Bohm et al. 2016)","previouslyFormattedCitation":"(Foden &lt;i&gt;et al.&lt;/i&gt; 2013; Bohm &lt;i&gt;et al.&lt;/i&gt; 2016)"},"properties":{"noteIndex":0},"schema":"https://github.com/citation-style-language/schema/raw/master/csl-citation.json"}</w:instrText>
      </w:r>
      <w:r w:rsidR="003A0E46">
        <w:fldChar w:fldCharType="separate"/>
      </w:r>
      <w:r w:rsidR="003A0E46" w:rsidRPr="00B036EA">
        <w:rPr>
          <w:noProof/>
        </w:rPr>
        <w:t xml:space="preserve">(Foden </w:t>
      </w:r>
      <w:r w:rsidR="003A0E46" w:rsidRPr="00B036EA">
        <w:rPr>
          <w:i/>
          <w:noProof/>
        </w:rPr>
        <w:t>et al.</w:t>
      </w:r>
      <w:r w:rsidR="003A0E46" w:rsidRPr="00B036EA">
        <w:rPr>
          <w:noProof/>
        </w:rPr>
        <w:t xml:space="preserve"> 2013; Bohm </w:t>
      </w:r>
      <w:r w:rsidR="003A0E46" w:rsidRPr="00B036EA">
        <w:rPr>
          <w:i/>
          <w:noProof/>
        </w:rPr>
        <w:t>et al.</w:t>
      </w:r>
      <w:r w:rsidR="003A0E46" w:rsidRPr="00B036EA">
        <w:rPr>
          <w:noProof/>
        </w:rPr>
        <w:t xml:space="preserve"> 2016)</w:t>
      </w:r>
      <w:r w:rsidR="003A0E46">
        <w:fldChar w:fldCharType="end"/>
      </w:r>
      <w:r w:rsidR="0013229A">
        <w:t xml:space="preserve">. </w:t>
      </w:r>
      <w:r w:rsidR="0094293A" w:rsidRPr="00CA3D96">
        <w:t xml:space="preserve">One of the conceptual appeals behind the </w:t>
      </w:r>
      <w:r w:rsidR="001035F0">
        <w:t>use of traits</w:t>
      </w:r>
      <w:r w:rsidR="0094293A" w:rsidRPr="00CA3D96">
        <w:t xml:space="preserve"> is that if </w:t>
      </w:r>
      <w:del w:id="716" w:author="Newbold, Tim" w:date="2022-05-13T15:50:00Z">
        <w:r w:rsidR="0094293A" w:rsidRPr="00CA3D96" w:rsidDel="0019351D">
          <w:delText>traits</w:delText>
        </w:r>
        <w:r w:rsidR="001035F0" w:rsidDel="0019351D">
          <w:delText xml:space="preserve"> that explain</w:delText>
        </w:r>
      </w:del>
      <w:ins w:id="717" w:author="Newbold, Tim" w:date="2022-05-13T15:50:00Z">
        <w:r w:rsidR="0019351D">
          <w:t>clear patterns in</w:t>
        </w:r>
      </w:ins>
      <w:r w:rsidR="001035F0">
        <w:t xml:space="preserve"> responses to environmental change</w:t>
      </w:r>
      <w:r w:rsidR="0094293A" w:rsidRPr="00CA3D96">
        <w:t xml:space="preserve"> can be identified across taxa, then it </w:t>
      </w:r>
      <w:r w:rsidR="00A632BD">
        <w:t>could</w:t>
      </w:r>
      <w:r w:rsidR="00A632BD" w:rsidRPr="00CA3D96">
        <w:t xml:space="preserve"> </w:t>
      </w:r>
      <w:r w:rsidR="0094293A" w:rsidRPr="00CA3D96">
        <w:t xml:space="preserve">be possible to generalize their effects in space and time </w:t>
      </w:r>
      <w:r w:rsidR="0094293A" w:rsidRPr="00CA3D96">
        <w:fldChar w:fldCharType="begin" w:fldLock="1"/>
      </w:r>
      <w:r w:rsidR="0094293A" w:rsidRPr="00CA3D96">
        <w:instrText>ADDIN CSL_CITATION {"citationItems":[{"id":"ITEM-1","itemData":{"DOI":"10.1111/gcb.14846","ISSN":"13652486","PMID":"31553112","abstract":"The appeal of trait-based approaches for assessing environmental vulnerabilities arises from the potential insight they provide into the mechanisms underlying the changes in populations and community structure. Traits can provide ecologically based explanations for observed responses to environmental changes, along with predictive power gained by developing relationships between traits and environmental variables. Despite these potential benefits, questions remain regarding the utility and limitations of these approaches, which we explore focusing on the following questions: (a) How reliable are predictions of biotic responses to changing conditions based on single trait–environment relationships? (b) What factors constrain detection of single trait–environment relationships, and how can they be addressed? (c) Can we use information on meta-community processes to reveal conditions when assumptions underlying trait-based studies are not met? We address these questions by reviewing published literature on aquatic invertebrate communities from stream ecosystems. Our findings help to define factors that influence the successful application of trait-based approaches in addressing the complex, multifaceted effects of changing climate conditions on hydrologic and thermal regimes in stream ecosystems. Key conclusions are that observed relationships between traits and environmental stressors are often inconsistent with predefined hypotheses derived from current trait-based thinking, particularly related to single trait–environment relationships. Factors that can influence findings of trait-based assessments include intercorrelations of among traits and among environmental variables, spatial scale, strength of biotic interactions, intensity of habitat disturbance, degree of abiotic stress, and methods of trait characterization. Several recommendations are made for practice and further study to address these concerns, including using phylogenetic relatedness to address intercorrelation. With proper consideration of these issues, trait-based assessment of organismal vulnerability to environmental changes can become a useful tool to conserve threatened populations into the future.","author":[{"dropping-particle":"","family":"Hamilton","given":"Anna T.","non-dropping-particle":"","parse-names":false,"suffix":""},{"dropping-particle":"","family":"Schäfer","given":"Ralf B.","non-dropping-particle":"","parse-names":false,"suffix":""},{"dropping-particle":"","family":"Pyne","given":"Matthew I.","non-dropping-particle":"","parse-names":false,"suffix":""},{"dropping-particle":"","family":"Chessman","given":"Bruce","non-dropping-particle":"","parse-names":false,"suffix":""},{"dropping-particle":"","family":"Kakouei","given":"Karan","non-dropping-particle":"","parse-names":false,"suffix":""},{"dropping-particle":"","family":"Boersma","given":"Kate S.","non-dropping-particle":"","parse-names":false,"suffix":""},{"dropping-particle":"","family":"Verdonschot","given":"Piet F.M.","non-dropping-particle":"","parse-names":false,"suffix":""},{"dropping-particle":"","family":"Verdonschot","given":"Ralf C.M.","non-dropping-particle":"","parse-names":false,"suffix":""},{"dropping-particle":"","family":"Mims","given":"Meryl","non-dropping-particle":"","parse-names":false,"suffix":""},{"dropping-particle":"","family":"Khamis","given":"Kieran","non-dropping-particle":"","parse-names":false,"suffix":""},{"dropping-particle":"","family":"Bierwagen","given":"Britta","non-dropping-particle":"","parse-names":false,"suffix":""},{"dropping-particle":"","family":"Stamp","given":"Jen","non-dropping-particle":"","parse-names":false,"suffix":""}],"container-title":"Global Change Biology","id":"ITEM-1","issue":"2","issued":{"date-parts":[["2020"]]},"page":"364-379","title":"Limitations of trait-based approaches for stressor assessment: The case of freshwater invertebrates and climate drivers","type":"article-journal","volume":"26"},"uris":["http://www.mendeley.com/documents/?uuid=7b002325-d558-4159-a442-c7e12b904554"]},{"id":"ITEM-2","itemData":{"DOI":"10.1899/12-092.1","ISBN":"2161-9549","ISSN":"2161-9549","PMID":"3088","abstract":"Nog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Science","id":"ITEM-2","issued":{"date-parts":[["2013"]]},"title":"Delivering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 Hamilton &lt;i&gt;et al.&lt;/i&gt; 2020)","plainTextFormattedCitation":"(Verberk et al. 2013; Hamilton et al. 2020)","previouslyFormattedCitation":"(Verberk &lt;i&gt;et al.&lt;/i&gt; 2013; Hamilton &lt;i&gt;et al.&lt;/i&gt; 2020)"},"properties":{"noteIndex":0},"schema":"https://github.com/citation-style-language/schema/raw/master/csl-citation.json"}</w:instrText>
      </w:r>
      <w:r w:rsidR="0094293A" w:rsidRPr="00CA3D96">
        <w:fldChar w:fldCharType="separate"/>
      </w:r>
      <w:r w:rsidR="0094293A" w:rsidRPr="00CA3D96">
        <w:rPr>
          <w:noProof/>
        </w:rPr>
        <w:t xml:space="preserve">(Verberk </w:t>
      </w:r>
      <w:r w:rsidR="0094293A" w:rsidRPr="00CA3D96">
        <w:rPr>
          <w:i/>
          <w:noProof/>
        </w:rPr>
        <w:t>et al.</w:t>
      </w:r>
      <w:r w:rsidR="0094293A" w:rsidRPr="00CA3D96">
        <w:rPr>
          <w:noProof/>
        </w:rPr>
        <w:t xml:space="preserve"> 2013; Hamilton </w:t>
      </w:r>
      <w:r w:rsidR="0094293A" w:rsidRPr="00CA3D96">
        <w:rPr>
          <w:i/>
          <w:noProof/>
        </w:rPr>
        <w:t>et al.</w:t>
      </w:r>
      <w:r w:rsidR="0094293A" w:rsidRPr="00CA3D96">
        <w:rPr>
          <w:noProof/>
        </w:rPr>
        <w:t xml:space="preserve"> 2020)</w:t>
      </w:r>
      <w:r w:rsidR="0094293A" w:rsidRPr="00CA3D96">
        <w:fldChar w:fldCharType="end"/>
      </w:r>
      <w:r w:rsidR="0094293A" w:rsidRPr="00CA3D96">
        <w:t xml:space="preserve">, which is of interest for conservation – notably for data deficient species and/or those lacking estimates of abundance or population sizes. </w:t>
      </w:r>
      <w:r w:rsidR="00447D62">
        <w:t xml:space="preserve">Our work does not provide support for the </w:t>
      </w:r>
      <w:r w:rsidR="00E638D6">
        <w:t>generalisation at large scales</w:t>
      </w:r>
      <w:r w:rsidR="00447D62">
        <w:t xml:space="preserve"> of the effects of life-history and dietary traits on </w:t>
      </w:r>
      <w:del w:id="718" w:author="Newbold, Tim" w:date="2022-05-13T15:51:00Z">
        <w:r w:rsidR="00E638D6" w:rsidDel="0019351D">
          <w:delText>species responses to</w:delText>
        </w:r>
        <w:r w:rsidR="005D1223" w:rsidDel="0019351D">
          <w:delText xml:space="preserve"> both</w:delText>
        </w:r>
      </w:del>
      <w:ins w:id="719" w:author="Newbold, Tim" w:date="2022-05-13T15:51:00Z">
        <w:r w:rsidR="0019351D">
          <w:t>sensitivity to either</w:t>
        </w:r>
      </w:ins>
      <w:r w:rsidR="00E638D6">
        <w:t xml:space="preserve"> land-use </w:t>
      </w:r>
      <w:del w:id="720" w:author="Newbold, Tim" w:date="2022-05-13T15:51:00Z">
        <w:r w:rsidR="00E638D6" w:rsidDel="0019351D">
          <w:delText xml:space="preserve">and </w:delText>
        </w:r>
      </w:del>
      <w:ins w:id="721" w:author="Newbold, Tim" w:date="2022-05-13T15:51:00Z">
        <w:r w:rsidR="0019351D">
          <w:t xml:space="preserve">or </w:t>
        </w:r>
      </w:ins>
      <w:r w:rsidR="00E638D6">
        <w:t>climate change.</w:t>
      </w:r>
      <w:r w:rsidR="0047588B" w:rsidRPr="0047588B">
        <w:t xml:space="preserve"> </w:t>
      </w:r>
      <w:r w:rsidR="0047588B">
        <w:t>The class-specific influence of traits on climate-change sensitivity, coupled with their low explanatory power, could be one of the reasons why t</w:t>
      </w:r>
      <w:r w:rsidR="0047588B" w:rsidRPr="00CA3D96">
        <w:t xml:space="preserve">rait-based approached have been shown to perform less well </w:t>
      </w:r>
      <w:r w:rsidR="005D1223">
        <w:t xml:space="preserve">and show less congruence </w:t>
      </w:r>
      <w:r w:rsidR="0047588B" w:rsidRPr="00CA3D96">
        <w:t>than trend-based approaches</w:t>
      </w:r>
      <w:r w:rsidR="0047588B">
        <w:t xml:space="preserve"> (which rely on the use of long-term population data)</w:t>
      </w:r>
      <w:r w:rsidR="0047588B" w:rsidRPr="00CA3D96">
        <w:t xml:space="preserve"> for climate-change vulnerability assessments (</w:t>
      </w:r>
      <w:r w:rsidR="0047588B" w:rsidRPr="00CA3D96">
        <w:fldChar w:fldCharType="begin" w:fldLock="1"/>
      </w:r>
      <w:r w:rsidR="0047588B" w:rsidRPr="00CA3D96">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rsidR="0047588B" w:rsidRPr="00CA3D96">
        <w:fldChar w:fldCharType="separate"/>
      </w:r>
      <w:r w:rsidR="0047588B" w:rsidRPr="00CA3D96">
        <w:rPr>
          <w:noProof/>
        </w:rPr>
        <w:t xml:space="preserve">Wheatley </w:t>
      </w:r>
      <w:r w:rsidR="0047588B" w:rsidRPr="00CA3D96">
        <w:rPr>
          <w:i/>
          <w:noProof/>
        </w:rPr>
        <w:t>et al.</w:t>
      </w:r>
      <w:r w:rsidR="0047588B" w:rsidRPr="00CA3D96">
        <w:rPr>
          <w:noProof/>
        </w:rPr>
        <w:t xml:space="preserve"> 2017)</w:t>
      </w:r>
      <w:r w:rsidR="0047588B" w:rsidRPr="00CA3D96">
        <w:fldChar w:fldCharType="end"/>
      </w:r>
      <w:r w:rsidR="0047588B" w:rsidRPr="00CA3D96">
        <w:t>.</w:t>
      </w:r>
      <w:r w:rsidR="000B32F8">
        <w:t xml:space="preserve"> We would like to highlight that this does not mean that life-history and dietary traits are unimportant for understanding species</w:t>
      </w:r>
      <w:ins w:id="722" w:author="Newbold, Tim" w:date="2022-05-13T15:51:00Z">
        <w:r w:rsidR="0019351D">
          <w:t>’</w:t>
        </w:r>
      </w:ins>
      <w:r w:rsidR="000B32F8">
        <w:t xml:space="preserve"> responses</w:t>
      </w:r>
      <w:r w:rsidR="006061F8">
        <w:t xml:space="preserve">, but </w:t>
      </w:r>
      <w:r w:rsidR="007F1B3A">
        <w:t>it means</w:t>
      </w:r>
      <w:r w:rsidR="006061F8">
        <w:t xml:space="preserve"> that</w:t>
      </w:r>
      <w:r w:rsidR="004E5F33">
        <w:t xml:space="preserve"> their</w:t>
      </w:r>
      <w:r w:rsidR="006061F8">
        <w:t xml:space="preserve"> </w:t>
      </w:r>
      <w:r w:rsidR="002B1C1B">
        <w:t>effects</w:t>
      </w:r>
      <w:r w:rsidR="00B26D66">
        <w:t xml:space="preserve"> and relative importance</w:t>
      </w:r>
      <w:r w:rsidR="002B1C1B">
        <w:t xml:space="preserve"> </w:t>
      </w:r>
      <w:r w:rsidR="0006786A">
        <w:t>could</w:t>
      </w:r>
      <w:r w:rsidR="002B1C1B">
        <w:t xml:space="preserve"> </w:t>
      </w:r>
      <w:r w:rsidR="007766A1">
        <w:t xml:space="preserve">depend on interactions between the considered taxa and </w:t>
      </w:r>
      <w:del w:id="723" w:author="Newbold, Tim" w:date="2022-05-13T15:52:00Z">
        <w:r w:rsidR="007766A1" w:rsidDel="0019351D">
          <w:delText>threat</w:delText>
        </w:r>
        <w:r w:rsidR="007F1B3A" w:rsidDel="0019351D">
          <w:delText>s</w:delText>
        </w:r>
      </w:del>
      <w:ins w:id="724" w:author="Newbold, Tim" w:date="2022-05-13T15:52:00Z">
        <w:r w:rsidR="0019351D">
          <w:t>the pressures affecting them</w:t>
        </w:r>
      </w:ins>
      <w:r w:rsidR="007766A1">
        <w:t>.</w:t>
      </w:r>
      <w:r w:rsidR="000B32F8">
        <w:t xml:space="preserve">  </w:t>
      </w:r>
    </w:p>
    <w:p w14:paraId="42ECB653" w14:textId="2EFA7C03" w:rsidR="0094293A" w:rsidRDefault="004E5F33" w:rsidP="49844778">
      <w:pPr>
        <w:spacing w:line="276" w:lineRule="auto"/>
        <w:jc w:val="both"/>
        <w:rPr>
          <w:rStyle w:val="normaltextrun"/>
          <w:rFonts w:ascii="Calibri" w:hAnsi="Calibri" w:cs="Calibri"/>
        </w:rPr>
      </w:pPr>
      <w:r>
        <w:t>Further, i</w:t>
      </w:r>
      <w:r w:rsidR="000769A3">
        <w:t xml:space="preserve">t is possible </w:t>
      </w:r>
      <w:r w:rsidR="000769A3" w:rsidRPr="49844778">
        <w:rPr>
          <w:rStyle w:val="normaltextrun"/>
          <w:rFonts w:ascii="Calibri" w:hAnsi="Calibri" w:cs="Calibri"/>
        </w:rPr>
        <w:t>that general underlying patterns remain undetected</w:t>
      </w:r>
      <w:r w:rsidR="00D0291C" w:rsidRPr="49844778">
        <w:rPr>
          <w:rStyle w:val="normaltextrun"/>
          <w:rFonts w:ascii="Calibri" w:hAnsi="Calibri" w:cs="Calibri"/>
        </w:rPr>
        <w:t xml:space="preserve"> or are being masked by interactions and </w:t>
      </w:r>
      <w:r w:rsidR="000769A3" w:rsidRPr="49844778">
        <w:rPr>
          <w:rStyle w:val="normaltextrun"/>
          <w:rFonts w:ascii="Calibri" w:hAnsi="Calibri" w:cs="Calibri"/>
        </w:rPr>
        <w:t>trade-offs</w:t>
      </w:r>
      <w:r w:rsidR="00D0291C" w:rsidRPr="49844778">
        <w:rPr>
          <w:rStyle w:val="normaltextrun"/>
          <w:rFonts w:ascii="Calibri" w:hAnsi="Calibri" w:cs="Calibri"/>
        </w:rPr>
        <w:t xml:space="preserve"> among traits, which we did not consider here.</w:t>
      </w:r>
      <w:r w:rsidR="0047060E" w:rsidRPr="49844778">
        <w:rPr>
          <w:rStyle w:val="normaltextrun"/>
          <w:rFonts w:ascii="Calibri" w:hAnsi="Calibri" w:cs="Calibri"/>
        </w:rPr>
        <w:t xml:space="preserve"> For instance, larger </w:t>
      </w:r>
      <w:r w:rsidR="00CC75F5" w:rsidRPr="49844778">
        <w:rPr>
          <w:rStyle w:val="normaltextrun"/>
          <w:rFonts w:ascii="Calibri" w:hAnsi="Calibri" w:cs="Calibri"/>
        </w:rPr>
        <w:t>species tend to have larger dispersal distances and movement abilities</w:t>
      </w:r>
      <w:r w:rsidR="00F23E1D">
        <w:rPr>
          <w:rStyle w:val="normaltextrun"/>
          <w:rFonts w:ascii="Calibri" w:hAnsi="Calibri" w:cs="Calibri"/>
        </w:rPr>
        <w:t xml:space="preserve"> </w:t>
      </w:r>
      <w:r w:rsidR="00AF6E2F">
        <w:rPr>
          <w:rStyle w:val="normaltextrun"/>
          <w:rFonts w:ascii="Calibri" w:hAnsi="Calibri" w:cs="Calibri"/>
        </w:rPr>
        <w:fldChar w:fldCharType="begin" w:fldLock="1"/>
      </w:r>
      <w:r w:rsidR="00E00520">
        <w:rPr>
          <w:rStyle w:val="normaltextrun"/>
          <w:rFonts w:ascii="Calibri" w:hAnsi="Calibri" w:cs="Calibri"/>
        </w:rPr>
        <w:instrText>ADDIN CSL_CITATION {"citationItems":[{"id":"ITEM-1","itemData":{"DOI":"10.1111/j.1466-8238.2007.00312.x","ISSN":"1466822X","abstract":"Aim: The aim of this study is to answer the questions: (1) do small organisms disperse farther than large, or vice versa; and (2) does the observed pattern differ for passive and active dispersers? These questions are central to several themes in biogeography (including microbial biogeography), macroecology, metacommunity ecology and conservation biology. Location: The meta-analysis was conducted using published data collected worldwide. Methods: We collected and analysed 795 data values in the peer-reviewed literature for direct observations of both maximal dispersal distance and mass of the dispersing organisms (e.g. seeds, not trees). Analysed taxa ranged in size from bacteria to whales. We applied macroecology analyses based on null models (using Monte Carlo randomizations) to test patterns relative to specific hypotheses. Results: Collected dispersal distance and mass data spanned 9 and 21 orders of magnitude, respectively. Active dispersers dispersed significantly farther (P &lt; 0.001) and were significantly greater in mass (P &lt; 0.001) than passive dispersers. Overall, size matters: larger active dispersers attained greater maximum observed dispersal distances than smaller active dispersers. In contrast, passive-disperser distances were random with respect to propagule mass, but not uniformly random, in part due to sparse data available for tiny propagules. Conclusions: Size is important to maximal dispersal distance for active dispersers, but not for passive dispersers. Claims that microbes disperse widely cannot be tested by current data based on direct observations of dispersal: indirect approaches will need to be applied. Distance-mass relationships should contribute to a resolution of neutral and niche-based metacommunity theories by helping scale expectations for dispersal limitation. Also, distance-mass relationships should inform analyses of latitudinal species richness and conservation biology topics such as fragmentation, umbrella species and taxonomic homogenization. © 2007 The Authors Journal compilation © 2007 Blackwell Publishing Ltd.","author":[{"dropping-particle":"","family":"Jenkins","given":"David G.","non-dropping-particle":"","parse-names":false,"suffix":""},{"dropping-particle":"","family":"Brescacin","given":"Camille R.","non-dropping-particle":"","parse-names":false,"suffix":""},{"dropping-particle":"V.","family":"Duxbury","given":"Craig","non-dropping-particle":"","parse-names":false,"suffix":""},{"dropping-particle":"","family":"Elliott","given":"Jennifer A.","non-dropping-particle":"","parse-names":false,"suffix":""},{"dropping-particle":"","family":"Evans","given":"Jennafer A.","non-dropping-particle":"","parse-names":false,"suffix":""},{"dropping-particle":"","family":"Grablow","given":"Katherine R.","non-dropping-particle":"","parse-names":false,"suffix":""},{"dropping-particle":"","family":"Hillegass","given":"Melissa","non-dropping-particle":"","parse-names":false,"suffix":""},{"dropping-particle":"","family":"Lyon","given":"Boyd N.","non-dropping-particle":"","parse-names":false,"suffix":""},{"dropping-particle":"","family":"Metzger","given":"Genevieve A.","non-dropping-particle":"","parse-names":false,"suffix":""},{"dropping-particle":"","family":"Olandese","given":"Michelle L.","non-dropping-particle":"","parse-names":false,"suffix":""},{"dropping-particle":"","family":"Pepe","given":"Diana","non-dropping-particle":"","parse-names":false,"suffix":""},{"dropping-particle":"","family":"Silvers","given":"Greg A.","non-dropping-particle":"","parse-names":false,"suffix":""},{"dropping-particle":"","family":"Suresch","given":"Hiliary N.","non-dropping-particle":"","parse-names":false,"suffix":""},{"dropping-particle":"","family":"Thompson","given":"Tracy N.","non-dropping-particle":"","parse-names":false,"suffix":""},{"dropping-particle":"","family":"Trexler","given":"Christina M.","non-dropping-particle":"","parse-names":false,"suffix":""},{"dropping-particle":"","family":"Williams","given":"Graham E.","non-dropping-particle":"","parse-names":false,"suffix":""},{"dropping-particle":"","family":"Williams","given":"Natalie C.","non-dropping-particle":"","parse-names":false,"suffix":""},{"dropping-particle":"","family":"Williams","given":"Sara E.","non-dropping-particle":"","parse-names":false,"suffix":""}],"container-title":"Global Ecology and Biogeography","id":"ITEM-1","issue":"4","issued":{"date-parts":[["2007"]]},"page":"415-425","title":"Does size matter for dispersal distance?","type":"article-journal","volume":"16"},"uris":["http://www.mendeley.com/documents/?uuid=d3213081-92e2-46bc-95c0-32e20bbdd43a"]}],"mendeley":{"formattedCitation":"(Jenkins &lt;i&gt;et al.&lt;/i&gt; 2007)","plainTextFormattedCitation":"(Jenkins et al. 2007)","previouslyFormattedCitation":"(Jenkins &lt;i&gt;et al.&lt;/i&gt; 2007)"},"properties":{"noteIndex":0},"schema":"https://github.com/citation-style-language/schema/raw/master/csl-citation.json"}</w:instrText>
      </w:r>
      <w:r w:rsidR="00AF6E2F">
        <w:rPr>
          <w:rStyle w:val="normaltextrun"/>
          <w:rFonts w:ascii="Calibri" w:hAnsi="Calibri" w:cs="Calibri"/>
        </w:rPr>
        <w:fldChar w:fldCharType="separate"/>
      </w:r>
      <w:r w:rsidR="00AF6E2F" w:rsidRPr="00AF6E2F">
        <w:rPr>
          <w:rStyle w:val="normaltextrun"/>
          <w:rFonts w:ascii="Calibri" w:hAnsi="Calibri" w:cs="Calibri"/>
          <w:noProof/>
        </w:rPr>
        <w:t xml:space="preserve">(Jenkins </w:t>
      </w:r>
      <w:r w:rsidR="00AF6E2F" w:rsidRPr="00AF6E2F">
        <w:rPr>
          <w:rStyle w:val="normaltextrun"/>
          <w:rFonts w:ascii="Calibri" w:hAnsi="Calibri" w:cs="Calibri"/>
          <w:i/>
          <w:noProof/>
        </w:rPr>
        <w:t>et al.</w:t>
      </w:r>
      <w:r w:rsidR="00AF6E2F" w:rsidRPr="00AF6E2F">
        <w:rPr>
          <w:rStyle w:val="normaltextrun"/>
          <w:rFonts w:ascii="Calibri" w:hAnsi="Calibri" w:cs="Calibri"/>
          <w:noProof/>
        </w:rPr>
        <w:t xml:space="preserve"> 2007)</w:t>
      </w:r>
      <w:r w:rsidR="00AF6E2F">
        <w:rPr>
          <w:rStyle w:val="normaltextrun"/>
          <w:rFonts w:ascii="Calibri" w:hAnsi="Calibri" w:cs="Calibri"/>
        </w:rPr>
        <w:fldChar w:fldCharType="end"/>
      </w:r>
      <w:r w:rsidR="00CC75F5" w:rsidRPr="49844778">
        <w:rPr>
          <w:rStyle w:val="normaltextrun"/>
          <w:rFonts w:ascii="Calibri" w:hAnsi="Calibri" w:cs="Calibri"/>
        </w:rPr>
        <w:t>, which could be beneficial to resource</w:t>
      </w:r>
      <w:del w:id="725" w:author="Newbold, Tim" w:date="2022-05-13T15:52:00Z">
        <w:r w:rsidR="00CC75F5" w:rsidRPr="49844778" w:rsidDel="0019351D">
          <w:rPr>
            <w:rStyle w:val="normaltextrun"/>
            <w:rFonts w:ascii="Calibri" w:hAnsi="Calibri" w:cs="Calibri"/>
          </w:rPr>
          <w:delText>s</w:delText>
        </w:r>
      </w:del>
      <w:r w:rsidR="00CC75F5" w:rsidRPr="49844778">
        <w:rPr>
          <w:rStyle w:val="normaltextrun"/>
          <w:rFonts w:ascii="Calibri" w:hAnsi="Calibri" w:cs="Calibri"/>
        </w:rPr>
        <w:t xml:space="preserve"> acquisition in disturbed areas</w:t>
      </w:r>
      <w:r w:rsidR="00E00520">
        <w:rPr>
          <w:rStyle w:val="normaltextrun"/>
          <w:rFonts w:ascii="Calibri" w:hAnsi="Calibri" w:cs="Calibri"/>
        </w:rPr>
        <w:t xml:space="preserve"> </w:t>
      </w:r>
      <w:r w:rsidR="00E00520">
        <w:rPr>
          <w:rStyle w:val="normaltextrun"/>
          <w:rFonts w:ascii="Calibri" w:hAnsi="Calibri" w:cs="Calibri"/>
        </w:rPr>
        <w:fldChar w:fldCharType="begin" w:fldLock="1"/>
      </w:r>
      <w:r w:rsidR="00C40909">
        <w:rPr>
          <w:rStyle w:val="normaltextrun"/>
          <w:rFonts w:ascii="Calibri" w:hAnsi="Calibri" w:cs="Calibri"/>
        </w:rPr>
        <w:instrText>ADDIN CSL_CITATION {"citationItems":[{"id":"ITEM-1","itemData":{"DOI":"10.1002/ece3.4524","ISSN":"20457758","abstract":"Body size is a fundamental trait known to allometrically scale with metabolic rate and therefore a key determinant of individual development, life history, and consequently fitness. In spatially structured environments, movement is an equally important driver of fitness. Because movement is tightly coupled with body size, we expect habitat fragmentation to induce a strong selection pressure on size variation across and within species. Changes in body size distributions are then, in turn, expected to alter food web dynamics. However, no consensus has been reached on how spatial isolation and resource growth affect consumer body size distributions. Our aim was to investigate how these two factors shape the body size distribution of consumers under scenarios of size-dependent and size-independent consumer movement by applying a mechanistic, individual-based resource–consumer model. We also assessed the consequences of altered body size distributions for important ecosystem traits such as resource abundance and consumer stability. Finally, we determined those factors that explain most variation in size distributions. We demonstrate that decreasing connectivity and resource growth select for communities (or populations) consisting of larger species (or individuals) due to strong selection for the ability to move over longer distances if the movement is size-dependent. When including size-dependent movement, intermediate levels of connectivity result in increases in local size diversity. Due to this elevated functional diversity, resource uptake is maximized at the metapopulation or metacommunity level. At these intermediate levels of connectivity, size-dependent movement explains most of the observed variation in size distributions. Interestingly, local and spatial stability of consumer biomass is lowest when isolation and resource growth are high. Finally, we highlight that size-dependent movement is of vital importance for the survival of populations or communities within highly fragmented landscapes. Our results demonstrate that considering size-dependent movement is essential to understand how habitat fragmentation and resource growth shape body size distributions—and the resulting metapopulation or metacommunity dynamics—of consumers.","author":[{"dropping-particle":"","family":"Hillaert","given":"Jasmijn","non-dropping-particle":"","parse-names":false,"suffix":""},{"dropping-particle":"","family":"Hovestadt","given":"Thomas","non-dropping-particle":"","parse-names":false,"suffix":""},{"dropping-particle":"","family":"Vandegehuchte","given":"Martijn L.","non-dropping-particle":"","parse-names":false,"suffix":""},{"dropping-particle":"","family":"Bonte","given":"Dries","non-dropping-particle":"","parse-names":false,"suffix":""}],"container-title":"Ecology and Evolution","id":"ITEM-1","issue":"22","issued":{"date-parts":[["2018"]]},"page":"10754-10767","title":"Size-dependent movement explains why bigger is better in fragmented landscapes","type":"article-journal","volume":"8"},"uris":["http://www.mendeley.com/documents/?uuid=1f820316-cb37-4eff-a9b2-1fddc00327e5"]}],"mendeley":{"formattedCitation":"(Hillaert &lt;i&gt;et al.&lt;/i&gt; 2018)","plainTextFormattedCitation":"(Hillaert et al. 2018)","previouslyFormattedCitation":"(Hillaert &lt;i&gt;et al.&lt;/i&gt; 2018)"},"properties":{"noteIndex":0},"schema":"https://github.com/citation-style-language/schema/raw/master/csl-citation.json"}</w:instrText>
      </w:r>
      <w:r w:rsidR="00E00520">
        <w:rPr>
          <w:rStyle w:val="normaltextrun"/>
          <w:rFonts w:ascii="Calibri" w:hAnsi="Calibri" w:cs="Calibri"/>
        </w:rPr>
        <w:fldChar w:fldCharType="separate"/>
      </w:r>
      <w:r w:rsidR="00E00520" w:rsidRPr="00E00520">
        <w:rPr>
          <w:rStyle w:val="normaltextrun"/>
          <w:rFonts w:ascii="Calibri" w:hAnsi="Calibri" w:cs="Calibri"/>
          <w:noProof/>
        </w:rPr>
        <w:t xml:space="preserve">(Hillaert </w:t>
      </w:r>
      <w:r w:rsidR="00E00520" w:rsidRPr="00E00520">
        <w:rPr>
          <w:rStyle w:val="normaltextrun"/>
          <w:rFonts w:ascii="Calibri" w:hAnsi="Calibri" w:cs="Calibri"/>
          <w:i/>
          <w:noProof/>
        </w:rPr>
        <w:t>et al.</w:t>
      </w:r>
      <w:r w:rsidR="00E00520" w:rsidRPr="00E00520">
        <w:rPr>
          <w:rStyle w:val="normaltextrun"/>
          <w:rFonts w:ascii="Calibri" w:hAnsi="Calibri" w:cs="Calibri"/>
          <w:noProof/>
        </w:rPr>
        <w:t xml:space="preserve"> 2018)</w:t>
      </w:r>
      <w:r w:rsidR="00E00520">
        <w:rPr>
          <w:rStyle w:val="normaltextrun"/>
          <w:rFonts w:ascii="Calibri" w:hAnsi="Calibri" w:cs="Calibri"/>
        </w:rPr>
        <w:fldChar w:fldCharType="end"/>
      </w:r>
      <w:r w:rsidR="00CC75F5" w:rsidRPr="49844778">
        <w:rPr>
          <w:rStyle w:val="normaltextrun"/>
          <w:rFonts w:ascii="Calibri" w:hAnsi="Calibri" w:cs="Calibri"/>
        </w:rPr>
        <w:t>; however, such species also tend to have higher energetic requirements</w:t>
      </w:r>
      <w:r w:rsidR="00790FC2">
        <w:rPr>
          <w:rStyle w:val="normaltextrun"/>
          <w:rFonts w:ascii="Calibri" w:hAnsi="Calibri" w:cs="Calibri"/>
        </w:rPr>
        <w:t xml:space="preserve"> </w:t>
      </w:r>
      <w:r w:rsidR="00790FC2">
        <w:rPr>
          <w:rStyle w:val="normaltextrun"/>
          <w:rFonts w:ascii="Calibri" w:hAnsi="Calibri" w:cs="Calibri"/>
        </w:rPr>
        <w:fldChar w:fldCharType="begin" w:fldLock="1"/>
      </w:r>
      <w:r w:rsidR="00FE1D15">
        <w:rPr>
          <w:rStyle w:val="normaltextrun"/>
          <w:rFonts w:ascii="Calibri" w:hAnsi="Calibri" w:cs="Calibri"/>
        </w:rPr>
        <w:instrText>ADDIN CSL_CITATION {"citationItems":[{"id":"ITEM-1","itemData":{"DOI":"10.1016/j.cbpa.2010.10.004","ISSN":"15314332","PMID":"20937406","abstract":"The relationship between body mass (M) and metabolic rate (MR) typically accounts for most (&gt;90%) of the inter-specific variation in MR. As such, when measurement of a species of interest is not possible, its MR can often be predicted using M. However, choosing an appropriate relationship to make such predictions is critical, and the choice is complicated by ongoing debate about the structure of the relationship between M and MR. The present study examines a range of methods including ordinary least squares (OLS), reduced major axis (RMA), and phylogenetically-informed (PI) approaches for estimating log(MR) from log(M), as well as non-linear approaches for estimating the relationship between MR and M without the need for log-transformation. Using data for the basal metabolic rates of mammals, it is shown that RMA regression overestimates the scaling exponent of MR (b, where MR=aMb), suggesting that OLS regression is appropriate for these data. PI approaches are preferred over non-PI ones, and the best estimates of log(MR) are obtained by including information on body temperature, climate, habitat, island endemism, and use of torpor in addition to log(M). However, the use of log-transformed data introduces bias into estimates of MR, while the use of non-linear regression underestimates MR for small mammals. This suggests that no single relationship is appropriate for describing the relationship between MR and M for all mammals, and that relationships for more narrow taxonomic groups or body mass ranges should be used when predicting MR from M. © 2010.","author":[{"dropping-particle":"","family":"White","given":"Craig R.","non-dropping-particle":"","parse-names":false,"suffix":""}],"container-title":"Comparative Biochemistry and Physiology - A Molecular and Integrative Physiology","id":"ITEM-1","issue":"3","issued":{"date-parts":[["2011"]]},"page":"346-357","publisher":"Elsevier B.V.","title":"Allometric estimation of metabolic rates in animals","type":"article-journal","volume":"158"},"uris":["http://www.mendeley.com/documents/?uuid=9b608b10-f72e-474a-aaea-6cd2ae4dfedb"]}],"mendeley":{"formattedCitation":"(White 2011)","plainTextFormattedCitation":"(White 2011)","previouslyFormattedCitation":"(White 2011)"},"properties":{"noteIndex":0},"schema":"https://github.com/citation-style-language/schema/raw/master/csl-citation.json"}</w:instrText>
      </w:r>
      <w:r w:rsidR="00790FC2">
        <w:rPr>
          <w:rStyle w:val="normaltextrun"/>
          <w:rFonts w:ascii="Calibri" w:hAnsi="Calibri" w:cs="Calibri"/>
        </w:rPr>
        <w:fldChar w:fldCharType="separate"/>
      </w:r>
      <w:r w:rsidR="00790FC2" w:rsidRPr="00790FC2">
        <w:rPr>
          <w:rStyle w:val="normaltextrun"/>
          <w:rFonts w:ascii="Calibri" w:hAnsi="Calibri" w:cs="Calibri"/>
          <w:noProof/>
        </w:rPr>
        <w:t>(White 2011)</w:t>
      </w:r>
      <w:r w:rsidR="00790FC2">
        <w:rPr>
          <w:rStyle w:val="normaltextrun"/>
          <w:rFonts w:ascii="Calibri" w:hAnsi="Calibri" w:cs="Calibri"/>
        </w:rPr>
        <w:fldChar w:fldCharType="end"/>
      </w:r>
      <w:r w:rsidR="00CC75F5" w:rsidRPr="49844778">
        <w:rPr>
          <w:rStyle w:val="normaltextrun"/>
          <w:rFonts w:ascii="Calibri" w:hAnsi="Calibri" w:cs="Calibri"/>
        </w:rPr>
        <w:t xml:space="preserve"> and lower reproductive output, which could</w:t>
      </w:r>
      <w:r w:rsidR="00A00F76" w:rsidRPr="49844778">
        <w:rPr>
          <w:rStyle w:val="normaltextrun"/>
          <w:rFonts w:ascii="Calibri" w:hAnsi="Calibri" w:cs="Calibri"/>
        </w:rPr>
        <w:t xml:space="preserve"> be detrimental to their persistence in </w:t>
      </w:r>
      <w:r w:rsidR="008D3321" w:rsidRPr="49844778">
        <w:rPr>
          <w:rStyle w:val="normaltextrun"/>
          <w:rFonts w:ascii="Calibri" w:hAnsi="Calibri" w:cs="Calibri"/>
        </w:rPr>
        <w:t>the face of environmental change</w:t>
      </w:r>
      <w:r w:rsidR="00CC75F5" w:rsidRPr="49844778">
        <w:rPr>
          <w:rStyle w:val="normaltextrun"/>
          <w:rFonts w:ascii="Calibri" w:hAnsi="Calibri" w:cs="Calibri"/>
        </w:rPr>
        <w:t>. Interactions and trade-offs among traits have been shown to be important for understanding which species are likely to persist in disturbed environments</w:t>
      </w:r>
      <w:r w:rsidR="00E91CA6">
        <w:rPr>
          <w:rStyle w:val="normaltextrun"/>
          <w:rFonts w:ascii="Calibri" w:hAnsi="Calibri" w:cs="Calibri"/>
        </w:rPr>
        <w:t xml:space="preserve"> </w:t>
      </w:r>
      <w:r w:rsidR="00E91CA6">
        <w:rPr>
          <w:rStyle w:val="normaltextrun"/>
          <w:rFonts w:ascii="Calibri" w:hAnsi="Calibri" w:cs="Calibri"/>
        </w:rPr>
        <w:fldChar w:fldCharType="begin" w:fldLock="1"/>
      </w:r>
      <w:r w:rsidR="003F6FF8">
        <w:rPr>
          <w:rStyle w:val="normaltextrun"/>
          <w:rFonts w:ascii="Calibri" w:hAnsi="Calibri" w:cs="Calibri"/>
        </w:rPr>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E91CA6">
        <w:rPr>
          <w:rStyle w:val="normaltextrun"/>
          <w:rFonts w:ascii="Calibri" w:hAnsi="Calibri" w:cs="Calibri"/>
        </w:rPr>
        <w:fldChar w:fldCharType="separate"/>
      </w:r>
      <w:r w:rsidR="00E91CA6" w:rsidRPr="00E91CA6">
        <w:rPr>
          <w:rStyle w:val="normaltextrun"/>
          <w:rFonts w:ascii="Calibri" w:hAnsi="Calibri" w:cs="Calibri"/>
          <w:noProof/>
        </w:rPr>
        <w:t xml:space="preserve">(Sayol </w:t>
      </w:r>
      <w:r w:rsidR="00E91CA6" w:rsidRPr="00E91CA6">
        <w:rPr>
          <w:rStyle w:val="normaltextrun"/>
          <w:rFonts w:ascii="Calibri" w:hAnsi="Calibri" w:cs="Calibri"/>
          <w:i/>
          <w:noProof/>
        </w:rPr>
        <w:t>et al.</w:t>
      </w:r>
      <w:r w:rsidR="00E91CA6" w:rsidRPr="00E91CA6">
        <w:rPr>
          <w:rStyle w:val="normaltextrun"/>
          <w:rFonts w:ascii="Calibri" w:hAnsi="Calibri" w:cs="Calibri"/>
          <w:noProof/>
        </w:rPr>
        <w:t xml:space="preserve"> 2020)</w:t>
      </w:r>
      <w:r w:rsidR="00E91CA6">
        <w:rPr>
          <w:rStyle w:val="normaltextrun"/>
          <w:rFonts w:ascii="Calibri" w:hAnsi="Calibri" w:cs="Calibri"/>
        </w:rPr>
        <w:fldChar w:fldCharType="end"/>
      </w:r>
      <w:r w:rsidR="00CC75F5" w:rsidRPr="49844778">
        <w:rPr>
          <w:rStyle w:val="normaltextrun"/>
          <w:rFonts w:ascii="Calibri" w:hAnsi="Calibri" w:cs="Calibri"/>
        </w:rPr>
        <w:t>, but little is known about their potential effects at large scales</w:t>
      </w:r>
      <w:r w:rsidR="00FA6A70">
        <w:rPr>
          <w:rStyle w:val="normaltextrun"/>
          <w:rFonts w:ascii="Calibri" w:hAnsi="Calibri" w:cs="Calibri"/>
        </w:rPr>
        <w:t xml:space="preserve"> and for different types of pressure</w:t>
      </w:r>
      <w:del w:id="726" w:author="Newbold, Tim" w:date="2022-05-13T15:52:00Z">
        <w:r w:rsidR="00FA6A70" w:rsidDel="0019351D">
          <w:rPr>
            <w:rStyle w:val="normaltextrun"/>
            <w:rFonts w:ascii="Calibri" w:hAnsi="Calibri" w:cs="Calibri"/>
          </w:rPr>
          <w:delText>s</w:delText>
        </w:r>
      </w:del>
      <w:r w:rsidR="00CC75F5" w:rsidRPr="49844778">
        <w:rPr>
          <w:rStyle w:val="normaltextrun"/>
          <w:rFonts w:ascii="Calibri" w:hAnsi="Calibri" w:cs="Calibri"/>
        </w:rPr>
        <w:t xml:space="preserve">. Thus, developments of our work could focus on the effects of </w:t>
      </w:r>
      <w:r w:rsidR="00617049">
        <w:rPr>
          <w:rStyle w:val="normaltextrun"/>
          <w:rFonts w:ascii="Calibri" w:hAnsi="Calibri" w:cs="Calibri"/>
        </w:rPr>
        <w:t>trait</w:t>
      </w:r>
      <w:r w:rsidR="00617049" w:rsidRPr="49844778">
        <w:rPr>
          <w:rStyle w:val="normaltextrun"/>
          <w:rFonts w:ascii="Calibri" w:hAnsi="Calibri" w:cs="Calibri"/>
        </w:rPr>
        <w:t xml:space="preserve"> </w:t>
      </w:r>
      <w:r w:rsidR="00CC75F5" w:rsidRPr="49844778">
        <w:rPr>
          <w:rStyle w:val="normaltextrun"/>
          <w:rFonts w:ascii="Calibri" w:hAnsi="Calibri" w:cs="Calibri"/>
        </w:rPr>
        <w:t>interactions on species</w:t>
      </w:r>
      <w:ins w:id="727" w:author="Newbold, Tim" w:date="2022-05-13T15:52:00Z">
        <w:r w:rsidR="0019351D">
          <w:rPr>
            <w:rStyle w:val="normaltextrun"/>
            <w:rFonts w:ascii="Calibri" w:hAnsi="Calibri" w:cs="Calibri"/>
          </w:rPr>
          <w:t>’</w:t>
        </w:r>
      </w:ins>
      <w:r w:rsidR="00CC75F5" w:rsidRPr="49844778">
        <w:rPr>
          <w:rStyle w:val="normaltextrun"/>
          <w:rFonts w:ascii="Calibri" w:hAnsi="Calibri" w:cs="Calibri"/>
        </w:rPr>
        <w:t xml:space="preserve"> </w:t>
      </w:r>
      <w:del w:id="728" w:author="Newbold, Tim" w:date="2022-05-13T15:53:00Z">
        <w:r w:rsidR="00CC75F5" w:rsidRPr="49844778" w:rsidDel="0019351D">
          <w:rPr>
            <w:rStyle w:val="normaltextrun"/>
            <w:rFonts w:ascii="Calibri" w:hAnsi="Calibri" w:cs="Calibri"/>
          </w:rPr>
          <w:delText xml:space="preserve">responses </w:delText>
        </w:r>
      </w:del>
      <w:ins w:id="729" w:author="Newbold, Tim" w:date="2022-05-13T15:53:00Z">
        <w:r w:rsidR="0019351D">
          <w:rPr>
            <w:rStyle w:val="normaltextrun"/>
            <w:rFonts w:ascii="Calibri" w:hAnsi="Calibri" w:cs="Calibri"/>
          </w:rPr>
          <w:t>sensitivity</w:t>
        </w:r>
        <w:r w:rsidR="0019351D" w:rsidRPr="49844778">
          <w:rPr>
            <w:rStyle w:val="normaltextrun"/>
            <w:rFonts w:ascii="Calibri" w:hAnsi="Calibri" w:cs="Calibri"/>
          </w:rPr>
          <w:t xml:space="preserve"> </w:t>
        </w:r>
      </w:ins>
      <w:r w:rsidR="00CC75F5" w:rsidRPr="49844778">
        <w:rPr>
          <w:rStyle w:val="normaltextrun"/>
          <w:rFonts w:ascii="Calibri" w:hAnsi="Calibri" w:cs="Calibri"/>
        </w:rPr>
        <w:t xml:space="preserve">to </w:t>
      </w:r>
      <w:del w:id="730" w:author="Newbold, Tim" w:date="2022-05-13T15:52:00Z">
        <w:r w:rsidR="00CC75F5" w:rsidRPr="49844778" w:rsidDel="0019351D">
          <w:rPr>
            <w:rStyle w:val="normaltextrun"/>
            <w:rFonts w:ascii="Calibri" w:hAnsi="Calibri" w:cs="Calibri"/>
          </w:rPr>
          <w:delText xml:space="preserve">land-use and </w:delText>
        </w:r>
      </w:del>
      <w:r w:rsidR="00CC75F5" w:rsidRPr="49844778">
        <w:rPr>
          <w:rStyle w:val="normaltextrun"/>
          <w:rFonts w:ascii="Calibri" w:hAnsi="Calibri" w:cs="Calibri"/>
        </w:rPr>
        <w:t>climate change</w:t>
      </w:r>
      <w:ins w:id="731" w:author="Newbold, Tim" w:date="2022-05-13T15:52:00Z">
        <w:r w:rsidR="0019351D">
          <w:rPr>
            <w:rStyle w:val="normaltextrun"/>
            <w:rFonts w:ascii="Calibri" w:hAnsi="Calibri" w:cs="Calibri"/>
          </w:rPr>
          <w:t xml:space="preserve"> and land use</w:t>
        </w:r>
      </w:ins>
      <w:r w:rsidR="00CC75F5" w:rsidRPr="49844778">
        <w:rPr>
          <w:rStyle w:val="normaltextrun"/>
          <w:rFonts w:ascii="Calibri" w:hAnsi="Calibri" w:cs="Calibri"/>
        </w:rPr>
        <w:t>.</w:t>
      </w:r>
    </w:p>
    <w:p w14:paraId="2BBB97D0" w14:textId="180022FD" w:rsidR="00E44F96" w:rsidRDefault="00B37EE1" w:rsidP="49844778">
      <w:pPr>
        <w:spacing w:line="276" w:lineRule="auto"/>
        <w:jc w:val="both"/>
        <w:rPr>
          <w:rStyle w:val="normaltextrun"/>
          <w:rFonts w:ascii="Calibri" w:hAnsi="Calibri" w:cs="Calibri"/>
        </w:rPr>
      </w:pPr>
      <w:commentRangeStart w:id="732"/>
      <w:r w:rsidRPr="49844778">
        <w:rPr>
          <w:rStyle w:val="normaltextrun"/>
          <w:rFonts w:ascii="Calibri" w:hAnsi="Calibri" w:cs="Calibri"/>
        </w:rPr>
        <w:t xml:space="preserve">In addition, we investigated </w:t>
      </w:r>
      <w:del w:id="733" w:author="Newbold, Tim" w:date="2022-05-13T15:53:00Z">
        <w:r w:rsidRPr="49844778" w:rsidDel="006F1954">
          <w:rPr>
            <w:rStyle w:val="normaltextrun"/>
            <w:rFonts w:ascii="Calibri" w:hAnsi="Calibri" w:cs="Calibri"/>
          </w:rPr>
          <w:delText>the effects of</w:delText>
        </w:r>
      </w:del>
      <w:ins w:id="734" w:author="Newbold, Tim" w:date="2022-05-13T15:53:00Z">
        <w:r w:rsidR="006F1954">
          <w:rPr>
            <w:rStyle w:val="normaltextrun"/>
            <w:rFonts w:ascii="Calibri" w:hAnsi="Calibri" w:cs="Calibri"/>
          </w:rPr>
          <w:t>sensitivity to</w:t>
        </w:r>
      </w:ins>
      <w:r w:rsidRPr="49844778">
        <w:rPr>
          <w:rStyle w:val="normaltextrun"/>
          <w:rFonts w:ascii="Calibri" w:hAnsi="Calibri" w:cs="Calibri"/>
        </w:rPr>
        <w:t xml:space="preserve"> </w:t>
      </w:r>
      <w:del w:id="735" w:author="Newbold, Tim" w:date="2022-05-13T15:53:00Z">
        <w:r w:rsidRPr="49844778" w:rsidDel="006F1954">
          <w:rPr>
            <w:rStyle w:val="normaltextrun"/>
            <w:rFonts w:ascii="Calibri" w:hAnsi="Calibri" w:cs="Calibri"/>
          </w:rPr>
          <w:delText xml:space="preserve">land-use change and </w:delText>
        </w:r>
      </w:del>
      <w:r w:rsidRPr="49844778">
        <w:rPr>
          <w:rStyle w:val="normaltextrun"/>
          <w:rFonts w:ascii="Calibri" w:hAnsi="Calibri" w:cs="Calibri"/>
        </w:rPr>
        <w:t>climate</w:t>
      </w:r>
      <w:ins w:id="736" w:author="Newbold, Tim" w:date="2022-05-13T15:53:00Z">
        <w:r w:rsidR="006F1954">
          <w:rPr>
            <w:rStyle w:val="normaltextrun"/>
            <w:rFonts w:ascii="Calibri" w:hAnsi="Calibri" w:cs="Calibri"/>
          </w:rPr>
          <w:t xml:space="preserve"> </w:t>
        </w:r>
      </w:ins>
      <w:del w:id="737" w:author="Newbold, Tim" w:date="2022-05-13T15:53:00Z">
        <w:r w:rsidRPr="49844778" w:rsidDel="006F1954">
          <w:rPr>
            <w:rStyle w:val="normaltextrun"/>
            <w:rFonts w:ascii="Calibri" w:hAnsi="Calibri" w:cs="Calibri"/>
          </w:rPr>
          <w:delText>-</w:delText>
        </w:r>
      </w:del>
      <w:r w:rsidRPr="49844778">
        <w:rPr>
          <w:rStyle w:val="normaltextrun"/>
          <w:rFonts w:ascii="Calibri" w:hAnsi="Calibri" w:cs="Calibri"/>
        </w:rPr>
        <w:t xml:space="preserve">change </w:t>
      </w:r>
      <w:ins w:id="738" w:author="Newbold, Tim" w:date="2022-05-13T15:53:00Z">
        <w:r w:rsidR="006F1954">
          <w:rPr>
            <w:rStyle w:val="normaltextrun"/>
            <w:rFonts w:ascii="Calibri" w:hAnsi="Calibri" w:cs="Calibri"/>
          </w:rPr>
          <w:t xml:space="preserve">and land use </w:t>
        </w:r>
      </w:ins>
      <w:r w:rsidRPr="49844778">
        <w:rPr>
          <w:rStyle w:val="normaltextrun"/>
          <w:rFonts w:ascii="Calibri" w:hAnsi="Calibri" w:cs="Calibri"/>
        </w:rPr>
        <w:t xml:space="preserve">separately, meaning that we did not consider the combined effects </w:t>
      </w:r>
      <w:ins w:id="739" w:author="Newbold, Tim" w:date="2022-05-13T15:53:00Z">
        <w:r w:rsidR="00807233">
          <w:rPr>
            <w:rStyle w:val="normaltextrun"/>
            <w:rFonts w:ascii="Calibri" w:hAnsi="Calibri" w:cs="Calibri"/>
          </w:rPr>
          <w:t xml:space="preserve">of </w:t>
        </w:r>
      </w:ins>
      <w:r w:rsidRPr="49844778">
        <w:rPr>
          <w:rStyle w:val="normaltextrun"/>
          <w:rFonts w:ascii="Calibri" w:hAnsi="Calibri" w:cs="Calibri"/>
        </w:rPr>
        <w:t xml:space="preserve">these </w:t>
      </w:r>
      <w:del w:id="740" w:author="Newbold, Tim" w:date="2022-05-13T15:53:00Z">
        <w:r w:rsidRPr="49844778" w:rsidDel="00807233">
          <w:rPr>
            <w:rStyle w:val="normaltextrun"/>
            <w:rFonts w:ascii="Calibri" w:hAnsi="Calibri" w:cs="Calibri"/>
          </w:rPr>
          <w:delText>threats</w:delText>
        </w:r>
      </w:del>
      <w:ins w:id="741" w:author="Newbold, Tim" w:date="2022-05-13T15:53:00Z">
        <w:r w:rsidR="00807233">
          <w:rPr>
            <w:rStyle w:val="normaltextrun"/>
            <w:rFonts w:ascii="Calibri" w:hAnsi="Calibri" w:cs="Calibri"/>
          </w:rPr>
          <w:t>pressures</w:t>
        </w:r>
      </w:ins>
      <w:r w:rsidRPr="49844778">
        <w:rPr>
          <w:rStyle w:val="normaltextrun"/>
          <w:rFonts w:ascii="Calibri" w:hAnsi="Calibri" w:cs="Calibri"/>
        </w:rPr>
        <w:t xml:space="preserve">. </w:t>
      </w:r>
      <w:r w:rsidR="00C40A1D">
        <w:rPr>
          <w:rStyle w:val="normaltextrun"/>
          <w:rFonts w:ascii="Calibri" w:hAnsi="Calibri" w:cs="Calibri"/>
        </w:rPr>
        <w:t xml:space="preserve">However, human </w:t>
      </w:r>
      <w:del w:id="742" w:author="Newbold, Tim" w:date="2022-05-13T15:54:00Z">
        <w:r w:rsidR="00C40A1D" w:rsidDel="00144E9D">
          <w:rPr>
            <w:rStyle w:val="normaltextrun"/>
            <w:rFonts w:ascii="Calibri" w:hAnsi="Calibri" w:cs="Calibri"/>
          </w:rPr>
          <w:delText xml:space="preserve">threats </w:delText>
        </w:r>
      </w:del>
      <w:ins w:id="743" w:author="Newbold, Tim" w:date="2022-05-13T15:54:00Z">
        <w:r w:rsidR="00144E9D">
          <w:rPr>
            <w:rStyle w:val="normaltextrun"/>
            <w:rFonts w:ascii="Calibri" w:hAnsi="Calibri" w:cs="Calibri"/>
          </w:rPr>
          <w:t xml:space="preserve">pressures </w:t>
        </w:r>
      </w:ins>
      <w:r w:rsidR="00C40A1D">
        <w:rPr>
          <w:rStyle w:val="normaltextrun"/>
          <w:rFonts w:ascii="Calibri" w:hAnsi="Calibri" w:cs="Calibri"/>
        </w:rPr>
        <w:t xml:space="preserve">act </w:t>
      </w:r>
      <w:r w:rsidR="006E6D96">
        <w:rPr>
          <w:rStyle w:val="normaltextrun"/>
          <w:rFonts w:ascii="Calibri" w:hAnsi="Calibri" w:cs="Calibri"/>
        </w:rPr>
        <w:t>in combination</w:t>
      </w:r>
      <w:r w:rsidR="00D00628">
        <w:rPr>
          <w:rStyle w:val="normaltextrun"/>
          <w:rFonts w:ascii="Calibri" w:hAnsi="Calibri" w:cs="Calibri"/>
        </w:rPr>
        <w:t xml:space="preserve"> </w:t>
      </w:r>
      <w:r w:rsidR="00D00628">
        <w:rPr>
          <w:rStyle w:val="normaltextrun"/>
          <w:rFonts w:ascii="Calibri" w:hAnsi="Calibri" w:cs="Calibri"/>
        </w:rPr>
        <w:fldChar w:fldCharType="begin" w:fldLock="1"/>
      </w:r>
      <w:r w:rsidR="00DA0214">
        <w:rPr>
          <w:rStyle w:val="normaltextrun"/>
          <w:rFonts w:ascii="Calibri" w:hAnsi="Calibri" w:cs="Calibri"/>
        </w:rPr>
        <w:instrText>ADDIN CSL_CITATION {"citationItems":[{"id":"ITEM-1","itemData":{"DOI":"10.1016/j.gecco.2015.11.002","ISSN":"23519894","abstract":"Habitat loss is the greatest threat to biodiversity and rapid, human-forced climate change is likely to exacerbate this. Here we present the first global assessment of current and potential future impacts on biodiversity of a habitat loss and fragmentation-climate change (HLF-CC) interaction. A recent meta-analysis demonstrated that the negative impacts of habitat loss and fragmentation have been disproportionately severe in areas with high temperatures in the warmest month and declining rainfall, although impacts also varied across vegetation types. We compiled an integrated global database of past, current and future climate variables and past vegetation loss to identify ecoregions where (i) past climate change is most likely to have exacerbated the impacts of HLF, and (ii) forecasted climate change is most likely to exacerbate the impacts of HLF in the future. We found that recent climate change is likely (probability &gt;66%) to have exacerbated the impacts of HLF in 120 (18.5%) ecoregions. Impacted ecoregions are disproportionately biodiverse, containing over half (54.1%) of all known terrestrial amphibian, bird, mammal, and reptile species. Forecasts from the RCP8.5 emissions scenario suggest that nearly half of ecoregions globally (n= 283, 43.5%) will become impacted during the 21st century. To minimize ongoing and future HLF-CC impacts on biodiversity, ecoregions where impacts are most likely must become priorities for proactive conservation actions that avoid loss of native vegetation (e.g., protected area establishment). Highly degraded ecoregions where impacts are most likely should be priorities for restoration and candidates for unconventional conservation actions (e.g. translocation of species).","author":[{"dropping-particle":"","family":"Segan","given":"Daniel B.","non-dropping-particle":"","parse-names":false,"suffix":""},{"dropping-particle":"","family":"Murray","given":"Kris A.","non-dropping-particle":"","parse-names":false,"suffix":""},{"dropping-particle":"","family":"Watson","given":"James E.M.","non-dropping-particle":"","parse-names":false,"suffix":""}],"container-title":"Global Ecology and Conservation","id":"ITEM-1","issued":{"date-parts":[["2016"]]},"page":"12-21","publisher":"Elsevier B.V.","title":"A global assessment of current and future biodiversity vulnerability to habitat loss-climate change interactions","type":"article-journal","volume":"5"},"uris":["http://www.mendeley.com/documents/?uuid=3f8385ec-e8ce-4c80-801e-bee51c126d10"]},{"id":"ITEM-2","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-2","issued":{"date-parts":[["2022"]]},"page":"1-25","title":"Body mass and latitude as global predictors of vertebrate Running title : Global predictors of multiple threats","type":"article-journal"},"uris":["http://www.mendeley.com/documents/?uuid=cb092b54-709e-4113-a03e-d473a8a64e05"]},{"id":"ITEM-3","itemData":{"DOI":"10.1038/s41559-021-01542-9","ISSN":"2397334X","PMID":"34462602","abstract":"The Anthropocene is characterized by unparalleled human impact on other species, potentially ushering in the sixth mass extinction. Yet mitigation efforts remain hampered by limited information on the spatial patterns and intensity of the threats driving global biodiversity loss. Here we use expert-derived information from the International Union for Conservation of Nature Red List on threats to 23,271 species, representing all terrestrial amphibians, birds and mammals, to generate global maps of the six major threats to these groups: agriculture, hunting and trapping, logging, pollution, invasive species, and climate change. Our results show that agriculture and logging are pervasive in the tropics and that hunting and trapping is the most geographically widespread threat to mammals and birds. Additionally, current representations of human pressure underestimate the overall pressure on biodiversity, due to the exclusion of threats such as hunting and climate change. Alarmingly, this is particularly the case in areas of the highest biodiversity importance.","author":[{"dropping-particle":"","family":"Harfoot","given":"Michael B.J.","non-dropping-particle":"","parse-names":false,"suffix":""},{"dropping-particle":"","family":"Johnston","given":"Alison","non-dropping-particle":"","parse-names":false,"suffix":""},{"dropping-particle":"","family":"Balmford","given":"Andrew","non-dropping-particle":"","parse-names":false,"suffix":""},{"dropping-particle":"","family":"Burgess","given":"Neil D.","non-dropping-particle":"","parse-names":false,"suffix":""},{"dropping-particle":"","family":"Butchart","given":"Stuart H.M.","non-dropping-particle":"","parse-names":false,"suffix":""},{"dropping-particle":"","family":"Dias","given":"Maria P.","non-dropping-particle":"","parse-names":false,"suffix":""},{"dropping-particle":"","family":"Hazin","given":"Carolina","non-dropping-particle":"","parse-names":false,"suffix":""},{"dropping-particle":"","family":"Hilton-Taylor","given":"Craig","non-dropping-particle":"","parse-names":false,"suffix":""},{"dropping-particle":"","family":"Hoffmann","given":"Michael","non-dropping-particle":"","parse-names":false,"suffix":""},{"dropping-particle":"","family":"Isaac","given":"Nick J.B.","non-dropping-particle":"","parse-names":false,"suffix":""},{"dropping-particle":"","family":"Iversen","given":"Lars L.","non-dropping-particle":"","parse-names":false,"suffix":""},{"dropping-particle":"","family":"Outhwaite","given":"Charlotte L.","non-dropping-particle":"","parse-names":false,"suffix":""},{"dropping-particle":"","family":"Visconti","given":"Piero","non-dropping-particle":"","parse-names":false,"suffix":""},{"dropping-particle":"","family":"Geldmann","given":"Jonas","non-dropping-particle":"","parse-names":false,"suffix":""}],"container-title":"Nature Ecology and Evolution","id":"ITEM-3","issue":"11","issued":{"date-parts":[["2021"]]},"page":"1510-1519","publisher":"Springer US","title":"Using the IUCN Red List to map threats to terrestrial vertebrates at global scale","type":"article-journal","volume":"5"},"uris":["http://www.mendeley.com/documents/?uuid=f0fbd523-66d1-4ff7-b43c-20cd48d2ed85"]}],"mendeley":{"formattedCitation":"(Segan &lt;i&gt;et al.&lt;/i&gt; 2016; Harfoot &lt;i&gt;et al.&lt;/i&gt; 2021; Capdevila &lt;i&gt;et al.&lt;/i&gt; 2022a)","plainTextFormattedCitation":"(Segan et al. 2016; Harfoot et al. 2021; Capdevila et al. 2022a)","previouslyFormattedCitation":"(Segan &lt;i&gt;et al.&lt;/i&gt; 2016; Harfoot &lt;i&gt;et al.&lt;/i&gt; 2021; Capdevila &lt;i&gt;et al.&lt;/i&gt; 2022a)"},"properties":{"noteIndex":0},"schema":"https://github.com/citation-style-language/schema/raw/master/csl-citation.json"}</w:instrText>
      </w:r>
      <w:r w:rsidR="00D00628">
        <w:rPr>
          <w:rStyle w:val="normaltextrun"/>
          <w:rFonts w:ascii="Calibri" w:hAnsi="Calibri" w:cs="Calibri"/>
        </w:rPr>
        <w:fldChar w:fldCharType="separate"/>
      </w:r>
      <w:r w:rsidR="00DA3E14" w:rsidRPr="00DA3E14">
        <w:rPr>
          <w:rStyle w:val="normaltextrun"/>
          <w:rFonts w:ascii="Calibri" w:hAnsi="Calibri" w:cs="Calibri"/>
          <w:noProof/>
        </w:rPr>
        <w:t xml:space="preserve">(Segan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2016; Harfoot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2021; Capdevila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2022a)</w:t>
      </w:r>
      <w:r w:rsidR="00D00628">
        <w:rPr>
          <w:rStyle w:val="normaltextrun"/>
          <w:rFonts w:ascii="Calibri" w:hAnsi="Calibri" w:cs="Calibri"/>
        </w:rPr>
        <w:fldChar w:fldCharType="end"/>
      </w:r>
      <w:r w:rsidR="004D723E">
        <w:rPr>
          <w:rStyle w:val="normaltextrun"/>
          <w:rFonts w:ascii="Calibri" w:hAnsi="Calibri" w:cs="Calibri"/>
        </w:rPr>
        <w:t>, and a</w:t>
      </w:r>
      <w:r w:rsidR="002F00B3">
        <w:rPr>
          <w:rStyle w:val="normaltextrun"/>
          <w:rFonts w:ascii="Calibri" w:hAnsi="Calibri" w:cs="Calibri"/>
        </w:rPr>
        <w:t xml:space="preserve"> number of c</w:t>
      </w:r>
      <w:r w:rsidR="00C40A1D">
        <w:rPr>
          <w:rStyle w:val="normaltextrun"/>
          <w:rFonts w:ascii="Calibri" w:hAnsi="Calibri" w:cs="Calibri"/>
        </w:rPr>
        <w:t>onfounding</w:t>
      </w:r>
      <w:r w:rsidR="00D54630">
        <w:rPr>
          <w:rStyle w:val="normaltextrun"/>
          <w:rFonts w:ascii="Calibri" w:hAnsi="Calibri" w:cs="Calibri"/>
        </w:rPr>
        <w:t xml:space="preserve"> factors</w:t>
      </w:r>
      <w:r w:rsidR="00DC375F">
        <w:rPr>
          <w:rStyle w:val="normaltextrun"/>
          <w:rFonts w:ascii="Calibri" w:hAnsi="Calibri" w:cs="Calibri"/>
        </w:rPr>
        <w:t xml:space="preserve"> and threats that we </w:t>
      </w:r>
      <w:r w:rsidR="00AF3281">
        <w:rPr>
          <w:rStyle w:val="normaltextrun"/>
          <w:rFonts w:ascii="Calibri" w:hAnsi="Calibri" w:cs="Calibri"/>
        </w:rPr>
        <w:t>could not account for</w:t>
      </w:r>
      <w:r w:rsidR="00587173">
        <w:rPr>
          <w:rStyle w:val="normaltextrun"/>
          <w:rFonts w:ascii="Calibri" w:hAnsi="Calibri" w:cs="Calibri"/>
        </w:rPr>
        <w:t xml:space="preserve"> could</w:t>
      </w:r>
      <w:r w:rsidR="00C17D56">
        <w:rPr>
          <w:rStyle w:val="normaltextrun"/>
          <w:rFonts w:ascii="Calibri" w:hAnsi="Calibri" w:cs="Calibri"/>
        </w:rPr>
        <w:t xml:space="preserve"> possibly</w:t>
      </w:r>
      <w:r w:rsidR="00587173">
        <w:rPr>
          <w:rStyle w:val="normaltextrun"/>
          <w:rFonts w:ascii="Calibri" w:hAnsi="Calibri" w:cs="Calibri"/>
        </w:rPr>
        <w:t xml:space="preserve"> </w:t>
      </w:r>
      <w:r w:rsidR="00DC375F">
        <w:rPr>
          <w:rStyle w:val="normaltextrun"/>
          <w:rFonts w:ascii="Calibri" w:hAnsi="Calibri" w:cs="Calibri"/>
        </w:rPr>
        <w:t>influence</w:t>
      </w:r>
      <w:r w:rsidR="00E8331E">
        <w:rPr>
          <w:rStyle w:val="normaltextrun"/>
          <w:rFonts w:ascii="Calibri" w:hAnsi="Calibri" w:cs="Calibri"/>
        </w:rPr>
        <w:t xml:space="preserve"> species</w:t>
      </w:r>
      <w:ins w:id="744" w:author="Newbold, Tim" w:date="2022-05-13T15:54:00Z">
        <w:r w:rsidR="00A04728">
          <w:rPr>
            <w:rStyle w:val="normaltextrun"/>
            <w:rFonts w:ascii="Calibri" w:hAnsi="Calibri" w:cs="Calibri"/>
          </w:rPr>
          <w:t>’</w:t>
        </w:r>
      </w:ins>
      <w:r w:rsidR="00DC375F">
        <w:rPr>
          <w:rStyle w:val="normaltextrun"/>
          <w:rFonts w:ascii="Calibri" w:hAnsi="Calibri" w:cs="Calibri"/>
        </w:rPr>
        <w:t xml:space="preserve"> </w:t>
      </w:r>
      <w:del w:id="745" w:author="Newbold, Tim" w:date="2022-05-13T15:54:00Z">
        <w:r w:rsidR="00DC375F" w:rsidDel="00AE7DDA">
          <w:rPr>
            <w:rStyle w:val="normaltextrun"/>
            <w:rFonts w:ascii="Calibri" w:hAnsi="Calibri" w:cs="Calibri"/>
          </w:rPr>
          <w:delText>responses</w:delText>
        </w:r>
        <w:r w:rsidR="00E8331E" w:rsidDel="00AE7DDA">
          <w:rPr>
            <w:rStyle w:val="normaltextrun"/>
            <w:rFonts w:ascii="Calibri" w:hAnsi="Calibri" w:cs="Calibri"/>
          </w:rPr>
          <w:delText xml:space="preserve"> </w:delText>
        </w:r>
      </w:del>
      <w:ins w:id="746" w:author="Newbold, Tim" w:date="2022-05-13T15:54:00Z">
        <w:r w:rsidR="00AE7DDA">
          <w:rPr>
            <w:rStyle w:val="normaltextrun"/>
            <w:rFonts w:ascii="Calibri" w:hAnsi="Calibri" w:cs="Calibri"/>
          </w:rPr>
          <w:t>sensitivity</w:t>
        </w:r>
      </w:ins>
      <w:del w:id="747" w:author="Newbold, Tim" w:date="2022-05-13T15:54:00Z">
        <w:r w:rsidR="00A93B1B" w:rsidDel="00AE7DDA">
          <w:rPr>
            <w:rStyle w:val="normaltextrun"/>
            <w:rFonts w:ascii="Calibri" w:hAnsi="Calibri" w:cs="Calibri"/>
          </w:rPr>
          <w:delText>in our work</w:delText>
        </w:r>
      </w:del>
      <w:r w:rsidR="00A93B1B">
        <w:rPr>
          <w:rStyle w:val="normaltextrun"/>
          <w:rFonts w:ascii="Calibri" w:hAnsi="Calibri" w:cs="Calibri"/>
        </w:rPr>
        <w:t xml:space="preserve">. </w:t>
      </w:r>
      <w:r w:rsidR="00380947">
        <w:rPr>
          <w:rStyle w:val="normaltextrun"/>
          <w:rFonts w:ascii="Calibri" w:hAnsi="Calibri" w:cs="Calibri"/>
        </w:rPr>
        <w:t xml:space="preserve">For example, larger species might be more sensitive to warming than smaller species </w:t>
      </w:r>
      <w:r w:rsidR="00DF6EDA">
        <w:rPr>
          <w:rStyle w:val="normaltextrun"/>
          <w:rFonts w:ascii="Calibri" w:hAnsi="Calibri" w:cs="Calibri"/>
        </w:rPr>
        <w:fldChar w:fldCharType="begin" w:fldLock="1"/>
      </w:r>
      <w:r w:rsidR="00790FC2">
        <w:rPr>
          <w:rStyle w:val="normaltextrun"/>
          <w:rFonts w:ascii="Calibri" w:hAnsi="Calibri" w:cs="Calibri"/>
        </w:rPr>
        <w:instrText>ADDIN CSL_CITATION {"citationItems":[{"id":"ITEM-1","itemData":{"DOI":"10.1038/s41586-018-0140-0","ISBN":"1476-4687","ISSN":"14764687","PMID":"29795350","abstract":"Body size is intrinsically linked to metabolic rate and life-history traits, and is a crucial determinant of food webs and community dynamics 1,2. The increased temperatures associated with the urban-heat-island effect result in increased metabolic costs and are expected to drive shifts to smaller body sizes 3. Urban environments are, however, also characterized by substantial habitat fragmentation 4 ,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 5.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 1 , such shifts may affect urban ecosystem function. Body size is a fundamental species trait relating to space use and key life-history features such as longevity and fecundity 6. It also drives interspecific relationships, thus affecting ecological network dynamics 1. Size-biased species loss has profound effects on ecosystem function 7,8. Ectotherms rely on ambient conditions to achieve operational body temperatures 9. Because higher ambient temperature increases metabolic rates and the associated costs for a given body size 2 , global climatic warming is expected to drive shifts to communities consisting of smaller species 3. Our planet is urbanizing quickly 10 , which is a primary example of human-induced rapid environmental change. Cities are urban heat islands characterized by increased temperatures that are decades ahead of global averages 11. Not only are cities warmer than surrounding areas, but they also experience extensive fragmentation of (semi-)natural habitats , and both of these effects increase with percentage built-up cover (BUC; a proxy for urbanization) 12,13.…","author":[{"dropping-particle":"","family":"Merckx","given":"Thomas","non-dropping-particle":"","parse-names":false,"suffix":""},{"dropping-particle":"","family":"Souffreau","given":"Caroline","non-dropping-particle":"","parse-names":false,"suffix":""},{"dropping-particle":"","family":"Kaiser","given":"Aurélien","non-dropping-particle":"","parse-names":false,"suffix":""},{"dropping-particle":"","family":"Baardsen","given":"Lisa F.","non-dropping-particle":"","parse-names":false,"suffix":""},{"dropping-particle":"","family":"Backeljau","given":"Thierry","non-dropping-particle":"","parse-names":false,"suffix":""},{"dropping-particle":"","family":"Bonte","given":"Dries","non-dropping-particle":"","parse-names":false,"suffix":""},{"dropping-particle":"","family":"Brans","given":"Kristien I.","non-dropping-particle":"","parse-names":false,"suffix":""},{"dropping-particle":"","family":"Cours","given":"Marie","non-dropping-particle":"","parse-names":false,"suffix":""},{"dropping-particle":"","family":"Dahirel","given":"Maxime","non-dropping-particle":"","parse-names":false,"suffix":""},{"dropping-particle":"","family":"Debortoli","given":"Nicolas","non-dropping-particle":"","parse-names":false,"suffix":""},{"dropping-particle":"","family":"Wolf","given":"Katrien","non-dropping-particle":"De","parse-names":false,"suffix":""},{"dropping-particle":"","family":"Engelen","given":"Jessie M.T.","non-dropping-particle":"","parse-names":false,"suffix":""},{"dropping-particle":"","family":"Fontaneto","given":"Diego","non-dropping-particle":"","parse-names":false,"suffix":""},{"dropping-particle":"","family":"Gianuca","given":"Andros T.","non-dropping-particle":"","parse-names":false,"suffix":""},{"dropping-particle":"","family":"Govaert","given":"Lynn","non-dropping-particle":"","parse-names":false,"suffix":""},{"dropping-particle":"","family":"Hendrickx","given":"Frederik","non-dropping-particle":"","parse-names":false,"suffix":""},{"dropping-particle":"","family":"Higuti","given":"Janet","non-dropping-particle":"","parse-names":false,"suffix":""},{"dropping-particle":"","family":"Lens","given":"Luc","non-dropping-particle":"","parse-names":false,"suffix":""},{"dropping-particle":"","family":"Martens","given":"Koen","non-dropping-particle":"","parse-names":false,"suffix":""},{"dropping-particle":"","family":"Matheve","given":"Hans","non-dropping-particle":"","parse-names":false,"suffix":""},{"dropping-particle":"","family":"Matthysen","given":"Erik","non-dropping-particle":"","parse-names":false,"suffix":""},{"dropping-particle":"","family":"Piano","given":"Elena","non-dropping-particle":"","parse-names":false,"suffix":""},{"dropping-particle":"","family":"Sablon","given":"Rose","non-dropping-particle":"","parse-names":false,"suffix":""},{"dropping-particle":"","family":"Schön","given":"Isa","non-dropping-particle":"","parse-names":false,"suffix":""},{"dropping-particle":"","family":"Doninck","given":"Karine","non-dropping-particle":"Van","parse-names":false,"suffix":""},{"dropping-particle":"","family":"Meester","given":"Luc","non-dropping-particle":"De","parse-names":false,"suffix":""},{"dropping-particle":"","family":"Dyck","given":"Hans","non-dropping-particle":"Van","parse-names":false,"suffix":""}],"container-title":"Nature","id":"ITEM-1","issued":{"date-parts":[["2018"]]},"title":"Body-size shifts in aquatic and terrestrial urban communities","type":"article-journal"},"uris":["http://www.mendeley.com/documents/?uuid=cf4939a6-0fff-4c23-b634-b6dadf922b1f"]},{"id":"ITEM-2","itemData":{"DOI":"10.1038/s42003-021-02505-3","ISSN":"23993642","PMID":"34400755","abstract":"Anthropogenically-driven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Biology","id":"ITEM-2","issue":"1","issued":{"date-parts":[["2021"]]},"page":"1-10","publisher":"Springer US","title":"Mammalian body size is determined by interactions between climate, urbanization, and ecological traits","type":"article-journal","volume":"4"},"uris":["http://www.mendeley.com/documents/?uuid=3c2da31d-4a86-4487-a489-ec064bf73419"]}],"mendeley":{"formattedCitation":"(Merckx &lt;i&gt;et al.&lt;/i&gt; 2018; Hantak &lt;i&gt;et al.&lt;/i&gt; 2021)","plainTextFormattedCitation":"(Merckx et al. 2018; Hantak et al. 2021)","previouslyFormattedCitation":"(Merckx &lt;i&gt;et al.&lt;/i&gt; 2018; Hantak &lt;i&gt;et al.&lt;/i&gt; 2021)"},"properties":{"noteIndex":0},"schema":"https://github.com/citation-style-language/schema/raw/master/csl-citation.json"}</w:instrText>
      </w:r>
      <w:r w:rsidR="00DF6EDA">
        <w:rPr>
          <w:rStyle w:val="normaltextrun"/>
          <w:rFonts w:ascii="Calibri" w:hAnsi="Calibri" w:cs="Calibri"/>
        </w:rPr>
        <w:fldChar w:fldCharType="separate"/>
      </w:r>
      <w:r w:rsidR="00DF6EDA" w:rsidRPr="00380947">
        <w:rPr>
          <w:rStyle w:val="normaltextrun"/>
          <w:rFonts w:ascii="Calibri" w:hAnsi="Calibri" w:cs="Calibri"/>
          <w:noProof/>
        </w:rPr>
        <w:t xml:space="preserve">(Merckx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2018; Hantak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2021)</w:t>
      </w:r>
      <w:r w:rsidR="00DF6EDA">
        <w:rPr>
          <w:rStyle w:val="normaltextrun"/>
          <w:rFonts w:ascii="Calibri" w:hAnsi="Calibri" w:cs="Calibri"/>
        </w:rPr>
        <w:fldChar w:fldCharType="end"/>
      </w:r>
      <w:r w:rsidR="009A3F81">
        <w:rPr>
          <w:rStyle w:val="normaltextrun"/>
          <w:rFonts w:ascii="Calibri" w:hAnsi="Calibri" w:cs="Calibri"/>
        </w:rPr>
        <w:t>, but they could also be better able to persist in fragmented landscapes</w:t>
      </w:r>
      <w:r w:rsidR="005C3F40">
        <w:rPr>
          <w:rStyle w:val="normaltextrun"/>
          <w:rFonts w:ascii="Calibri" w:hAnsi="Calibri" w:cs="Calibri"/>
        </w:rPr>
        <w:t xml:space="preserve">, such that habitat fragmentation and climate warming may have opposite effects on </w:t>
      </w:r>
      <w:r w:rsidR="00370523">
        <w:rPr>
          <w:rStyle w:val="normaltextrun"/>
          <w:rFonts w:ascii="Calibri" w:hAnsi="Calibri" w:cs="Calibri"/>
        </w:rPr>
        <w:t xml:space="preserve">the responses of such </w:t>
      </w:r>
      <w:r w:rsidR="005C3F40">
        <w:rPr>
          <w:rStyle w:val="normaltextrun"/>
          <w:rFonts w:ascii="Calibri" w:hAnsi="Calibri" w:cs="Calibri"/>
        </w:rPr>
        <w:t>species</w:t>
      </w:r>
      <w:r w:rsidR="00DF6EDA">
        <w:rPr>
          <w:rStyle w:val="normaltextrun"/>
          <w:rFonts w:ascii="Calibri" w:hAnsi="Calibri" w:cs="Calibri"/>
        </w:rPr>
        <w:t xml:space="preserve">. </w:t>
      </w:r>
      <w:r w:rsidR="007F647F">
        <w:rPr>
          <w:rStyle w:val="normaltextrun"/>
          <w:rFonts w:ascii="Calibri" w:hAnsi="Calibri" w:cs="Calibri"/>
        </w:rPr>
        <w:t>F</w:t>
      </w:r>
      <w:r w:rsidR="007C0D48">
        <w:rPr>
          <w:rStyle w:val="normaltextrun"/>
          <w:rFonts w:ascii="Calibri" w:hAnsi="Calibri" w:cs="Calibri"/>
        </w:rPr>
        <w:t xml:space="preserve">urther, larger species might also be </w:t>
      </w:r>
      <w:r w:rsidR="00C312BD">
        <w:rPr>
          <w:rStyle w:val="normaltextrun"/>
          <w:rFonts w:ascii="Calibri" w:hAnsi="Calibri" w:cs="Calibri"/>
        </w:rPr>
        <w:t>dis</w:t>
      </w:r>
      <w:r w:rsidR="007C0D48">
        <w:rPr>
          <w:rStyle w:val="normaltextrun"/>
          <w:rFonts w:ascii="Calibri" w:hAnsi="Calibri" w:cs="Calibri"/>
        </w:rPr>
        <w:t xml:space="preserve">proportionally exposed </w:t>
      </w:r>
      <w:r w:rsidR="00F86C7D">
        <w:rPr>
          <w:rStyle w:val="normaltextrun"/>
          <w:rFonts w:ascii="Calibri" w:hAnsi="Calibri" w:cs="Calibri"/>
        </w:rPr>
        <w:t xml:space="preserve">to other threats such as </w:t>
      </w:r>
      <w:r w:rsidR="007C0D48">
        <w:rPr>
          <w:rStyle w:val="normaltextrun"/>
          <w:rFonts w:ascii="Calibri" w:hAnsi="Calibri" w:cs="Calibri"/>
        </w:rPr>
        <w:t>overexploitation</w:t>
      </w:r>
      <w:r w:rsidR="00F86C7D">
        <w:rPr>
          <w:rStyle w:val="normaltextrun"/>
          <w:rFonts w:ascii="Calibri" w:hAnsi="Calibri" w:cs="Calibri"/>
        </w:rPr>
        <w:t xml:space="preserve"> and human-</w:t>
      </w:r>
      <w:r w:rsidR="00F86C7D">
        <w:rPr>
          <w:rStyle w:val="normaltextrun"/>
          <w:rFonts w:ascii="Calibri" w:hAnsi="Calibri" w:cs="Calibri"/>
        </w:rPr>
        <w:lastRenderedPageBreak/>
        <w:t>wildlife conflicts</w:t>
      </w:r>
      <w:r w:rsidR="00DA0214">
        <w:rPr>
          <w:rStyle w:val="normaltextrun"/>
          <w:rFonts w:ascii="Calibri" w:hAnsi="Calibri" w:cs="Calibri"/>
        </w:rPr>
        <w:t xml:space="preserve"> </w:t>
      </w:r>
      <w:r w:rsidR="00DA0214">
        <w:rPr>
          <w:rStyle w:val="normaltextrun"/>
          <w:rFonts w:ascii="Calibri" w:hAnsi="Calibri" w:cs="Calibri"/>
        </w:rPr>
        <w:fldChar w:fldCharType="begin" w:fldLock="1"/>
      </w:r>
      <w:r w:rsidR="00223515">
        <w:rPr>
          <w:rStyle w:val="normaltextrun"/>
          <w:rFonts w:ascii="Calibri" w:hAnsi="Calibri" w:cs="Calibri"/>
        </w:rPr>
        <w:instrText>ADDIN CSL_CITATION {"citationItems":[{"id":"ITEM-1","itemData":{"DOI":"10.1126/science.1241484","ISSN":"10959203","PMID":"24408439","abstract":"Background: The largest terrestrial species in the order Carnivora are wide-ranging and rare because of their positions at the top of food webs. They are some of the world's most admired mammals and, ironically, some of the most imperiled. Most have experienced substantial population declines and range contractions throughout the world during the past two centuries. Because of the high metabolic demands that come with endothermy and large body size, these carnivores often require large prey and expansive habitats. These food requirements and wide-ranging behavior often bring them into confl ict with humans and livestock. This, in addition to human intolerance, renders them vulnerable to extinction. Large carnivores face enormous threats that have caused massive declines in their populations and geographic ranges, including habitat loss and degradation, persecution, utilization, and depletion of prey. We highlight how these threats can affect the conservation status and ecological roles of this planet's 31 largest carnivores. Advances: Based on empirical studies, trophic cascades have been documented for 7 of the 31 largest mammalian carnivores (not including pinnipeds). For each of these species (see fi gure), human actions have both caused declines and contributed to recovery, providing \"natural experiments\" for quantifying their effects on food-web and community structure. Large carnivores deliver economic and ecosystem services via direct and indirect pathways that help maintain mammal, avian, invertebrate, and herpetofauna abundance or richness. Further, they affect other ecosystem processes and conditions, such as scavenger subsidies, disease dynamics, carbon storage, stream morphology, and crop production. The maintenance or recovery of ecologically effective densities of large carnivores is an important tool for maintaining the structure and function of diverse ecosystems. Outlook: Current ecological knowledge indicates that large carnivores are necessary for the maintenance of biodiversity and ecosystem function. Human actions cannot fully replace the role of large carnivores. Additionally, the future of increasing human resource demands and changing climate will affect biodiversity and ecosystem resiliency. These facts, combined with the importance of resilient ecosystems, indicate that large carnivores and their habitats should be maintained and restored wherever possible. Preventing the extinction of these species and the loss of their irrepl…","author":[{"dropping-particle":"","family":"Ripple","given":"William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J.","non-dropping-particle":"","parse-names":false,"suffix":""}],"container-title":"Science","id":"ITEM-1","issue":"6167","issued":{"date-parts":[["2014"]]},"title":"Status and ecological effects of the world's largest carnivores","type":"article-journal","volume":"343"},"uris":["http://www.mendeley.com/documents/?uuid=24fe5a2e-1110-416c-ac23-3895421b359d"]},{"id":"ITEM-2","itemData":{"DOI":"10.1073/pnas.1702078114","ISSN":"0027-8424","abstract":"Determining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2014, 2017)","plainTextFormattedCitation":"(Ripple et al. 2014, 2017)","previouslyFormattedCitation":"(Ripple &lt;i&gt;et al.&lt;/i&gt; 2014, 2017)"},"properties":{"noteIndex":0},"schema":"https://github.com/citation-style-language/schema/raw/master/csl-citation.json"}</w:instrText>
      </w:r>
      <w:r w:rsidR="00DA0214">
        <w:rPr>
          <w:rStyle w:val="normaltextrun"/>
          <w:rFonts w:ascii="Calibri" w:hAnsi="Calibri" w:cs="Calibri"/>
        </w:rPr>
        <w:fldChar w:fldCharType="separate"/>
      </w:r>
      <w:r w:rsidR="0097014A" w:rsidRPr="0097014A">
        <w:rPr>
          <w:rStyle w:val="normaltextrun"/>
          <w:rFonts w:ascii="Calibri" w:hAnsi="Calibri" w:cs="Calibri"/>
          <w:noProof/>
        </w:rPr>
        <w:t xml:space="preserve">(Ripple </w:t>
      </w:r>
      <w:r w:rsidR="0097014A" w:rsidRPr="0097014A">
        <w:rPr>
          <w:rStyle w:val="normaltextrun"/>
          <w:rFonts w:ascii="Calibri" w:hAnsi="Calibri" w:cs="Calibri"/>
          <w:i/>
          <w:noProof/>
        </w:rPr>
        <w:t>et al.</w:t>
      </w:r>
      <w:r w:rsidR="0097014A" w:rsidRPr="0097014A">
        <w:rPr>
          <w:rStyle w:val="normaltextrun"/>
          <w:rFonts w:ascii="Calibri" w:hAnsi="Calibri" w:cs="Calibri"/>
          <w:noProof/>
        </w:rPr>
        <w:t xml:space="preserve"> 2014, 2017)</w:t>
      </w:r>
      <w:r w:rsidR="00DA0214">
        <w:rPr>
          <w:rStyle w:val="normaltextrun"/>
          <w:rFonts w:ascii="Calibri" w:hAnsi="Calibri" w:cs="Calibri"/>
        </w:rPr>
        <w:fldChar w:fldCharType="end"/>
      </w:r>
      <w:r w:rsidR="007C0D48">
        <w:rPr>
          <w:rStyle w:val="normaltextrun"/>
          <w:rFonts w:ascii="Calibri" w:hAnsi="Calibri" w:cs="Calibri"/>
        </w:rPr>
        <w:t xml:space="preserve">. </w:t>
      </w:r>
      <w:del w:id="748" w:author="Newbold, Tim" w:date="2022-05-13T15:55:00Z">
        <w:r w:rsidR="00E44F96" w:rsidDel="00A04728">
          <w:rPr>
            <w:rStyle w:val="normaltextrun"/>
            <w:rFonts w:ascii="Calibri" w:hAnsi="Calibri" w:cs="Calibri"/>
          </w:rPr>
          <w:delText>It emerges that</w:delText>
        </w:r>
        <w:r w:rsidR="00E8331E" w:rsidDel="00A04728">
          <w:rPr>
            <w:rStyle w:val="normaltextrun"/>
            <w:rFonts w:ascii="Calibri" w:hAnsi="Calibri" w:cs="Calibri"/>
          </w:rPr>
          <w:delText xml:space="preserve"> </w:delText>
        </w:r>
        <w:r w:rsidR="00E44F96" w:rsidDel="00A04728">
          <w:rPr>
            <w:rStyle w:val="normaltextrun"/>
            <w:rFonts w:ascii="Calibri" w:hAnsi="Calibri" w:cs="Calibri"/>
          </w:rPr>
          <w:delText>i</w:delText>
        </w:r>
      </w:del>
      <w:ins w:id="749" w:author="Newbold, Tim" w:date="2022-05-13T15:55:00Z">
        <w:r w:rsidR="00A04728">
          <w:rPr>
            <w:rStyle w:val="normaltextrun"/>
            <w:rFonts w:ascii="Calibri" w:hAnsi="Calibri" w:cs="Calibri"/>
          </w:rPr>
          <w:t>I</w:t>
        </w:r>
      </w:ins>
      <w:r w:rsidR="00E44F96">
        <w:rPr>
          <w:rStyle w:val="normaltextrun"/>
          <w:rFonts w:ascii="Calibri" w:hAnsi="Calibri" w:cs="Calibri"/>
        </w:rPr>
        <w:t>nteractions among traits, among types of pressure</w:t>
      </w:r>
      <w:del w:id="750" w:author="Newbold, Tim" w:date="2022-05-13T15:55:00Z">
        <w:r w:rsidR="00E44F96" w:rsidDel="00A04728">
          <w:rPr>
            <w:rStyle w:val="normaltextrun"/>
            <w:rFonts w:ascii="Calibri" w:hAnsi="Calibri" w:cs="Calibri"/>
          </w:rPr>
          <w:delText>s</w:delText>
        </w:r>
      </w:del>
      <w:r w:rsidR="00E44F96">
        <w:rPr>
          <w:rStyle w:val="normaltextrun"/>
          <w:rFonts w:ascii="Calibri" w:hAnsi="Calibri" w:cs="Calibri"/>
        </w:rPr>
        <w:t xml:space="preserve">, and among traits and pressures </w:t>
      </w:r>
      <w:r w:rsidR="00F13A7B">
        <w:rPr>
          <w:rStyle w:val="normaltextrun"/>
          <w:rFonts w:ascii="Calibri" w:hAnsi="Calibri" w:cs="Calibri"/>
        </w:rPr>
        <w:t xml:space="preserve">should </w:t>
      </w:r>
      <w:r w:rsidR="005E372D">
        <w:rPr>
          <w:rStyle w:val="normaltextrun"/>
          <w:rFonts w:ascii="Calibri" w:hAnsi="Calibri" w:cs="Calibri"/>
        </w:rPr>
        <w:t xml:space="preserve">ideally </w:t>
      </w:r>
      <w:r w:rsidR="00F13A7B">
        <w:rPr>
          <w:rStyle w:val="normaltextrun"/>
          <w:rFonts w:ascii="Calibri" w:hAnsi="Calibri" w:cs="Calibri"/>
        </w:rPr>
        <w:t>be considered</w:t>
      </w:r>
      <w:r w:rsidR="00220949">
        <w:rPr>
          <w:rStyle w:val="normaltextrun"/>
          <w:rFonts w:ascii="Calibri" w:hAnsi="Calibri" w:cs="Calibri"/>
        </w:rPr>
        <w:t xml:space="preserve"> together</w:t>
      </w:r>
      <w:r w:rsidR="00F13A7B">
        <w:rPr>
          <w:rStyle w:val="normaltextrun"/>
          <w:rFonts w:ascii="Calibri" w:hAnsi="Calibri" w:cs="Calibri"/>
        </w:rPr>
        <w:t xml:space="preserve"> </w:t>
      </w:r>
      <w:r w:rsidR="00E44F96">
        <w:rPr>
          <w:rStyle w:val="normaltextrun"/>
          <w:rFonts w:ascii="Calibri" w:hAnsi="Calibri" w:cs="Calibri"/>
        </w:rPr>
        <w:t>to understand</w:t>
      </w:r>
      <w:r w:rsidR="00220949">
        <w:rPr>
          <w:rStyle w:val="normaltextrun"/>
          <w:rFonts w:ascii="Calibri" w:hAnsi="Calibri" w:cs="Calibri"/>
        </w:rPr>
        <w:t xml:space="preserve"> </w:t>
      </w:r>
      <w:r w:rsidR="00AA3283">
        <w:rPr>
          <w:rStyle w:val="normaltextrun"/>
          <w:rFonts w:ascii="Calibri" w:hAnsi="Calibri" w:cs="Calibri"/>
        </w:rPr>
        <w:t>species</w:t>
      </w:r>
      <w:ins w:id="751" w:author="Newbold, Tim" w:date="2022-05-13T15:55:00Z">
        <w:r w:rsidR="00A04728">
          <w:rPr>
            <w:rStyle w:val="normaltextrun"/>
            <w:rFonts w:ascii="Calibri" w:hAnsi="Calibri" w:cs="Calibri"/>
          </w:rPr>
          <w:t>’</w:t>
        </w:r>
      </w:ins>
      <w:r w:rsidR="00AA3283">
        <w:rPr>
          <w:rStyle w:val="normaltextrun"/>
          <w:rFonts w:ascii="Calibri" w:hAnsi="Calibri" w:cs="Calibri"/>
        </w:rPr>
        <w:t xml:space="preserve"> responses to </w:t>
      </w:r>
      <w:r w:rsidR="00362150">
        <w:rPr>
          <w:rStyle w:val="normaltextrun"/>
          <w:rFonts w:ascii="Calibri" w:hAnsi="Calibri" w:cs="Calibri"/>
        </w:rPr>
        <w:t>human</w:t>
      </w:r>
      <w:r w:rsidR="00AA3283">
        <w:rPr>
          <w:rStyle w:val="normaltextrun"/>
          <w:rFonts w:ascii="Calibri" w:hAnsi="Calibri" w:cs="Calibri"/>
        </w:rPr>
        <w:t xml:space="preserve"> </w:t>
      </w:r>
      <w:r w:rsidR="005271FF">
        <w:rPr>
          <w:rStyle w:val="normaltextrun"/>
          <w:rFonts w:ascii="Calibri" w:hAnsi="Calibri" w:cs="Calibri"/>
        </w:rPr>
        <w:t xml:space="preserve">disturbances </w:t>
      </w:r>
      <w:r w:rsidR="00C40909">
        <w:rPr>
          <w:rStyle w:val="normaltextrun"/>
          <w:rFonts w:ascii="Calibri" w:hAnsi="Calibri" w:cs="Calibri"/>
        </w:rPr>
        <w:fldChar w:fldCharType="begin" w:fldLock="1"/>
      </w:r>
      <w:r w:rsidR="00380947">
        <w:rPr>
          <w:rStyle w:val="normaltextrun"/>
          <w:rFonts w:ascii="Calibri" w:hAnsi="Calibri" w:cs="Calibri"/>
        </w:rPr>
        <w:instrText>ADDIN CSL_CITATION {"citationItems":[{"id":"ITEM-1","itemData":{"DOI":"10.1038/s42003-021-02505-3","ISSN":"23993642","PMID":"34400755","abstract":"Anthropogenically-driven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Biology","id":"ITEM-1","issue":"1","issued":{"date-parts":[["2021"]]},"page":"1-10","publisher":"Springer US","title":"Mammalian body size is determined by interactions between climate, urbanization, and ecological traits","type":"article-journal","volume":"4"},"uris":["http://www.mendeley.com/documents/?uuid=3c2da31d-4a86-4487-a489-ec064bf73419"]}],"mendeley":{"formattedCitation":"(Hantak &lt;i&gt;et al.&lt;/i&gt; 2021)","plainTextFormattedCitation":"(Hantak et al. 2021)","previouslyFormattedCitation":"(Hantak &lt;i&gt;et al.&lt;/i&gt; 2021)"},"properties":{"noteIndex":0},"schema":"https://github.com/citation-style-language/schema/raw/master/csl-citation.json"}</w:instrText>
      </w:r>
      <w:r w:rsidR="00C40909">
        <w:rPr>
          <w:rStyle w:val="normaltextrun"/>
          <w:rFonts w:ascii="Calibri" w:hAnsi="Calibri" w:cs="Calibri"/>
        </w:rPr>
        <w:fldChar w:fldCharType="separate"/>
      </w:r>
      <w:r w:rsidR="00C40909" w:rsidRPr="00C40909">
        <w:rPr>
          <w:rStyle w:val="normaltextrun"/>
          <w:rFonts w:ascii="Calibri" w:hAnsi="Calibri" w:cs="Calibri"/>
          <w:noProof/>
        </w:rPr>
        <w:t xml:space="preserve">(Hantak </w:t>
      </w:r>
      <w:r w:rsidR="00C40909" w:rsidRPr="00C40909">
        <w:rPr>
          <w:rStyle w:val="normaltextrun"/>
          <w:rFonts w:ascii="Calibri" w:hAnsi="Calibri" w:cs="Calibri"/>
          <w:i/>
          <w:noProof/>
        </w:rPr>
        <w:t>et al.</w:t>
      </w:r>
      <w:r w:rsidR="00C40909" w:rsidRPr="00C40909">
        <w:rPr>
          <w:rStyle w:val="normaltextrun"/>
          <w:rFonts w:ascii="Calibri" w:hAnsi="Calibri" w:cs="Calibri"/>
          <w:noProof/>
        </w:rPr>
        <w:t xml:space="preserve"> 2021)</w:t>
      </w:r>
      <w:r w:rsidR="00C40909">
        <w:rPr>
          <w:rStyle w:val="normaltextrun"/>
          <w:rFonts w:ascii="Calibri" w:hAnsi="Calibri" w:cs="Calibri"/>
        </w:rPr>
        <w:fldChar w:fldCharType="end"/>
      </w:r>
      <w:ins w:id="752" w:author="Newbold, Tim" w:date="2022-05-13T15:55:00Z">
        <w:r w:rsidR="00A04728">
          <w:rPr>
            <w:rStyle w:val="normaltextrun"/>
            <w:rFonts w:ascii="Calibri" w:hAnsi="Calibri" w:cs="Calibri"/>
          </w:rPr>
          <w:t>.</w:t>
        </w:r>
      </w:ins>
      <w:del w:id="753" w:author="Newbold, Tim" w:date="2022-05-13T15:55:00Z">
        <w:r w:rsidR="008369F3" w:rsidDel="00A04728">
          <w:rPr>
            <w:rStyle w:val="normaltextrun"/>
            <w:rFonts w:ascii="Calibri" w:hAnsi="Calibri" w:cs="Calibri"/>
          </w:rPr>
          <w:delText>;</w:delText>
        </w:r>
      </w:del>
      <w:r w:rsidR="008369F3">
        <w:rPr>
          <w:rStyle w:val="normaltextrun"/>
          <w:rFonts w:ascii="Calibri" w:hAnsi="Calibri" w:cs="Calibri"/>
        </w:rPr>
        <w:t xml:space="preserve"> </w:t>
      </w:r>
      <w:ins w:id="754" w:author="Newbold, Tim" w:date="2022-05-13T15:55:00Z">
        <w:r w:rsidR="00A04728">
          <w:rPr>
            <w:rStyle w:val="normaltextrun"/>
            <w:rFonts w:ascii="Calibri" w:hAnsi="Calibri" w:cs="Calibri"/>
          </w:rPr>
          <w:t>H</w:t>
        </w:r>
      </w:ins>
      <w:del w:id="755" w:author="Newbold, Tim" w:date="2022-05-13T15:55:00Z">
        <w:r w:rsidR="008322DF" w:rsidDel="00A04728">
          <w:rPr>
            <w:rStyle w:val="normaltextrun"/>
            <w:rFonts w:ascii="Calibri" w:hAnsi="Calibri" w:cs="Calibri"/>
          </w:rPr>
          <w:delText>h</w:delText>
        </w:r>
      </w:del>
      <w:r w:rsidR="008322DF">
        <w:rPr>
          <w:rStyle w:val="normaltextrun"/>
          <w:rFonts w:ascii="Calibri" w:hAnsi="Calibri" w:cs="Calibri"/>
        </w:rPr>
        <w:t>owever</w:t>
      </w:r>
      <w:r w:rsidR="00D71BAE">
        <w:rPr>
          <w:rStyle w:val="normaltextrun"/>
          <w:rFonts w:ascii="Calibri" w:hAnsi="Calibri" w:cs="Calibri"/>
        </w:rPr>
        <w:t>,</w:t>
      </w:r>
      <w:r w:rsidR="008322DF">
        <w:rPr>
          <w:rStyle w:val="normaltextrun"/>
          <w:rFonts w:ascii="Calibri" w:hAnsi="Calibri" w:cs="Calibri"/>
        </w:rPr>
        <w:t xml:space="preserve"> considering all these effects </w:t>
      </w:r>
      <w:r w:rsidR="00D00563">
        <w:rPr>
          <w:rStyle w:val="normaltextrun"/>
          <w:rFonts w:ascii="Calibri" w:hAnsi="Calibri" w:cs="Calibri"/>
        </w:rPr>
        <w:t>simultaneously may be challenging</w:t>
      </w:r>
      <w:r w:rsidR="00AA3283">
        <w:rPr>
          <w:rStyle w:val="normaltextrun"/>
          <w:rFonts w:ascii="Calibri" w:hAnsi="Calibri" w:cs="Calibri"/>
        </w:rPr>
        <w:t xml:space="preserve"> because of data</w:t>
      </w:r>
      <w:ins w:id="756" w:author="Newbold, Tim" w:date="2022-05-13T15:55:00Z">
        <w:r w:rsidR="00EE254C">
          <w:rPr>
            <w:rStyle w:val="normaltextrun"/>
            <w:rFonts w:ascii="Calibri" w:hAnsi="Calibri" w:cs="Calibri"/>
          </w:rPr>
          <w:t>-</w:t>
        </w:r>
      </w:ins>
      <w:del w:id="757" w:author="Newbold, Tim" w:date="2022-05-13T15:55:00Z">
        <w:r w:rsidR="00AA3283" w:rsidDel="00EE254C">
          <w:rPr>
            <w:rStyle w:val="normaltextrun"/>
            <w:rFonts w:ascii="Calibri" w:hAnsi="Calibri" w:cs="Calibri"/>
          </w:rPr>
          <w:delText xml:space="preserve"> </w:delText>
        </w:r>
      </w:del>
      <w:r w:rsidR="00AA3283">
        <w:rPr>
          <w:rStyle w:val="normaltextrun"/>
          <w:rFonts w:ascii="Calibri" w:hAnsi="Calibri" w:cs="Calibri"/>
        </w:rPr>
        <w:t xml:space="preserve">limitation issues, model complexity, </w:t>
      </w:r>
      <w:r w:rsidR="006B1860">
        <w:rPr>
          <w:rStyle w:val="normaltextrun"/>
          <w:rFonts w:ascii="Calibri" w:hAnsi="Calibri" w:cs="Calibri"/>
        </w:rPr>
        <w:t xml:space="preserve">and </w:t>
      </w:r>
      <w:r w:rsidR="00AA3283">
        <w:rPr>
          <w:rStyle w:val="normaltextrun"/>
          <w:rFonts w:ascii="Calibri" w:hAnsi="Calibri" w:cs="Calibri"/>
        </w:rPr>
        <w:t xml:space="preserve">difficulty in </w:t>
      </w:r>
      <w:r w:rsidR="008369F3">
        <w:rPr>
          <w:rStyle w:val="normaltextrun"/>
          <w:rFonts w:ascii="Calibri" w:hAnsi="Calibri" w:cs="Calibri"/>
        </w:rPr>
        <w:t xml:space="preserve">assessing and </w:t>
      </w:r>
      <w:r w:rsidR="006B1860">
        <w:rPr>
          <w:rStyle w:val="normaltextrun"/>
          <w:rFonts w:ascii="Calibri" w:hAnsi="Calibri" w:cs="Calibri"/>
        </w:rPr>
        <w:t>disentangling individual and interactive effects</w:t>
      </w:r>
      <w:r w:rsidR="00F13A7B">
        <w:rPr>
          <w:rStyle w:val="normaltextrun"/>
          <w:rFonts w:ascii="Calibri" w:hAnsi="Calibri" w:cs="Calibri"/>
        </w:rPr>
        <w:t>.</w:t>
      </w:r>
    </w:p>
    <w:p w14:paraId="04C4A74A" w14:textId="5D9A51EC" w:rsidR="00F77CA9" w:rsidRDefault="00EC2EB8" w:rsidP="49844778">
      <w:pPr>
        <w:spacing w:line="276" w:lineRule="auto"/>
        <w:jc w:val="both"/>
        <w:rPr>
          <w:rStyle w:val="normaltextrun"/>
          <w:rFonts w:ascii="Calibri" w:hAnsi="Calibri" w:cs="Calibri"/>
        </w:rPr>
      </w:pPr>
      <w:del w:id="758" w:author="Newbold, Tim" w:date="2022-05-13T15:57:00Z">
        <w:r w:rsidDel="00EE254C">
          <w:rPr>
            <w:rStyle w:val="normaltextrun"/>
            <w:rFonts w:ascii="Calibri" w:hAnsi="Calibri" w:cs="Calibri"/>
          </w:rPr>
          <w:delText>Further</w:delText>
        </w:r>
        <w:r w:rsidR="002F00B3" w:rsidDel="00EE254C">
          <w:rPr>
            <w:rStyle w:val="normaltextrun"/>
            <w:rFonts w:ascii="Calibri" w:hAnsi="Calibri" w:cs="Calibri"/>
          </w:rPr>
          <w:delText xml:space="preserve">, </w:delText>
        </w:r>
        <w:r w:rsidR="00B052CC" w:rsidDel="00EE254C">
          <w:rPr>
            <w:rStyle w:val="normaltextrun"/>
            <w:rFonts w:ascii="Calibri" w:hAnsi="Calibri" w:cs="Calibri"/>
          </w:rPr>
          <w:delText>w</w:delText>
        </w:r>
      </w:del>
      <w:ins w:id="759" w:author="Newbold, Tim" w:date="2022-05-13T15:57:00Z">
        <w:r w:rsidR="00EE254C">
          <w:rPr>
            <w:rStyle w:val="normaltextrun"/>
            <w:rFonts w:ascii="Calibri" w:hAnsi="Calibri" w:cs="Calibri"/>
          </w:rPr>
          <w:t>W</w:t>
        </w:r>
      </w:ins>
      <w:r w:rsidR="00B052CC">
        <w:rPr>
          <w:rStyle w:val="normaltextrun"/>
          <w:rFonts w:ascii="Calibri" w:hAnsi="Calibri" w:cs="Calibri"/>
        </w:rPr>
        <w:t xml:space="preserve">e </w:t>
      </w:r>
      <w:r w:rsidR="002B6966">
        <w:rPr>
          <w:rStyle w:val="normaltextrun"/>
          <w:rFonts w:ascii="Calibri" w:hAnsi="Calibri" w:cs="Calibri"/>
        </w:rPr>
        <w:t xml:space="preserve">were </w:t>
      </w:r>
      <w:ins w:id="760" w:author="Newbold, Tim" w:date="2022-05-13T15:57:00Z">
        <w:r w:rsidR="00EE254C">
          <w:rPr>
            <w:rStyle w:val="normaltextrun"/>
            <w:rFonts w:ascii="Calibri" w:hAnsi="Calibri" w:cs="Calibri"/>
          </w:rPr>
          <w:t xml:space="preserve">also </w:t>
        </w:r>
      </w:ins>
      <w:r w:rsidR="002B6966">
        <w:rPr>
          <w:rStyle w:val="normaltextrun"/>
          <w:rFonts w:ascii="Calibri" w:hAnsi="Calibri" w:cs="Calibri"/>
        </w:rPr>
        <w:t xml:space="preserve">unable to </w:t>
      </w:r>
      <w:r w:rsidR="00B052CC">
        <w:rPr>
          <w:rStyle w:val="normaltextrun"/>
          <w:rFonts w:ascii="Calibri" w:hAnsi="Calibri" w:cs="Calibri"/>
        </w:rPr>
        <w:t>consider intraspecific variation</w:t>
      </w:r>
      <w:r w:rsidR="002B6966">
        <w:rPr>
          <w:rStyle w:val="normaltextrun"/>
          <w:rFonts w:ascii="Calibri" w:hAnsi="Calibri" w:cs="Calibri"/>
        </w:rPr>
        <w:t xml:space="preserve"> in this work</w:t>
      </w:r>
      <w:r w:rsidR="00B052CC">
        <w:rPr>
          <w:rStyle w:val="normaltextrun"/>
          <w:rFonts w:ascii="Calibri" w:hAnsi="Calibri" w:cs="Calibri"/>
        </w:rPr>
        <w:t>.</w:t>
      </w:r>
      <w:r w:rsidR="002B6966">
        <w:rPr>
          <w:rStyle w:val="normaltextrun"/>
          <w:rFonts w:ascii="Calibri" w:hAnsi="Calibri" w:cs="Calibri"/>
        </w:rPr>
        <w:t xml:space="preserve"> </w:t>
      </w:r>
      <w:r w:rsidR="008D6E4D">
        <w:rPr>
          <w:rStyle w:val="normaltextrun"/>
          <w:rFonts w:ascii="Calibri" w:hAnsi="Calibri" w:cs="Calibri"/>
        </w:rPr>
        <w:t>Intraspecific</w:t>
      </w:r>
      <w:r w:rsidR="002B6966">
        <w:rPr>
          <w:rStyle w:val="normaltextrun"/>
          <w:rFonts w:ascii="Calibri" w:hAnsi="Calibri" w:cs="Calibri"/>
        </w:rPr>
        <w:t xml:space="preserve"> variation and potential for </w:t>
      </w:r>
      <w:r w:rsidR="00B85D3C">
        <w:rPr>
          <w:rStyle w:val="normaltextrun"/>
          <w:rFonts w:ascii="Calibri" w:hAnsi="Calibri" w:cs="Calibri"/>
        </w:rPr>
        <w:t xml:space="preserve">acclimation and evolutionary </w:t>
      </w:r>
      <w:r w:rsidR="002B6966">
        <w:rPr>
          <w:rStyle w:val="normaltextrun"/>
          <w:rFonts w:ascii="Calibri" w:hAnsi="Calibri" w:cs="Calibri"/>
        </w:rPr>
        <w:t>adaptation</w:t>
      </w:r>
      <w:r w:rsidR="00F87DB8">
        <w:rPr>
          <w:rStyle w:val="normaltextrun"/>
          <w:rFonts w:ascii="Calibri" w:hAnsi="Calibri" w:cs="Calibri"/>
        </w:rPr>
        <w:t xml:space="preserve"> </w:t>
      </w:r>
      <w:r w:rsidR="00D66095">
        <w:rPr>
          <w:rStyle w:val="normaltextrun"/>
          <w:rFonts w:ascii="Calibri" w:hAnsi="Calibri" w:cs="Calibri"/>
        </w:rPr>
        <w:t xml:space="preserve">are likely </w:t>
      </w:r>
      <w:r w:rsidR="003629CC">
        <w:rPr>
          <w:rStyle w:val="normaltextrun"/>
          <w:rFonts w:ascii="Calibri" w:hAnsi="Calibri" w:cs="Calibri"/>
        </w:rPr>
        <w:t>important determinants of species</w:t>
      </w:r>
      <w:ins w:id="761" w:author="Newbold, Tim" w:date="2022-05-13T15:57:00Z">
        <w:r w:rsidR="00B42BB3">
          <w:rPr>
            <w:rStyle w:val="normaltextrun"/>
            <w:rFonts w:ascii="Calibri" w:hAnsi="Calibri" w:cs="Calibri"/>
          </w:rPr>
          <w:t>’</w:t>
        </w:r>
      </w:ins>
      <w:r w:rsidR="003629CC">
        <w:rPr>
          <w:rStyle w:val="normaltextrun"/>
          <w:rFonts w:ascii="Calibri" w:hAnsi="Calibri" w:cs="Calibri"/>
        </w:rPr>
        <w:t xml:space="preserve"> ability to cope with </w:t>
      </w:r>
      <w:del w:id="762" w:author="Newbold, Tim" w:date="2022-05-13T15:57:00Z">
        <w:r w:rsidR="00560A5D" w:rsidDel="00B42BB3">
          <w:rPr>
            <w:rStyle w:val="normaltextrun"/>
            <w:rFonts w:ascii="Calibri" w:hAnsi="Calibri" w:cs="Calibri"/>
          </w:rPr>
          <w:delText>to</w:delText>
        </w:r>
        <w:r w:rsidR="005A783B" w:rsidDel="00B42BB3">
          <w:rPr>
            <w:rStyle w:val="normaltextrun"/>
            <w:rFonts w:ascii="Calibri" w:hAnsi="Calibri" w:cs="Calibri"/>
          </w:rPr>
          <w:delText xml:space="preserve"> </w:delText>
        </w:r>
      </w:del>
      <w:r w:rsidR="005A783B">
        <w:rPr>
          <w:rStyle w:val="normaltextrun"/>
          <w:rFonts w:ascii="Calibri" w:hAnsi="Calibri" w:cs="Calibri"/>
        </w:rPr>
        <w:t xml:space="preserve">human </w:t>
      </w:r>
      <w:r w:rsidR="003629CC">
        <w:rPr>
          <w:rStyle w:val="normaltextrun"/>
          <w:rFonts w:ascii="Calibri" w:hAnsi="Calibri" w:cs="Calibri"/>
        </w:rPr>
        <w:t>disturbance</w:t>
      </w:r>
      <w:r w:rsidR="00FE1D15">
        <w:rPr>
          <w:rStyle w:val="normaltextrun"/>
          <w:rFonts w:ascii="Calibri" w:hAnsi="Calibri" w:cs="Calibri"/>
        </w:rPr>
        <w:t xml:space="preserve"> </w:t>
      </w:r>
      <w:r w:rsidR="00952401">
        <w:rPr>
          <w:rStyle w:val="normaltextrun"/>
          <w:rFonts w:ascii="Calibri" w:hAnsi="Calibri" w:cs="Calibri"/>
        </w:rPr>
        <w:fldChar w:fldCharType="begin" w:fldLock="1"/>
      </w:r>
      <w:r w:rsidR="00DA3E14">
        <w:rPr>
          <w:rStyle w:val="normaltextrun"/>
          <w:rFonts w:ascii="Calibri" w:hAnsi="Calibri" w:cs="Calibri"/>
        </w:rPr>
        <w:instrText>ADDIN CSL_CITATION {"citationItems":[{"id":"ITEM-1","itemData":{"DOI":"10.1111/ele.13107","ISSN":"14610248","PMID":"30009486","abstract":"Thermal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Letters","id":"ITEM-1","issue":"9","issued":{"date-parts":[["2018"]]},"page":"1425-1439","title":"The complex drivers of thermal acclimation and breadth in ectotherms","type":"article-journal","volume":"21"},"uris":["http://www.mendeley.com/documents/?uuid=d3d122e9-a440-41a5-abc5-66efc2b85de1","http://www.mendeley.com/documents/?uuid=5bffba82-c41b-4ba1-902a-3b1f5e050ef5"]},{"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world","type":"article-journal","volume":"29"},"uris":["http://www.mendeley.com/documents/?uuid=b168526b-676a-4c13-af99-6dff6f0da29b","http://www.mendeley.com/documents/?uuid=8d54b18c-a2b6-4a5a-b219-864a7c8db33c"]}],"mendeley":{"formattedCitation":"(Carlson &lt;i&gt;et al.&lt;/i&gt; 2014; Rohr &lt;i&gt;et al.&lt;/i&gt; 2018)","plainTextFormattedCitation":"(Carlson et al. 2014; Rohr et al. 2018)","previouslyFormattedCitation":"(Carlson &lt;i&gt;et al.&lt;/i&gt; 2014; Rohr &lt;i&gt;et al.&lt;/i&gt; 2018)"},"properties":{"noteIndex":0},"schema":"https://github.com/citation-style-language/schema/raw/master/csl-citation.json"}</w:instrText>
      </w:r>
      <w:r w:rsidR="00952401">
        <w:rPr>
          <w:rStyle w:val="normaltextrun"/>
          <w:rFonts w:ascii="Calibri" w:hAnsi="Calibri" w:cs="Calibri"/>
        </w:rPr>
        <w:fldChar w:fldCharType="separate"/>
      </w:r>
      <w:r w:rsidR="00937E60" w:rsidRPr="00937E60">
        <w:rPr>
          <w:rStyle w:val="normaltextrun"/>
          <w:rFonts w:ascii="Calibri" w:hAnsi="Calibri" w:cs="Calibri"/>
          <w:noProof/>
        </w:rPr>
        <w:t xml:space="preserve">(Carlson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2014; Rohr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2018)</w:t>
      </w:r>
      <w:r w:rsidR="00952401">
        <w:rPr>
          <w:rStyle w:val="normaltextrun"/>
          <w:rFonts w:ascii="Calibri" w:hAnsi="Calibri" w:cs="Calibri"/>
        </w:rPr>
        <w:fldChar w:fldCharType="end"/>
      </w:r>
      <w:r w:rsidR="00560A5D">
        <w:rPr>
          <w:rStyle w:val="normaltextrun"/>
          <w:rFonts w:ascii="Calibri" w:hAnsi="Calibri" w:cs="Calibri"/>
        </w:rPr>
        <w:t>, but</w:t>
      </w:r>
      <w:r w:rsidR="005A783B">
        <w:rPr>
          <w:rStyle w:val="normaltextrun"/>
          <w:rFonts w:ascii="Calibri" w:hAnsi="Calibri" w:cs="Calibri"/>
        </w:rPr>
        <w:t xml:space="preserve"> considering</w:t>
      </w:r>
      <w:r w:rsidR="00560A5D">
        <w:rPr>
          <w:rStyle w:val="normaltextrun"/>
          <w:rFonts w:ascii="Calibri" w:hAnsi="Calibri" w:cs="Calibri"/>
        </w:rPr>
        <w:t xml:space="preserve"> such effects </w:t>
      </w:r>
      <w:del w:id="763" w:author="Newbold, Tim" w:date="2022-05-13T15:58:00Z">
        <w:r w:rsidR="005A783B" w:rsidDel="00B42BB3">
          <w:rPr>
            <w:rStyle w:val="normaltextrun"/>
            <w:rFonts w:ascii="Calibri" w:hAnsi="Calibri" w:cs="Calibri"/>
          </w:rPr>
          <w:delText>was</w:delText>
        </w:r>
        <w:r w:rsidR="00560A5D" w:rsidDel="00B42BB3">
          <w:rPr>
            <w:rStyle w:val="normaltextrun"/>
            <w:rFonts w:ascii="Calibri" w:hAnsi="Calibri" w:cs="Calibri"/>
          </w:rPr>
          <w:delText xml:space="preserve"> beyond the scope of this study</w:delText>
        </w:r>
        <w:r w:rsidR="00852D53" w:rsidDel="00B42BB3">
          <w:rPr>
            <w:rStyle w:val="normaltextrun"/>
            <w:rFonts w:ascii="Calibri" w:hAnsi="Calibri" w:cs="Calibri"/>
          </w:rPr>
          <w:delText xml:space="preserve">, and </w:delText>
        </w:r>
      </w:del>
      <w:r w:rsidR="00852D53">
        <w:rPr>
          <w:rStyle w:val="normaltextrun"/>
          <w:rFonts w:ascii="Calibri" w:hAnsi="Calibri" w:cs="Calibri"/>
        </w:rPr>
        <w:t xml:space="preserve">is </w:t>
      </w:r>
      <w:del w:id="764" w:author="Newbold, Tim" w:date="2022-05-13T15:58:00Z">
        <w:r w:rsidR="00852D53" w:rsidDel="00B42BB3">
          <w:rPr>
            <w:rStyle w:val="normaltextrun"/>
            <w:rFonts w:ascii="Calibri" w:hAnsi="Calibri" w:cs="Calibri"/>
          </w:rPr>
          <w:delText xml:space="preserve">also </w:delText>
        </w:r>
      </w:del>
      <w:r w:rsidR="0017212B">
        <w:rPr>
          <w:rStyle w:val="normaltextrun"/>
          <w:rFonts w:ascii="Calibri" w:hAnsi="Calibri" w:cs="Calibri"/>
        </w:rPr>
        <w:t>challeng</w:t>
      </w:r>
      <w:r w:rsidR="00507B44">
        <w:rPr>
          <w:rStyle w:val="normaltextrun"/>
          <w:rFonts w:ascii="Calibri" w:hAnsi="Calibri" w:cs="Calibri"/>
        </w:rPr>
        <w:t>ing</w:t>
      </w:r>
      <w:r w:rsidR="0017212B">
        <w:rPr>
          <w:rStyle w:val="normaltextrun"/>
          <w:rFonts w:ascii="Calibri" w:hAnsi="Calibri" w:cs="Calibri"/>
        </w:rPr>
        <w:t xml:space="preserve"> b</w:t>
      </w:r>
      <w:r w:rsidR="00507B44">
        <w:rPr>
          <w:rStyle w:val="normaltextrun"/>
          <w:rFonts w:ascii="Calibri" w:hAnsi="Calibri" w:cs="Calibri"/>
        </w:rPr>
        <w:t>ecause of</w:t>
      </w:r>
      <w:r w:rsidR="0017212B">
        <w:rPr>
          <w:rStyle w:val="normaltextrun"/>
          <w:rFonts w:ascii="Calibri" w:hAnsi="Calibri" w:cs="Calibri"/>
        </w:rPr>
        <w:t xml:space="preserve"> the lack of available data</w:t>
      </w:r>
      <w:r w:rsidR="00560A5D">
        <w:rPr>
          <w:rStyle w:val="normaltextrun"/>
          <w:rFonts w:ascii="Calibri" w:hAnsi="Calibri" w:cs="Calibri"/>
        </w:rPr>
        <w:t xml:space="preserve">. </w:t>
      </w:r>
      <w:commentRangeEnd w:id="732"/>
      <w:r w:rsidR="006A57DF">
        <w:rPr>
          <w:rStyle w:val="CommentReference"/>
        </w:rPr>
        <w:commentReference w:id="732"/>
      </w:r>
    </w:p>
    <w:p w14:paraId="040CE848" w14:textId="7CF6B26B" w:rsidR="00867AA3" w:rsidRDefault="00867AA3" w:rsidP="49844778">
      <w:pPr>
        <w:spacing w:line="276" w:lineRule="auto"/>
        <w:jc w:val="both"/>
        <w:rPr>
          <w:rStyle w:val="normaltextrun"/>
          <w:rFonts w:ascii="Calibri" w:hAnsi="Calibri" w:cs="Calibri"/>
        </w:rPr>
      </w:pPr>
      <w:commentRangeStart w:id="765"/>
      <w:r w:rsidRPr="005178FC">
        <w:rPr>
          <w:rStyle w:val="normaltextrun"/>
          <w:rFonts w:ascii="Calibri" w:hAnsi="Calibri" w:cs="Calibri"/>
        </w:rPr>
        <w:t xml:space="preserve">Overall, our results indicate that </w:t>
      </w:r>
      <w:del w:id="766" w:author="Newbold, Tim" w:date="2022-05-13T15:58:00Z">
        <w:r w:rsidDel="00B42BB3">
          <w:rPr>
            <w:rStyle w:val="normaltextrun"/>
            <w:rFonts w:ascii="Calibri" w:hAnsi="Calibri" w:cs="Calibri"/>
          </w:rPr>
          <w:delText xml:space="preserve">land-use and </w:delText>
        </w:r>
      </w:del>
      <w:ins w:id="767" w:author="Newbold, Tim" w:date="2022-05-13T15:58:00Z">
        <w:r w:rsidR="00FF4EE5">
          <w:rPr>
            <w:rStyle w:val="normaltextrun"/>
            <w:rFonts w:ascii="Calibri" w:hAnsi="Calibri" w:cs="Calibri"/>
          </w:rPr>
          <w:t xml:space="preserve">the effects of </w:t>
        </w:r>
      </w:ins>
      <w:r>
        <w:rPr>
          <w:rStyle w:val="normaltextrun"/>
          <w:rFonts w:ascii="Calibri" w:hAnsi="Calibri" w:cs="Calibri"/>
        </w:rPr>
        <w:t xml:space="preserve">climate change </w:t>
      </w:r>
      <w:ins w:id="768" w:author="Newbold, Tim" w:date="2022-05-13T15:58:00Z">
        <w:r w:rsidR="00B42BB3">
          <w:rPr>
            <w:rStyle w:val="normaltextrun"/>
            <w:rFonts w:ascii="Calibri" w:hAnsi="Calibri" w:cs="Calibri"/>
          </w:rPr>
          <w:t xml:space="preserve">and land use </w:t>
        </w:r>
        <w:r w:rsidR="00FF4EE5">
          <w:rPr>
            <w:rStyle w:val="normaltextrun"/>
            <w:rFonts w:ascii="Calibri" w:hAnsi="Calibri" w:cs="Calibri"/>
          </w:rPr>
          <w:t xml:space="preserve">are likely to impact </w:t>
        </w:r>
      </w:ins>
      <w:del w:id="769" w:author="Newbold, Tim" w:date="2022-05-13T15:58:00Z">
        <w:r w:rsidDel="00FF4EE5">
          <w:rPr>
            <w:rStyle w:val="normaltextrun"/>
            <w:rFonts w:ascii="Calibri" w:hAnsi="Calibri" w:cs="Calibri"/>
          </w:rPr>
          <w:delText xml:space="preserve">non-randomly affect </w:delText>
        </w:r>
      </w:del>
      <w:r>
        <w:rPr>
          <w:rStyle w:val="normaltextrun"/>
          <w:rFonts w:ascii="Calibri" w:hAnsi="Calibri" w:cs="Calibri"/>
        </w:rPr>
        <w:t>terrestrial vertebrates</w:t>
      </w:r>
      <w:ins w:id="770" w:author="Newbold, Tim" w:date="2022-05-13T15:58:00Z">
        <w:r w:rsidR="00FF4EE5">
          <w:rPr>
            <w:rStyle w:val="normaltextrun"/>
            <w:rFonts w:ascii="Calibri" w:hAnsi="Calibri" w:cs="Calibri"/>
          </w:rPr>
          <w:t xml:space="preserve"> non-randomly</w:t>
        </w:r>
        <w:r w:rsidR="00C223E5">
          <w:rPr>
            <w:rStyle w:val="normaltextrun"/>
            <w:rFonts w:ascii="Calibri" w:hAnsi="Calibri" w:cs="Calibri"/>
          </w:rPr>
          <w:t xml:space="preserve"> with respect to the</w:t>
        </w:r>
      </w:ins>
      <w:ins w:id="771" w:author="Newbold, Tim" w:date="2022-05-13T15:59:00Z">
        <w:r w:rsidR="00C223E5">
          <w:rPr>
            <w:rStyle w:val="normaltextrun"/>
            <w:rFonts w:ascii="Calibri" w:hAnsi="Calibri" w:cs="Calibri"/>
          </w:rPr>
          <w:t>ir ecological characteristics</w:t>
        </w:r>
        <w:commentRangeEnd w:id="765"/>
        <w:r w:rsidR="006A57DF">
          <w:rPr>
            <w:rStyle w:val="CommentReference"/>
          </w:rPr>
          <w:commentReference w:id="765"/>
        </w:r>
      </w:ins>
      <w:r>
        <w:rPr>
          <w:rStyle w:val="normaltextrun"/>
          <w:rFonts w:ascii="Calibri" w:hAnsi="Calibri" w:cs="Calibri"/>
        </w:rPr>
        <w:t xml:space="preserve">, </w:t>
      </w:r>
      <w:commentRangeStart w:id="772"/>
      <w:r>
        <w:rPr>
          <w:rStyle w:val="normaltextrun"/>
          <w:rFonts w:ascii="Calibri" w:hAnsi="Calibri" w:cs="Calibri"/>
        </w:rPr>
        <w:t xml:space="preserve">which is likely to have important </w:t>
      </w:r>
      <w:r w:rsidRPr="005178FC">
        <w:rPr>
          <w:rStyle w:val="normaltextrun"/>
          <w:rFonts w:ascii="Calibri" w:hAnsi="Calibri" w:cs="Calibri"/>
        </w:rPr>
        <w:t xml:space="preserve">consequences for ecosystem functioning. </w:t>
      </w:r>
      <w:r>
        <w:rPr>
          <w:rStyle w:val="normaltextrun"/>
          <w:rFonts w:ascii="Calibri" w:hAnsi="Calibri" w:cs="Calibri"/>
        </w:rPr>
        <w:t>For instance, declines in occurrence probability of certain dietary groups under land-use change, such as invertebrate eaters, could have consequences for ecosystem services such as pest control.</w:t>
      </w:r>
      <w:commentRangeEnd w:id="772"/>
      <w:r w:rsidR="006A57DF">
        <w:rPr>
          <w:rStyle w:val="CommentReference"/>
        </w:rPr>
        <w:commentReference w:id="772"/>
      </w:r>
    </w:p>
    <w:p w14:paraId="75BFF15F" w14:textId="6D34CC54" w:rsidR="00AC378F" w:rsidRPr="0079527B" w:rsidRDefault="00F663B8" w:rsidP="0079527B">
      <w:pPr>
        <w:pStyle w:val="paragraph"/>
        <w:spacing w:before="0" w:beforeAutospacing="0" w:after="0" w:afterAutospacing="0" w:line="276" w:lineRule="auto"/>
        <w:jc w:val="both"/>
        <w:textAlignment w:val="baseline"/>
        <w:rPr>
          <w:rStyle w:val="normaltextrun"/>
          <w:rFonts w:ascii="Calibri" w:hAnsi="Calibri" w:cs="Calibri"/>
          <w:sz w:val="22"/>
          <w:szCs w:val="22"/>
        </w:rPr>
      </w:pPr>
      <w:r w:rsidRPr="0079527B">
        <w:rPr>
          <w:rStyle w:val="normaltextrun"/>
          <w:rFonts w:ascii="Calibri" w:hAnsi="Calibri" w:cs="Calibri"/>
          <w:sz w:val="22"/>
          <w:szCs w:val="22"/>
        </w:rPr>
        <w:t>To conclude, we conducted a</w:t>
      </w:r>
      <w:r w:rsidR="00FA60C7" w:rsidRPr="0079527B">
        <w:rPr>
          <w:rStyle w:val="normaltextrun"/>
          <w:rFonts w:ascii="Calibri" w:hAnsi="Calibri" w:cs="Calibri"/>
          <w:sz w:val="22"/>
          <w:szCs w:val="22"/>
        </w:rPr>
        <w:t xml:space="preserve"> correlative assessment of</w:t>
      </w:r>
      <w:r w:rsidR="00AB71B1" w:rsidRPr="0079527B">
        <w:rPr>
          <w:rStyle w:val="normaltextrun"/>
          <w:rFonts w:ascii="Calibri" w:hAnsi="Calibri" w:cs="Calibri"/>
          <w:sz w:val="22"/>
          <w:szCs w:val="22"/>
        </w:rPr>
        <w:t xml:space="preserve"> the </w:t>
      </w:r>
      <w:del w:id="773" w:author="Newbold, Tim" w:date="2022-05-13T16:02:00Z">
        <w:r w:rsidR="00AB71B1" w:rsidRPr="0079527B" w:rsidDel="006A57DF">
          <w:rPr>
            <w:rStyle w:val="normaltextrun"/>
            <w:rFonts w:ascii="Calibri" w:hAnsi="Calibri" w:cs="Calibri"/>
            <w:sz w:val="22"/>
            <w:szCs w:val="22"/>
          </w:rPr>
          <w:delText xml:space="preserve">effects </w:delText>
        </w:r>
      </w:del>
      <w:ins w:id="774" w:author="Newbold, Tim" w:date="2022-05-13T16:02:00Z">
        <w:r w:rsidR="006A57DF">
          <w:rPr>
            <w:rStyle w:val="normaltextrun"/>
            <w:rFonts w:ascii="Calibri" w:hAnsi="Calibri" w:cs="Calibri"/>
            <w:sz w:val="22"/>
            <w:szCs w:val="22"/>
          </w:rPr>
          <w:t xml:space="preserve">association between </w:t>
        </w:r>
      </w:ins>
      <w:del w:id="775" w:author="Newbold, Tim" w:date="2022-05-13T16:02:00Z">
        <w:r w:rsidR="00AB71B1" w:rsidRPr="0079527B" w:rsidDel="006A57DF">
          <w:rPr>
            <w:rStyle w:val="normaltextrun"/>
            <w:rFonts w:ascii="Calibri" w:hAnsi="Calibri" w:cs="Calibri"/>
            <w:sz w:val="22"/>
            <w:szCs w:val="22"/>
          </w:rPr>
          <w:delText xml:space="preserve">of </w:delText>
        </w:r>
      </w:del>
      <w:ins w:id="776" w:author="Newbold, Tim" w:date="2022-05-13T16:02:00Z">
        <w:r w:rsidR="006A57DF">
          <w:rPr>
            <w:rStyle w:val="normaltextrun"/>
            <w:rFonts w:ascii="Calibri" w:hAnsi="Calibri" w:cs="Calibri"/>
            <w:sz w:val="22"/>
            <w:szCs w:val="22"/>
          </w:rPr>
          <w:t>ecological</w:t>
        </w:r>
        <w:r w:rsidR="006A57DF" w:rsidRPr="0079527B">
          <w:rPr>
            <w:rStyle w:val="normaltextrun"/>
            <w:rFonts w:ascii="Calibri" w:hAnsi="Calibri" w:cs="Calibri"/>
            <w:sz w:val="22"/>
            <w:szCs w:val="22"/>
          </w:rPr>
          <w:t xml:space="preserve"> </w:t>
        </w:r>
      </w:ins>
      <w:del w:id="777" w:author="Newbold, Tim" w:date="2022-05-13T16:03:00Z">
        <w:r w:rsidR="00AB71B1" w:rsidRPr="0079527B" w:rsidDel="006A57DF">
          <w:rPr>
            <w:rStyle w:val="normaltextrun"/>
            <w:rFonts w:ascii="Calibri" w:hAnsi="Calibri" w:cs="Calibri"/>
            <w:sz w:val="22"/>
            <w:szCs w:val="22"/>
          </w:rPr>
          <w:delText>traits and geographical range area on</w:delText>
        </w:r>
      </w:del>
      <w:ins w:id="778" w:author="Newbold, Tim" w:date="2022-05-13T16:03:00Z">
        <w:r w:rsidR="006A57DF">
          <w:rPr>
            <w:rStyle w:val="normaltextrun"/>
            <w:rFonts w:ascii="Calibri" w:hAnsi="Calibri" w:cs="Calibri"/>
            <w:sz w:val="22"/>
            <w:szCs w:val="22"/>
          </w:rPr>
          <w:t>characteristics and</w:t>
        </w:r>
      </w:ins>
      <w:r w:rsidR="00FA60C7" w:rsidRPr="0079527B">
        <w:rPr>
          <w:rStyle w:val="normaltextrun"/>
          <w:rFonts w:ascii="Calibri" w:hAnsi="Calibri" w:cs="Calibri"/>
          <w:sz w:val="22"/>
          <w:szCs w:val="22"/>
        </w:rPr>
        <w:t xml:space="preserve"> species </w:t>
      </w:r>
      <w:del w:id="779" w:author="Newbold, Tim" w:date="2022-05-13T16:03:00Z">
        <w:r w:rsidR="00FA60C7" w:rsidRPr="0079527B" w:rsidDel="006A57DF">
          <w:rPr>
            <w:rStyle w:val="normaltextrun"/>
            <w:rFonts w:ascii="Calibri" w:hAnsi="Calibri" w:cs="Calibri"/>
            <w:sz w:val="22"/>
            <w:szCs w:val="22"/>
          </w:rPr>
          <w:delText>responses</w:delText>
        </w:r>
        <w:r w:rsidR="00AB71B1" w:rsidRPr="0079527B" w:rsidDel="006A57DF">
          <w:rPr>
            <w:rStyle w:val="normaltextrun"/>
            <w:rFonts w:ascii="Calibri" w:hAnsi="Calibri" w:cs="Calibri"/>
            <w:sz w:val="22"/>
            <w:szCs w:val="22"/>
          </w:rPr>
          <w:delText xml:space="preserve"> </w:delText>
        </w:r>
      </w:del>
      <w:ins w:id="780" w:author="Newbold, Tim" w:date="2022-05-13T16:03:00Z">
        <w:r w:rsidR="006A57DF">
          <w:rPr>
            <w:rStyle w:val="normaltextrun"/>
            <w:rFonts w:ascii="Calibri" w:hAnsi="Calibri" w:cs="Calibri"/>
            <w:sz w:val="22"/>
            <w:szCs w:val="22"/>
          </w:rPr>
          <w:t>sensitivity</w:t>
        </w:r>
        <w:r w:rsidR="006A57DF" w:rsidRPr="0079527B">
          <w:rPr>
            <w:rStyle w:val="normaltextrun"/>
            <w:rFonts w:ascii="Calibri" w:hAnsi="Calibri" w:cs="Calibri"/>
            <w:sz w:val="22"/>
            <w:szCs w:val="22"/>
          </w:rPr>
          <w:t xml:space="preserve"> </w:t>
        </w:r>
      </w:ins>
      <w:r w:rsidR="00AB71B1" w:rsidRPr="0079527B">
        <w:rPr>
          <w:rStyle w:val="normaltextrun"/>
          <w:rFonts w:ascii="Calibri" w:hAnsi="Calibri" w:cs="Calibri"/>
          <w:sz w:val="22"/>
          <w:szCs w:val="22"/>
        </w:rPr>
        <w:t xml:space="preserve">to </w:t>
      </w:r>
      <w:del w:id="781" w:author="Newbold, Tim" w:date="2022-05-13T16:03:00Z">
        <w:r w:rsidR="00AB71B1" w:rsidRPr="0079527B" w:rsidDel="006A57DF">
          <w:rPr>
            <w:rStyle w:val="normaltextrun"/>
            <w:rFonts w:ascii="Calibri" w:hAnsi="Calibri" w:cs="Calibri"/>
            <w:sz w:val="22"/>
            <w:szCs w:val="22"/>
          </w:rPr>
          <w:delText xml:space="preserve">land-use and </w:delText>
        </w:r>
        <w:r w:rsidR="00E05DB5" w:rsidRPr="0079527B" w:rsidDel="006A57DF">
          <w:rPr>
            <w:rStyle w:val="normaltextrun"/>
            <w:rFonts w:ascii="Calibri" w:hAnsi="Calibri" w:cs="Calibri"/>
            <w:sz w:val="22"/>
            <w:szCs w:val="22"/>
          </w:rPr>
          <w:delText xml:space="preserve">on </w:delText>
        </w:r>
      </w:del>
      <w:r w:rsidR="00AB71B1" w:rsidRPr="0079527B">
        <w:rPr>
          <w:rStyle w:val="normaltextrun"/>
          <w:rFonts w:ascii="Calibri" w:hAnsi="Calibri" w:cs="Calibri"/>
          <w:sz w:val="22"/>
          <w:szCs w:val="22"/>
        </w:rPr>
        <w:t>climate</w:t>
      </w:r>
      <w:ins w:id="782" w:author="Newbold, Tim" w:date="2022-05-13T16:03:00Z">
        <w:r w:rsidR="006A57DF">
          <w:rPr>
            <w:rStyle w:val="normaltextrun"/>
            <w:rFonts w:ascii="Calibri" w:hAnsi="Calibri" w:cs="Calibri"/>
            <w:sz w:val="22"/>
            <w:szCs w:val="22"/>
          </w:rPr>
          <w:t xml:space="preserve"> </w:t>
        </w:r>
      </w:ins>
      <w:del w:id="783" w:author="Newbold, Tim" w:date="2022-05-13T16:03:00Z">
        <w:r w:rsidR="00E05DB5" w:rsidRPr="0079527B" w:rsidDel="006A57DF">
          <w:rPr>
            <w:rStyle w:val="normaltextrun"/>
            <w:rFonts w:ascii="Calibri" w:hAnsi="Calibri" w:cs="Calibri"/>
            <w:sz w:val="22"/>
            <w:szCs w:val="22"/>
          </w:rPr>
          <w:delText>-</w:delText>
        </w:r>
      </w:del>
      <w:r w:rsidR="00AB71B1" w:rsidRPr="0079527B">
        <w:rPr>
          <w:rStyle w:val="normaltextrun"/>
          <w:rFonts w:ascii="Calibri" w:hAnsi="Calibri" w:cs="Calibri"/>
          <w:sz w:val="22"/>
          <w:szCs w:val="22"/>
        </w:rPr>
        <w:t xml:space="preserve">change </w:t>
      </w:r>
      <w:del w:id="784" w:author="Newbold, Tim" w:date="2022-05-13T16:03:00Z">
        <w:r w:rsidR="00AB71B1" w:rsidRPr="0079527B" w:rsidDel="006A57DF">
          <w:rPr>
            <w:rStyle w:val="normaltextrun"/>
            <w:rFonts w:ascii="Calibri" w:hAnsi="Calibri" w:cs="Calibri"/>
            <w:sz w:val="22"/>
            <w:szCs w:val="22"/>
          </w:rPr>
          <w:delText>sensitivity</w:delText>
        </w:r>
      </w:del>
      <w:ins w:id="785" w:author="Newbold, Tim" w:date="2022-05-13T16:03:00Z">
        <w:r w:rsidR="006A57DF">
          <w:rPr>
            <w:rStyle w:val="normaltextrun"/>
            <w:rFonts w:ascii="Calibri" w:hAnsi="Calibri" w:cs="Calibri"/>
            <w:sz w:val="22"/>
            <w:szCs w:val="22"/>
          </w:rPr>
          <w:t>and land use</w:t>
        </w:r>
      </w:ins>
      <w:r w:rsidR="00647B62" w:rsidRPr="0079527B">
        <w:rPr>
          <w:rStyle w:val="normaltextrun"/>
          <w:rFonts w:ascii="Calibri" w:hAnsi="Calibri" w:cs="Calibri"/>
          <w:sz w:val="22"/>
          <w:szCs w:val="22"/>
        </w:rPr>
        <w:t>.</w:t>
      </w:r>
      <w:r w:rsidR="00FA60C7" w:rsidRPr="0079527B">
        <w:rPr>
          <w:rStyle w:val="normaltextrun"/>
          <w:rFonts w:ascii="Calibri" w:hAnsi="Calibri" w:cs="Calibri"/>
          <w:sz w:val="22"/>
          <w:szCs w:val="22"/>
        </w:rPr>
        <w:t xml:space="preserve"> Our framework relies on the use of spatial data (a space-for-time substitution for land-use change, and geographical distributions for climate-change sensitivity</w:t>
      </w:r>
      <w:r w:rsidR="007E42E8" w:rsidRPr="0079527B">
        <w:rPr>
          <w:rStyle w:val="normaltextrun"/>
          <w:rFonts w:ascii="Calibri" w:hAnsi="Calibri" w:cs="Calibri"/>
          <w:sz w:val="22"/>
          <w:szCs w:val="22"/>
        </w:rPr>
        <w:t>), which</w:t>
      </w:r>
      <w:r w:rsidR="00FA60C7" w:rsidRPr="0079527B">
        <w:rPr>
          <w:rStyle w:val="normaltextrun"/>
          <w:rFonts w:ascii="Calibri" w:hAnsi="Calibri" w:cs="Calibri"/>
          <w:sz w:val="22"/>
          <w:szCs w:val="22"/>
        </w:rPr>
        <w:t xml:space="preserve"> </w:t>
      </w:r>
      <w:r w:rsidR="00594C63" w:rsidRPr="0079527B">
        <w:rPr>
          <w:rStyle w:val="normaltextrun"/>
          <w:rFonts w:ascii="Calibri" w:hAnsi="Calibri" w:cs="Calibri"/>
          <w:sz w:val="22"/>
          <w:szCs w:val="22"/>
        </w:rPr>
        <w:t>are</w:t>
      </w:r>
      <w:r w:rsidR="00FA60C7" w:rsidRPr="0079527B">
        <w:rPr>
          <w:rStyle w:val="normaltextrun"/>
          <w:rFonts w:ascii="Calibri" w:hAnsi="Calibri" w:cs="Calibri"/>
          <w:sz w:val="22"/>
          <w:szCs w:val="22"/>
        </w:rPr>
        <w:t xml:space="preserve"> snapshots of </w:t>
      </w:r>
      <w:r w:rsidR="00FE1DF7" w:rsidRPr="0079527B">
        <w:rPr>
          <w:rStyle w:val="normaltextrun"/>
          <w:rFonts w:ascii="Calibri" w:hAnsi="Calibri" w:cs="Calibri"/>
          <w:sz w:val="22"/>
          <w:szCs w:val="22"/>
        </w:rPr>
        <w:t>biodiversity</w:t>
      </w:r>
      <w:r w:rsidR="00FA60C7" w:rsidRPr="0079527B">
        <w:rPr>
          <w:rStyle w:val="normaltextrun"/>
          <w:rFonts w:ascii="Calibri" w:hAnsi="Calibri" w:cs="Calibri"/>
          <w:sz w:val="22"/>
          <w:szCs w:val="22"/>
        </w:rPr>
        <w:t xml:space="preserve"> in time</w:t>
      </w:r>
      <w:r w:rsidR="00FE1DF7" w:rsidRPr="0079527B">
        <w:rPr>
          <w:rStyle w:val="normaltextrun"/>
          <w:rFonts w:ascii="Calibri" w:hAnsi="Calibri" w:cs="Calibri"/>
          <w:sz w:val="22"/>
          <w:szCs w:val="22"/>
        </w:rPr>
        <w:t xml:space="preserve">. </w:t>
      </w:r>
      <w:commentRangeStart w:id="786"/>
      <w:r w:rsidR="00FE1DF7" w:rsidRPr="0079527B">
        <w:rPr>
          <w:rStyle w:val="normaltextrun"/>
          <w:rFonts w:ascii="Calibri" w:hAnsi="Calibri" w:cs="Calibri"/>
          <w:sz w:val="22"/>
          <w:szCs w:val="22"/>
        </w:rPr>
        <w:t xml:space="preserve">Further work could help elucidate </w:t>
      </w:r>
      <w:del w:id="787" w:author="Newbold, Tim" w:date="2022-05-13T16:04:00Z">
        <w:r w:rsidR="00FE1DF7" w:rsidRPr="0079527B" w:rsidDel="006A57DF">
          <w:rPr>
            <w:rStyle w:val="normaltextrun"/>
            <w:rFonts w:ascii="Calibri" w:hAnsi="Calibri" w:cs="Calibri"/>
            <w:sz w:val="22"/>
            <w:szCs w:val="22"/>
          </w:rPr>
          <w:delText xml:space="preserve">the mechanisms behind species responses to human threats, in particular, </w:delText>
        </w:r>
      </w:del>
      <w:r w:rsidR="00FE1DF7" w:rsidRPr="0079527B">
        <w:rPr>
          <w:rStyle w:val="normaltextrun"/>
          <w:rFonts w:ascii="Calibri" w:hAnsi="Calibri" w:cs="Calibri"/>
          <w:sz w:val="22"/>
          <w:szCs w:val="22"/>
        </w:rPr>
        <w:t xml:space="preserve">the mechanistic links between species traits and </w:t>
      </w:r>
      <w:del w:id="788" w:author="Newbold, Tim" w:date="2022-05-13T16:04:00Z">
        <w:r w:rsidR="00FE1DF7" w:rsidRPr="0079527B" w:rsidDel="006A57DF">
          <w:rPr>
            <w:rStyle w:val="normaltextrun"/>
            <w:rFonts w:ascii="Calibri" w:hAnsi="Calibri" w:cs="Calibri"/>
            <w:sz w:val="22"/>
            <w:szCs w:val="22"/>
          </w:rPr>
          <w:delText xml:space="preserve">species </w:delText>
        </w:r>
      </w:del>
      <w:r w:rsidR="00FE1DF7" w:rsidRPr="0079527B">
        <w:rPr>
          <w:rStyle w:val="normaltextrun"/>
          <w:rFonts w:ascii="Calibri" w:hAnsi="Calibri" w:cs="Calibri"/>
          <w:sz w:val="22"/>
          <w:szCs w:val="22"/>
        </w:rPr>
        <w:t>responses</w:t>
      </w:r>
      <w:r w:rsidR="00AC378F" w:rsidRPr="0079527B">
        <w:rPr>
          <w:rStyle w:val="normaltextrun"/>
          <w:rFonts w:ascii="Calibri" w:hAnsi="Calibri" w:cs="Calibri"/>
          <w:sz w:val="22"/>
          <w:szCs w:val="22"/>
        </w:rPr>
        <w:t xml:space="preserve"> to environmental change</w:t>
      </w:r>
      <w:ins w:id="789" w:author="Newbold, Tim" w:date="2022-05-13T16:04:00Z">
        <w:r w:rsidR="006A57DF">
          <w:rPr>
            <w:rStyle w:val="normaltextrun"/>
            <w:rFonts w:ascii="Calibri" w:hAnsi="Calibri" w:cs="Calibri"/>
            <w:sz w:val="22"/>
            <w:szCs w:val="22"/>
          </w:rPr>
          <w:t>,</w:t>
        </w:r>
      </w:ins>
      <w:del w:id="790" w:author="Newbold, Tim" w:date="2022-05-13T16:04:00Z">
        <w:r w:rsidR="00FE1DF7" w:rsidRPr="0079527B" w:rsidDel="006A57DF">
          <w:rPr>
            <w:rStyle w:val="normaltextrun"/>
            <w:rFonts w:ascii="Calibri" w:hAnsi="Calibri" w:cs="Calibri"/>
            <w:sz w:val="22"/>
            <w:szCs w:val="22"/>
          </w:rPr>
          <w:delText>.</w:delText>
        </w:r>
      </w:del>
      <w:r w:rsidR="00FE1DF7" w:rsidRPr="0079527B">
        <w:rPr>
          <w:rStyle w:val="normaltextrun"/>
          <w:rFonts w:ascii="Calibri" w:hAnsi="Calibri" w:cs="Calibri"/>
          <w:sz w:val="22"/>
          <w:szCs w:val="22"/>
        </w:rPr>
        <w:t xml:space="preserve"> </w:t>
      </w:r>
      <w:del w:id="791" w:author="Newbold, Tim" w:date="2022-05-13T16:04:00Z">
        <w:r w:rsidR="00FE1DF7" w:rsidRPr="0079527B" w:rsidDel="006A57DF">
          <w:rPr>
            <w:rStyle w:val="normaltextrun"/>
            <w:rFonts w:ascii="Calibri" w:hAnsi="Calibri" w:cs="Calibri"/>
            <w:sz w:val="22"/>
            <w:szCs w:val="22"/>
          </w:rPr>
          <w:delText>In this regard,</w:delText>
        </w:r>
      </w:del>
      <w:ins w:id="792" w:author="Newbold, Tim" w:date="2022-05-13T16:04:00Z">
        <w:r w:rsidR="006A57DF">
          <w:rPr>
            <w:rStyle w:val="normaltextrun"/>
            <w:rFonts w:ascii="Calibri" w:hAnsi="Calibri" w:cs="Calibri"/>
            <w:sz w:val="22"/>
            <w:szCs w:val="22"/>
          </w:rPr>
          <w:t>perhaps supported by</w:t>
        </w:r>
      </w:ins>
      <w:r w:rsidR="00FE1DF7" w:rsidRPr="0079527B">
        <w:rPr>
          <w:rStyle w:val="normaltextrun"/>
          <w:rFonts w:ascii="Calibri" w:hAnsi="Calibri" w:cs="Calibri"/>
          <w:sz w:val="22"/>
          <w:szCs w:val="22"/>
        </w:rPr>
        <w:t xml:space="preserve"> long-term population data and demographic</w:t>
      </w:r>
      <w:r w:rsidR="00852684" w:rsidRPr="0079527B">
        <w:rPr>
          <w:rStyle w:val="normaltextrun"/>
          <w:rFonts w:ascii="Calibri" w:hAnsi="Calibri" w:cs="Calibri"/>
          <w:sz w:val="22"/>
          <w:szCs w:val="22"/>
        </w:rPr>
        <w:t xml:space="preserve"> models </w:t>
      </w:r>
      <w:del w:id="793" w:author="Newbold, Tim" w:date="2022-05-13T16:04:00Z">
        <w:r w:rsidR="00FE1DF7" w:rsidRPr="0079527B" w:rsidDel="00D23A72">
          <w:rPr>
            <w:rStyle w:val="normaltextrun"/>
            <w:rFonts w:ascii="Calibri" w:hAnsi="Calibri" w:cs="Calibri"/>
            <w:sz w:val="22"/>
            <w:szCs w:val="22"/>
          </w:rPr>
          <w:delText>may help</w:delText>
        </w:r>
        <w:r w:rsidR="00AC378F" w:rsidRPr="0079527B" w:rsidDel="00D23A72">
          <w:rPr>
            <w:rStyle w:val="normaltextrun"/>
            <w:rFonts w:ascii="Calibri" w:hAnsi="Calibri" w:cs="Calibri"/>
            <w:sz w:val="22"/>
            <w:szCs w:val="22"/>
          </w:rPr>
          <w:delText xml:space="preserve"> de</w:delText>
        </w:r>
        <w:r w:rsidR="00204138" w:rsidRPr="0079527B" w:rsidDel="00D23A72">
          <w:rPr>
            <w:rStyle w:val="normaltextrun"/>
            <w:rFonts w:ascii="Calibri" w:hAnsi="Calibri" w:cs="Calibri"/>
            <w:sz w:val="22"/>
            <w:szCs w:val="22"/>
          </w:rPr>
          <w:delText>v</w:delText>
        </w:r>
        <w:r w:rsidR="00AC378F" w:rsidRPr="0079527B" w:rsidDel="00D23A72">
          <w:rPr>
            <w:rStyle w:val="normaltextrun"/>
            <w:rFonts w:ascii="Calibri" w:hAnsi="Calibri" w:cs="Calibri"/>
            <w:sz w:val="22"/>
            <w:szCs w:val="22"/>
          </w:rPr>
          <w:delText xml:space="preserve">elop </w:delText>
        </w:r>
        <w:r w:rsidR="00204138" w:rsidRPr="0079527B" w:rsidDel="00D23A72">
          <w:rPr>
            <w:rStyle w:val="normaltextrun"/>
            <w:rFonts w:ascii="Calibri" w:hAnsi="Calibri" w:cs="Calibri"/>
            <w:sz w:val="22"/>
            <w:szCs w:val="22"/>
          </w:rPr>
          <w:delText>a better</w:delText>
        </w:r>
        <w:r w:rsidR="00AC378F" w:rsidRPr="0079527B" w:rsidDel="00D23A72">
          <w:rPr>
            <w:rStyle w:val="normaltextrun"/>
            <w:rFonts w:ascii="Calibri" w:hAnsi="Calibri" w:cs="Calibri"/>
            <w:sz w:val="22"/>
            <w:szCs w:val="22"/>
          </w:rPr>
          <w:delText xml:space="preserve"> mechanistic understanding of </w:delText>
        </w:r>
        <w:r w:rsidR="00246C13" w:rsidRPr="0079527B" w:rsidDel="00D23A72">
          <w:rPr>
            <w:rStyle w:val="normaltextrun"/>
            <w:rFonts w:ascii="Calibri" w:hAnsi="Calibri" w:cs="Calibri"/>
            <w:sz w:val="22"/>
            <w:szCs w:val="22"/>
          </w:rPr>
          <w:delText xml:space="preserve">how traits influence </w:delText>
        </w:r>
        <w:r w:rsidR="00AC378F" w:rsidRPr="0079527B" w:rsidDel="00D23A72">
          <w:rPr>
            <w:rStyle w:val="normaltextrun"/>
            <w:rFonts w:ascii="Calibri" w:hAnsi="Calibri" w:cs="Calibri"/>
            <w:sz w:val="22"/>
            <w:szCs w:val="22"/>
          </w:rPr>
          <w:delText>species responses to environmental change</w:delText>
        </w:r>
        <w:r w:rsidR="00036DCD" w:rsidDel="00D23A72">
          <w:rPr>
            <w:rStyle w:val="normaltextrun"/>
            <w:rFonts w:ascii="Calibri" w:hAnsi="Calibri" w:cs="Calibri"/>
            <w:sz w:val="22"/>
            <w:szCs w:val="22"/>
          </w:rPr>
          <w:delText xml:space="preserve"> </w:delText>
        </w:r>
      </w:del>
      <w:r w:rsidR="006221D3">
        <w:rPr>
          <w:rStyle w:val="normaltextrun"/>
          <w:rFonts w:ascii="Calibri" w:hAnsi="Calibri" w:cs="Calibri"/>
          <w:sz w:val="22"/>
          <w:szCs w:val="22"/>
        </w:rPr>
        <w:fldChar w:fldCharType="begin" w:fldLock="1"/>
      </w:r>
      <w:r w:rsidR="00642E1E">
        <w:rPr>
          <w:rStyle w:val="normaltextrun"/>
          <w:rFonts w:ascii="Calibri" w:hAnsi="Calibri" w:cs="Calibri"/>
          <w:sz w:val="22"/>
          <w:szCs w:val="22"/>
        </w:rPr>
        <w:instrText>ADDIN CSL_CITATION {"citationItems":[{"id":"ITEM-1","itemData":{"DOI":"10.1371/journal.pone.0263504","ISBN":"1111111111","ISSN":"19326203","PMID":"35196342","abstract":"As ecosystems face disruption of community dynamics and habitat loss, the idea of determining ahead of time which species can become extinct is an important subject in conservation biology. A species’ vulnerability to extinction is dependent upon both intrinsic (life-history strategies, genetics) and extrinsic factors (environment, anthropogenic threats). Studies linking intrinsic traits to extinction risk have shown variable results, and to our knowledge, there has not been a systematic analysis looking at how demographic patterns in stage-specific survival and reproductive rates correlate to extinction risk. We used matrix projection models from the COMPADRE and COMADRE matrix databases and IUCN Red List status as our proxy of extinction risk to investigate if some demographic patterns are more vulnerable to extinction than others. We obtained data on demographic rates, phylogeny, and IUCN status for 159 species of herbaceous plants, trees, mammals, and birds. We calculated 14 demographic metrics related to different aspects of life history and elasticity values and analyzed whether they differ based on IUCN categories using conditional random forest analysis and phylogenetic generalized least square regressions. We mapped all species within the database, both with IUCN assessment and without, and overlaid them with biodiversity hotspots to investigate if there is bias within the assessed species and how many of the non-assessed species could use the demographic information recorded in COMPADRE and COMADRE for future IUCN assessments. We found that herbaceous perennials are more vulnerable when they mature early and have high juvenile survival rates; birds are more vulnerable with high progressive growth and reproduction; mammals are more vulnerable when they have longer generation times. These patterns may be used to assess relative vulnerability across species when lacking abundance or trend data.","author":[{"dropping-particle":"","family":"Hernández-Yáñez","given":"Haydée","non-dropping-particle":"","parse-names":false,"suffix":""},{"dropping-particle":"","family":"Kim","given":"Su Yeon","non-dropping-particle":"","parse-names":false,"suffix":""},{"dropping-particle":"","family":"Che-Castaldo","given":"Judy P.","non-dropping-particle":"","parse-names":false,"suffix":""}],"container-title":"PLoS ONE","id":"ITEM-1","issue":"2 February","issued":{"date-parts":[["2022"]]},"page":"1-15","title":"Demographic and life history traits explain patterns in species vulnerability to extinction","type":"article-journal","volume":"17"},"uris":["http://www.mendeley.com/documents/?uuid=3a18a899-5162-432f-8a1c-45e770024648"]}],"mendeley":{"formattedCitation":"(Hernández-Yáñez &lt;i&gt;et al.&lt;/i&gt; 2022)","plainTextFormattedCitation":"(Hernández-Yáñez et al. 2022)","previouslyFormattedCitation":"(Hernández-Yáñez &lt;i&gt;et al.&lt;/i&gt; 2022)"},"properties":{"noteIndex":0},"schema":"https://github.com/citation-style-language/schema/raw/master/csl-citation.json"}</w:instrText>
      </w:r>
      <w:r w:rsidR="006221D3">
        <w:rPr>
          <w:rStyle w:val="normaltextrun"/>
          <w:rFonts w:ascii="Calibri" w:hAnsi="Calibri" w:cs="Calibri"/>
          <w:sz w:val="22"/>
          <w:szCs w:val="22"/>
        </w:rPr>
        <w:fldChar w:fldCharType="separate"/>
      </w:r>
      <w:r w:rsidR="006221D3" w:rsidRPr="006221D3">
        <w:rPr>
          <w:rStyle w:val="normaltextrun"/>
          <w:rFonts w:ascii="Calibri" w:hAnsi="Calibri" w:cs="Calibri"/>
          <w:noProof/>
          <w:sz w:val="22"/>
          <w:szCs w:val="22"/>
        </w:rPr>
        <w:t xml:space="preserve">(Hernández-Yáñez </w:t>
      </w:r>
      <w:r w:rsidR="006221D3" w:rsidRPr="006221D3">
        <w:rPr>
          <w:rStyle w:val="normaltextrun"/>
          <w:rFonts w:ascii="Calibri" w:hAnsi="Calibri" w:cs="Calibri"/>
          <w:i/>
          <w:noProof/>
          <w:sz w:val="22"/>
          <w:szCs w:val="22"/>
        </w:rPr>
        <w:t>et al.</w:t>
      </w:r>
      <w:r w:rsidR="006221D3" w:rsidRPr="006221D3">
        <w:rPr>
          <w:rStyle w:val="normaltextrun"/>
          <w:rFonts w:ascii="Calibri" w:hAnsi="Calibri" w:cs="Calibri"/>
          <w:noProof/>
          <w:sz w:val="22"/>
          <w:szCs w:val="22"/>
        </w:rPr>
        <w:t xml:space="preserve"> 2022)</w:t>
      </w:r>
      <w:r w:rsidR="006221D3">
        <w:rPr>
          <w:rStyle w:val="normaltextrun"/>
          <w:rFonts w:ascii="Calibri" w:hAnsi="Calibri" w:cs="Calibri"/>
          <w:sz w:val="22"/>
          <w:szCs w:val="22"/>
        </w:rPr>
        <w:fldChar w:fldCharType="end"/>
      </w:r>
      <w:commentRangeEnd w:id="786"/>
      <w:r w:rsidR="00D23A72">
        <w:rPr>
          <w:rStyle w:val="CommentReference"/>
          <w:rFonts w:asciiTheme="minorHAnsi" w:eastAsiaTheme="minorHAnsi" w:hAnsiTheme="minorHAnsi" w:cstheme="minorBidi"/>
          <w:lang w:eastAsia="en-US"/>
        </w:rPr>
        <w:commentReference w:id="786"/>
      </w:r>
      <w:del w:id="794" w:author="Newbold, Tim" w:date="2022-05-13T16:04:00Z">
        <w:r w:rsidR="00FE1DF7" w:rsidRPr="0079527B" w:rsidDel="00D23A72">
          <w:rPr>
            <w:rStyle w:val="normaltextrun"/>
            <w:rFonts w:ascii="Calibri" w:hAnsi="Calibri" w:cs="Calibri"/>
            <w:sz w:val="22"/>
            <w:szCs w:val="22"/>
          </w:rPr>
          <w:delText xml:space="preserve"> </w:delText>
        </w:r>
        <w:r w:rsidR="00C51D45" w:rsidRPr="0079527B" w:rsidDel="00D23A72">
          <w:rPr>
            <w:rStyle w:val="normaltextrun"/>
            <w:rFonts w:ascii="Calibri" w:hAnsi="Calibri" w:cs="Calibri"/>
            <w:sz w:val="22"/>
            <w:szCs w:val="22"/>
          </w:rPr>
          <w:delText xml:space="preserve">and of </w:delText>
        </w:r>
        <w:r w:rsidR="00852684" w:rsidRPr="0079527B" w:rsidDel="00D23A72">
          <w:rPr>
            <w:rStyle w:val="normaltextrun"/>
            <w:rFonts w:ascii="Calibri" w:hAnsi="Calibri" w:cs="Calibri"/>
            <w:sz w:val="22"/>
            <w:szCs w:val="22"/>
          </w:rPr>
          <w:delText>the persistence of animal</w:delText>
        </w:r>
        <w:r w:rsidR="00FE1DF7" w:rsidRPr="0079527B" w:rsidDel="00D23A72">
          <w:rPr>
            <w:rStyle w:val="normaltextrun"/>
            <w:rFonts w:ascii="Calibri" w:hAnsi="Calibri" w:cs="Calibri"/>
            <w:sz w:val="22"/>
            <w:szCs w:val="22"/>
          </w:rPr>
          <w:delText xml:space="preserve"> populations</w:delText>
        </w:r>
        <w:r w:rsidR="00C51D45" w:rsidRPr="0079527B" w:rsidDel="00D23A72">
          <w:rPr>
            <w:rStyle w:val="normaltextrun"/>
            <w:rFonts w:ascii="Calibri" w:hAnsi="Calibri" w:cs="Calibri"/>
            <w:sz w:val="22"/>
            <w:szCs w:val="22"/>
          </w:rPr>
          <w:delText xml:space="preserve"> in the face of human-driven change</w:delText>
        </w:r>
        <w:r w:rsidR="00FE1D15" w:rsidDel="00D23A72">
          <w:rPr>
            <w:rStyle w:val="normaltextrun"/>
            <w:rFonts w:ascii="Calibri" w:hAnsi="Calibri" w:cs="Calibri"/>
            <w:sz w:val="22"/>
            <w:szCs w:val="22"/>
          </w:rPr>
          <w:delText xml:space="preserve"> </w:delText>
        </w:r>
        <w:r w:rsidR="00FE1D15" w:rsidDel="00D23A72">
          <w:rPr>
            <w:rStyle w:val="normaltextrun"/>
            <w:rFonts w:ascii="Calibri" w:hAnsi="Calibri" w:cs="Calibri"/>
            <w:sz w:val="22"/>
            <w:szCs w:val="22"/>
          </w:rPr>
          <w:fldChar w:fldCharType="begin" w:fldLock="1"/>
        </w:r>
        <w:r w:rsidR="00952401" w:rsidDel="00D23A72">
          <w:rPr>
            <w:rStyle w:val="normaltextrun"/>
            <w:rFonts w:ascii="Calibri" w:hAnsi="Calibri" w:cs="Calibri"/>
            <w:sz w:val="22"/>
            <w:szCs w:val="22"/>
          </w:rPr>
          <w:del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id":"ITEM-2","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Letters","id":"ITEM-2","issue":"July 2021","issued":{"date-parts":[["2022"]]},"page":"1-14","title":"Life history mediates the trade‐offs among different components of demographic resilience","type":"article-journal"},"uris":["http://www.mendeley.com/documents/?uuid=9c70ffeb-eb69-4723-8a61-8af0230adf68"]}],"mendeley":{"formattedCitation":"(Spooner &lt;i&gt;et al.&lt;/i&gt; 2018; Capdevila &lt;i&gt;et al.&lt;/i&gt; 2022b)","plainTextFormattedCitation":"(Spooner et al. 2018; Capdevila et al. 2022b)","previouslyFormattedCitation":"(Spooner &lt;i&gt;et al.&lt;/i&gt; 2018; Capdevila &lt;i&gt;et al.&lt;/i&gt; 2022b)"},"properties":{"noteIndex":0},"schema":"https://github.com/citation-style-language/schema/raw/master/csl-citation.json"}</w:delInstrText>
        </w:r>
        <w:r w:rsidR="00FE1D15" w:rsidDel="00D23A72">
          <w:rPr>
            <w:rStyle w:val="normaltextrun"/>
            <w:rFonts w:ascii="Calibri" w:hAnsi="Calibri" w:cs="Calibri"/>
            <w:sz w:val="22"/>
            <w:szCs w:val="22"/>
          </w:rPr>
          <w:fldChar w:fldCharType="separate"/>
        </w:r>
        <w:r w:rsidR="00310873" w:rsidRPr="00310873" w:rsidDel="00D23A72">
          <w:rPr>
            <w:rStyle w:val="normaltextrun"/>
            <w:rFonts w:ascii="Calibri" w:hAnsi="Calibri" w:cs="Calibri"/>
            <w:noProof/>
            <w:sz w:val="22"/>
            <w:szCs w:val="22"/>
          </w:rPr>
          <w:delText xml:space="preserve">(Spooner </w:delText>
        </w:r>
        <w:r w:rsidR="00310873" w:rsidRPr="00310873" w:rsidDel="00D23A72">
          <w:rPr>
            <w:rStyle w:val="normaltextrun"/>
            <w:rFonts w:ascii="Calibri" w:hAnsi="Calibri" w:cs="Calibri"/>
            <w:i/>
            <w:noProof/>
            <w:sz w:val="22"/>
            <w:szCs w:val="22"/>
          </w:rPr>
          <w:delText>et al.</w:delText>
        </w:r>
        <w:r w:rsidR="00310873" w:rsidRPr="00310873" w:rsidDel="00D23A72">
          <w:rPr>
            <w:rStyle w:val="normaltextrun"/>
            <w:rFonts w:ascii="Calibri" w:hAnsi="Calibri" w:cs="Calibri"/>
            <w:noProof/>
            <w:sz w:val="22"/>
            <w:szCs w:val="22"/>
          </w:rPr>
          <w:delText xml:space="preserve"> 2018; Capdevila </w:delText>
        </w:r>
        <w:r w:rsidR="00310873" w:rsidRPr="00310873" w:rsidDel="00D23A72">
          <w:rPr>
            <w:rStyle w:val="normaltextrun"/>
            <w:rFonts w:ascii="Calibri" w:hAnsi="Calibri" w:cs="Calibri"/>
            <w:i/>
            <w:noProof/>
            <w:sz w:val="22"/>
            <w:szCs w:val="22"/>
          </w:rPr>
          <w:delText>et al.</w:delText>
        </w:r>
        <w:r w:rsidR="00310873" w:rsidRPr="00310873" w:rsidDel="00D23A72">
          <w:rPr>
            <w:rStyle w:val="normaltextrun"/>
            <w:rFonts w:ascii="Calibri" w:hAnsi="Calibri" w:cs="Calibri"/>
            <w:noProof/>
            <w:sz w:val="22"/>
            <w:szCs w:val="22"/>
          </w:rPr>
          <w:delText xml:space="preserve"> 2022b)</w:delText>
        </w:r>
        <w:r w:rsidR="00FE1D15" w:rsidDel="00D23A72">
          <w:rPr>
            <w:rStyle w:val="normaltextrun"/>
            <w:rFonts w:ascii="Calibri" w:hAnsi="Calibri" w:cs="Calibri"/>
            <w:sz w:val="22"/>
            <w:szCs w:val="22"/>
          </w:rPr>
          <w:fldChar w:fldCharType="end"/>
        </w:r>
      </w:del>
      <w:r w:rsidR="00852684" w:rsidRPr="0079527B">
        <w:rPr>
          <w:rStyle w:val="normaltextrun"/>
          <w:rFonts w:ascii="Calibri" w:hAnsi="Calibri" w:cs="Calibri"/>
          <w:sz w:val="22"/>
          <w:szCs w:val="22"/>
        </w:rPr>
        <w:t>.</w:t>
      </w:r>
    </w:p>
    <w:p w14:paraId="6804893A" w14:textId="77777777" w:rsidR="00941D1A" w:rsidRDefault="00941D1A" w:rsidP="00EC66E2">
      <w:pPr>
        <w:jc w:val="both"/>
      </w:pPr>
    </w:p>
    <w:p w14:paraId="4FD88207" w14:textId="56F2B52B" w:rsidR="00402677" w:rsidRPr="00CA3D96" w:rsidRDefault="00402677" w:rsidP="00402677">
      <w:pPr>
        <w:spacing w:line="276" w:lineRule="auto"/>
        <w:jc w:val="both"/>
      </w:pPr>
    </w:p>
    <w:p w14:paraId="70CBC4FE" w14:textId="77777777" w:rsidR="00402677" w:rsidRDefault="00402677" w:rsidP="00EC66E2">
      <w:pPr>
        <w:jc w:val="both"/>
        <w:rPr>
          <w:rStyle w:val="SubtleEmphasis"/>
          <w:b/>
          <w:bCs/>
          <w:i w:val="0"/>
          <w:iCs w:val="0"/>
          <w:color w:val="auto"/>
          <w:sz w:val="32"/>
          <w:szCs w:val="32"/>
        </w:rPr>
      </w:pPr>
    </w:p>
    <w:p w14:paraId="7E28623B" w14:textId="77777777" w:rsidR="00CB578B" w:rsidRDefault="00CB578B">
      <w:pPr>
        <w:rPr>
          <w:rStyle w:val="SubtleEmphasis"/>
          <w:b/>
          <w:bCs/>
          <w:i w:val="0"/>
          <w:iCs w:val="0"/>
          <w:color w:val="auto"/>
          <w:sz w:val="32"/>
          <w:szCs w:val="32"/>
        </w:rPr>
      </w:pPr>
      <w:r>
        <w:rPr>
          <w:rStyle w:val="SubtleEmphasis"/>
          <w:b/>
          <w:bCs/>
          <w:i w:val="0"/>
          <w:iCs w:val="0"/>
          <w:color w:val="auto"/>
          <w:sz w:val="32"/>
          <w:szCs w:val="32"/>
        </w:rPr>
        <w:br w:type="page"/>
      </w:r>
    </w:p>
    <w:p w14:paraId="44A3034B" w14:textId="2FC39B45" w:rsidR="00763EA1" w:rsidRPr="00EC66E2" w:rsidRDefault="00763EA1" w:rsidP="00EC66E2">
      <w:pPr>
        <w:jc w:val="both"/>
        <w:rPr>
          <w:rStyle w:val="SubtleEmphasis"/>
          <w:i w:val="0"/>
          <w:iCs w:val="0"/>
          <w:color w:val="auto"/>
        </w:rPr>
      </w:pPr>
      <w:r w:rsidRPr="00EC66E2">
        <w:rPr>
          <w:rStyle w:val="SubtleEmphasis"/>
          <w:b/>
          <w:bCs/>
          <w:i w:val="0"/>
          <w:iCs w:val="0"/>
          <w:color w:val="auto"/>
          <w:sz w:val="32"/>
          <w:szCs w:val="32"/>
        </w:rPr>
        <w:lastRenderedPageBreak/>
        <w:t>References</w:t>
      </w:r>
    </w:p>
    <w:p w14:paraId="6EB7D946" w14:textId="55F41420" w:rsidR="00223515" w:rsidRPr="00F356C8" w:rsidRDefault="00763EA1" w:rsidP="00223515">
      <w:pPr>
        <w:widowControl w:val="0"/>
        <w:autoSpaceDE w:val="0"/>
        <w:autoSpaceDN w:val="0"/>
        <w:adjustRightInd w:val="0"/>
        <w:spacing w:line="240" w:lineRule="auto"/>
        <w:ind w:left="480" w:hanging="480"/>
        <w:rPr>
          <w:rFonts w:ascii="Calibri" w:hAnsi="Calibri" w:cs="Calibri"/>
          <w:noProof/>
          <w:szCs w:val="24"/>
          <w:lang w:val="de-DE"/>
          <w:rPrChange w:id="795" w:author="Etard, Adrienne" w:date="2022-05-12T15:22:00Z">
            <w:rPr>
              <w:rFonts w:ascii="Calibri" w:hAnsi="Calibri" w:cs="Calibri"/>
              <w:noProof/>
              <w:szCs w:val="24"/>
            </w:rPr>
          </w:rPrChange>
        </w:rPr>
      </w:pPr>
      <w:r w:rsidRPr="00CA3D96">
        <w:rPr>
          <w:rStyle w:val="SubtleEmphasis"/>
          <w:b/>
          <w:bCs/>
          <w:i w:val="0"/>
          <w:iCs w:val="0"/>
          <w:u w:val="single"/>
        </w:rPr>
        <w:fldChar w:fldCharType="begin" w:fldLock="1"/>
      </w:r>
      <w:r w:rsidRPr="00CA3D96">
        <w:rPr>
          <w:rStyle w:val="SubtleEmphasis"/>
          <w:b/>
          <w:bCs/>
          <w:i w:val="0"/>
          <w:iCs w:val="0"/>
          <w:u w:val="single"/>
        </w:rPr>
        <w:instrText xml:space="preserve">ADDIN Mendeley Bibliography CSL_BIBLIOGRAPHY </w:instrText>
      </w:r>
      <w:r w:rsidRPr="00CA3D96">
        <w:rPr>
          <w:rStyle w:val="SubtleEmphasis"/>
          <w:b/>
          <w:bCs/>
          <w:i w:val="0"/>
          <w:iCs w:val="0"/>
          <w:u w:val="single"/>
        </w:rPr>
        <w:fldChar w:fldCharType="separate"/>
      </w:r>
      <w:r w:rsidR="00223515" w:rsidRPr="00223515">
        <w:rPr>
          <w:rFonts w:ascii="Calibri" w:hAnsi="Calibri" w:cs="Calibri"/>
          <w:noProof/>
          <w:szCs w:val="24"/>
        </w:rPr>
        <w:t xml:space="preserve">Angert, A.L., Crozier, L.G., Rissler, L.J., Gilman, S.E., Tewksbury, J.J. &amp; Chunco, A.J. (2011). Do species’ traits predict recent shifts at expanding range edges? </w:t>
      </w:r>
      <w:r w:rsidR="00223515" w:rsidRPr="00F356C8">
        <w:rPr>
          <w:rFonts w:ascii="Calibri" w:hAnsi="Calibri" w:cs="Calibri"/>
          <w:i/>
          <w:iCs/>
          <w:noProof/>
          <w:szCs w:val="24"/>
          <w:lang w:val="de-DE"/>
          <w:rPrChange w:id="796" w:author="Etard, Adrienne" w:date="2022-05-12T15:22:00Z">
            <w:rPr>
              <w:rFonts w:ascii="Calibri" w:hAnsi="Calibri" w:cs="Calibri"/>
              <w:i/>
              <w:iCs/>
              <w:noProof/>
              <w:szCs w:val="24"/>
            </w:rPr>
          </w:rPrChange>
        </w:rPr>
        <w:t>Ecol. Lett.</w:t>
      </w:r>
    </w:p>
    <w:p w14:paraId="1E173783"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F356C8">
        <w:rPr>
          <w:rFonts w:ascii="Calibri" w:hAnsi="Calibri" w:cs="Calibri"/>
          <w:noProof/>
          <w:szCs w:val="24"/>
          <w:lang w:val="de-DE"/>
          <w:rPrChange w:id="797" w:author="Etard, Adrienne" w:date="2022-05-12T15:22:00Z">
            <w:rPr>
              <w:rFonts w:ascii="Calibri" w:hAnsi="Calibri" w:cs="Calibri"/>
              <w:noProof/>
              <w:szCs w:val="24"/>
            </w:rPr>
          </w:rPrChange>
        </w:rPr>
        <w:t xml:space="preserve">Bates, D., Mächler, M., Bolker, B.M. &amp; Walker, S.C. (2015). </w:t>
      </w:r>
      <w:r w:rsidRPr="00223515">
        <w:rPr>
          <w:rFonts w:ascii="Calibri" w:hAnsi="Calibri" w:cs="Calibri"/>
          <w:noProof/>
          <w:szCs w:val="24"/>
        </w:rPr>
        <w:t xml:space="preserve">Fitting linear mixed-effects models using lme4. </w:t>
      </w:r>
      <w:r w:rsidRPr="00223515">
        <w:rPr>
          <w:rFonts w:ascii="Calibri" w:hAnsi="Calibri" w:cs="Calibri"/>
          <w:i/>
          <w:iCs/>
          <w:noProof/>
          <w:szCs w:val="24"/>
        </w:rPr>
        <w:t>J. Stat. Softw.</w:t>
      </w:r>
    </w:p>
    <w:p w14:paraId="7BB95169"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Bohm, M., Cook, D., Ma, H., Davidson, A.D., Garcï¿½a, A., Tapley, B., </w:t>
      </w:r>
      <w:r w:rsidRPr="00223515">
        <w:rPr>
          <w:rFonts w:ascii="Calibri" w:hAnsi="Calibri" w:cs="Calibri"/>
          <w:i/>
          <w:iCs/>
          <w:noProof/>
          <w:szCs w:val="24"/>
        </w:rPr>
        <w:t>et al.</w:t>
      </w:r>
      <w:r w:rsidRPr="00223515">
        <w:rPr>
          <w:rFonts w:ascii="Calibri" w:hAnsi="Calibri" w:cs="Calibri"/>
          <w:noProof/>
          <w:szCs w:val="24"/>
        </w:rPr>
        <w:t xml:space="preserve"> (2016). Hot and bothered: Using trait-based approaches to assess climate change vulnerability in reptiles. </w:t>
      </w:r>
      <w:r w:rsidRPr="00223515">
        <w:rPr>
          <w:rFonts w:ascii="Calibri" w:hAnsi="Calibri" w:cs="Calibri"/>
          <w:i/>
          <w:iCs/>
          <w:noProof/>
          <w:szCs w:val="24"/>
        </w:rPr>
        <w:t>Biol. Conserv.</w:t>
      </w:r>
    </w:p>
    <w:p w14:paraId="0F752B86"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Bouckaert, R., Heled, J., Kühnert, D., Vaughan, T., Wu, C.H., Xie, D., </w:t>
      </w:r>
      <w:r w:rsidRPr="00223515">
        <w:rPr>
          <w:rFonts w:ascii="Calibri" w:hAnsi="Calibri" w:cs="Calibri"/>
          <w:i/>
          <w:iCs/>
          <w:noProof/>
          <w:szCs w:val="24"/>
        </w:rPr>
        <w:t>et al.</w:t>
      </w:r>
      <w:r w:rsidRPr="00223515">
        <w:rPr>
          <w:rFonts w:ascii="Calibri" w:hAnsi="Calibri" w:cs="Calibri"/>
          <w:noProof/>
          <w:szCs w:val="24"/>
        </w:rPr>
        <w:t xml:space="preserve"> (2014). BEAST 2: A Software Platform for Bayesian Evolutionary Analysis. </w:t>
      </w:r>
      <w:r w:rsidRPr="00223515">
        <w:rPr>
          <w:rFonts w:ascii="Calibri" w:hAnsi="Calibri" w:cs="Calibri"/>
          <w:i/>
          <w:iCs/>
          <w:noProof/>
          <w:szCs w:val="24"/>
        </w:rPr>
        <w:t>PLoS Comput. Biol.</w:t>
      </w:r>
    </w:p>
    <w:p w14:paraId="1D136942"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Cannistra, A.F. &amp; Buckley, L.B. (2021). Improving range shift predictions: enhancing the power of traits. </w:t>
      </w:r>
      <w:r w:rsidRPr="00223515">
        <w:rPr>
          <w:rFonts w:ascii="Calibri" w:hAnsi="Calibri" w:cs="Calibri"/>
          <w:i/>
          <w:iCs/>
          <w:noProof/>
          <w:szCs w:val="24"/>
        </w:rPr>
        <w:t>bioRxiv</w:t>
      </w:r>
      <w:r w:rsidRPr="00223515">
        <w:rPr>
          <w:rFonts w:ascii="Calibri" w:hAnsi="Calibri" w:cs="Calibri"/>
          <w:noProof/>
          <w:szCs w:val="24"/>
        </w:rPr>
        <w:t>, 2021.02.15.431292.</w:t>
      </w:r>
    </w:p>
    <w:p w14:paraId="0CB9B796"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Capdevila, P., Noviello, N., Mcrae, L., Freeman, R., Life, B., Building, S., </w:t>
      </w:r>
      <w:r w:rsidRPr="00223515">
        <w:rPr>
          <w:rFonts w:ascii="Calibri" w:hAnsi="Calibri" w:cs="Calibri"/>
          <w:i/>
          <w:iCs/>
          <w:noProof/>
          <w:szCs w:val="24"/>
        </w:rPr>
        <w:t>et al.</w:t>
      </w:r>
      <w:r w:rsidRPr="00223515">
        <w:rPr>
          <w:rFonts w:ascii="Calibri" w:hAnsi="Calibri" w:cs="Calibri"/>
          <w:noProof/>
          <w:szCs w:val="24"/>
        </w:rPr>
        <w:t xml:space="preserve"> (2022a). Body mass and latitude as global predictors of vertebrate Running title : Global predictors of multiple threats, 1–25.</w:t>
      </w:r>
    </w:p>
    <w:p w14:paraId="4BC4A838"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F356C8">
        <w:rPr>
          <w:rFonts w:ascii="Calibri" w:hAnsi="Calibri" w:cs="Calibri"/>
          <w:noProof/>
          <w:szCs w:val="24"/>
          <w:lang w:val="fr-FR"/>
          <w:rPrChange w:id="798" w:author="Etard, Adrienne" w:date="2022-05-12T15:22:00Z">
            <w:rPr>
              <w:rFonts w:ascii="Calibri" w:hAnsi="Calibri" w:cs="Calibri"/>
              <w:noProof/>
              <w:szCs w:val="24"/>
            </w:rPr>
          </w:rPrChange>
        </w:rPr>
        <w:t xml:space="preserve">Capdevila, P., Stott, I., Cant, J., Beger, M., Rowlands, G., Grace, M., </w:t>
      </w:r>
      <w:r w:rsidRPr="00F356C8">
        <w:rPr>
          <w:rFonts w:ascii="Calibri" w:hAnsi="Calibri" w:cs="Calibri"/>
          <w:i/>
          <w:iCs/>
          <w:noProof/>
          <w:szCs w:val="24"/>
          <w:lang w:val="fr-FR"/>
          <w:rPrChange w:id="799" w:author="Etard, Adrienne" w:date="2022-05-12T15:22:00Z">
            <w:rPr>
              <w:rFonts w:ascii="Calibri" w:hAnsi="Calibri" w:cs="Calibri"/>
              <w:i/>
              <w:iCs/>
              <w:noProof/>
              <w:szCs w:val="24"/>
            </w:rPr>
          </w:rPrChange>
        </w:rPr>
        <w:t>et al.</w:t>
      </w:r>
      <w:r w:rsidRPr="00F356C8">
        <w:rPr>
          <w:rFonts w:ascii="Calibri" w:hAnsi="Calibri" w:cs="Calibri"/>
          <w:noProof/>
          <w:szCs w:val="24"/>
          <w:lang w:val="fr-FR"/>
          <w:rPrChange w:id="800" w:author="Etard, Adrienne" w:date="2022-05-12T15:22:00Z">
            <w:rPr>
              <w:rFonts w:ascii="Calibri" w:hAnsi="Calibri" w:cs="Calibri"/>
              <w:noProof/>
              <w:szCs w:val="24"/>
            </w:rPr>
          </w:rPrChange>
        </w:rPr>
        <w:t xml:space="preserve"> </w:t>
      </w:r>
      <w:r w:rsidRPr="00223515">
        <w:rPr>
          <w:rFonts w:ascii="Calibri" w:hAnsi="Calibri" w:cs="Calibri"/>
          <w:noProof/>
          <w:szCs w:val="24"/>
        </w:rPr>
        <w:t xml:space="preserve">(2022b). Life history mediates the trade‐offs among different components of demographic resilience. </w:t>
      </w:r>
      <w:r w:rsidRPr="00223515">
        <w:rPr>
          <w:rFonts w:ascii="Calibri" w:hAnsi="Calibri" w:cs="Calibri"/>
          <w:i/>
          <w:iCs/>
          <w:noProof/>
          <w:szCs w:val="24"/>
        </w:rPr>
        <w:t>Ecol. Lett.</w:t>
      </w:r>
      <w:r w:rsidRPr="00223515">
        <w:rPr>
          <w:rFonts w:ascii="Calibri" w:hAnsi="Calibri" w:cs="Calibri"/>
          <w:noProof/>
          <w:szCs w:val="24"/>
        </w:rPr>
        <w:t>, 1–14.</w:t>
      </w:r>
    </w:p>
    <w:p w14:paraId="5276450F"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Capurucho, J.M.G., Ashley, M. V., Tsuru, B.R., Cooper, J.C. &amp; Bates, J.M. (2020). Dispersal ability correlates with range size in Amazonian habitat-restricted birds: Correlates of range size in birds. </w:t>
      </w:r>
      <w:r w:rsidRPr="00223515">
        <w:rPr>
          <w:rFonts w:ascii="Calibri" w:hAnsi="Calibri" w:cs="Calibri"/>
          <w:i/>
          <w:iCs/>
          <w:noProof/>
          <w:szCs w:val="24"/>
        </w:rPr>
        <w:t>Proc. R. Soc. B Biol. Sci.</w:t>
      </w:r>
      <w:r w:rsidRPr="00223515">
        <w:rPr>
          <w:rFonts w:ascii="Calibri" w:hAnsi="Calibri" w:cs="Calibri"/>
          <w:noProof/>
          <w:szCs w:val="24"/>
        </w:rPr>
        <w:t>, 287.</w:t>
      </w:r>
    </w:p>
    <w:p w14:paraId="1E442CB0"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Carlson, S.M., Cunningham, C.J. &amp; Westley, P.A.H. (2014). Evolutionary rescue in a changing world. </w:t>
      </w:r>
      <w:r w:rsidRPr="00223515">
        <w:rPr>
          <w:rFonts w:ascii="Calibri" w:hAnsi="Calibri" w:cs="Calibri"/>
          <w:i/>
          <w:iCs/>
          <w:noProof/>
          <w:szCs w:val="24"/>
        </w:rPr>
        <w:t>Trends Ecol. Evol.</w:t>
      </w:r>
      <w:r w:rsidRPr="00223515">
        <w:rPr>
          <w:rFonts w:ascii="Calibri" w:hAnsi="Calibri" w:cs="Calibri"/>
          <w:noProof/>
          <w:szCs w:val="24"/>
        </w:rPr>
        <w:t>, 29, 521–530.</w:t>
      </w:r>
    </w:p>
    <w:p w14:paraId="3873266B"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Carmona, C.P., Tamme, R., Pärtel, M., De Bello, F., Brosse, S., Capdevila, P., </w:t>
      </w:r>
      <w:r w:rsidRPr="00223515">
        <w:rPr>
          <w:rFonts w:ascii="Calibri" w:hAnsi="Calibri" w:cs="Calibri"/>
          <w:i/>
          <w:iCs/>
          <w:noProof/>
          <w:szCs w:val="24"/>
        </w:rPr>
        <w:t>et al.</w:t>
      </w:r>
      <w:r w:rsidRPr="00223515">
        <w:rPr>
          <w:rFonts w:ascii="Calibri" w:hAnsi="Calibri" w:cs="Calibri"/>
          <w:noProof/>
          <w:szCs w:val="24"/>
        </w:rPr>
        <w:t xml:space="preserve"> (2021). Erosion of global functional diversity across the tree of life. </w:t>
      </w:r>
      <w:r w:rsidRPr="00223515">
        <w:rPr>
          <w:rFonts w:ascii="Calibri" w:hAnsi="Calibri" w:cs="Calibri"/>
          <w:i/>
          <w:iCs/>
          <w:noProof/>
          <w:szCs w:val="24"/>
        </w:rPr>
        <w:t>Sci. Adv.</w:t>
      </w:r>
      <w:r w:rsidRPr="00223515">
        <w:rPr>
          <w:rFonts w:ascii="Calibri" w:hAnsi="Calibri" w:cs="Calibri"/>
          <w:noProof/>
          <w:szCs w:val="24"/>
        </w:rPr>
        <w:t>, 7, 1–13.</w:t>
      </w:r>
    </w:p>
    <w:p w14:paraId="34959F7A"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Chichorro, F., Juslén, A. &amp; Cardoso, P. (2019). A review of the relation between species traits and extinction risk. </w:t>
      </w:r>
      <w:r w:rsidRPr="00223515">
        <w:rPr>
          <w:rFonts w:ascii="Calibri" w:hAnsi="Calibri" w:cs="Calibri"/>
          <w:i/>
          <w:iCs/>
          <w:noProof/>
          <w:szCs w:val="24"/>
        </w:rPr>
        <w:t>Biol. Conserv.</w:t>
      </w:r>
      <w:r w:rsidRPr="00223515">
        <w:rPr>
          <w:rFonts w:ascii="Calibri" w:hAnsi="Calibri" w:cs="Calibri"/>
          <w:noProof/>
          <w:szCs w:val="24"/>
        </w:rPr>
        <w:t>, 237, 220–229.</w:t>
      </w:r>
    </w:p>
    <w:p w14:paraId="6B13E588" w14:textId="77777777" w:rsidR="00223515" w:rsidRPr="00F356C8" w:rsidRDefault="00223515" w:rsidP="00223515">
      <w:pPr>
        <w:widowControl w:val="0"/>
        <w:autoSpaceDE w:val="0"/>
        <w:autoSpaceDN w:val="0"/>
        <w:adjustRightInd w:val="0"/>
        <w:spacing w:line="240" w:lineRule="auto"/>
        <w:ind w:left="480" w:hanging="480"/>
        <w:rPr>
          <w:rFonts w:ascii="Calibri" w:hAnsi="Calibri" w:cs="Calibri"/>
          <w:noProof/>
          <w:szCs w:val="24"/>
          <w:lang w:val="it-IT"/>
          <w:rPrChange w:id="801" w:author="Etard, Adrienne" w:date="2022-05-12T15:22:00Z">
            <w:rPr>
              <w:rFonts w:ascii="Calibri" w:hAnsi="Calibri" w:cs="Calibri"/>
              <w:noProof/>
              <w:szCs w:val="24"/>
            </w:rPr>
          </w:rPrChange>
        </w:rPr>
      </w:pPr>
      <w:r w:rsidRPr="00223515">
        <w:rPr>
          <w:rFonts w:ascii="Calibri" w:hAnsi="Calibri" w:cs="Calibri"/>
          <w:noProof/>
          <w:szCs w:val="24"/>
        </w:rPr>
        <w:t xml:space="preserve">Davison, C.W., Rahbek, C. &amp; Morueta-Holme, N. (2021). Land-use change and biodiversity: Challenges for assembling evidence on the greatest threat to nature. </w:t>
      </w:r>
      <w:r w:rsidRPr="00F356C8">
        <w:rPr>
          <w:rFonts w:ascii="Calibri" w:hAnsi="Calibri" w:cs="Calibri"/>
          <w:i/>
          <w:iCs/>
          <w:noProof/>
          <w:szCs w:val="24"/>
          <w:lang w:val="it-IT"/>
          <w:rPrChange w:id="802" w:author="Etard, Adrienne" w:date="2022-05-12T15:22:00Z">
            <w:rPr>
              <w:rFonts w:ascii="Calibri" w:hAnsi="Calibri" w:cs="Calibri"/>
              <w:i/>
              <w:iCs/>
              <w:noProof/>
              <w:szCs w:val="24"/>
            </w:rPr>
          </w:rPrChange>
        </w:rPr>
        <w:t>Glob. Chang. Biol.</w:t>
      </w:r>
      <w:r w:rsidRPr="00F356C8">
        <w:rPr>
          <w:rFonts w:ascii="Calibri" w:hAnsi="Calibri" w:cs="Calibri"/>
          <w:noProof/>
          <w:szCs w:val="24"/>
          <w:lang w:val="it-IT"/>
          <w:rPrChange w:id="803" w:author="Etard, Adrienne" w:date="2022-05-12T15:22:00Z">
            <w:rPr>
              <w:rFonts w:ascii="Calibri" w:hAnsi="Calibri" w:cs="Calibri"/>
              <w:noProof/>
              <w:szCs w:val="24"/>
            </w:rPr>
          </w:rPrChange>
        </w:rPr>
        <w:t>, 27, 5414–5429.</w:t>
      </w:r>
    </w:p>
    <w:p w14:paraId="755986EB"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F356C8">
        <w:rPr>
          <w:rFonts w:ascii="Calibri" w:hAnsi="Calibri" w:cs="Calibri"/>
          <w:noProof/>
          <w:szCs w:val="24"/>
          <w:lang w:val="it-IT"/>
          <w:rPrChange w:id="804" w:author="Etard, Adrienne" w:date="2022-05-12T15:22:00Z">
            <w:rPr>
              <w:rFonts w:ascii="Calibri" w:hAnsi="Calibri" w:cs="Calibri"/>
              <w:noProof/>
              <w:szCs w:val="24"/>
            </w:rPr>
          </w:rPrChange>
        </w:rPr>
        <w:t xml:space="preserve">Debastiani, V.J., Bastazini, V.A.G. &amp; Pillar, D. (2021). </w:t>
      </w:r>
      <w:r w:rsidRPr="00223515">
        <w:rPr>
          <w:rFonts w:ascii="Calibri" w:hAnsi="Calibri" w:cs="Calibri"/>
          <w:noProof/>
          <w:szCs w:val="24"/>
        </w:rPr>
        <w:t>Ecological Informatics Using phylogenetic information to impute missing functional trait values in ecological databases, 63.</w:t>
      </w:r>
    </w:p>
    <w:p w14:paraId="0699D099"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Estrada, A., Morales-Castilla, I., Meireles, C., Caplat, P. &amp; Early, R. (2018). Equipped to cope with climate change: traits associated with range filling across European taxa. </w:t>
      </w:r>
      <w:r w:rsidRPr="00223515">
        <w:rPr>
          <w:rFonts w:ascii="Calibri" w:hAnsi="Calibri" w:cs="Calibri"/>
          <w:i/>
          <w:iCs/>
          <w:noProof/>
          <w:szCs w:val="24"/>
        </w:rPr>
        <w:t>Ecography (Cop.).</w:t>
      </w:r>
    </w:p>
    <w:p w14:paraId="55E42E5C"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Etard, A., Morrill, S. &amp; Newbold, T. (2020). Global gaps in trait data for terrestrial vertebrates. </w:t>
      </w:r>
      <w:r w:rsidRPr="00223515">
        <w:rPr>
          <w:rFonts w:ascii="Calibri" w:hAnsi="Calibri" w:cs="Calibri"/>
          <w:i/>
          <w:iCs/>
          <w:noProof/>
          <w:szCs w:val="24"/>
        </w:rPr>
        <w:t>Glob. Ecol. Biogeogr.</w:t>
      </w:r>
      <w:r w:rsidRPr="00223515">
        <w:rPr>
          <w:rFonts w:ascii="Calibri" w:hAnsi="Calibri" w:cs="Calibri"/>
          <w:noProof/>
          <w:szCs w:val="24"/>
        </w:rPr>
        <w:t>, 1–16.</w:t>
      </w:r>
    </w:p>
    <w:p w14:paraId="2DD362C7"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Etard, A., Pigot, A.L. &amp; Newbold, T. (2022). Intensive human land uses negatively affect vertebrate functional diversity. </w:t>
      </w:r>
      <w:r w:rsidRPr="00223515">
        <w:rPr>
          <w:rFonts w:ascii="Calibri" w:hAnsi="Calibri" w:cs="Calibri"/>
          <w:i/>
          <w:iCs/>
          <w:noProof/>
          <w:szCs w:val="24"/>
        </w:rPr>
        <w:t>Ecol. Lett.</w:t>
      </w:r>
      <w:r w:rsidRPr="00223515">
        <w:rPr>
          <w:rFonts w:ascii="Calibri" w:hAnsi="Calibri" w:cs="Calibri"/>
          <w:noProof/>
          <w:szCs w:val="24"/>
        </w:rPr>
        <w:t>, 25, 330–343.</w:t>
      </w:r>
    </w:p>
    <w:p w14:paraId="21814097"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Faurby, S., Davis, M., Pedersen, R.Ø., Schowanek, S.D., Antonelli1, A. &amp; Svenning, J.-C. (2018). PHYLACINE 1.2: The Phylogenetic Atlas of Mammal Macroecology. </w:t>
      </w:r>
      <w:r w:rsidRPr="00223515">
        <w:rPr>
          <w:rFonts w:ascii="Calibri" w:hAnsi="Calibri" w:cs="Calibri"/>
          <w:i/>
          <w:iCs/>
          <w:noProof/>
          <w:szCs w:val="24"/>
        </w:rPr>
        <w:t>Ecology</w:t>
      </w:r>
      <w:r w:rsidRPr="00223515">
        <w:rPr>
          <w:rFonts w:ascii="Calibri" w:hAnsi="Calibri" w:cs="Calibri"/>
          <w:noProof/>
          <w:szCs w:val="24"/>
        </w:rPr>
        <w:t>, 99, 2626.</w:t>
      </w:r>
    </w:p>
    <w:p w14:paraId="7697A197"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Faurby, S., Pedersen, R.Ø., Davis, M., Schowanek, S.D., Jarvie, S., Antonelli, A., </w:t>
      </w:r>
      <w:r w:rsidRPr="00223515">
        <w:rPr>
          <w:rFonts w:ascii="Calibri" w:hAnsi="Calibri" w:cs="Calibri"/>
          <w:i/>
          <w:iCs/>
          <w:noProof/>
          <w:szCs w:val="24"/>
        </w:rPr>
        <w:t>et al.</w:t>
      </w:r>
      <w:r w:rsidRPr="00223515">
        <w:rPr>
          <w:rFonts w:ascii="Calibri" w:hAnsi="Calibri" w:cs="Calibri"/>
          <w:noProof/>
          <w:szCs w:val="24"/>
        </w:rPr>
        <w:t xml:space="preserve"> (2020). </w:t>
      </w:r>
      <w:r w:rsidRPr="00223515">
        <w:rPr>
          <w:rFonts w:ascii="Calibri" w:hAnsi="Calibri" w:cs="Calibri"/>
          <w:noProof/>
          <w:szCs w:val="24"/>
        </w:rPr>
        <w:lastRenderedPageBreak/>
        <w:t>MegaPast2Future/PHYLACINE\_1.2: PHYLACINE Version 1.2.1.</w:t>
      </w:r>
    </w:p>
    <w:p w14:paraId="321F1BA9"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Ferreira, D.F., Gibb, R., López-Baucells, A., Nunes, N.J., Jones, K.E. &amp; Rocha, R. (2022). Species-specific responses to land-use change in island insectivorous bats. </w:t>
      </w:r>
      <w:r w:rsidRPr="00223515">
        <w:rPr>
          <w:rFonts w:ascii="Calibri" w:hAnsi="Calibri" w:cs="Calibri"/>
          <w:i/>
          <w:iCs/>
          <w:noProof/>
          <w:szCs w:val="24"/>
        </w:rPr>
        <w:t>J. Nat. Conserv.</w:t>
      </w:r>
      <w:r w:rsidRPr="00223515">
        <w:rPr>
          <w:rFonts w:ascii="Calibri" w:hAnsi="Calibri" w:cs="Calibri"/>
          <w:noProof/>
          <w:szCs w:val="24"/>
        </w:rPr>
        <w:t>, 126177.</w:t>
      </w:r>
    </w:p>
    <w:p w14:paraId="6E74FB55"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Fick, S.E. &amp; Hijmans, R.J. (2017). WorldClim 2: new 1-km spatial resolution climate surfaces for global land areas. </w:t>
      </w:r>
      <w:r w:rsidRPr="00223515">
        <w:rPr>
          <w:rFonts w:ascii="Calibri" w:hAnsi="Calibri" w:cs="Calibri"/>
          <w:i/>
          <w:iCs/>
          <w:noProof/>
          <w:szCs w:val="24"/>
        </w:rPr>
        <w:t>Int. J. Climatol.</w:t>
      </w:r>
      <w:r w:rsidRPr="00223515">
        <w:rPr>
          <w:rFonts w:ascii="Calibri" w:hAnsi="Calibri" w:cs="Calibri"/>
          <w:noProof/>
          <w:szCs w:val="24"/>
        </w:rPr>
        <w:t>, 37, 4302–4315.</w:t>
      </w:r>
    </w:p>
    <w:p w14:paraId="18DADD06"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Foden, W.B., Butchart, S.H.M., Stuart, S.N., Vié, J.C., Akçakaya, H.R., Angulo, A., </w:t>
      </w:r>
      <w:r w:rsidRPr="00223515">
        <w:rPr>
          <w:rFonts w:ascii="Calibri" w:hAnsi="Calibri" w:cs="Calibri"/>
          <w:i/>
          <w:iCs/>
          <w:noProof/>
          <w:szCs w:val="24"/>
        </w:rPr>
        <w:t>et al.</w:t>
      </w:r>
      <w:r w:rsidRPr="00223515">
        <w:rPr>
          <w:rFonts w:ascii="Calibri" w:hAnsi="Calibri" w:cs="Calibri"/>
          <w:noProof/>
          <w:szCs w:val="24"/>
        </w:rPr>
        <w:t xml:space="preserve"> (2013). Identifying the World’s Most Climate Change Vulnerable Species: A Systematic Trait-Based Assessment of all Birds, Amphibians and Corals. </w:t>
      </w:r>
      <w:r w:rsidRPr="00223515">
        <w:rPr>
          <w:rFonts w:ascii="Calibri" w:hAnsi="Calibri" w:cs="Calibri"/>
          <w:i/>
          <w:iCs/>
          <w:noProof/>
          <w:szCs w:val="24"/>
        </w:rPr>
        <w:t>PLoS One</w:t>
      </w:r>
      <w:r w:rsidRPr="00223515">
        <w:rPr>
          <w:rFonts w:ascii="Calibri" w:hAnsi="Calibri" w:cs="Calibri"/>
          <w:noProof/>
          <w:szCs w:val="24"/>
        </w:rPr>
        <w:t>.</w:t>
      </w:r>
    </w:p>
    <w:p w14:paraId="1F5DED73"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Fox, J. &amp; Monette, G. (1992). Generalized collinearity diagnostics. </w:t>
      </w:r>
      <w:r w:rsidRPr="00223515">
        <w:rPr>
          <w:rFonts w:ascii="Calibri" w:hAnsi="Calibri" w:cs="Calibri"/>
          <w:i/>
          <w:iCs/>
          <w:noProof/>
          <w:szCs w:val="24"/>
        </w:rPr>
        <w:t>J. Am. Stat. Assoc.</w:t>
      </w:r>
    </w:p>
    <w:p w14:paraId="716B0614"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Gonzalez-Suarez, M., Gomez, A. &amp; Revilla, E. (2013). Which intrinsic traits predict vulnerability to extinction depends on the actual threatening processes. </w:t>
      </w:r>
      <w:r w:rsidRPr="00223515">
        <w:rPr>
          <w:rFonts w:ascii="Calibri" w:hAnsi="Calibri" w:cs="Calibri"/>
          <w:i/>
          <w:iCs/>
          <w:noProof/>
          <w:szCs w:val="24"/>
        </w:rPr>
        <w:t>Ecosphere</w:t>
      </w:r>
      <w:r w:rsidRPr="00223515">
        <w:rPr>
          <w:rFonts w:ascii="Calibri" w:hAnsi="Calibri" w:cs="Calibri"/>
          <w:noProof/>
          <w:szCs w:val="24"/>
        </w:rPr>
        <w:t>.</w:t>
      </w:r>
    </w:p>
    <w:p w14:paraId="31D51B09"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Hadfield, J.D. (2010). MCMCglmm: MCMC Methods for Multi-Response GLMMs in R. </w:t>
      </w:r>
      <w:r w:rsidRPr="00223515">
        <w:rPr>
          <w:rFonts w:ascii="Calibri" w:hAnsi="Calibri" w:cs="Calibri"/>
          <w:i/>
          <w:iCs/>
          <w:noProof/>
          <w:szCs w:val="24"/>
        </w:rPr>
        <w:t>J. Stat. Softw.</w:t>
      </w:r>
      <w:r w:rsidRPr="00223515">
        <w:rPr>
          <w:rFonts w:ascii="Calibri" w:hAnsi="Calibri" w:cs="Calibri"/>
          <w:noProof/>
          <w:szCs w:val="24"/>
        </w:rPr>
        <w:t>, 33, 1–22.</w:t>
      </w:r>
    </w:p>
    <w:p w14:paraId="577B0627"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Hamilton, A.T., Schäfer, R.B., Pyne, M.I., Chessman, B., Kakouei, K., Boersma, K.S., </w:t>
      </w:r>
      <w:r w:rsidRPr="00223515">
        <w:rPr>
          <w:rFonts w:ascii="Calibri" w:hAnsi="Calibri" w:cs="Calibri"/>
          <w:i/>
          <w:iCs/>
          <w:noProof/>
          <w:szCs w:val="24"/>
        </w:rPr>
        <w:t>et al.</w:t>
      </w:r>
      <w:r w:rsidRPr="00223515">
        <w:rPr>
          <w:rFonts w:ascii="Calibri" w:hAnsi="Calibri" w:cs="Calibri"/>
          <w:noProof/>
          <w:szCs w:val="24"/>
        </w:rPr>
        <w:t xml:space="preserve"> (2020). Limitations of trait-based approaches for stressor assessment: The case of freshwater invertebrates and climate drivers. </w:t>
      </w:r>
      <w:r w:rsidRPr="00223515">
        <w:rPr>
          <w:rFonts w:ascii="Calibri" w:hAnsi="Calibri" w:cs="Calibri"/>
          <w:i/>
          <w:iCs/>
          <w:noProof/>
          <w:szCs w:val="24"/>
        </w:rPr>
        <w:t>Glob. Chang. Biol.</w:t>
      </w:r>
      <w:r w:rsidRPr="00223515">
        <w:rPr>
          <w:rFonts w:ascii="Calibri" w:hAnsi="Calibri" w:cs="Calibri"/>
          <w:noProof/>
          <w:szCs w:val="24"/>
        </w:rPr>
        <w:t>, 26, 364–379.</w:t>
      </w:r>
    </w:p>
    <w:p w14:paraId="25A7F6DD"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Hantak, M.M., McLean, B.S., Li, D. &amp; Guralnick, R.P. (2021). Mammalian body size is determined by interactions between climate, urbanization, and ecological traits. </w:t>
      </w:r>
      <w:r w:rsidRPr="00223515">
        <w:rPr>
          <w:rFonts w:ascii="Calibri" w:hAnsi="Calibri" w:cs="Calibri"/>
          <w:i/>
          <w:iCs/>
          <w:noProof/>
          <w:szCs w:val="24"/>
        </w:rPr>
        <w:t>Commun. Biol.</w:t>
      </w:r>
      <w:r w:rsidRPr="00223515">
        <w:rPr>
          <w:rFonts w:ascii="Calibri" w:hAnsi="Calibri" w:cs="Calibri"/>
          <w:noProof/>
          <w:szCs w:val="24"/>
        </w:rPr>
        <w:t>, 4, 1–10.</w:t>
      </w:r>
    </w:p>
    <w:p w14:paraId="37B636F4"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Harfoot, M.B.J., Johnston, A., Balmford, A., Burgess, N.D., Butchart, S.H.M., Dias, M.P., </w:t>
      </w:r>
      <w:r w:rsidRPr="00223515">
        <w:rPr>
          <w:rFonts w:ascii="Calibri" w:hAnsi="Calibri" w:cs="Calibri"/>
          <w:i/>
          <w:iCs/>
          <w:noProof/>
          <w:szCs w:val="24"/>
        </w:rPr>
        <w:t>et al.</w:t>
      </w:r>
      <w:r w:rsidRPr="00223515">
        <w:rPr>
          <w:rFonts w:ascii="Calibri" w:hAnsi="Calibri" w:cs="Calibri"/>
          <w:noProof/>
          <w:szCs w:val="24"/>
        </w:rPr>
        <w:t xml:space="preserve"> (2021). Using the IUCN Red List to map threats to terrestrial vertebrates at global scale. </w:t>
      </w:r>
      <w:r w:rsidRPr="00223515">
        <w:rPr>
          <w:rFonts w:ascii="Calibri" w:hAnsi="Calibri" w:cs="Calibri"/>
          <w:i/>
          <w:iCs/>
          <w:noProof/>
          <w:szCs w:val="24"/>
        </w:rPr>
        <w:t>Nat. Ecol. Evol.</w:t>
      </w:r>
      <w:r w:rsidRPr="00223515">
        <w:rPr>
          <w:rFonts w:ascii="Calibri" w:hAnsi="Calibri" w:cs="Calibri"/>
          <w:noProof/>
          <w:szCs w:val="24"/>
        </w:rPr>
        <w:t>, 5, 1510–1519.</w:t>
      </w:r>
    </w:p>
    <w:p w14:paraId="64671118"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Hernández-Yáñez, H., Kim, S.Y. &amp; Che-Castaldo, J.P. (2022). Demographic and life history traits explain patterns in species vulnerability to extinction. </w:t>
      </w:r>
      <w:r w:rsidRPr="00223515">
        <w:rPr>
          <w:rFonts w:ascii="Calibri" w:hAnsi="Calibri" w:cs="Calibri"/>
          <w:i/>
          <w:iCs/>
          <w:noProof/>
          <w:szCs w:val="24"/>
        </w:rPr>
        <w:t>PLoS One</w:t>
      </w:r>
      <w:r w:rsidRPr="00223515">
        <w:rPr>
          <w:rFonts w:ascii="Calibri" w:hAnsi="Calibri" w:cs="Calibri"/>
          <w:noProof/>
          <w:szCs w:val="24"/>
        </w:rPr>
        <w:t>, 17, 1–15.</w:t>
      </w:r>
    </w:p>
    <w:p w14:paraId="6107B97B" w14:textId="77777777" w:rsidR="00223515" w:rsidRPr="00F356C8" w:rsidRDefault="00223515" w:rsidP="00223515">
      <w:pPr>
        <w:widowControl w:val="0"/>
        <w:autoSpaceDE w:val="0"/>
        <w:autoSpaceDN w:val="0"/>
        <w:adjustRightInd w:val="0"/>
        <w:spacing w:line="240" w:lineRule="auto"/>
        <w:ind w:left="480" w:hanging="480"/>
        <w:rPr>
          <w:rFonts w:ascii="Calibri" w:hAnsi="Calibri" w:cs="Calibri"/>
          <w:noProof/>
          <w:szCs w:val="24"/>
          <w:lang w:val="nl-NL"/>
          <w:rPrChange w:id="805" w:author="Etard, Adrienne" w:date="2022-05-12T15:22:00Z">
            <w:rPr>
              <w:rFonts w:ascii="Calibri" w:hAnsi="Calibri" w:cs="Calibri"/>
              <w:noProof/>
              <w:szCs w:val="24"/>
            </w:rPr>
          </w:rPrChange>
        </w:rPr>
      </w:pPr>
      <w:r w:rsidRPr="00223515">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F356C8">
        <w:rPr>
          <w:rFonts w:ascii="Calibri" w:hAnsi="Calibri" w:cs="Calibri"/>
          <w:i/>
          <w:iCs/>
          <w:noProof/>
          <w:szCs w:val="24"/>
          <w:lang w:val="nl-NL"/>
          <w:rPrChange w:id="806" w:author="Etard, Adrienne" w:date="2022-05-12T15:22:00Z">
            <w:rPr>
              <w:rFonts w:ascii="Calibri" w:hAnsi="Calibri" w:cs="Calibri"/>
              <w:i/>
              <w:iCs/>
              <w:noProof/>
              <w:szCs w:val="24"/>
            </w:rPr>
          </w:rPrChange>
        </w:rPr>
        <w:t>Ecol. Evol.</w:t>
      </w:r>
    </w:p>
    <w:p w14:paraId="006395E1"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F356C8">
        <w:rPr>
          <w:rFonts w:ascii="Calibri" w:hAnsi="Calibri" w:cs="Calibri"/>
          <w:noProof/>
          <w:szCs w:val="24"/>
          <w:lang w:val="nl-NL"/>
          <w:rPrChange w:id="807" w:author="Etard, Adrienne" w:date="2022-05-12T15:22:00Z">
            <w:rPr>
              <w:rFonts w:ascii="Calibri" w:hAnsi="Calibri" w:cs="Calibri"/>
              <w:noProof/>
              <w:szCs w:val="24"/>
            </w:rPr>
          </w:rPrChange>
        </w:rPr>
        <w:t xml:space="preserve">Hillaert, J., Hovestadt, T., Vandegehuchte, M.L. &amp; Bonte, D. (2018). </w:t>
      </w:r>
      <w:r w:rsidRPr="00223515">
        <w:rPr>
          <w:rFonts w:ascii="Calibri" w:hAnsi="Calibri" w:cs="Calibri"/>
          <w:noProof/>
          <w:szCs w:val="24"/>
        </w:rPr>
        <w:t xml:space="preserve">Size-dependent movement explains why bigger is better in fragmented landscapes. </w:t>
      </w:r>
      <w:r w:rsidRPr="00223515">
        <w:rPr>
          <w:rFonts w:ascii="Calibri" w:hAnsi="Calibri" w:cs="Calibri"/>
          <w:i/>
          <w:iCs/>
          <w:noProof/>
          <w:szCs w:val="24"/>
        </w:rPr>
        <w:t>Ecol. Evol.</w:t>
      </w:r>
      <w:r w:rsidRPr="00223515">
        <w:rPr>
          <w:rFonts w:ascii="Calibri" w:hAnsi="Calibri" w:cs="Calibri"/>
          <w:noProof/>
          <w:szCs w:val="24"/>
        </w:rPr>
        <w:t>, 8, 10754–10767.</w:t>
      </w:r>
    </w:p>
    <w:p w14:paraId="07798553"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Hudson, L.N., Newbold, T., Contu, S., Hill, S.L.L., Lysenko, I., De Palma, A., </w:t>
      </w:r>
      <w:r w:rsidRPr="00223515">
        <w:rPr>
          <w:rFonts w:ascii="Calibri" w:hAnsi="Calibri" w:cs="Calibri"/>
          <w:i/>
          <w:iCs/>
          <w:noProof/>
          <w:szCs w:val="24"/>
        </w:rPr>
        <w:t>et al.</w:t>
      </w:r>
      <w:r w:rsidRPr="00223515">
        <w:rPr>
          <w:rFonts w:ascii="Calibri" w:hAnsi="Calibri" w:cs="Calibri"/>
          <w:noProof/>
          <w:szCs w:val="24"/>
        </w:rPr>
        <w:t xml:space="preserve"> (2014). The PREDICTS database: A global database of how local terrestrial biodiversity responds to human impacts. </w:t>
      </w:r>
      <w:r w:rsidRPr="00223515">
        <w:rPr>
          <w:rFonts w:ascii="Calibri" w:hAnsi="Calibri" w:cs="Calibri"/>
          <w:i/>
          <w:iCs/>
          <w:noProof/>
          <w:szCs w:val="24"/>
        </w:rPr>
        <w:t>Ecol. Evol.</w:t>
      </w:r>
    </w:p>
    <w:p w14:paraId="5BFC778D"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Hudson, L.N., Newbold, T., Contu, S., Hill, S.L.L., Lysenko, I., De Palma, A., </w:t>
      </w:r>
      <w:r w:rsidRPr="00223515">
        <w:rPr>
          <w:rFonts w:ascii="Calibri" w:hAnsi="Calibri" w:cs="Calibri"/>
          <w:i/>
          <w:iCs/>
          <w:noProof/>
          <w:szCs w:val="24"/>
        </w:rPr>
        <w:t>et al.</w:t>
      </w:r>
      <w:r w:rsidRPr="00223515">
        <w:rPr>
          <w:rFonts w:ascii="Calibri" w:hAnsi="Calibri" w:cs="Calibri"/>
          <w:noProof/>
          <w:szCs w:val="24"/>
        </w:rPr>
        <w:t xml:space="preserve"> (2017). The database of the PREDICTS (Projecting Responses of Ecological Diversity In Changing Terrestrial Systems) project. </w:t>
      </w:r>
      <w:r w:rsidRPr="00223515">
        <w:rPr>
          <w:rFonts w:ascii="Calibri" w:hAnsi="Calibri" w:cs="Calibri"/>
          <w:i/>
          <w:iCs/>
          <w:noProof/>
          <w:szCs w:val="24"/>
        </w:rPr>
        <w:t>Ecol. Evol.</w:t>
      </w:r>
    </w:p>
    <w:p w14:paraId="7F833F7D"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IUCN. (2020). </w:t>
      </w:r>
      <w:r w:rsidRPr="00223515">
        <w:rPr>
          <w:rFonts w:ascii="Calibri" w:hAnsi="Calibri" w:cs="Calibri"/>
          <w:i/>
          <w:iCs/>
          <w:noProof/>
          <w:szCs w:val="24"/>
        </w:rPr>
        <w:t>The IUCN Red List of Threatened Species. Version 2020-2</w:t>
      </w:r>
      <w:r w:rsidRPr="00223515">
        <w:rPr>
          <w:rFonts w:ascii="Calibri" w:hAnsi="Calibri" w:cs="Calibri"/>
          <w:noProof/>
          <w:szCs w:val="24"/>
        </w:rPr>
        <w:t xml:space="preserve">. </w:t>
      </w:r>
      <w:r w:rsidRPr="00223515">
        <w:rPr>
          <w:rFonts w:ascii="Calibri" w:hAnsi="Calibri" w:cs="Calibri"/>
          <w:i/>
          <w:iCs/>
          <w:noProof/>
          <w:szCs w:val="24"/>
        </w:rPr>
        <w:t>https//www.iucnredlist.org. Downloaded 09 July</w:t>
      </w:r>
      <w:r w:rsidRPr="00223515">
        <w:rPr>
          <w:rFonts w:ascii="Calibri" w:hAnsi="Calibri" w:cs="Calibri"/>
          <w:noProof/>
          <w:szCs w:val="24"/>
        </w:rPr>
        <w:t>.</w:t>
      </w:r>
    </w:p>
    <w:p w14:paraId="6927A92D"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Jenkins, D.G., Brescacin, C.R., Duxbury, C. V., Elliott, J.A., Evans, J.A., Grablow, K.R., </w:t>
      </w:r>
      <w:r w:rsidRPr="00223515">
        <w:rPr>
          <w:rFonts w:ascii="Calibri" w:hAnsi="Calibri" w:cs="Calibri"/>
          <w:i/>
          <w:iCs/>
          <w:noProof/>
          <w:szCs w:val="24"/>
        </w:rPr>
        <w:t>et al.</w:t>
      </w:r>
      <w:r w:rsidRPr="00223515">
        <w:rPr>
          <w:rFonts w:ascii="Calibri" w:hAnsi="Calibri" w:cs="Calibri"/>
          <w:noProof/>
          <w:szCs w:val="24"/>
        </w:rPr>
        <w:t xml:space="preserve"> (2007). Does size matter for dispersal distance? </w:t>
      </w:r>
      <w:r w:rsidRPr="00223515">
        <w:rPr>
          <w:rFonts w:ascii="Calibri" w:hAnsi="Calibri" w:cs="Calibri"/>
          <w:i/>
          <w:iCs/>
          <w:noProof/>
          <w:szCs w:val="24"/>
        </w:rPr>
        <w:t>Glob. Ecol. Biogeogr.</w:t>
      </w:r>
      <w:r w:rsidRPr="00223515">
        <w:rPr>
          <w:rFonts w:ascii="Calibri" w:hAnsi="Calibri" w:cs="Calibri"/>
          <w:noProof/>
          <w:szCs w:val="24"/>
        </w:rPr>
        <w:t>, 16, 415–425.</w:t>
      </w:r>
    </w:p>
    <w:p w14:paraId="31920C79"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Jetz, W. &amp; Pyron, R.A. (2018). The interplay of past diversification and evolutionary isolation with present imperilment across the amphibian tree of life. </w:t>
      </w:r>
      <w:r w:rsidRPr="00223515">
        <w:rPr>
          <w:rFonts w:ascii="Calibri" w:hAnsi="Calibri" w:cs="Calibri"/>
          <w:i/>
          <w:iCs/>
          <w:noProof/>
          <w:szCs w:val="24"/>
        </w:rPr>
        <w:t>Nat. Ecol. Evol.</w:t>
      </w:r>
    </w:p>
    <w:p w14:paraId="4AF551BA"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Jetz, W., Thomas, G.H., Joy, J.B., Hartmann, K. &amp; Mooers, A.O. (2012). The global diversity of birds in </w:t>
      </w:r>
      <w:r w:rsidRPr="00223515">
        <w:rPr>
          <w:rFonts w:ascii="Calibri" w:hAnsi="Calibri" w:cs="Calibri"/>
          <w:noProof/>
          <w:szCs w:val="24"/>
        </w:rPr>
        <w:lastRenderedPageBreak/>
        <w:t xml:space="preserve">space and time. </w:t>
      </w:r>
      <w:r w:rsidRPr="00223515">
        <w:rPr>
          <w:rFonts w:ascii="Calibri" w:hAnsi="Calibri" w:cs="Calibri"/>
          <w:i/>
          <w:iCs/>
          <w:noProof/>
          <w:szCs w:val="24"/>
        </w:rPr>
        <w:t>Nature</w:t>
      </w:r>
      <w:r w:rsidRPr="00223515">
        <w:rPr>
          <w:rFonts w:ascii="Calibri" w:hAnsi="Calibri" w:cs="Calibri"/>
          <w:noProof/>
          <w:szCs w:val="24"/>
        </w:rPr>
        <w:t>.</w:t>
      </w:r>
    </w:p>
    <w:p w14:paraId="404D2942"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Leroy, B., Meynard, C.N., Bellard, C. &amp; Courchamp, F. (2016). virtualspecies, an R package to generate virtual species distributions. </w:t>
      </w:r>
      <w:r w:rsidRPr="00223515">
        <w:rPr>
          <w:rFonts w:ascii="Calibri" w:hAnsi="Calibri" w:cs="Calibri"/>
          <w:i/>
          <w:iCs/>
          <w:noProof/>
          <w:szCs w:val="24"/>
        </w:rPr>
        <w:t>Ecography (Cop.).</w:t>
      </w:r>
      <w:r w:rsidRPr="00223515">
        <w:rPr>
          <w:rFonts w:ascii="Calibri" w:hAnsi="Calibri" w:cs="Calibri"/>
          <w:noProof/>
          <w:szCs w:val="24"/>
        </w:rPr>
        <w:t>, 39, 599–607.</w:t>
      </w:r>
    </w:p>
    <w:p w14:paraId="6B3496E6"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Leung, B., Hargreaves, A.L., Greenberg, D.A., McGill, B., Dornelas, M. &amp; Freeman, R. (2020). Clustered versus catastrophic global vertebrate declines. </w:t>
      </w:r>
      <w:r w:rsidRPr="00223515">
        <w:rPr>
          <w:rFonts w:ascii="Calibri" w:hAnsi="Calibri" w:cs="Calibri"/>
          <w:i/>
          <w:iCs/>
          <w:noProof/>
          <w:szCs w:val="24"/>
        </w:rPr>
        <w:t>Nature</w:t>
      </w:r>
      <w:r w:rsidRPr="00223515">
        <w:rPr>
          <w:rFonts w:ascii="Calibri" w:hAnsi="Calibri" w:cs="Calibri"/>
          <w:noProof/>
          <w:szCs w:val="24"/>
        </w:rPr>
        <w:t>, 588, 267–271.</w:t>
      </w:r>
    </w:p>
    <w:p w14:paraId="5B8DF229"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Li, G., Fang, C., Li, Y., Wang, Z., Sun, S., He, S., </w:t>
      </w:r>
      <w:r w:rsidRPr="00223515">
        <w:rPr>
          <w:rFonts w:ascii="Calibri" w:hAnsi="Calibri" w:cs="Calibri"/>
          <w:i/>
          <w:iCs/>
          <w:noProof/>
          <w:szCs w:val="24"/>
        </w:rPr>
        <w:t>et al.</w:t>
      </w:r>
      <w:r w:rsidRPr="00223515">
        <w:rPr>
          <w:rFonts w:ascii="Calibri" w:hAnsi="Calibri" w:cs="Calibri"/>
          <w:noProof/>
          <w:szCs w:val="24"/>
        </w:rPr>
        <w:t xml:space="preserve"> (2022). Global impacts of future urban expansion on terrestrial vertebrate diversity. </w:t>
      </w:r>
      <w:r w:rsidRPr="00223515">
        <w:rPr>
          <w:rFonts w:ascii="Calibri" w:hAnsi="Calibri" w:cs="Calibri"/>
          <w:i/>
          <w:iCs/>
          <w:noProof/>
          <w:szCs w:val="24"/>
        </w:rPr>
        <w:t>Nat. Commun.</w:t>
      </w:r>
      <w:r w:rsidRPr="00223515">
        <w:rPr>
          <w:rFonts w:ascii="Calibri" w:hAnsi="Calibri" w:cs="Calibri"/>
          <w:noProof/>
          <w:szCs w:val="24"/>
        </w:rPr>
        <w:t>, 13, 1–12.</w:t>
      </w:r>
    </w:p>
    <w:p w14:paraId="6F8FEB6E" w14:textId="77777777" w:rsidR="00223515" w:rsidRPr="00F356C8" w:rsidRDefault="00223515" w:rsidP="00223515">
      <w:pPr>
        <w:widowControl w:val="0"/>
        <w:autoSpaceDE w:val="0"/>
        <w:autoSpaceDN w:val="0"/>
        <w:adjustRightInd w:val="0"/>
        <w:spacing w:line="240" w:lineRule="auto"/>
        <w:ind w:left="480" w:hanging="480"/>
        <w:rPr>
          <w:rFonts w:ascii="Calibri" w:hAnsi="Calibri" w:cs="Calibri"/>
          <w:noProof/>
          <w:szCs w:val="24"/>
          <w:lang w:val="it-IT"/>
          <w:rPrChange w:id="808" w:author="Etard, Adrienne" w:date="2022-05-12T15:22:00Z">
            <w:rPr>
              <w:rFonts w:ascii="Calibri" w:hAnsi="Calibri" w:cs="Calibri"/>
              <w:noProof/>
              <w:szCs w:val="24"/>
            </w:rPr>
          </w:rPrChange>
        </w:rPr>
      </w:pPr>
      <w:r w:rsidRPr="00223515">
        <w:rPr>
          <w:rFonts w:ascii="Calibri" w:hAnsi="Calibri" w:cs="Calibri"/>
          <w:noProof/>
          <w:szCs w:val="24"/>
        </w:rPr>
        <w:t xml:space="preserve">MacLean, S.A. &amp; Beissinger, S.R. (2017). Species’ traits as predictors of range shifts under contemporary climate change: A review and meta-analysis. </w:t>
      </w:r>
      <w:r w:rsidRPr="00F356C8">
        <w:rPr>
          <w:rFonts w:ascii="Calibri" w:hAnsi="Calibri" w:cs="Calibri"/>
          <w:i/>
          <w:iCs/>
          <w:noProof/>
          <w:szCs w:val="24"/>
          <w:lang w:val="it-IT"/>
          <w:rPrChange w:id="809" w:author="Etard, Adrienne" w:date="2022-05-12T15:22:00Z">
            <w:rPr>
              <w:rFonts w:ascii="Calibri" w:hAnsi="Calibri" w:cs="Calibri"/>
              <w:i/>
              <w:iCs/>
              <w:noProof/>
              <w:szCs w:val="24"/>
            </w:rPr>
          </w:rPrChange>
        </w:rPr>
        <w:t>Glob. Chang. Biol.</w:t>
      </w:r>
      <w:r w:rsidRPr="00F356C8">
        <w:rPr>
          <w:rFonts w:ascii="Calibri" w:hAnsi="Calibri" w:cs="Calibri"/>
          <w:noProof/>
          <w:szCs w:val="24"/>
          <w:lang w:val="it-IT"/>
          <w:rPrChange w:id="810" w:author="Etard, Adrienne" w:date="2022-05-12T15:22:00Z">
            <w:rPr>
              <w:rFonts w:ascii="Calibri" w:hAnsi="Calibri" w:cs="Calibri"/>
              <w:noProof/>
              <w:szCs w:val="24"/>
            </w:rPr>
          </w:rPrChange>
        </w:rPr>
        <w:t>, 23, 4094–4105.</w:t>
      </w:r>
    </w:p>
    <w:p w14:paraId="7F47C14F"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F356C8">
        <w:rPr>
          <w:rFonts w:ascii="Calibri" w:hAnsi="Calibri" w:cs="Calibri"/>
          <w:noProof/>
          <w:szCs w:val="24"/>
          <w:lang w:val="it-IT"/>
          <w:rPrChange w:id="811" w:author="Etard, Adrienne" w:date="2022-05-12T15:22:00Z">
            <w:rPr>
              <w:rFonts w:ascii="Calibri" w:hAnsi="Calibri" w:cs="Calibri"/>
              <w:noProof/>
              <w:szCs w:val="24"/>
            </w:rPr>
          </w:rPrChange>
        </w:rPr>
        <w:t xml:space="preserve">Di Marco, M., Pacifici, M., Maiorano, L. &amp; Rondinini, C. (2021). </w:t>
      </w:r>
      <w:r w:rsidRPr="00223515">
        <w:rPr>
          <w:rFonts w:ascii="Calibri" w:hAnsi="Calibri" w:cs="Calibri"/>
          <w:noProof/>
          <w:szCs w:val="24"/>
        </w:rPr>
        <w:t xml:space="preserve">Drivers of change in the realised climatic niche of terrestrial mammals. </w:t>
      </w:r>
      <w:r w:rsidRPr="00223515">
        <w:rPr>
          <w:rFonts w:ascii="Calibri" w:hAnsi="Calibri" w:cs="Calibri"/>
          <w:i/>
          <w:iCs/>
          <w:noProof/>
          <w:szCs w:val="24"/>
        </w:rPr>
        <w:t>Ecography (Cop.).</w:t>
      </w:r>
      <w:r w:rsidRPr="00223515">
        <w:rPr>
          <w:rFonts w:ascii="Calibri" w:hAnsi="Calibri" w:cs="Calibri"/>
          <w:noProof/>
          <w:szCs w:val="24"/>
        </w:rPr>
        <w:t>, 44, 1180–1190.</w:t>
      </w:r>
    </w:p>
    <w:p w14:paraId="7ECFF8B2"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Matich, P. &amp; Schalk, C.M. (2019). Move it or lose it: Interspecific variation in risk response of pond-breeding anurans. </w:t>
      </w:r>
      <w:r w:rsidRPr="00223515">
        <w:rPr>
          <w:rFonts w:ascii="Calibri" w:hAnsi="Calibri" w:cs="Calibri"/>
          <w:i/>
          <w:iCs/>
          <w:noProof/>
          <w:szCs w:val="24"/>
        </w:rPr>
        <w:t>PeerJ</w:t>
      </w:r>
      <w:r w:rsidRPr="00223515">
        <w:rPr>
          <w:rFonts w:ascii="Calibri" w:hAnsi="Calibri" w:cs="Calibri"/>
          <w:noProof/>
          <w:szCs w:val="24"/>
        </w:rPr>
        <w:t>, 7, 1–16.</w:t>
      </w:r>
    </w:p>
    <w:p w14:paraId="0B84AE64"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Maxwell, S.L., Fuller, R.A., Brooks, T.M. &amp; Watson, J.E.M. (2016). Biodiversity: The ravages of guns, nets and bulldozers. </w:t>
      </w:r>
      <w:r w:rsidRPr="00223515">
        <w:rPr>
          <w:rFonts w:ascii="Calibri" w:hAnsi="Calibri" w:cs="Calibri"/>
          <w:i/>
          <w:iCs/>
          <w:noProof/>
          <w:szCs w:val="24"/>
        </w:rPr>
        <w:t>Nature</w:t>
      </w:r>
      <w:r w:rsidRPr="00223515">
        <w:rPr>
          <w:rFonts w:ascii="Calibri" w:hAnsi="Calibri" w:cs="Calibri"/>
          <w:noProof/>
          <w:szCs w:val="24"/>
        </w:rPr>
        <w:t>.</w:t>
      </w:r>
    </w:p>
    <w:p w14:paraId="7C22F131"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Mccain, C.M. &amp; King, S.R.B. (2014). Body size and activity times mediate mammalian responses to climate change. </w:t>
      </w:r>
      <w:r w:rsidRPr="00223515">
        <w:rPr>
          <w:rFonts w:ascii="Calibri" w:hAnsi="Calibri" w:cs="Calibri"/>
          <w:i/>
          <w:iCs/>
          <w:noProof/>
          <w:szCs w:val="24"/>
        </w:rPr>
        <w:t>Glob. Chang. Biol.</w:t>
      </w:r>
    </w:p>
    <w:p w14:paraId="638BCDD9"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Merckx, T., Souffreau, C., Kaiser, A., Baardsen, L.F., Backeljau, T., Bonte, D., </w:t>
      </w:r>
      <w:r w:rsidRPr="00223515">
        <w:rPr>
          <w:rFonts w:ascii="Calibri" w:hAnsi="Calibri" w:cs="Calibri"/>
          <w:i/>
          <w:iCs/>
          <w:noProof/>
          <w:szCs w:val="24"/>
        </w:rPr>
        <w:t>et al.</w:t>
      </w:r>
      <w:r w:rsidRPr="00223515">
        <w:rPr>
          <w:rFonts w:ascii="Calibri" w:hAnsi="Calibri" w:cs="Calibri"/>
          <w:noProof/>
          <w:szCs w:val="24"/>
        </w:rPr>
        <w:t xml:space="preserve"> (2018). Body-size shifts in aquatic and terrestrial urban communities. </w:t>
      </w:r>
      <w:r w:rsidRPr="00223515">
        <w:rPr>
          <w:rFonts w:ascii="Calibri" w:hAnsi="Calibri" w:cs="Calibri"/>
          <w:i/>
          <w:iCs/>
          <w:noProof/>
          <w:szCs w:val="24"/>
        </w:rPr>
        <w:t>Nature</w:t>
      </w:r>
      <w:r w:rsidRPr="00223515">
        <w:rPr>
          <w:rFonts w:ascii="Calibri" w:hAnsi="Calibri" w:cs="Calibri"/>
          <w:noProof/>
          <w:szCs w:val="24"/>
        </w:rPr>
        <w:t>.</w:t>
      </w:r>
    </w:p>
    <w:p w14:paraId="0564F127"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F356C8">
        <w:rPr>
          <w:rFonts w:ascii="Calibri" w:hAnsi="Calibri" w:cs="Calibri"/>
          <w:noProof/>
          <w:szCs w:val="24"/>
          <w:lang w:val="it-IT"/>
          <w:rPrChange w:id="812" w:author="Etard, Adrienne" w:date="2022-05-12T15:22:00Z">
            <w:rPr>
              <w:rFonts w:ascii="Calibri" w:hAnsi="Calibri" w:cs="Calibri"/>
              <w:noProof/>
              <w:szCs w:val="24"/>
            </w:rPr>
          </w:rPrChange>
        </w:rPr>
        <w:t xml:space="preserve">Morelli, F., Benedetti, Y., Hanson, J.O. &amp; Fuller, R.A. (2021). </w:t>
      </w:r>
      <w:r w:rsidRPr="00223515">
        <w:rPr>
          <w:rFonts w:ascii="Calibri" w:hAnsi="Calibri" w:cs="Calibri"/>
          <w:noProof/>
          <w:szCs w:val="24"/>
        </w:rPr>
        <w:t xml:space="preserve">Global distribution and conservation of avian diet specialization. </w:t>
      </w:r>
      <w:r w:rsidRPr="00223515">
        <w:rPr>
          <w:rFonts w:ascii="Calibri" w:hAnsi="Calibri" w:cs="Calibri"/>
          <w:i/>
          <w:iCs/>
          <w:noProof/>
          <w:szCs w:val="24"/>
        </w:rPr>
        <w:t>Conserv. Lett.</w:t>
      </w:r>
      <w:r w:rsidRPr="00223515">
        <w:rPr>
          <w:rFonts w:ascii="Calibri" w:hAnsi="Calibri" w:cs="Calibri"/>
          <w:noProof/>
          <w:szCs w:val="24"/>
        </w:rPr>
        <w:t>, 14, 1–12.</w:t>
      </w:r>
    </w:p>
    <w:p w14:paraId="0C840730"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Newbold, T. (2018). Future effects of climate and land-use change on terrestrial vertebrate community diversity under different scenarios. </w:t>
      </w:r>
      <w:r w:rsidRPr="00223515">
        <w:rPr>
          <w:rFonts w:ascii="Calibri" w:hAnsi="Calibri" w:cs="Calibri"/>
          <w:i/>
          <w:iCs/>
          <w:noProof/>
          <w:szCs w:val="24"/>
        </w:rPr>
        <w:t>Proc. R. Soc. London Ser. B, Biol. Sci.</w:t>
      </w:r>
      <w:r w:rsidRPr="00223515">
        <w:rPr>
          <w:rFonts w:ascii="Calibri" w:hAnsi="Calibri" w:cs="Calibri"/>
          <w:noProof/>
          <w:szCs w:val="24"/>
        </w:rPr>
        <w:t>, 20180792.</w:t>
      </w:r>
    </w:p>
    <w:p w14:paraId="401481BF"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Newbold, T., Hudson, L.N., Contu, S., Hill, S.L.L., Beck, J., Liu, Y., </w:t>
      </w:r>
      <w:r w:rsidRPr="00223515">
        <w:rPr>
          <w:rFonts w:ascii="Calibri" w:hAnsi="Calibri" w:cs="Calibri"/>
          <w:i/>
          <w:iCs/>
          <w:noProof/>
          <w:szCs w:val="24"/>
        </w:rPr>
        <w:t>et al.</w:t>
      </w:r>
      <w:r w:rsidRPr="00223515">
        <w:rPr>
          <w:rFonts w:ascii="Calibri" w:hAnsi="Calibri" w:cs="Calibri"/>
          <w:noProof/>
          <w:szCs w:val="24"/>
        </w:rPr>
        <w:t xml:space="preserve"> (2018). Widespread winners and narrow-ranged losers: Land use homogenizes biodiversity in local assemblages worldwide. </w:t>
      </w:r>
      <w:r w:rsidRPr="00223515">
        <w:rPr>
          <w:rFonts w:ascii="Calibri" w:hAnsi="Calibri" w:cs="Calibri"/>
          <w:i/>
          <w:iCs/>
          <w:noProof/>
          <w:szCs w:val="24"/>
        </w:rPr>
        <w:t>PLoS Biol.</w:t>
      </w:r>
    </w:p>
    <w:p w14:paraId="6DC256E6"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Newbold, T., Hudson, L.N., Hill, S.L., Contu, S., Lysenko, I., Senior, R. a, </w:t>
      </w:r>
      <w:r w:rsidRPr="00223515">
        <w:rPr>
          <w:rFonts w:ascii="Calibri" w:hAnsi="Calibri" w:cs="Calibri"/>
          <w:i/>
          <w:iCs/>
          <w:noProof/>
          <w:szCs w:val="24"/>
        </w:rPr>
        <w:t>et al.</w:t>
      </w:r>
      <w:r w:rsidRPr="00223515">
        <w:rPr>
          <w:rFonts w:ascii="Calibri" w:hAnsi="Calibri" w:cs="Calibri"/>
          <w:noProof/>
          <w:szCs w:val="24"/>
        </w:rPr>
        <w:t xml:space="preserve"> (2015). Global effects of land use on local terrestrial biodiversity. </w:t>
      </w:r>
      <w:r w:rsidRPr="00223515">
        <w:rPr>
          <w:rFonts w:ascii="Calibri" w:hAnsi="Calibri" w:cs="Calibri"/>
          <w:i/>
          <w:iCs/>
          <w:noProof/>
          <w:szCs w:val="24"/>
        </w:rPr>
        <w:t>Nature</w:t>
      </w:r>
      <w:r w:rsidRPr="00223515">
        <w:rPr>
          <w:rFonts w:ascii="Calibri" w:hAnsi="Calibri" w:cs="Calibri"/>
          <w:noProof/>
          <w:szCs w:val="24"/>
        </w:rPr>
        <w:t>.</w:t>
      </w:r>
    </w:p>
    <w:p w14:paraId="538C9F94"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Newbold, T., Scharlemann, J.P.W., Butchart, S.H.M., Sekercioğlu, C.H., Alkemade, R., Booth, H., </w:t>
      </w:r>
      <w:r w:rsidRPr="00223515">
        <w:rPr>
          <w:rFonts w:ascii="Calibri" w:hAnsi="Calibri" w:cs="Calibri"/>
          <w:i/>
          <w:iCs/>
          <w:noProof/>
          <w:szCs w:val="24"/>
        </w:rPr>
        <w:t>et al.</w:t>
      </w:r>
      <w:r w:rsidRPr="00223515">
        <w:rPr>
          <w:rFonts w:ascii="Calibri" w:hAnsi="Calibri" w:cs="Calibri"/>
          <w:noProof/>
          <w:szCs w:val="24"/>
        </w:rPr>
        <w:t xml:space="preserve"> (2013). Ecological traits affect the response of tropical forest bird species to land-use intensity. </w:t>
      </w:r>
      <w:r w:rsidRPr="00223515">
        <w:rPr>
          <w:rFonts w:ascii="Calibri" w:hAnsi="Calibri" w:cs="Calibri"/>
          <w:i/>
          <w:iCs/>
          <w:noProof/>
          <w:szCs w:val="24"/>
        </w:rPr>
        <w:t>Proc. Biol. Sci.</w:t>
      </w:r>
    </w:p>
    <w:p w14:paraId="54D2CB81" w14:textId="77777777" w:rsidR="00223515" w:rsidRPr="00F356C8" w:rsidRDefault="00223515" w:rsidP="00223515">
      <w:pPr>
        <w:widowControl w:val="0"/>
        <w:autoSpaceDE w:val="0"/>
        <w:autoSpaceDN w:val="0"/>
        <w:adjustRightInd w:val="0"/>
        <w:spacing w:line="240" w:lineRule="auto"/>
        <w:ind w:left="480" w:hanging="480"/>
        <w:rPr>
          <w:rFonts w:ascii="Calibri" w:hAnsi="Calibri" w:cs="Calibri"/>
          <w:noProof/>
          <w:szCs w:val="24"/>
          <w:lang w:val="it-IT"/>
          <w:rPrChange w:id="813" w:author="Etard, Adrienne" w:date="2022-05-12T15:22:00Z">
            <w:rPr>
              <w:rFonts w:ascii="Calibri" w:hAnsi="Calibri" w:cs="Calibri"/>
              <w:noProof/>
              <w:szCs w:val="24"/>
            </w:rPr>
          </w:rPrChange>
        </w:rPr>
      </w:pPr>
      <w:r w:rsidRPr="00223515">
        <w:rPr>
          <w:rFonts w:ascii="Calibri" w:hAnsi="Calibri" w:cs="Calibri"/>
          <w:noProof/>
          <w:szCs w:val="24"/>
        </w:rPr>
        <w:t xml:space="preserve">Nowakowski, A.J., Thompson, M.E., Donnelly, M.A. &amp; Todd, B.D. (2017). Amphibian sensitivity to habitat modification is associated with population trends and species traits. </w:t>
      </w:r>
      <w:r w:rsidRPr="00F356C8">
        <w:rPr>
          <w:rFonts w:ascii="Calibri" w:hAnsi="Calibri" w:cs="Calibri"/>
          <w:i/>
          <w:iCs/>
          <w:noProof/>
          <w:szCs w:val="24"/>
          <w:lang w:val="it-IT"/>
          <w:rPrChange w:id="814" w:author="Etard, Adrienne" w:date="2022-05-12T15:22:00Z">
            <w:rPr>
              <w:rFonts w:ascii="Calibri" w:hAnsi="Calibri" w:cs="Calibri"/>
              <w:i/>
              <w:iCs/>
              <w:noProof/>
              <w:szCs w:val="24"/>
            </w:rPr>
          </w:rPrChange>
        </w:rPr>
        <w:t>Glob. Ecol. Biogeogr.</w:t>
      </w:r>
    </w:p>
    <w:p w14:paraId="35D5EC6E"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F356C8">
        <w:rPr>
          <w:rFonts w:ascii="Calibri" w:hAnsi="Calibri" w:cs="Calibri"/>
          <w:noProof/>
          <w:szCs w:val="24"/>
          <w:lang w:val="it-IT"/>
          <w:rPrChange w:id="815" w:author="Etard, Adrienne" w:date="2022-05-12T15:22:00Z">
            <w:rPr>
              <w:rFonts w:ascii="Calibri" w:hAnsi="Calibri" w:cs="Calibri"/>
              <w:noProof/>
              <w:szCs w:val="24"/>
            </w:rPr>
          </w:rPrChange>
        </w:rPr>
        <w:t xml:space="preserve">Oliveira, B.F., São-Pedro, V.A., Santos-Barrera, G., Penone, C. &amp; Costa, G.C. (2017). </w:t>
      </w:r>
      <w:r w:rsidRPr="00223515">
        <w:rPr>
          <w:rFonts w:ascii="Calibri" w:hAnsi="Calibri" w:cs="Calibri"/>
          <w:noProof/>
          <w:szCs w:val="24"/>
        </w:rPr>
        <w:t xml:space="preserve">AmphiBIO, a global database for amphibian ecological traits. </w:t>
      </w:r>
      <w:r w:rsidRPr="00223515">
        <w:rPr>
          <w:rFonts w:ascii="Calibri" w:hAnsi="Calibri" w:cs="Calibri"/>
          <w:i/>
          <w:iCs/>
          <w:noProof/>
          <w:szCs w:val="24"/>
        </w:rPr>
        <w:t>Sci. Data</w:t>
      </w:r>
      <w:r w:rsidRPr="00223515">
        <w:rPr>
          <w:rFonts w:ascii="Calibri" w:hAnsi="Calibri" w:cs="Calibri"/>
          <w:noProof/>
          <w:szCs w:val="24"/>
        </w:rPr>
        <w:t>.</w:t>
      </w:r>
    </w:p>
    <w:p w14:paraId="6ADC0642"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Orme, C.D.L. (2012). The caper package: comparative analyses in phylogenetics and evolution in R. See http://caper.r-forge.r-project.org/. </w:t>
      </w:r>
      <w:r w:rsidRPr="00223515">
        <w:rPr>
          <w:rFonts w:ascii="Calibri" w:hAnsi="Calibri" w:cs="Calibri"/>
          <w:i/>
          <w:iCs/>
          <w:noProof/>
          <w:szCs w:val="24"/>
        </w:rPr>
        <w:t>Http://Caper.R-Forge.R-Project.Org/.</w:t>
      </w:r>
      <w:r w:rsidRPr="00223515">
        <w:rPr>
          <w:rFonts w:ascii="Calibri" w:hAnsi="Calibri" w:cs="Calibri"/>
          <w:noProof/>
          <w:szCs w:val="24"/>
        </w:rPr>
        <w:t>, 1–36.</w:t>
      </w:r>
    </w:p>
    <w:p w14:paraId="15E90B10"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Pacifici, M., Visconti, P., Butchart, S.H.M., Watson, J.E.M., Cassola, F.M. &amp; Rondinini, C. (2017). Species’ traits influenced their response to recent climate change. </w:t>
      </w:r>
      <w:r w:rsidRPr="00223515">
        <w:rPr>
          <w:rFonts w:ascii="Calibri" w:hAnsi="Calibri" w:cs="Calibri"/>
          <w:i/>
          <w:iCs/>
          <w:noProof/>
          <w:szCs w:val="24"/>
        </w:rPr>
        <w:t>Nat. Clim. Chang.</w:t>
      </w:r>
    </w:p>
    <w:p w14:paraId="285A2CAC"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lastRenderedPageBreak/>
        <w:t xml:space="preserve">Pagel, M. (1999). Inferring the historical patterns of biological evolution. </w:t>
      </w:r>
      <w:r w:rsidRPr="00223515">
        <w:rPr>
          <w:rFonts w:ascii="Calibri" w:hAnsi="Calibri" w:cs="Calibri"/>
          <w:i/>
          <w:iCs/>
          <w:noProof/>
          <w:szCs w:val="24"/>
        </w:rPr>
        <w:t>Nature</w:t>
      </w:r>
      <w:r w:rsidRPr="00223515">
        <w:rPr>
          <w:rFonts w:ascii="Calibri" w:hAnsi="Calibri" w:cs="Calibri"/>
          <w:noProof/>
          <w:szCs w:val="24"/>
        </w:rPr>
        <w:t>.</w:t>
      </w:r>
    </w:p>
    <w:p w14:paraId="26707D61"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Pearson, R.G., Stanton, J.C., Shoemaker, K.T., Aiello-Lammens, M.E., Ersts, P.J., Horning, N., </w:t>
      </w:r>
      <w:r w:rsidRPr="00223515">
        <w:rPr>
          <w:rFonts w:ascii="Calibri" w:hAnsi="Calibri" w:cs="Calibri"/>
          <w:i/>
          <w:iCs/>
          <w:noProof/>
          <w:szCs w:val="24"/>
        </w:rPr>
        <w:t>et al.</w:t>
      </w:r>
      <w:r w:rsidRPr="00223515">
        <w:rPr>
          <w:rFonts w:ascii="Calibri" w:hAnsi="Calibri" w:cs="Calibri"/>
          <w:noProof/>
          <w:szCs w:val="24"/>
        </w:rPr>
        <w:t xml:space="preserve"> (2014). Life history and spatial traits predict extinction risk due to climate change. </w:t>
      </w:r>
      <w:r w:rsidRPr="00223515">
        <w:rPr>
          <w:rFonts w:ascii="Calibri" w:hAnsi="Calibri" w:cs="Calibri"/>
          <w:i/>
          <w:iCs/>
          <w:noProof/>
          <w:szCs w:val="24"/>
        </w:rPr>
        <w:t>Nat. Clim. Chang.</w:t>
      </w:r>
    </w:p>
    <w:p w14:paraId="4486C33C"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Penone, C., Davidson, A.D., Shoemaker, K.T., Di Marco, M., Rondinini, C., Brooks, T.M., </w:t>
      </w:r>
      <w:r w:rsidRPr="00223515">
        <w:rPr>
          <w:rFonts w:ascii="Calibri" w:hAnsi="Calibri" w:cs="Calibri"/>
          <w:i/>
          <w:iCs/>
          <w:noProof/>
          <w:szCs w:val="24"/>
        </w:rPr>
        <w:t>et al.</w:t>
      </w:r>
      <w:r w:rsidRPr="00223515">
        <w:rPr>
          <w:rFonts w:ascii="Calibri" w:hAnsi="Calibri" w:cs="Calibri"/>
          <w:noProof/>
          <w:szCs w:val="24"/>
        </w:rPr>
        <w:t xml:space="preserve"> (2014). Imputation of missing data in life-history trait datasets: Which approach performs the best? </w:t>
      </w:r>
      <w:r w:rsidRPr="00223515">
        <w:rPr>
          <w:rFonts w:ascii="Calibri" w:hAnsi="Calibri" w:cs="Calibri"/>
          <w:i/>
          <w:iCs/>
          <w:noProof/>
          <w:szCs w:val="24"/>
        </w:rPr>
        <w:t>Methods Ecol. Evol.</w:t>
      </w:r>
    </w:p>
    <w:p w14:paraId="00FCBC34"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Powers, R.P. &amp; Jetz, W. (2019). Global habitat loss and extinction risk of terrestrial vertebrates under future land-use-change scenarios. </w:t>
      </w:r>
      <w:r w:rsidRPr="00223515">
        <w:rPr>
          <w:rFonts w:ascii="Calibri" w:hAnsi="Calibri" w:cs="Calibri"/>
          <w:i/>
          <w:iCs/>
          <w:noProof/>
          <w:szCs w:val="24"/>
        </w:rPr>
        <w:t>Nat. Clim. Chang.</w:t>
      </w:r>
      <w:r w:rsidRPr="00223515">
        <w:rPr>
          <w:rFonts w:ascii="Calibri" w:hAnsi="Calibri" w:cs="Calibri"/>
          <w:noProof/>
          <w:szCs w:val="24"/>
        </w:rPr>
        <w:t>, 9, 323–329.</w:t>
      </w:r>
    </w:p>
    <w:p w14:paraId="7ACCBD7A"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Quesnelle, P.E., Lindsay, K.E. &amp; Fahrig, L. (2014). Low reproductive rate predicts species sensitivity to habitat loss: A meta-analysis of wetland vertebrates. </w:t>
      </w:r>
      <w:r w:rsidRPr="00223515">
        <w:rPr>
          <w:rFonts w:ascii="Calibri" w:hAnsi="Calibri" w:cs="Calibri"/>
          <w:i/>
          <w:iCs/>
          <w:noProof/>
          <w:szCs w:val="24"/>
        </w:rPr>
        <w:t>PLoS One</w:t>
      </w:r>
      <w:r w:rsidRPr="00223515">
        <w:rPr>
          <w:rFonts w:ascii="Calibri" w:hAnsi="Calibri" w:cs="Calibri"/>
          <w:noProof/>
          <w:szCs w:val="24"/>
        </w:rPr>
        <w:t>.</w:t>
      </w:r>
    </w:p>
    <w:p w14:paraId="1B8DE011"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Rapacciuolo, G., Marin, J., Costa, G.C., Helmus, M.R., Behm, J.E., Brooks, T.M., </w:t>
      </w:r>
      <w:r w:rsidRPr="00223515">
        <w:rPr>
          <w:rFonts w:ascii="Calibri" w:hAnsi="Calibri" w:cs="Calibri"/>
          <w:i/>
          <w:iCs/>
          <w:noProof/>
          <w:szCs w:val="24"/>
        </w:rPr>
        <w:t>et al.</w:t>
      </w:r>
      <w:r w:rsidRPr="00223515">
        <w:rPr>
          <w:rFonts w:ascii="Calibri" w:hAnsi="Calibri" w:cs="Calibri"/>
          <w:noProof/>
          <w:szCs w:val="24"/>
        </w:rPr>
        <w:t xml:space="preserve"> (2017). The signature of human pressure history on the biogeography of body mass in tetrapods. </w:t>
      </w:r>
      <w:r w:rsidRPr="00223515">
        <w:rPr>
          <w:rFonts w:ascii="Calibri" w:hAnsi="Calibri" w:cs="Calibri"/>
          <w:i/>
          <w:iCs/>
          <w:noProof/>
          <w:szCs w:val="24"/>
        </w:rPr>
        <w:t>Glob. Ecol. Biogeogr.</w:t>
      </w:r>
    </w:p>
    <w:p w14:paraId="2CD9BD06"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Rinnan, S. (2021). Package ‘ CENFA .’</w:t>
      </w:r>
    </w:p>
    <w:p w14:paraId="383568A5"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Ripple, W.J., Estes, J.A., Beschta, R.L., Wilmers, C.C., Ritchie, E.G., Hebblewhite, M., </w:t>
      </w:r>
      <w:r w:rsidRPr="00223515">
        <w:rPr>
          <w:rFonts w:ascii="Calibri" w:hAnsi="Calibri" w:cs="Calibri"/>
          <w:i/>
          <w:iCs/>
          <w:noProof/>
          <w:szCs w:val="24"/>
        </w:rPr>
        <w:t>et al.</w:t>
      </w:r>
      <w:r w:rsidRPr="00223515">
        <w:rPr>
          <w:rFonts w:ascii="Calibri" w:hAnsi="Calibri" w:cs="Calibri"/>
          <w:noProof/>
          <w:szCs w:val="24"/>
        </w:rPr>
        <w:t xml:space="preserve"> (2014). Status and ecological effects of the world’s largest carnivores. </w:t>
      </w:r>
      <w:r w:rsidRPr="00223515">
        <w:rPr>
          <w:rFonts w:ascii="Calibri" w:hAnsi="Calibri" w:cs="Calibri"/>
          <w:i/>
          <w:iCs/>
          <w:noProof/>
          <w:szCs w:val="24"/>
        </w:rPr>
        <w:t>Science (80-. ).</w:t>
      </w:r>
      <w:r w:rsidRPr="00223515">
        <w:rPr>
          <w:rFonts w:ascii="Calibri" w:hAnsi="Calibri" w:cs="Calibri"/>
          <w:noProof/>
          <w:szCs w:val="24"/>
        </w:rPr>
        <w:t>, 343.</w:t>
      </w:r>
    </w:p>
    <w:p w14:paraId="73FC5722"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Ripple, W.J., Wolf, C., Newsome, T.M., Hoffmann, M., Wirsing, A.J. &amp; McCauley, D.J. (2017). Extinction risk is most acute for the world’s largest and smallest vertebrates. </w:t>
      </w:r>
      <w:r w:rsidRPr="00223515">
        <w:rPr>
          <w:rFonts w:ascii="Calibri" w:hAnsi="Calibri" w:cs="Calibri"/>
          <w:i/>
          <w:iCs/>
          <w:noProof/>
          <w:szCs w:val="24"/>
        </w:rPr>
        <w:t>Proc. Natl. Acad. Sci.</w:t>
      </w:r>
    </w:p>
    <w:p w14:paraId="32A7A159"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Rodrigues, A.S.L., Pilgrim, J.D., Lamoreux, J.F., Hoffmann, M. &amp; Brooks, T.M. (2006). The value of the IUCN Red List for conservation. </w:t>
      </w:r>
      <w:r w:rsidRPr="00223515">
        <w:rPr>
          <w:rFonts w:ascii="Calibri" w:hAnsi="Calibri" w:cs="Calibri"/>
          <w:i/>
          <w:iCs/>
          <w:noProof/>
          <w:szCs w:val="24"/>
        </w:rPr>
        <w:t>Trends Ecol. Evol.</w:t>
      </w:r>
      <w:r w:rsidRPr="00223515">
        <w:rPr>
          <w:rFonts w:ascii="Calibri" w:hAnsi="Calibri" w:cs="Calibri"/>
          <w:noProof/>
          <w:szCs w:val="24"/>
        </w:rPr>
        <w:t>, 21, 71–76.</w:t>
      </w:r>
    </w:p>
    <w:p w14:paraId="63E59FAF"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Rohr, J.R., Civitello, D.J., Cohen, J.M., Roznik, E.A., Sinervo, B. &amp; Dell, A.I. (2018). The complex drivers of thermal acclimation and breadth in ectotherms. </w:t>
      </w:r>
      <w:r w:rsidRPr="00223515">
        <w:rPr>
          <w:rFonts w:ascii="Calibri" w:hAnsi="Calibri" w:cs="Calibri"/>
          <w:i/>
          <w:iCs/>
          <w:noProof/>
          <w:szCs w:val="24"/>
        </w:rPr>
        <w:t>Ecol. Lett.</w:t>
      </w:r>
      <w:r w:rsidRPr="00223515">
        <w:rPr>
          <w:rFonts w:ascii="Calibri" w:hAnsi="Calibri" w:cs="Calibri"/>
          <w:noProof/>
          <w:szCs w:val="24"/>
        </w:rPr>
        <w:t>, 21, 1425–1439.</w:t>
      </w:r>
    </w:p>
    <w:p w14:paraId="7B2BD9EE"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Roll, U., Feldman, A., Novosolov, M., Allison, A., Bauer, A.M., Bernard, R., </w:t>
      </w:r>
      <w:r w:rsidRPr="00223515">
        <w:rPr>
          <w:rFonts w:ascii="Calibri" w:hAnsi="Calibri" w:cs="Calibri"/>
          <w:i/>
          <w:iCs/>
          <w:noProof/>
          <w:szCs w:val="24"/>
        </w:rPr>
        <w:t>et al.</w:t>
      </w:r>
      <w:r w:rsidRPr="00223515">
        <w:rPr>
          <w:rFonts w:ascii="Calibri" w:hAnsi="Calibri" w:cs="Calibri"/>
          <w:noProof/>
          <w:szCs w:val="24"/>
        </w:rPr>
        <w:t xml:space="preserve"> (2017). The global distribution of tetrapods reveals a need for targeted reptile conservation. </w:t>
      </w:r>
      <w:r w:rsidRPr="00223515">
        <w:rPr>
          <w:rFonts w:ascii="Calibri" w:hAnsi="Calibri" w:cs="Calibri"/>
          <w:i/>
          <w:iCs/>
          <w:noProof/>
          <w:szCs w:val="24"/>
        </w:rPr>
        <w:t>Nat. Ecol. Evol.</w:t>
      </w:r>
    </w:p>
    <w:p w14:paraId="5C548C1A"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Sayol, F., Sol, D. &amp; Pigot, A.L. (2020). Brain Size and Life History Interact to Predict Urban Tolerance in Birds. </w:t>
      </w:r>
      <w:r w:rsidRPr="00223515">
        <w:rPr>
          <w:rFonts w:ascii="Calibri" w:hAnsi="Calibri" w:cs="Calibri"/>
          <w:i/>
          <w:iCs/>
          <w:noProof/>
          <w:szCs w:val="24"/>
        </w:rPr>
        <w:t>Front. Ecol. Evol.</w:t>
      </w:r>
      <w:r w:rsidRPr="00223515">
        <w:rPr>
          <w:rFonts w:ascii="Calibri" w:hAnsi="Calibri" w:cs="Calibri"/>
          <w:noProof/>
          <w:szCs w:val="24"/>
        </w:rPr>
        <w:t>, 8, 58.</w:t>
      </w:r>
    </w:p>
    <w:p w14:paraId="328F990A"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Schloss, C.A., Nunez, T.A. &amp; Lawler, J.J. (2012). Dispersal will limit ability of mammals to track climate change in the Western Hemisphere. </w:t>
      </w:r>
      <w:r w:rsidRPr="00223515">
        <w:rPr>
          <w:rFonts w:ascii="Calibri" w:hAnsi="Calibri" w:cs="Calibri"/>
          <w:i/>
          <w:iCs/>
          <w:noProof/>
          <w:szCs w:val="24"/>
        </w:rPr>
        <w:t>Proc. Natl. Acad. Sci.</w:t>
      </w:r>
      <w:r w:rsidRPr="00223515">
        <w:rPr>
          <w:rFonts w:ascii="Calibri" w:hAnsi="Calibri" w:cs="Calibri"/>
          <w:noProof/>
          <w:szCs w:val="24"/>
        </w:rPr>
        <w:t>, 109, 8606–8611.</w:t>
      </w:r>
    </w:p>
    <w:p w14:paraId="49EED512"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Scott Rinnan; Joshua Lawler. (2019). Climate‐niche factor analysis: a spatial approach to quantifying species vulnerability to climate change. </w:t>
      </w:r>
      <w:r w:rsidRPr="00223515">
        <w:rPr>
          <w:rFonts w:ascii="Calibri" w:hAnsi="Calibri" w:cs="Calibri"/>
          <w:i/>
          <w:iCs/>
          <w:noProof/>
          <w:szCs w:val="24"/>
        </w:rPr>
        <w:t>Ecography (Cop.).</w:t>
      </w:r>
      <w:r w:rsidRPr="00223515">
        <w:rPr>
          <w:rFonts w:ascii="Calibri" w:hAnsi="Calibri" w:cs="Calibri"/>
          <w:noProof/>
          <w:szCs w:val="24"/>
        </w:rPr>
        <w:t>, 42, 1494–1503.</w:t>
      </w:r>
    </w:p>
    <w:p w14:paraId="6A70F578"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Segan, D.B., Murray, K.A. &amp; Watson, J.E.M. (2016). A global assessment of current and future biodiversity vulnerability to habitat loss-climate change interactions. </w:t>
      </w:r>
      <w:r w:rsidRPr="00223515">
        <w:rPr>
          <w:rFonts w:ascii="Calibri" w:hAnsi="Calibri" w:cs="Calibri"/>
          <w:i/>
          <w:iCs/>
          <w:noProof/>
          <w:szCs w:val="24"/>
        </w:rPr>
        <w:t>Glob. Ecol. Conserv.</w:t>
      </w:r>
      <w:r w:rsidRPr="00223515">
        <w:rPr>
          <w:rFonts w:ascii="Calibri" w:hAnsi="Calibri" w:cs="Calibri"/>
          <w:noProof/>
          <w:szCs w:val="24"/>
        </w:rPr>
        <w:t>, 5, 12–21.</w:t>
      </w:r>
    </w:p>
    <w:p w14:paraId="0A85E5F2"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La Sorte, F.A., Lepczyk, C.A., Aronson, M.F.J., Goddard, M.A., Hedblom, M., Katti, M., </w:t>
      </w:r>
      <w:r w:rsidRPr="00223515">
        <w:rPr>
          <w:rFonts w:ascii="Calibri" w:hAnsi="Calibri" w:cs="Calibri"/>
          <w:i/>
          <w:iCs/>
          <w:noProof/>
          <w:szCs w:val="24"/>
        </w:rPr>
        <w:t>et al.</w:t>
      </w:r>
      <w:r w:rsidRPr="00223515">
        <w:rPr>
          <w:rFonts w:ascii="Calibri" w:hAnsi="Calibri" w:cs="Calibri"/>
          <w:noProof/>
          <w:szCs w:val="24"/>
        </w:rPr>
        <w:t xml:space="preserve"> (2018). The phylogenetic and functional diversity of regional breeding bird assemblages is reduced and constricted through urbanization. </w:t>
      </w:r>
      <w:r w:rsidRPr="00223515">
        <w:rPr>
          <w:rFonts w:ascii="Calibri" w:hAnsi="Calibri" w:cs="Calibri"/>
          <w:i/>
          <w:iCs/>
          <w:noProof/>
          <w:szCs w:val="24"/>
        </w:rPr>
        <w:t>Divers. Distrib.</w:t>
      </w:r>
    </w:p>
    <w:p w14:paraId="4DD3373A" w14:textId="77777777" w:rsidR="00223515" w:rsidRPr="00F356C8" w:rsidRDefault="00223515" w:rsidP="00223515">
      <w:pPr>
        <w:widowControl w:val="0"/>
        <w:autoSpaceDE w:val="0"/>
        <w:autoSpaceDN w:val="0"/>
        <w:adjustRightInd w:val="0"/>
        <w:spacing w:line="240" w:lineRule="auto"/>
        <w:ind w:left="480" w:hanging="480"/>
        <w:rPr>
          <w:rFonts w:ascii="Calibri" w:hAnsi="Calibri" w:cs="Calibri"/>
          <w:noProof/>
          <w:szCs w:val="24"/>
          <w:lang w:val="nl-NL"/>
          <w:rPrChange w:id="816" w:author="Etard, Adrienne" w:date="2022-05-12T15:22:00Z">
            <w:rPr>
              <w:rFonts w:ascii="Calibri" w:hAnsi="Calibri" w:cs="Calibri"/>
              <w:noProof/>
              <w:szCs w:val="24"/>
            </w:rPr>
          </w:rPrChange>
        </w:rPr>
      </w:pPr>
      <w:r w:rsidRPr="00223515">
        <w:rPr>
          <w:rFonts w:ascii="Calibri" w:hAnsi="Calibri" w:cs="Calibri"/>
          <w:noProof/>
          <w:szCs w:val="24"/>
        </w:rPr>
        <w:t xml:space="preserve">Spooner, F.E.B., Pearson, R.G. &amp; Freeman, R. (2018). Rapid warming is associated with population decline among terrestrial birds and mammals globally. </w:t>
      </w:r>
      <w:r w:rsidRPr="00F356C8">
        <w:rPr>
          <w:rFonts w:ascii="Calibri" w:hAnsi="Calibri" w:cs="Calibri"/>
          <w:i/>
          <w:iCs/>
          <w:noProof/>
          <w:szCs w:val="24"/>
          <w:lang w:val="nl-NL"/>
          <w:rPrChange w:id="817" w:author="Etard, Adrienne" w:date="2022-05-12T15:22:00Z">
            <w:rPr>
              <w:rFonts w:ascii="Calibri" w:hAnsi="Calibri" w:cs="Calibri"/>
              <w:i/>
              <w:iCs/>
              <w:noProof/>
              <w:szCs w:val="24"/>
            </w:rPr>
          </w:rPrChange>
        </w:rPr>
        <w:t>Glob. Chang. Biol.</w:t>
      </w:r>
    </w:p>
    <w:p w14:paraId="3AFA7C65"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F356C8">
        <w:rPr>
          <w:rFonts w:ascii="Calibri" w:hAnsi="Calibri" w:cs="Calibri"/>
          <w:noProof/>
          <w:szCs w:val="24"/>
          <w:lang w:val="nl-NL"/>
          <w:rPrChange w:id="818" w:author="Etard, Adrienne" w:date="2022-05-12T15:22:00Z">
            <w:rPr>
              <w:rFonts w:ascii="Calibri" w:hAnsi="Calibri" w:cs="Calibri"/>
              <w:noProof/>
              <w:szCs w:val="24"/>
            </w:rPr>
          </w:rPrChange>
        </w:rPr>
        <w:t xml:space="preserve">Stehfest, E., van Zeist, W.J., Valin, H., Havlik, P., Popp, A., Kyle, P., </w:t>
      </w:r>
      <w:r w:rsidRPr="00F356C8">
        <w:rPr>
          <w:rFonts w:ascii="Calibri" w:hAnsi="Calibri" w:cs="Calibri"/>
          <w:i/>
          <w:iCs/>
          <w:noProof/>
          <w:szCs w:val="24"/>
          <w:lang w:val="nl-NL"/>
          <w:rPrChange w:id="819" w:author="Etard, Adrienne" w:date="2022-05-12T15:22:00Z">
            <w:rPr>
              <w:rFonts w:ascii="Calibri" w:hAnsi="Calibri" w:cs="Calibri"/>
              <w:i/>
              <w:iCs/>
              <w:noProof/>
              <w:szCs w:val="24"/>
            </w:rPr>
          </w:rPrChange>
        </w:rPr>
        <w:t>et al.</w:t>
      </w:r>
      <w:r w:rsidRPr="00F356C8">
        <w:rPr>
          <w:rFonts w:ascii="Calibri" w:hAnsi="Calibri" w:cs="Calibri"/>
          <w:noProof/>
          <w:szCs w:val="24"/>
          <w:lang w:val="nl-NL"/>
          <w:rPrChange w:id="820" w:author="Etard, Adrienne" w:date="2022-05-12T15:22:00Z">
            <w:rPr>
              <w:rFonts w:ascii="Calibri" w:hAnsi="Calibri" w:cs="Calibri"/>
              <w:noProof/>
              <w:szCs w:val="24"/>
            </w:rPr>
          </w:rPrChange>
        </w:rPr>
        <w:t xml:space="preserve"> </w:t>
      </w:r>
      <w:r w:rsidRPr="00223515">
        <w:rPr>
          <w:rFonts w:ascii="Calibri" w:hAnsi="Calibri" w:cs="Calibri"/>
          <w:noProof/>
          <w:szCs w:val="24"/>
        </w:rPr>
        <w:t xml:space="preserve">(2019). Key determinants of </w:t>
      </w:r>
      <w:r w:rsidRPr="00223515">
        <w:rPr>
          <w:rFonts w:ascii="Calibri" w:hAnsi="Calibri" w:cs="Calibri"/>
          <w:noProof/>
          <w:szCs w:val="24"/>
        </w:rPr>
        <w:lastRenderedPageBreak/>
        <w:t xml:space="preserve">global land-use projections. </w:t>
      </w:r>
      <w:r w:rsidRPr="00223515">
        <w:rPr>
          <w:rFonts w:ascii="Calibri" w:hAnsi="Calibri" w:cs="Calibri"/>
          <w:i/>
          <w:iCs/>
          <w:noProof/>
          <w:szCs w:val="24"/>
        </w:rPr>
        <w:t>Nat. Commun.</w:t>
      </w:r>
      <w:r w:rsidRPr="00223515">
        <w:rPr>
          <w:rFonts w:ascii="Calibri" w:hAnsi="Calibri" w:cs="Calibri"/>
          <w:noProof/>
          <w:szCs w:val="24"/>
        </w:rPr>
        <w:t>, 10, 1–10.</w:t>
      </w:r>
    </w:p>
    <w:p w14:paraId="3682FDBE"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Stekhoven, D.J. (2016). Nonparametric Missing Value Imputation using Random Forest. </w:t>
      </w:r>
      <w:r w:rsidRPr="00223515">
        <w:rPr>
          <w:rFonts w:ascii="Calibri" w:hAnsi="Calibri" w:cs="Calibri"/>
          <w:i/>
          <w:iCs/>
          <w:noProof/>
          <w:szCs w:val="24"/>
        </w:rPr>
        <w:t>R Packag. version 1.4</w:t>
      </w:r>
      <w:r w:rsidRPr="00223515">
        <w:rPr>
          <w:rFonts w:ascii="Calibri" w:hAnsi="Calibri" w:cs="Calibri"/>
          <w:noProof/>
          <w:szCs w:val="24"/>
        </w:rPr>
        <w:t>.</w:t>
      </w:r>
    </w:p>
    <w:p w14:paraId="5A4D2DB3"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Stekhoven, D.J. &amp; Bühlmann, P. (2012). Missforest-Non-parametric missing value imputation for mixed-type data. </w:t>
      </w:r>
      <w:r w:rsidRPr="00223515">
        <w:rPr>
          <w:rFonts w:ascii="Calibri" w:hAnsi="Calibri" w:cs="Calibri"/>
          <w:i/>
          <w:iCs/>
          <w:noProof/>
          <w:szCs w:val="24"/>
        </w:rPr>
        <w:t>Bioinformatics</w:t>
      </w:r>
      <w:r w:rsidRPr="00223515">
        <w:rPr>
          <w:rFonts w:ascii="Calibri" w:hAnsi="Calibri" w:cs="Calibri"/>
          <w:noProof/>
          <w:szCs w:val="24"/>
        </w:rPr>
        <w:t>.</w:t>
      </w:r>
    </w:p>
    <w:p w14:paraId="5DDF1766"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Thuiller, W., Lavorel, S. &amp; Araújo, M.B. (2005). Niche properties and geographical extent as predictors of species sensitivity to climate change. </w:t>
      </w:r>
      <w:r w:rsidRPr="00223515">
        <w:rPr>
          <w:rFonts w:ascii="Calibri" w:hAnsi="Calibri" w:cs="Calibri"/>
          <w:i/>
          <w:iCs/>
          <w:noProof/>
          <w:szCs w:val="24"/>
        </w:rPr>
        <w:t>Glob. Ecol. Biogeogr.</w:t>
      </w:r>
      <w:r w:rsidRPr="00223515">
        <w:rPr>
          <w:rFonts w:ascii="Calibri" w:hAnsi="Calibri" w:cs="Calibri"/>
          <w:noProof/>
          <w:szCs w:val="24"/>
        </w:rPr>
        <w:t>, 14, 347–357.</w:t>
      </w:r>
    </w:p>
    <w:p w14:paraId="5291890F"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Tinoco, B.A., Santillán, V.E. &amp; Graham, C.H. (2018). Land use change has stronger effects on functional diversity than taxonomic diversity in tropical Andean hummingbirds. </w:t>
      </w:r>
      <w:r w:rsidRPr="00223515">
        <w:rPr>
          <w:rFonts w:ascii="Calibri" w:hAnsi="Calibri" w:cs="Calibri"/>
          <w:i/>
          <w:iCs/>
          <w:noProof/>
          <w:szCs w:val="24"/>
        </w:rPr>
        <w:t>Ecol. Evol.</w:t>
      </w:r>
    </w:p>
    <w:p w14:paraId="3443D898" w14:textId="77777777" w:rsidR="00223515" w:rsidRPr="00F356C8" w:rsidRDefault="00223515" w:rsidP="00223515">
      <w:pPr>
        <w:widowControl w:val="0"/>
        <w:autoSpaceDE w:val="0"/>
        <w:autoSpaceDN w:val="0"/>
        <w:adjustRightInd w:val="0"/>
        <w:spacing w:line="240" w:lineRule="auto"/>
        <w:ind w:left="480" w:hanging="480"/>
        <w:rPr>
          <w:rFonts w:ascii="Calibri" w:hAnsi="Calibri" w:cs="Calibri"/>
          <w:noProof/>
          <w:szCs w:val="24"/>
          <w:lang w:val="fr-FR"/>
          <w:rPrChange w:id="821" w:author="Etard, Adrienne" w:date="2022-05-12T15:22:00Z">
            <w:rPr>
              <w:rFonts w:ascii="Calibri" w:hAnsi="Calibri" w:cs="Calibri"/>
              <w:noProof/>
              <w:szCs w:val="24"/>
            </w:rPr>
          </w:rPrChange>
        </w:rPr>
      </w:pPr>
      <w:r w:rsidRPr="00223515">
        <w:rPr>
          <w:rFonts w:ascii="Calibri" w:hAnsi="Calibri" w:cs="Calibri"/>
          <w:noProof/>
          <w:szCs w:val="24"/>
        </w:rPr>
        <w:t xml:space="preserve">Tonini, J.F.R., Beard, K.H., Ferreira, R.B., Jetz, W. &amp; Pyron, R.A. (2016). Fully-sampled phylogenies of squamates reveal evolutionary patterns in threat status. </w:t>
      </w:r>
      <w:r w:rsidRPr="00F356C8">
        <w:rPr>
          <w:rFonts w:ascii="Calibri" w:hAnsi="Calibri" w:cs="Calibri"/>
          <w:i/>
          <w:iCs/>
          <w:noProof/>
          <w:szCs w:val="24"/>
          <w:lang w:val="fr-FR"/>
          <w:rPrChange w:id="822" w:author="Etard, Adrienne" w:date="2022-05-12T15:22:00Z">
            <w:rPr>
              <w:rFonts w:ascii="Calibri" w:hAnsi="Calibri" w:cs="Calibri"/>
              <w:i/>
              <w:iCs/>
              <w:noProof/>
              <w:szCs w:val="24"/>
            </w:rPr>
          </w:rPrChange>
        </w:rPr>
        <w:t>Biol. Conserv.</w:t>
      </w:r>
      <w:r w:rsidRPr="00F356C8">
        <w:rPr>
          <w:rFonts w:ascii="Calibri" w:hAnsi="Calibri" w:cs="Calibri"/>
          <w:noProof/>
          <w:szCs w:val="24"/>
          <w:lang w:val="fr-FR"/>
          <w:rPrChange w:id="823" w:author="Etard, Adrienne" w:date="2022-05-12T15:22:00Z">
            <w:rPr>
              <w:rFonts w:ascii="Calibri" w:hAnsi="Calibri" w:cs="Calibri"/>
              <w:noProof/>
              <w:szCs w:val="24"/>
            </w:rPr>
          </w:rPrChange>
        </w:rPr>
        <w:t>, 204, 23–31.</w:t>
      </w:r>
    </w:p>
    <w:p w14:paraId="29D91863" w14:textId="77777777" w:rsidR="00223515" w:rsidRPr="00F356C8" w:rsidRDefault="00223515" w:rsidP="00223515">
      <w:pPr>
        <w:widowControl w:val="0"/>
        <w:autoSpaceDE w:val="0"/>
        <w:autoSpaceDN w:val="0"/>
        <w:adjustRightInd w:val="0"/>
        <w:spacing w:line="240" w:lineRule="auto"/>
        <w:ind w:left="480" w:hanging="480"/>
        <w:rPr>
          <w:rFonts w:ascii="Calibri" w:hAnsi="Calibri" w:cs="Calibri"/>
          <w:noProof/>
          <w:szCs w:val="24"/>
          <w:lang w:val="nl-NL"/>
          <w:rPrChange w:id="824" w:author="Etard, Adrienne" w:date="2022-05-12T15:22:00Z">
            <w:rPr>
              <w:rFonts w:ascii="Calibri" w:hAnsi="Calibri" w:cs="Calibri"/>
              <w:noProof/>
              <w:szCs w:val="24"/>
            </w:rPr>
          </w:rPrChange>
        </w:rPr>
      </w:pPr>
      <w:r w:rsidRPr="00F356C8">
        <w:rPr>
          <w:rFonts w:ascii="Calibri" w:hAnsi="Calibri" w:cs="Calibri"/>
          <w:noProof/>
          <w:szCs w:val="24"/>
          <w:lang w:val="fr-FR"/>
          <w:rPrChange w:id="825" w:author="Etard, Adrienne" w:date="2022-05-12T15:22:00Z">
            <w:rPr>
              <w:rFonts w:ascii="Calibri" w:hAnsi="Calibri" w:cs="Calibri"/>
              <w:noProof/>
              <w:szCs w:val="24"/>
            </w:rPr>
          </w:rPrChange>
        </w:rPr>
        <w:t xml:space="preserve">Toussaint, A., Brosse, S., Bueno, C.G., Pärtel, M., Tamme, R. &amp; Carmona, C.P. (2021). </w:t>
      </w:r>
      <w:r w:rsidRPr="00223515">
        <w:rPr>
          <w:rFonts w:ascii="Calibri" w:hAnsi="Calibri" w:cs="Calibri"/>
          <w:noProof/>
          <w:szCs w:val="24"/>
        </w:rPr>
        <w:t xml:space="preserve">Extinction of threatened vertebrates will lead to idiosyncratic changes in functional diversity across the world. </w:t>
      </w:r>
      <w:r w:rsidRPr="00F356C8">
        <w:rPr>
          <w:rFonts w:ascii="Calibri" w:hAnsi="Calibri" w:cs="Calibri"/>
          <w:i/>
          <w:iCs/>
          <w:noProof/>
          <w:szCs w:val="24"/>
          <w:lang w:val="nl-NL"/>
          <w:rPrChange w:id="826" w:author="Etard, Adrienne" w:date="2022-05-12T15:22:00Z">
            <w:rPr>
              <w:rFonts w:ascii="Calibri" w:hAnsi="Calibri" w:cs="Calibri"/>
              <w:i/>
              <w:iCs/>
              <w:noProof/>
              <w:szCs w:val="24"/>
            </w:rPr>
          </w:rPrChange>
        </w:rPr>
        <w:t>Nat. Commun.</w:t>
      </w:r>
      <w:r w:rsidRPr="00F356C8">
        <w:rPr>
          <w:rFonts w:ascii="Calibri" w:hAnsi="Calibri" w:cs="Calibri"/>
          <w:noProof/>
          <w:szCs w:val="24"/>
          <w:lang w:val="nl-NL"/>
          <w:rPrChange w:id="827" w:author="Etard, Adrienne" w:date="2022-05-12T15:22:00Z">
            <w:rPr>
              <w:rFonts w:ascii="Calibri" w:hAnsi="Calibri" w:cs="Calibri"/>
              <w:noProof/>
              <w:szCs w:val="24"/>
            </w:rPr>
          </w:rPrChange>
        </w:rPr>
        <w:t>, 12, 1–12.</w:t>
      </w:r>
    </w:p>
    <w:p w14:paraId="0889474A"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F356C8">
        <w:rPr>
          <w:rFonts w:ascii="Calibri" w:hAnsi="Calibri" w:cs="Calibri"/>
          <w:noProof/>
          <w:szCs w:val="24"/>
          <w:lang w:val="nl-NL"/>
          <w:rPrChange w:id="828" w:author="Etard, Adrienne" w:date="2022-05-12T15:22:00Z">
            <w:rPr>
              <w:rFonts w:ascii="Calibri" w:hAnsi="Calibri" w:cs="Calibri"/>
              <w:noProof/>
              <w:szCs w:val="24"/>
            </w:rPr>
          </w:rPrChange>
        </w:rPr>
        <w:t xml:space="preserve">Verberk, W.C.E.P., van Noordwijk, C.G.E. &amp; Hildrew, A.G. (2013). </w:t>
      </w:r>
      <w:r w:rsidRPr="00223515">
        <w:rPr>
          <w:rFonts w:ascii="Calibri" w:hAnsi="Calibri" w:cs="Calibri"/>
          <w:noProof/>
          <w:szCs w:val="24"/>
        </w:rPr>
        <w:t xml:space="preserve">Delivering on a promise: integrating species traits to transform descriptive community ecology into a predictive science. </w:t>
      </w:r>
      <w:r w:rsidRPr="00223515">
        <w:rPr>
          <w:rFonts w:ascii="Calibri" w:hAnsi="Calibri" w:cs="Calibri"/>
          <w:i/>
          <w:iCs/>
          <w:noProof/>
          <w:szCs w:val="24"/>
        </w:rPr>
        <w:t>Freshw. Sci.</w:t>
      </w:r>
    </w:p>
    <w:p w14:paraId="158093A3"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Wheatley, C.J., Beale, C.M., Bradbury, R.B., Pearce-Higgins, J.W., Critchlow, R. &amp; Thomas, C.D. (2017). Climate change vulnerability for species—Assessing the assessments. </w:t>
      </w:r>
      <w:r w:rsidRPr="00223515">
        <w:rPr>
          <w:rFonts w:ascii="Calibri" w:hAnsi="Calibri" w:cs="Calibri"/>
          <w:i/>
          <w:iCs/>
          <w:noProof/>
          <w:szCs w:val="24"/>
        </w:rPr>
        <w:t>Glob. Chang. Biol.</w:t>
      </w:r>
    </w:p>
    <w:p w14:paraId="00AC9F13"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szCs w:val="24"/>
        </w:rPr>
      </w:pPr>
      <w:r w:rsidRPr="00223515">
        <w:rPr>
          <w:rFonts w:ascii="Calibri" w:hAnsi="Calibri" w:cs="Calibri"/>
          <w:noProof/>
          <w:szCs w:val="24"/>
        </w:rPr>
        <w:t xml:space="preserve">White, C.R. (2011). Allometric estimation of metabolic rates in animals. </w:t>
      </w:r>
      <w:r w:rsidRPr="00223515">
        <w:rPr>
          <w:rFonts w:ascii="Calibri" w:hAnsi="Calibri" w:cs="Calibri"/>
          <w:i/>
          <w:iCs/>
          <w:noProof/>
          <w:szCs w:val="24"/>
        </w:rPr>
        <w:t>Comp. Biochem. Physiol. - A Mol. Integr. Physiol.</w:t>
      </w:r>
      <w:r w:rsidRPr="00223515">
        <w:rPr>
          <w:rFonts w:ascii="Calibri" w:hAnsi="Calibri" w:cs="Calibri"/>
          <w:noProof/>
          <w:szCs w:val="24"/>
        </w:rPr>
        <w:t>, 158, 346–357.</w:t>
      </w:r>
    </w:p>
    <w:p w14:paraId="795F3A9F" w14:textId="77777777" w:rsidR="00223515" w:rsidRPr="00223515" w:rsidRDefault="00223515" w:rsidP="00223515">
      <w:pPr>
        <w:widowControl w:val="0"/>
        <w:autoSpaceDE w:val="0"/>
        <w:autoSpaceDN w:val="0"/>
        <w:adjustRightInd w:val="0"/>
        <w:spacing w:line="240" w:lineRule="auto"/>
        <w:ind w:left="480" w:hanging="480"/>
        <w:rPr>
          <w:rFonts w:ascii="Calibri" w:hAnsi="Calibri" w:cs="Calibri"/>
          <w:noProof/>
        </w:rPr>
      </w:pPr>
      <w:r w:rsidRPr="00223515">
        <w:rPr>
          <w:rFonts w:ascii="Calibri" w:hAnsi="Calibri" w:cs="Calibri"/>
          <w:noProof/>
          <w:szCs w:val="24"/>
        </w:rPr>
        <w:t xml:space="preserve">Wilman, H., Belmaker, J., Simpson, J., de la Rosa, C., Rivadeneira, M.M. &amp; Jetz, W. (2014). EltonTraits 1.0: Species-level foraging attributes of the world’s birds and mammals. </w:t>
      </w:r>
      <w:r w:rsidRPr="00223515">
        <w:rPr>
          <w:rFonts w:ascii="Calibri" w:hAnsi="Calibri" w:cs="Calibri"/>
          <w:i/>
          <w:iCs/>
          <w:noProof/>
          <w:szCs w:val="24"/>
        </w:rPr>
        <w:t>Ecology</w:t>
      </w:r>
      <w:r w:rsidRPr="00223515">
        <w:rPr>
          <w:rFonts w:ascii="Calibri" w:hAnsi="Calibri" w:cs="Calibri"/>
          <w:noProof/>
          <w:szCs w:val="24"/>
        </w:rPr>
        <w:t>.</w:t>
      </w:r>
    </w:p>
    <w:p w14:paraId="0488DD66" w14:textId="5389BAE1" w:rsidR="00E43CD9" w:rsidRPr="00D7090C" w:rsidRDefault="00763EA1" w:rsidP="00D7090C">
      <w:pPr>
        <w:rPr>
          <w:rStyle w:val="SubtleEmphasis"/>
          <w:b/>
          <w:bCs/>
          <w:i w:val="0"/>
          <w:iCs w:val="0"/>
          <w:u w:val="single"/>
        </w:rPr>
      </w:pPr>
      <w:r w:rsidRPr="00CA3D96">
        <w:rPr>
          <w:rStyle w:val="SubtleEmphasis"/>
          <w:b/>
          <w:bCs/>
          <w:i w:val="0"/>
          <w:iCs w:val="0"/>
          <w:u w:val="single"/>
        </w:rPr>
        <w:fldChar w:fldCharType="end"/>
      </w:r>
    </w:p>
    <w:sectPr w:rsidR="00E43CD9" w:rsidRPr="00D7090C" w:rsidSect="001B20BB">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wbold, Tim" w:date="2022-04-26T07:51:00Z" w:initials="NT">
    <w:p w14:paraId="337906CD" w14:textId="12D2C559" w:rsidR="00C6401C" w:rsidRDefault="00C6401C">
      <w:pPr>
        <w:pStyle w:val="CommentText"/>
      </w:pPr>
      <w:r>
        <w:rPr>
          <w:rStyle w:val="CommentReference"/>
        </w:rPr>
        <w:annotationRef/>
      </w:r>
      <w:r>
        <w:t>I would reserve “predict” for true future predictions. “Explain” perhaps? Although this could imply a mechanistic link, which we can’t ascertain. So perhaps “are associated with”</w:t>
      </w:r>
    </w:p>
  </w:comment>
  <w:comment w:id="0" w:author="Newbold, Tim" w:date="2022-05-13T10:26:00Z" w:initials="NT">
    <w:p w14:paraId="35C299D3" w14:textId="00C8FF50" w:rsidR="00C6401C" w:rsidRDefault="00C6401C">
      <w:pPr>
        <w:pStyle w:val="CommentText"/>
      </w:pPr>
      <w:r>
        <w:rPr>
          <w:rStyle w:val="CommentReference"/>
        </w:rPr>
        <w:annotationRef/>
      </w:r>
      <w:r>
        <w:t xml:space="preserve">We are still in danger of implying a causal link here. I would prefer “are associated with” to “explain” </w:t>
      </w:r>
    </w:p>
  </w:comment>
  <w:comment w:id="2" w:author="Etard, Adrienne" w:date="2022-03-16T11:37:00Z" w:initials="EA">
    <w:p w14:paraId="1290708C" w14:textId="7E6E4B32" w:rsidR="00C6401C" w:rsidRDefault="00C6401C">
      <w:pPr>
        <w:pStyle w:val="CommentText"/>
      </w:pPr>
      <w:r>
        <w:rPr>
          <w:rStyle w:val="CommentReference"/>
        </w:rPr>
        <w:annotationRef/>
      </w:r>
      <w:r>
        <w:t xml:space="preserve">Rhiannon says that she’s happy for us to decide on whether she should be included as a co-author. She’s happy for us to use her data. I think she should be acknowledged for her contribution in the final paper. </w:t>
      </w:r>
    </w:p>
  </w:comment>
  <w:comment w:id="3" w:author="Newbold, Tim" w:date="2022-04-26T07:51:00Z" w:initials="NT">
    <w:p w14:paraId="4699FA25" w14:textId="7B355C9B" w:rsidR="00C6401C" w:rsidRDefault="00C6401C">
      <w:pPr>
        <w:pStyle w:val="CommentText"/>
      </w:pPr>
      <w:r>
        <w:rPr>
          <w:rStyle w:val="CommentReference"/>
        </w:rPr>
        <w:annotationRef/>
      </w:r>
      <w:r>
        <w:t>I would perhaps include a couple of more specific keywords to capture the types of traits you consider. Anyway, you don’t need keywords for the chapter, just the eventual manuscript.</w:t>
      </w:r>
      <w:r>
        <w:rPr>
          <w:rStyle w:val="CommentReference"/>
        </w:rPr>
        <w:annotationRef/>
      </w:r>
    </w:p>
  </w:comment>
  <w:comment w:id="15" w:author="Newbold, Tim" w:date="2022-04-26T07:53:00Z" w:initials="NT">
    <w:p w14:paraId="306A51A9" w14:textId="606C3228" w:rsidR="00C6401C" w:rsidRDefault="00C6401C">
      <w:pPr>
        <w:pStyle w:val="CommentText"/>
      </w:pPr>
      <w:r>
        <w:rPr>
          <w:rStyle w:val="CommentReference"/>
        </w:rPr>
        <w:annotationRef/>
      </w:r>
      <w:r>
        <w:t>I think “cross-classes” could be misconstrued. Perhaps “comparative assessments across multiple clades”</w:t>
      </w:r>
    </w:p>
  </w:comment>
  <w:comment w:id="8" w:author="Newbold, Tim" w:date="2022-04-26T07:53:00Z" w:initials="NT">
    <w:p w14:paraId="31CD2091" w14:textId="3DF39053" w:rsidR="00C6401C" w:rsidRDefault="00C6401C">
      <w:pPr>
        <w:pStyle w:val="CommentText"/>
      </w:pPr>
      <w:r>
        <w:rPr>
          <w:rStyle w:val="CommentReference"/>
        </w:rPr>
        <w:annotationRef/>
      </w:r>
      <w:r>
        <w:t>I think the novelty doesn’t come through very strongly here. The first part of the sentence makes it sound like the link between traits and responses is already very well established, but there a lots of gaps in the existing literature (of which multi-taxon comparison is just one). Another key novelty of your study is considering both climate-change and land-use sensitivity across such a wide set of species.</w:t>
      </w:r>
    </w:p>
  </w:comment>
  <w:comment w:id="22" w:author="Newbold, Tim" w:date="2022-05-13T11:30:00Z" w:initials="NT">
    <w:p w14:paraId="46089067" w14:textId="0D2EAB41" w:rsidR="00C6401C" w:rsidRDefault="00C6401C">
      <w:pPr>
        <w:pStyle w:val="CommentText"/>
      </w:pPr>
      <w:r>
        <w:rPr>
          <w:rStyle w:val="CommentReference"/>
        </w:rPr>
        <w:annotationRef/>
      </w:r>
      <w:r>
        <w:t>Use I for your thesis.</w:t>
      </w:r>
    </w:p>
  </w:comment>
  <w:comment w:id="27" w:author="Newbold, Tim" w:date="2022-04-26T07:55:00Z" w:initials="NT">
    <w:p w14:paraId="43F48D41" w14:textId="49C85B30" w:rsidR="00C6401C" w:rsidRDefault="00C6401C">
      <w:pPr>
        <w:pStyle w:val="CommentText"/>
      </w:pPr>
      <w:r>
        <w:rPr>
          <w:rStyle w:val="CommentReference"/>
        </w:rPr>
        <w:annotationRef/>
      </w:r>
      <w:r>
        <w:t>I think you need something in the preceding sentences to explain why such generalisable patterns would be interesting/important.</w:t>
      </w:r>
    </w:p>
  </w:comment>
  <w:comment w:id="32" w:author="Newbold, Tim" w:date="2022-04-26T07:56:00Z" w:initials="NT">
    <w:p w14:paraId="265F0E4A" w14:textId="7F9BBC6E" w:rsidR="00C6401C" w:rsidRDefault="00C6401C">
      <w:pPr>
        <w:pStyle w:val="CommentText"/>
      </w:pPr>
      <w:r>
        <w:rPr>
          <w:rStyle w:val="CommentReference"/>
        </w:rPr>
        <w:annotationRef/>
      </w:r>
      <w:r>
        <w:t>Preferably use another word here, e.g. “characteristics” as above.</w:t>
      </w:r>
    </w:p>
  </w:comment>
  <w:comment w:id="33" w:author="Newbold, Tim" w:date="2022-04-26T07:59:00Z" w:initials="NT">
    <w:p w14:paraId="305A94F4" w14:textId="4384B036" w:rsidR="00C6401C" w:rsidRDefault="00C6401C">
      <w:pPr>
        <w:pStyle w:val="CommentText"/>
      </w:pPr>
      <w:r>
        <w:rPr>
          <w:rStyle w:val="CommentReference"/>
        </w:rPr>
        <w:annotationRef/>
      </w:r>
      <w:r>
        <w:t>“Association” would be more accurate.</w:t>
      </w:r>
    </w:p>
  </w:comment>
  <w:comment w:id="47" w:author="Newbold, Tim" w:date="2022-04-26T08:04:00Z" w:initials="NT">
    <w:p w14:paraId="358AABB5" w14:textId="0DACC7CB" w:rsidR="00C6401C" w:rsidRDefault="00C6401C">
      <w:pPr>
        <w:pStyle w:val="CommentText"/>
      </w:pPr>
      <w:r>
        <w:rPr>
          <w:rStyle w:val="CommentReference"/>
        </w:rPr>
        <w:annotationRef/>
      </w:r>
      <w:r>
        <w:t>Further exacerbate species loss caused by what? Or do you just mean that it will continue to drive species loss in the future?</w:t>
      </w:r>
    </w:p>
  </w:comment>
  <w:comment w:id="52" w:author="Newbold, Tim" w:date="2022-04-26T08:05:00Z" w:initials="NT">
    <w:p w14:paraId="45FFF79D" w14:textId="7A913E4B" w:rsidR="00C6401C" w:rsidRDefault="00C6401C">
      <w:pPr>
        <w:pStyle w:val="CommentText"/>
      </w:pPr>
      <w:r>
        <w:rPr>
          <w:rStyle w:val="CommentReference"/>
        </w:rPr>
        <w:annotationRef/>
      </w:r>
      <w:r>
        <w:t>I think “or” would be more accurate here, given the uncertainty in my projections.</w:t>
      </w:r>
    </w:p>
  </w:comment>
  <w:comment w:id="53" w:author="Newbold, Tim" w:date="2022-04-26T08:05:00Z" w:initials="NT">
    <w:p w14:paraId="310FC061" w14:textId="0C0371D7" w:rsidR="00C6401C" w:rsidRPr="000F202B" w:rsidRDefault="00C6401C">
      <w:pPr>
        <w:pStyle w:val="CommentText"/>
      </w:pPr>
      <w:r>
        <w:rPr>
          <w:rStyle w:val="CommentReference"/>
        </w:rPr>
        <w:annotationRef/>
      </w:r>
      <w:r>
        <w:t xml:space="preserve">One could argue that such measures </w:t>
      </w:r>
      <w:r>
        <w:rPr>
          <w:i/>
        </w:rPr>
        <w:t xml:space="preserve">should </w:t>
      </w:r>
      <w:r>
        <w:t>have been put into place a long time ago. You could perhaps say “more vital than ever” that such measures are put in place.</w:t>
      </w:r>
    </w:p>
  </w:comment>
  <w:comment w:id="56" w:author="Newbold, Tim" w:date="2022-04-26T08:06:00Z" w:initials="NT">
    <w:p w14:paraId="7B32F222" w14:textId="1AE70F53" w:rsidR="00C6401C" w:rsidRDefault="00C6401C">
      <w:pPr>
        <w:pStyle w:val="CommentText"/>
      </w:pPr>
      <w:r>
        <w:rPr>
          <w:rStyle w:val="CommentReference"/>
        </w:rPr>
        <w:annotationRef/>
      </w:r>
      <w:r>
        <w:t>I think “aptitude” implies a skill, so is probably not quite the right word.</w:t>
      </w:r>
    </w:p>
  </w:comment>
  <w:comment w:id="61" w:author="Newbold, Tim" w:date="2022-04-26T08:07:00Z" w:initials="NT">
    <w:p w14:paraId="18B964D7" w14:textId="38FC2D69" w:rsidR="00C6401C" w:rsidRDefault="00C6401C">
      <w:pPr>
        <w:pStyle w:val="CommentText"/>
      </w:pPr>
      <w:r>
        <w:rPr>
          <w:rStyle w:val="CommentReference"/>
        </w:rPr>
        <w:annotationRef/>
      </w:r>
      <w:r>
        <w:t>I think we need to be careful not to imply that we might identify a causal link. We can only show an association. This is fine, and still very interesting, but we need to be clear about this fact.</w:t>
      </w:r>
    </w:p>
  </w:comment>
  <w:comment w:id="62" w:author="Newbold, Tim" w:date="2022-05-13T10:36:00Z" w:initials="NT">
    <w:p w14:paraId="03982E50" w14:textId="776F6030" w:rsidR="00C6401C" w:rsidRDefault="00C6401C">
      <w:pPr>
        <w:pStyle w:val="CommentText"/>
      </w:pPr>
      <w:r>
        <w:rPr>
          <w:rStyle w:val="CommentReference"/>
        </w:rPr>
        <w:annotationRef/>
      </w:r>
      <w:r>
        <w:t>I don’t think reporting on changes in functional diversity is the best way to start this paragraph on using traits to understand which species are most at risk. Functional diversity changes are a consequence of the fact that species’ responses are associated with traits.</w:t>
      </w:r>
    </w:p>
  </w:comment>
  <w:comment w:id="63" w:author="Newbold, Tim" w:date="2022-04-26T15:28:00Z" w:initials="NT">
    <w:p w14:paraId="640CBDA6" w14:textId="4694E835" w:rsidR="00C6401C" w:rsidRDefault="00C6401C">
      <w:pPr>
        <w:pStyle w:val="CommentText"/>
      </w:pPr>
      <w:r>
        <w:rPr>
          <w:rStyle w:val="CommentReference"/>
        </w:rPr>
        <w:annotationRef/>
      </w:r>
      <w:r>
        <w:t xml:space="preserve">I am not sure that the Frishkoff study fits well here. It didn’t consider traits, so it is certainly not an example of a functional diversity study, as somewhat implied here. </w:t>
      </w:r>
    </w:p>
  </w:comment>
  <w:comment w:id="64" w:author="Etard, Adrienne [2]" w:date="2022-04-27T17:03:00Z" w:initials="EA">
    <w:p w14:paraId="75DEC6AF" w14:textId="0FFF37C5" w:rsidR="00C6401C" w:rsidRDefault="00C6401C">
      <w:pPr>
        <w:pStyle w:val="CommentText"/>
      </w:pPr>
      <w:r>
        <w:rPr>
          <w:rStyle w:val="CommentReference"/>
        </w:rPr>
        <w:annotationRef/>
      </w:r>
      <w:r>
        <w:t>I’m deleting this sentence – there are no study that I know of that have looked at both the effects of LU and CC on FD</w:t>
      </w:r>
    </w:p>
  </w:comment>
  <w:comment w:id="86" w:author="Newbold, Tim" w:date="2022-05-13T10:38:00Z" w:initials="NT">
    <w:p w14:paraId="06CA1C35" w14:textId="51309489" w:rsidR="00C6401C" w:rsidRDefault="00C6401C">
      <w:pPr>
        <w:pStyle w:val="CommentText"/>
      </w:pPr>
      <w:r>
        <w:rPr>
          <w:rStyle w:val="CommentReference"/>
        </w:rPr>
        <w:annotationRef/>
      </w:r>
      <w:r>
        <w:t xml:space="preserve">I think it would be better to start the paragraph with this information, and then highlight that previous studies have indeed found that traits are associated with species’ sensitivity to climate change and to land use. </w:t>
      </w:r>
    </w:p>
  </w:comment>
  <w:comment w:id="87" w:author="Newbold, Tim" w:date="2022-04-26T15:27:00Z" w:initials="NT">
    <w:p w14:paraId="41818343" w14:textId="29ACC4F5" w:rsidR="00C6401C" w:rsidRDefault="00C6401C">
      <w:pPr>
        <w:pStyle w:val="CommentText"/>
      </w:pPr>
      <w:r>
        <w:rPr>
          <w:rStyle w:val="CommentReference"/>
        </w:rPr>
        <w:annotationRef/>
      </w:r>
      <w:r>
        <w:t>Although, importantly, we can’t test a mechanistic link in this study, particularly with regard to climate-change sensitivity. So I think it is risky to frame this paper in terms of mechanisms and predictions.</w:t>
      </w:r>
    </w:p>
  </w:comment>
  <w:comment w:id="93" w:author="Newbold, Tim" w:date="2022-05-13T10:40:00Z" w:initials="NT">
    <w:p w14:paraId="576B1003" w14:textId="4748D634" w:rsidR="00C6401C" w:rsidRDefault="00C6401C">
      <w:pPr>
        <w:pStyle w:val="CommentText"/>
      </w:pPr>
      <w:r>
        <w:rPr>
          <w:rStyle w:val="CommentReference"/>
        </w:rPr>
        <w:annotationRef/>
      </w:r>
      <w:r>
        <w:t xml:space="preserve">I think you need to give a list of some of the key traits here, and cite the original studies properly, rather than just making a vague reference to aforementioned studies (it is not clear which reference you mean). </w:t>
      </w:r>
    </w:p>
  </w:comment>
  <w:comment w:id="94" w:author="Newbold, Tim" w:date="2022-05-13T10:42:00Z" w:initials="NT">
    <w:p w14:paraId="1E3E4CF4" w14:textId="3638291C" w:rsidR="00C6401C" w:rsidRDefault="00C6401C">
      <w:pPr>
        <w:pStyle w:val="CommentText"/>
      </w:pPr>
      <w:r>
        <w:rPr>
          <w:rStyle w:val="CommentReference"/>
        </w:rPr>
        <w:annotationRef/>
      </w:r>
      <w:r>
        <w:t>Are these global studies?</w:t>
      </w:r>
    </w:p>
  </w:comment>
  <w:comment w:id="114" w:author="Newbold, Tim" w:date="2022-04-26T15:36:00Z" w:initials="NT">
    <w:p w14:paraId="70FEC78C" w14:textId="17E7E253" w:rsidR="00C6401C" w:rsidRDefault="00C6401C">
      <w:pPr>
        <w:pStyle w:val="CommentText"/>
      </w:pPr>
      <w:r>
        <w:rPr>
          <w:rStyle w:val="CommentReference"/>
        </w:rPr>
        <w:annotationRef/>
      </w:r>
      <w:r>
        <w:t>Again, be careful not to imply that we can elucidate a mechanistic link.</w:t>
      </w:r>
    </w:p>
  </w:comment>
  <w:comment w:id="115" w:author="Newbold, Tim" w:date="2022-05-13T10:45:00Z" w:initials="NT">
    <w:p w14:paraId="6025DA8F" w14:textId="5EB1DE74" w:rsidR="00C6401C" w:rsidRDefault="00C6401C">
      <w:pPr>
        <w:pStyle w:val="CommentText"/>
      </w:pPr>
      <w:r>
        <w:rPr>
          <w:rStyle w:val="CommentReference"/>
        </w:rPr>
        <w:annotationRef/>
      </w:r>
      <w:r>
        <w:t>This is rather repetitive. I think you can start this paragraph straight away by saying that we are not aware of any studies testing associations between traits and land-use responses/climate sensitivity globally.</w:t>
      </w:r>
    </w:p>
  </w:comment>
  <w:comment w:id="118" w:author="Newbold, Tim" w:date="2022-04-26T15:38:00Z" w:initials="NT">
    <w:p w14:paraId="78E60C32" w14:textId="68F2E86E" w:rsidR="00C6401C" w:rsidRDefault="00C6401C">
      <w:pPr>
        <w:pStyle w:val="CommentText"/>
      </w:pPr>
      <w:r>
        <w:rPr>
          <w:rStyle w:val="CommentReference"/>
        </w:rPr>
        <w:annotationRef/>
      </w:r>
      <w:r>
        <w:t>This is rather unclear. What specifically has been missing in previous studies?</w:t>
      </w:r>
    </w:p>
  </w:comment>
  <w:comment w:id="119" w:author="Newbold, Tim" w:date="2022-05-13T10:47:00Z" w:initials="NT">
    <w:p w14:paraId="65D6FCF4" w14:textId="320E86FB" w:rsidR="00C6401C" w:rsidRDefault="00C6401C">
      <w:pPr>
        <w:pStyle w:val="CommentText"/>
      </w:pPr>
      <w:r>
        <w:rPr>
          <w:rStyle w:val="CommentReference"/>
        </w:rPr>
        <w:annotationRef/>
      </w:r>
      <w:r>
        <w:t>This seems rather dismissive of meta-analyses. Can you frame this more positively? What will your study offer that has been missed before?</w:t>
      </w:r>
    </w:p>
  </w:comment>
  <w:comment w:id="122" w:author="Newbold, Tim" w:date="2022-05-13T10:48:00Z" w:initials="NT">
    <w:p w14:paraId="783A4BE0" w14:textId="53F9495B" w:rsidR="00C6401C" w:rsidRDefault="00C6401C">
      <w:pPr>
        <w:pStyle w:val="CommentText"/>
      </w:pPr>
      <w:r>
        <w:rPr>
          <w:rStyle w:val="CommentReference"/>
        </w:rPr>
        <w:annotationRef/>
      </w:r>
      <w:r>
        <w:t>You already said this in the previous paragraph, although you didn’t give the references.</w:t>
      </w:r>
    </w:p>
  </w:comment>
  <w:comment w:id="128" w:author="Newbold, Tim" w:date="2022-04-26T15:39:00Z" w:initials="NT">
    <w:p w14:paraId="27BF07A4" w14:textId="0B7FC611" w:rsidR="00C6401C" w:rsidRDefault="00C6401C">
      <w:pPr>
        <w:pStyle w:val="CommentText"/>
      </w:pPr>
      <w:r>
        <w:rPr>
          <w:rStyle w:val="CommentReference"/>
        </w:rPr>
        <w:annotationRef/>
      </w:r>
      <w:r>
        <w:t>At least in the case of climate change, we don’t investigate responses directly. We look at whether estimated climate sensitivity is associated with traits.</w:t>
      </w:r>
    </w:p>
  </w:comment>
  <w:comment w:id="133" w:author="Newbold, Tim" w:date="2022-04-26T15:59:00Z" w:initials="NT">
    <w:p w14:paraId="54B083AA" w14:textId="37D5F7A8" w:rsidR="00C6401C" w:rsidRDefault="00C6401C">
      <w:pPr>
        <w:pStyle w:val="CommentText"/>
      </w:pPr>
      <w:r>
        <w:rPr>
          <w:rStyle w:val="CommentReference"/>
        </w:rPr>
        <w:annotationRef/>
      </w:r>
      <w:r>
        <w:t>In your thesis, you should use the first person singular.</w:t>
      </w:r>
    </w:p>
  </w:comment>
  <w:comment w:id="138" w:author="Newbold, Tim" w:date="2022-04-26T15:40:00Z" w:initials="NT">
    <w:p w14:paraId="3FD3FE5E" w14:textId="26BC3CB3" w:rsidR="00C6401C" w:rsidRDefault="00C6401C">
      <w:pPr>
        <w:pStyle w:val="CommentText"/>
      </w:pPr>
      <w:r>
        <w:rPr>
          <w:rStyle w:val="CommentReference"/>
        </w:rPr>
        <w:annotationRef/>
      </w:r>
      <w:r>
        <w:t>Again, we don’t investigate responses to climate change – be careful with terminology.</w:t>
      </w:r>
    </w:p>
  </w:comment>
  <w:comment w:id="145" w:author="Newbold, Tim" w:date="2022-05-13T10:50:00Z" w:initials="NT">
    <w:p w14:paraId="253A73D4" w14:textId="5D9D9822" w:rsidR="00C6401C" w:rsidRDefault="00C6401C">
      <w:pPr>
        <w:pStyle w:val="CommentText"/>
      </w:pPr>
      <w:r>
        <w:rPr>
          <w:rStyle w:val="CommentReference"/>
        </w:rPr>
        <w:annotationRef/>
      </w:r>
      <w:r>
        <w:t>You have used “species traits” all the way through the introduction, and now you suddenly switch to using “ecological characteristics”. Be consistent in terminology throughout.</w:t>
      </w:r>
    </w:p>
  </w:comment>
  <w:comment w:id="146" w:author="Newbold, Tim" w:date="2022-04-26T15:41:00Z" w:initials="NT">
    <w:p w14:paraId="1E716204" w14:textId="6877CDE6" w:rsidR="00C6401C" w:rsidRDefault="00C6401C">
      <w:pPr>
        <w:pStyle w:val="CommentText"/>
      </w:pPr>
      <w:r>
        <w:rPr>
          <w:rStyle w:val="CommentReference"/>
        </w:rPr>
        <w:annotationRef/>
      </w:r>
      <w:r>
        <w:t>Above, you use “ecological characteristics” to refer to both true traits and geographic range size. I suggest sticking with this terminology.</w:t>
      </w:r>
    </w:p>
  </w:comment>
  <w:comment w:id="147" w:author="Newbold, Tim" w:date="2022-04-26T15:42:00Z" w:initials="NT">
    <w:p w14:paraId="489168B7" w14:textId="02F0E7B9" w:rsidR="00C6401C" w:rsidRDefault="00C6401C">
      <w:pPr>
        <w:pStyle w:val="CommentText"/>
      </w:pPr>
      <w:r>
        <w:rPr>
          <w:rStyle w:val="CommentReference"/>
        </w:rPr>
        <w:annotationRef/>
      </w:r>
      <w:r>
        <w:t>Again, preferably stick with “ecological characteristics” when referring to the set that also includes range size.</w:t>
      </w:r>
    </w:p>
  </w:comment>
  <w:comment w:id="152" w:author="Newbold, Tim" w:date="2022-04-26T15:41:00Z" w:initials="NT">
    <w:p w14:paraId="16C113BD"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153" w:author="Newbold, Tim" w:date="2022-04-26T15:48:00Z" w:initials="NT">
    <w:p w14:paraId="3F3CBB7A" w14:textId="17490E5E" w:rsidR="00C6401C" w:rsidRDefault="00C6401C">
      <w:pPr>
        <w:pStyle w:val="CommentText"/>
      </w:pPr>
      <w:r>
        <w:rPr>
          <w:rStyle w:val="CommentReference"/>
        </w:rPr>
        <w:annotationRef/>
      </w:r>
      <w:r>
        <w:t>We can’t test responses to climate change.</w:t>
      </w:r>
    </w:p>
  </w:comment>
  <w:comment w:id="157" w:author="Newbold, Tim" w:date="2022-04-26T15:41:00Z" w:initials="NT">
    <w:p w14:paraId="31C79433"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156" w:author="Newbold, Tim" w:date="2022-04-26T15:48:00Z" w:initials="NT">
    <w:p w14:paraId="26A69D85" w14:textId="24961800" w:rsidR="00C6401C" w:rsidRDefault="00C6401C">
      <w:pPr>
        <w:pStyle w:val="CommentText"/>
      </w:pPr>
      <w:r>
        <w:rPr>
          <w:rStyle w:val="CommentReference"/>
        </w:rPr>
        <w:annotationRef/>
      </w:r>
      <w:r>
        <w:t>Are you also asking whether traits are similar between land-use responses and climate sensitivity?</w:t>
      </w:r>
    </w:p>
  </w:comment>
  <w:comment w:id="164" w:author="Newbold, Tim" w:date="2022-04-26T15:49:00Z" w:initials="NT">
    <w:p w14:paraId="1245895D" w14:textId="467E11A5" w:rsidR="00C6401C" w:rsidRDefault="00C6401C">
      <w:pPr>
        <w:pStyle w:val="CommentText"/>
      </w:pPr>
      <w:r>
        <w:rPr>
          <w:rStyle w:val="CommentReference"/>
        </w:rPr>
        <w:annotationRef/>
      </w:r>
      <w:r>
        <w:t>Given that we can’t establish a mechanistic link between traits and responses to land-use change or estimated sensitivity to climate change, we would not be able to predict species’ responses.</w:t>
      </w:r>
    </w:p>
  </w:comment>
  <w:comment w:id="162" w:author="Newbold, Tim" w:date="2022-05-13T10:53:00Z" w:initials="NT">
    <w:p w14:paraId="209B84CC" w14:textId="0EB5A464" w:rsidR="00C6401C" w:rsidRDefault="00C6401C">
      <w:pPr>
        <w:pStyle w:val="CommentText"/>
      </w:pPr>
      <w:r>
        <w:rPr>
          <w:rStyle w:val="CommentReference"/>
        </w:rPr>
        <w:annotationRef/>
      </w:r>
      <w:r>
        <w:t>Straying into implying causality again.</w:t>
      </w:r>
    </w:p>
  </w:comment>
  <w:comment w:id="174" w:author="Newbold, Tim" w:date="2022-05-13T10:57:00Z" w:initials="NT">
    <w:p w14:paraId="41AB845B" w14:textId="5BA647B7" w:rsidR="00C6401C" w:rsidRDefault="00C6401C">
      <w:pPr>
        <w:pStyle w:val="CommentText"/>
      </w:pPr>
      <w:r>
        <w:rPr>
          <w:rStyle w:val="CommentReference"/>
        </w:rPr>
        <w:annotationRef/>
      </w:r>
      <w:r>
        <w:t>I think you need to add a sentence here justifying why you chose this method from among the several methods that people have used to estimate climate-change sensitivity.</w:t>
      </w:r>
    </w:p>
  </w:comment>
  <w:comment w:id="180" w:author="Newbold, Tim" w:date="2022-04-26T15:52:00Z" w:initials="NT">
    <w:p w14:paraId="4B02B458" w14:textId="01A9D36C" w:rsidR="00C6401C" w:rsidRDefault="00C6401C">
      <w:pPr>
        <w:pStyle w:val="CommentText"/>
      </w:pPr>
      <w:r>
        <w:rPr>
          <w:rStyle w:val="CommentReference"/>
        </w:rPr>
        <w:annotationRef/>
      </w:r>
      <w:r>
        <w:t>As above, we can’t measure species responses to climate change.</w:t>
      </w:r>
    </w:p>
  </w:comment>
  <w:comment w:id="199" w:author="Newbold, Tim" w:date="2022-04-26T15:53:00Z" w:initials="NT">
    <w:p w14:paraId="35E8C95C" w14:textId="3A921E2A" w:rsidR="00C6401C" w:rsidRDefault="00C6401C">
      <w:pPr>
        <w:pStyle w:val="CommentText"/>
      </w:pPr>
      <w:r>
        <w:rPr>
          <w:rStyle w:val="CommentReference"/>
        </w:rPr>
        <w:annotationRef/>
      </w:r>
      <w:r>
        <w:t>I prefer “ecological characteristics”, as used at the start of the introduction. We are not able to make predictions on the basis of a correlative association.</w:t>
      </w:r>
    </w:p>
  </w:comment>
  <w:comment w:id="200" w:author="Newbold, Tim" w:date="2022-04-26T15:54:00Z" w:initials="NT">
    <w:p w14:paraId="4E8AE887" w14:textId="297D52A9" w:rsidR="00C6401C" w:rsidRDefault="00C6401C">
      <w:pPr>
        <w:pStyle w:val="CommentText"/>
      </w:pPr>
      <w:r>
        <w:rPr>
          <w:rStyle w:val="CommentReference"/>
        </w:rPr>
        <w:annotationRef/>
      </w:r>
      <w:r>
        <w:t>I would say “lifespan” here rather than “lifespan proxy”, as it is not clear what you mean by proxy until you read the methods section.</w:t>
      </w:r>
    </w:p>
    <w:p w14:paraId="129C0D93" w14:textId="260E3C6C" w:rsidR="00C6401C" w:rsidRDefault="00C6401C">
      <w:pPr>
        <w:pStyle w:val="CommentText"/>
      </w:pPr>
      <w:r>
        <w:t xml:space="preserve">Couldn’t “habitat breadth” be classified under specialisation? </w:t>
      </w:r>
    </w:p>
  </w:comment>
  <w:comment w:id="207" w:author="Newbold, Tim" w:date="2022-04-26T15:55:00Z" w:initials="NT">
    <w:p w14:paraId="0B30B981" w14:textId="4F3A6F76" w:rsidR="00C6401C" w:rsidRDefault="00C6401C">
      <w:pPr>
        <w:pStyle w:val="CommentText"/>
      </w:pPr>
      <w:r>
        <w:rPr>
          <w:rStyle w:val="CommentReference"/>
        </w:rPr>
        <w:annotationRef/>
      </w:r>
      <w:r>
        <w:t>Again, I prefer “ecological characteristics”</w:t>
      </w:r>
    </w:p>
  </w:comment>
  <w:comment w:id="212" w:author="Newbold, Tim" w:date="2022-04-26T15:55:00Z" w:initials="NT">
    <w:p w14:paraId="4BB2E9E9" w14:textId="561B278E" w:rsidR="00C6401C" w:rsidRDefault="00C6401C">
      <w:pPr>
        <w:pStyle w:val="CommentText"/>
      </w:pPr>
      <w:r>
        <w:rPr>
          <w:rStyle w:val="CommentReference"/>
        </w:rPr>
        <w:annotationRef/>
      </w:r>
      <w:r>
        <w:t>We can’t assess responses to climate change.</w:t>
      </w:r>
    </w:p>
  </w:comment>
  <w:comment w:id="221" w:author="Newbold, Tim" w:date="2022-04-26T15:57:00Z" w:initials="NT">
    <w:p w14:paraId="60DEC572" w14:textId="17BFD4EA" w:rsidR="00C6401C" w:rsidRDefault="00C6401C">
      <w:pPr>
        <w:pStyle w:val="CommentText"/>
      </w:pPr>
      <w:r>
        <w:rPr>
          <w:rStyle w:val="CommentReference"/>
        </w:rPr>
        <w:annotationRef/>
      </w:r>
      <w:r>
        <w:t>Preferably “ecological characteristics”</w:t>
      </w:r>
    </w:p>
  </w:comment>
  <w:comment w:id="222" w:author="Newbold, Tim" w:date="2022-05-13T11:05:00Z" w:initials="NT">
    <w:p w14:paraId="410778BD" w14:textId="6ED35D4D" w:rsidR="00C6401C" w:rsidRDefault="00C6401C">
      <w:pPr>
        <w:pStyle w:val="CommentText"/>
      </w:pPr>
      <w:r>
        <w:rPr>
          <w:rStyle w:val="CommentReference"/>
        </w:rPr>
        <w:annotationRef/>
      </w:r>
      <w:r>
        <w:t>Perhaps include examples of these properties in parentheses here.</w:t>
      </w:r>
    </w:p>
  </w:comment>
  <w:comment w:id="226" w:author="Newbold, Tim" w:date="2022-04-26T16:00:00Z" w:initials="NT">
    <w:p w14:paraId="0F2107B5" w14:textId="29F7AC61" w:rsidR="00C6401C" w:rsidRDefault="00C6401C">
      <w:pPr>
        <w:pStyle w:val="CommentText"/>
      </w:pPr>
      <w:r>
        <w:rPr>
          <w:rStyle w:val="CommentReference"/>
        </w:rPr>
        <w:annotationRef/>
      </w:r>
      <w:r>
        <w:t>More accurate to say “were associated with”</w:t>
      </w:r>
    </w:p>
  </w:comment>
  <w:comment w:id="228" w:author="Etard, Adrienne" w:date="2022-04-21T09:40:00Z" w:initials="EA">
    <w:p w14:paraId="692F6A7F" w14:textId="2F827404" w:rsidR="00C6401C" w:rsidRDefault="00C6401C">
      <w:pPr>
        <w:pStyle w:val="CommentText"/>
      </w:pPr>
      <w:r>
        <w:rPr>
          <w:rStyle w:val="CommentReference"/>
        </w:rPr>
        <w:annotationRef/>
      </w:r>
      <w:r>
        <w:t xml:space="preserve">I have added some details in the SI, however I haven’t fully described Rhiannon’s methods </w:t>
      </w:r>
    </w:p>
  </w:comment>
  <w:comment w:id="229" w:author="Newbold, Tim" w:date="2022-05-13T11:06:00Z" w:initials="NT">
    <w:p w14:paraId="72713B80" w14:textId="5B09BB9F" w:rsidR="00C6401C" w:rsidRDefault="00C6401C">
      <w:pPr>
        <w:pStyle w:val="CommentText"/>
      </w:pPr>
      <w:r>
        <w:rPr>
          <w:rStyle w:val="CommentReference"/>
        </w:rPr>
        <w:annotationRef/>
      </w:r>
      <w:r>
        <w:t>Diet is a trait I think. Certainly it meets the definition of being measurable at the individual level.</w:t>
      </w:r>
    </w:p>
  </w:comment>
  <w:comment w:id="232" w:author="Newbold, Tim" w:date="2022-05-13T11:11:00Z" w:initials="NT">
    <w:p w14:paraId="357061B6" w14:textId="5C6104DB" w:rsidR="00C6401C" w:rsidRDefault="00C6401C">
      <w:pPr>
        <w:pStyle w:val="CommentText"/>
      </w:pPr>
      <w:r>
        <w:rPr>
          <w:rStyle w:val="CommentReference"/>
        </w:rPr>
        <w:annotationRef/>
      </w:r>
      <w:r>
        <w:t>I thought you had decided not to capitalize class in your thesis?</w:t>
      </w:r>
    </w:p>
  </w:comment>
  <w:comment w:id="245" w:author="Newbold, Tim" w:date="2022-05-13T11:12:00Z" w:initials="NT">
    <w:p w14:paraId="6C3DD294" w14:textId="6C104E5C" w:rsidR="00C6401C" w:rsidRDefault="00C6401C">
      <w:pPr>
        <w:pStyle w:val="CommentText"/>
      </w:pPr>
      <w:r>
        <w:rPr>
          <w:rStyle w:val="CommentReference"/>
        </w:rPr>
        <w:annotationRef/>
      </w:r>
      <w:r>
        <w:t>To make clear that we are definitely not trying to imply a mechanistic link.</w:t>
      </w:r>
    </w:p>
  </w:comment>
  <w:comment w:id="244" w:author="Newbold, Tim" w:date="2022-04-26T16:07:00Z" w:initials="NT">
    <w:p w14:paraId="6EA85D78" w14:textId="07CE2A29" w:rsidR="00C6401C" w:rsidRDefault="00C6401C">
      <w:pPr>
        <w:pStyle w:val="CommentText"/>
      </w:pPr>
      <w:r>
        <w:rPr>
          <w:rStyle w:val="CommentReference"/>
        </w:rPr>
        <w:annotationRef/>
      </w:r>
      <w:r>
        <w:t>We need to be careful here with respect to climate-change sensitivity. Since we are estimating climate sensitivity based on climatic niche properties we can’t say anything about responses to climate change. We can only detect an association between ecological characteristics and expected sensitivity to climate change.</w:t>
      </w:r>
    </w:p>
  </w:comment>
  <w:comment w:id="249" w:author="Newbold, Tim" w:date="2022-05-13T11:13:00Z" w:initials="NT">
    <w:p w14:paraId="15EE8DBC" w14:textId="2B3F62D5" w:rsidR="00C6401C" w:rsidRDefault="00C6401C">
      <w:pPr>
        <w:pStyle w:val="CommentText"/>
      </w:pPr>
      <w:r>
        <w:rPr>
          <w:rStyle w:val="CommentReference"/>
        </w:rPr>
        <w:annotationRef/>
      </w:r>
      <w:r>
        <w:t>There could also be intraspecific variation in categorical traits.</w:t>
      </w:r>
    </w:p>
  </w:comment>
  <w:comment w:id="262" w:author="Newbold, Tim" w:date="2022-04-26T16:10:00Z" w:initials="NT">
    <w:p w14:paraId="76595245" w14:textId="5FF3CF60" w:rsidR="00C6401C" w:rsidRDefault="00C6401C">
      <w:pPr>
        <w:pStyle w:val="CommentText"/>
      </w:pPr>
      <w:r>
        <w:rPr>
          <w:rStyle w:val="CommentReference"/>
        </w:rPr>
        <w:annotationRef/>
      </w:r>
      <w:r>
        <w:t>You need to explain how species for which no food item comprised more than 50% of species consumption were treated.</w:t>
      </w:r>
    </w:p>
  </w:comment>
  <w:comment w:id="264" w:author="Newbold, Tim" w:date="2022-04-26T16:12:00Z" w:initials="NT">
    <w:p w14:paraId="12E45C4F" w14:textId="3038DA4F" w:rsidR="00C6401C" w:rsidRDefault="00C6401C">
      <w:pPr>
        <w:pStyle w:val="CommentText"/>
      </w:pPr>
      <w:r>
        <w:rPr>
          <w:rStyle w:val="CommentReference"/>
        </w:rPr>
        <w:annotationRef/>
      </w:r>
      <w:r>
        <w:t>So, how did you classify diet, if it was not possible to estimate primary diet?</w:t>
      </w:r>
    </w:p>
  </w:comment>
  <w:comment w:id="265" w:author="Newbold, Tim" w:date="2022-05-13T11:15:00Z" w:initials="NT">
    <w:p w14:paraId="18E6D698" w14:textId="604D14B5" w:rsidR="00C6401C" w:rsidRDefault="00C6401C">
      <w:pPr>
        <w:pStyle w:val="CommentText"/>
      </w:pPr>
      <w:r>
        <w:rPr>
          <w:rStyle w:val="CommentReference"/>
        </w:rPr>
        <w:annotationRef/>
      </w:r>
      <w:r>
        <w:t xml:space="preserve">Say for what percentage of (or at least how many) amphibian species </w:t>
      </w:r>
      <w:proofErr w:type="spellStart"/>
      <w:r>
        <w:t>AmphibBIO</w:t>
      </w:r>
      <w:proofErr w:type="spellEnd"/>
      <w:r>
        <w:t xml:space="preserve"> contains diet information. So that it is clear why we also supplemented this information with our own data collection.</w:t>
      </w:r>
    </w:p>
  </w:comment>
  <w:comment w:id="269" w:author="Newbold, Tim" w:date="2022-05-13T11:18:00Z" w:initials="NT">
    <w:p w14:paraId="0D738DEB" w14:textId="77777777" w:rsidR="00C6401C" w:rsidRDefault="00C6401C">
      <w:pPr>
        <w:pStyle w:val="CommentText"/>
      </w:pPr>
      <w:r>
        <w:rPr>
          <w:rStyle w:val="CommentReference"/>
        </w:rPr>
        <w:annotationRef/>
      </w:r>
      <w:r>
        <w:t>Should there be a reference to the SI here, where the published sources are listed?</w:t>
      </w:r>
    </w:p>
    <w:p w14:paraId="282A2444" w14:textId="77777777" w:rsidR="00C6401C" w:rsidRDefault="00C6401C">
      <w:pPr>
        <w:pStyle w:val="CommentText"/>
      </w:pPr>
    </w:p>
    <w:p w14:paraId="767865A0" w14:textId="7C2659A8" w:rsidR="00C6401C" w:rsidRDefault="00C6401C">
      <w:pPr>
        <w:pStyle w:val="CommentText"/>
      </w:pPr>
      <w:r>
        <w:t xml:space="preserve">Also, we need to say here at least what the nature of the new diet data we collected was – were the data recorded as presence/absence of different diet items, as in </w:t>
      </w:r>
      <w:proofErr w:type="spellStart"/>
      <w:r>
        <w:t>AmphibBIO</w:t>
      </w:r>
      <w:proofErr w:type="spellEnd"/>
      <w:r>
        <w:t>, or directly as an estimate of primary diet?</w:t>
      </w:r>
    </w:p>
  </w:comment>
  <w:comment w:id="276" w:author="Newbold, Tim" w:date="2022-05-13T11:19:00Z" w:initials="NT">
    <w:p w14:paraId="264664CA" w14:textId="1FCD5B6D" w:rsidR="00C6401C" w:rsidRDefault="00C6401C">
      <w:pPr>
        <w:pStyle w:val="CommentText"/>
      </w:pPr>
      <w:r>
        <w:rPr>
          <w:rStyle w:val="CommentReference"/>
        </w:rPr>
        <w:annotationRef/>
      </w:r>
      <w:r>
        <w:t>We need to say here how we defined omnivores for our purposes. Did this include all species that ate more than one of the previous four categories, or only species that ate both plant and animal matter?</w:t>
      </w:r>
    </w:p>
  </w:comment>
  <w:comment w:id="266" w:author="Newbold, Tim" w:date="2022-04-26T16:13:00Z" w:initials="NT">
    <w:p w14:paraId="101BD594" w14:textId="7A9E384D" w:rsidR="00C6401C" w:rsidRDefault="00C6401C">
      <w:pPr>
        <w:pStyle w:val="CommentText"/>
      </w:pPr>
      <w:r>
        <w:rPr>
          <w:rStyle w:val="CommentReference"/>
        </w:rPr>
        <w:annotationRef/>
      </w:r>
      <w:r>
        <w:t>This is a bit muddled.</w:t>
      </w:r>
    </w:p>
  </w:comment>
  <w:comment w:id="280" w:author="Newbold, Tim" w:date="2022-05-13T11:21:00Z" w:initials="NT">
    <w:p w14:paraId="7A846412" w14:textId="19CB2FA8" w:rsidR="00C6401C" w:rsidRDefault="00C6401C">
      <w:pPr>
        <w:pStyle w:val="CommentText"/>
      </w:pPr>
      <w:r>
        <w:rPr>
          <w:rStyle w:val="CommentReference"/>
        </w:rPr>
        <w:annotationRef/>
      </w:r>
      <w:r>
        <w:t xml:space="preserve">How was this standardised across classes? </w:t>
      </w:r>
    </w:p>
  </w:comment>
  <w:comment w:id="283" w:author="Newbold, Tim" w:date="2022-04-26T18:18:00Z" w:initials="NT">
    <w:p w14:paraId="16FEDF66" w14:textId="4537A841" w:rsidR="00C6401C" w:rsidRDefault="00C6401C">
      <w:pPr>
        <w:pStyle w:val="CommentText"/>
      </w:pPr>
      <w:r>
        <w:rPr>
          <w:rStyle w:val="CommentReference"/>
        </w:rPr>
        <w:annotationRef/>
      </w:r>
      <w:r>
        <w:t>And amphibians?</w:t>
      </w:r>
    </w:p>
  </w:comment>
  <w:comment w:id="285" w:author="Newbold, Tim" w:date="2022-04-26T18:18:00Z" w:initials="NT">
    <w:p w14:paraId="5D361A13" w14:textId="1FAE3790" w:rsidR="00C6401C" w:rsidRDefault="00C6401C">
      <w:pPr>
        <w:pStyle w:val="CommentText"/>
      </w:pPr>
      <w:r>
        <w:rPr>
          <w:rStyle w:val="CommentReference"/>
        </w:rPr>
        <w:annotationRef/>
      </w:r>
      <w:r>
        <w:t>I don’t think it is relevant to reference your earlier paper here.</w:t>
      </w:r>
    </w:p>
  </w:comment>
  <w:comment w:id="286" w:author="Newbold, Tim" w:date="2022-05-13T11:22:00Z" w:initials="NT">
    <w:p w14:paraId="011CA4AA" w14:textId="3ECB16E1" w:rsidR="00C6401C" w:rsidRPr="00220CED" w:rsidRDefault="00C6401C">
      <w:pPr>
        <w:pStyle w:val="CommentText"/>
      </w:pPr>
      <w:r>
        <w:rPr>
          <w:rStyle w:val="CommentReference"/>
        </w:rPr>
        <w:annotationRef/>
      </w:r>
      <w:r>
        <w:t>You are missing some logical steps here. It is meaningless to talk about estimating range area at 1 km</w:t>
      </w:r>
      <w:r>
        <w:rPr>
          <w:vertAlign w:val="superscript"/>
        </w:rPr>
        <w:t xml:space="preserve">2 </w:t>
      </w:r>
      <w:r>
        <w:t xml:space="preserve">without also saying that you calculated range area by converting the range maps to </w:t>
      </w:r>
      <w:proofErr w:type="spellStart"/>
      <w:r>
        <w:t>rasters</w:t>
      </w:r>
      <w:proofErr w:type="spellEnd"/>
      <w:r>
        <w:t>.</w:t>
      </w:r>
    </w:p>
  </w:comment>
  <w:comment w:id="288" w:author="Newbold, Tim" w:date="2022-05-13T11:24:00Z" w:initials="NT">
    <w:p w14:paraId="5A9F2BB1" w14:textId="72064B1C" w:rsidR="00C6401C" w:rsidRPr="003E558B" w:rsidRDefault="00C6401C">
      <w:pPr>
        <w:pStyle w:val="CommentText"/>
      </w:pPr>
      <w:r>
        <w:rPr>
          <w:rStyle w:val="CommentReference"/>
        </w:rPr>
        <w:annotationRef/>
      </w:r>
      <w:r>
        <w:t xml:space="preserve">Many databases of “traits” rely on estimates made by measuring just one individual. I think the key distinction is that a trait </w:t>
      </w:r>
      <w:r>
        <w:rPr>
          <w:i/>
        </w:rPr>
        <w:t xml:space="preserve">can </w:t>
      </w:r>
      <w:r>
        <w:t xml:space="preserve">be measured on an individual </w:t>
      </w:r>
      <w:proofErr w:type="spellStart"/>
      <w:r>
        <w:t>organism.a</w:t>
      </w:r>
      <w:proofErr w:type="spellEnd"/>
    </w:p>
  </w:comment>
  <w:comment w:id="301" w:author="Newbold, Tim" w:date="2022-05-13T11:28:00Z" w:initials="NT">
    <w:p w14:paraId="3813048E" w14:textId="4CA1C78B" w:rsidR="00C6401C" w:rsidRDefault="00C6401C">
      <w:pPr>
        <w:pStyle w:val="CommentText"/>
      </w:pPr>
      <w:r>
        <w:rPr>
          <w:rStyle w:val="CommentReference"/>
        </w:rPr>
        <w:annotationRef/>
      </w:r>
      <w:r>
        <w:t>It would be helpful to remind readers very briefly at the beginning of this paragraph why you needed phylogenetic information.</w:t>
      </w:r>
    </w:p>
  </w:comment>
  <w:comment w:id="313" w:author="Newbold, Tim" w:date="2022-04-26T18:22:00Z" w:initials="NT">
    <w:p w14:paraId="735E9E08" w14:textId="3B95C94D" w:rsidR="00C6401C" w:rsidRDefault="00C6401C">
      <w:pPr>
        <w:pStyle w:val="CommentText"/>
      </w:pPr>
      <w:r>
        <w:rPr>
          <w:rStyle w:val="CommentReference"/>
        </w:rPr>
        <w:annotationRef/>
      </w:r>
      <w:r>
        <w:t>As a categorical variable presumably?</w:t>
      </w:r>
    </w:p>
  </w:comment>
  <w:comment w:id="314" w:author="Newbold, Tim" w:date="2022-05-13T11:32:00Z" w:initials="NT">
    <w:p w14:paraId="21E89912" w14:textId="0D1370D1" w:rsidR="00C6401C" w:rsidRDefault="00C6401C">
      <w:pPr>
        <w:pStyle w:val="CommentText"/>
      </w:pPr>
      <w:r>
        <w:rPr>
          <w:rStyle w:val="CommentReference"/>
        </w:rPr>
        <w:annotationRef/>
      </w:r>
      <w:r>
        <w:t>Why was it necessary/beneficial to include order as well as phylogeny? Has this been recommended by previous studies?</w:t>
      </w:r>
    </w:p>
  </w:comment>
  <w:comment w:id="323" w:author="Newbold, Tim" w:date="2022-05-13T11:33:00Z" w:initials="NT">
    <w:p w14:paraId="574B435A" w14:textId="3F1860BB" w:rsidR="00C6401C" w:rsidRDefault="00C6401C">
      <w:pPr>
        <w:pStyle w:val="CommentText"/>
      </w:pPr>
      <w:r>
        <w:rPr>
          <w:rStyle w:val="CommentReference"/>
        </w:rPr>
        <w:annotationRef/>
      </w:r>
      <w:r>
        <w:t>Explain briefly why these were treated differently.</w:t>
      </w:r>
    </w:p>
  </w:comment>
  <w:comment w:id="332" w:author="Newbold, Tim" w:date="2022-04-26T18:25:00Z" w:initials="NT">
    <w:p w14:paraId="0B082FF0" w14:textId="284A1A1C" w:rsidR="00C6401C" w:rsidRDefault="00C6401C">
      <w:pPr>
        <w:pStyle w:val="CommentText"/>
      </w:pPr>
      <w:r>
        <w:rPr>
          <w:rStyle w:val="CommentReference"/>
        </w:rPr>
        <w:annotationRef/>
      </w:r>
      <w:r>
        <w:t>Most records are of abundance – I think that would be worth clarifying here.</w:t>
      </w:r>
    </w:p>
  </w:comment>
  <w:comment w:id="333" w:author="Newbold, Tim" w:date="2022-05-13T11:37:00Z" w:initials="NT">
    <w:p w14:paraId="5A6266CC" w14:textId="7DDF4070" w:rsidR="00C6401C" w:rsidRDefault="00C6401C">
      <w:pPr>
        <w:pStyle w:val="CommentText"/>
      </w:pPr>
      <w:r>
        <w:rPr>
          <w:rStyle w:val="CommentReference"/>
        </w:rPr>
        <w:annotationRef/>
      </w:r>
      <w:r>
        <w:t>This could misconstrued as meaning that the samples of abundance didn’t follow a standardised protocol.</w:t>
      </w:r>
    </w:p>
  </w:comment>
  <w:comment w:id="335" w:author="Newbold, Tim" w:date="2022-05-13T11:37:00Z" w:initials="NT">
    <w:p w14:paraId="38F38261" w14:textId="49787090" w:rsidR="00C6401C" w:rsidRDefault="00C6401C">
      <w:pPr>
        <w:pStyle w:val="CommentText"/>
      </w:pPr>
      <w:r>
        <w:rPr>
          <w:rStyle w:val="CommentReference"/>
        </w:rPr>
        <w:annotationRef/>
      </w:r>
      <w:r>
        <w:t>Better to give some statistics on coverage here.</w:t>
      </w:r>
    </w:p>
  </w:comment>
  <w:comment w:id="336" w:author="Newbold, Tim" w:date="2022-04-26T18:25:00Z" w:initials="NT">
    <w:p w14:paraId="06187E29" w14:textId="1D49B541" w:rsidR="00C6401C" w:rsidRDefault="00C6401C">
      <w:pPr>
        <w:pStyle w:val="CommentText"/>
      </w:pPr>
      <w:r>
        <w:rPr>
          <w:rStyle w:val="CommentReference"/>
        </w:rPr>
        <w:annotationRef/>
      </w:r>
      <w:r>
        <w:t>Give brief definitions of these categories for those unfamiliar with such land-use classifications. Certainly for the manuscript. For the thesis, this information will have been given earlier.</w:t>
      </w:r>
    </w:p>
  </w:comment>
  <w:comment w:id="337" w:author="Newbold, Tim" w:date="2022-05-13T11:38:00Z" w:initials="NT">
    <w:p w14:paraId="682917EC" w14:textId="03BF1BBF" w:rsidR="00C6401C" w:rsidRDefault="00C6401C">
      <w:pPr>
        <w:pStyle w:val="CommentText"/>
      </w:pPr>
      <w:r>
        <w:rPr>
          <w:rStyle w:val="CommentReference"/>
        </w:rPr>
        <w:annotationRef/>
      </w:r>
      <w:r>
        <w:t>Give definitions for each class, not just saying that they are “disturbed”.</w:t>
      </w:r>
    </w:p>
  </w:comment>
  <w:comment w:id="345" w:author="Newbold, Tim" w:date="2022-04-26T18:26:00Z" w:initials="NT">
    <w:p w14:paraId="76FB107A" w14:textId="047DEBC4" w:rsidR="00C6401C" w:rsidRDefault="00C6401C">
      <w:pPr>
        <w:pStyle w:val="CommentText"/>
      </w:pPr>
      <w:r>
        <w:rPr>
          <w:rStyle w:val="CommentReference"/>
        </w:rPr>
        <w:annotationRef/>
      </w:r>
      <w:r>
        <w:t>I think you need to specify here that there were three categories for each land-use type, with separate criteria used for classification in each case.</w:t>
      </w:r>
    </w:p>
  </w:comment>
  <w:comment w:id="360" w:author="Newbold, Tim" w:date="2022-05-13T11:42:00Z" w:initials="NT">
    <w:p w14:paraId="1A7C3AFD" w14:textId="7029CC1C" w:rsidR="00C6401C" w:rsidRDefault="00C6401C">
      <w:pPr>
        <w:pStyle w:val="CommentText"/>
      </w:pPr>
      <w:r>
        <w:rPr>
          <w:rStyle w:val="CommentReference"/>
        </w:rPr>
        <w:annotationRef/>
      </w:r>
      <w:r>
        <w:t xml:space="preserve">I don’t think you need the reminder here. </w:t>
      </w:r>
    </w:p>
  </w:comment>
  <w:comment w:id="363" w:author="Newbold, Tim" w:date="2022-04-26T18:30:00Z" w:initials="NT">
    <w:p w14:paraId="40765E5F" w14:textId="6A81D1A5" w:rsidR="00C6401C" w:rsidRDefault="00C6401C">
      <w:pPr>
        <w:pStyle w:val="CommentText"/>
      </w:pPr>
      <w:r>
        <w:rPr>
          <w:rStyle w:val="CommentReference"/>
        </w:rPr>
        <w:annotationRef/>
      </w:r>
      <w:r>
        <w:t>Explain briefly why these random effects were used.</w:t>
      </w:r>
    </w:p>
  </w:comment>
  <w:comment w:id="372" w:author="Newbold, Tim" w:date="2022-05-13T11:45:00Z" w:initials="NT">
    <w:p w14:paraId="3235DBFC" w14:textId="6D1492EA" w:rsidR="00C6401C" w:rsidRDefault="00C6401C">
      <w:pPr>
        <w:pStyle w:val="CommentText"/>
      </w:pPr>
      <w:r>
        <w:rPr>
          <w:rStyle w:val="CommentReference"/>
        </w:rPr>
        <w:annotationRef/>
      </w:r>
      <w:r>
        <w:t xml:space="preserve">Isn’t it more accurate to say that you built separate models containing either diet or diet breadth for reptiles and amphibians? Certainly, you show results for both below. </w:t>
      </w:r>
    </w:p>
  </w:comment>
  <w:comment w:id="377" w:author="Newbold, Tim" w:date="2022-04-26T19:08:00Z" w:initials="NT">
    <w:p w14:paraId="618B4E8A" w14:textId="6296E140" w:rsidR="00C6401C" w:rsidRDefault="00C6401C">
      <w:pPr>
        <w:pStyle w:val="CommentText"/>
      </w:pPr>
      <w:r>
        <w:rPr>
          <w:rStyle w:val="CommentReference"/>
        </w:rPr>
        <w:annotationRef/>
      </w:r>
      <w:r>
        <w:t>Give version number</w:t>
      </w:r>
    </w:p>
  </w:comment>
  <w:comment w:id="378" w:author="Newbold, Tim" w:date="2022-04-26T18:32:00Z" w:initials="NT">
    <w:p w14:paraId="64BBEA80" w14:textId="5709C541" w:rsidR="00C6401C" w:rsidRDefault="00C6401C">
      <w:pPr>
        <w:pStyle w:val="CommentText"/>
      </w:pPr>
      <w:r>
        <w:rPr>
          <w:rStyle w:val="CommentReference"/>
        </w:rPr>
        <w:annotationRef/>
      </w:r>
      <w:r>
        <w:t>I don’t think you need to say this.</w:t>
      </w:r>
    </w:p>
  </w:comment>
  <w:comment w:id="380" w:author="Newbold, Tim" w:date="2022-04-26T18:34:00Z" w:initials="NT">
    <w:p w14:paraId="2CE13CFC" w14:textId="697BDB22" w:rsidR="00C6401C" w:rsidRPr="0097661F" w:rsidRDefault="00C6401C">
      <w:pPr>
        <w:pStyle w:val="CommentText"/>
      </w:pPr>
      <w:r>
        <w:rPr>
          <w:rStyle w:val="CommentReference"/>
        </w:rPr>
        <w:annotationRef/>
      </w:r>
      <w:r>
        <w:t xml:space="preserve">I think this is perhaps more complicated than it needs to be. You present this as being different ways in which traits can influence responses to land use, whereas they are actually just different ways of </w:t>
      </w:r>
      <w:r>
        <w:rPr>
          <w:i/>
        </w:rPr>
        <w:t xml:space="preserve">visualising </w:t>
      </w:r>
      <w:r>
        <w:t xml:space="preserve">the effects of traits on species’ land-use sensitivity. You can either express differences relative to species with the same traits in the reference land use (minimally used primary vegetation; within land-use effects) or you can express differences for the same land use relative to species with different traits (among land-use effects). </w:t>
      </w:r>
    </w:p>
  </w:comment>
  <w:comment w:id="385" w:author="Newbold, Tim" w:date="2022-04-26T18:39:00Z" w:initials="NT">
    <w:p w14:paraId="629805CD" w14:textId="0D91761B" w:rsidR="00C6401C" w:rsidRDefault="00C6401C">
      <w:pPr>
        <w:pStyle w:val="CommentText"/>
      </w:pPr>
      <w:r>
        <w:rPr>
          <w:rStyle w:val="CommentReference"/>
        </w:rPr>
        <w:annotationRef/>
      </w:r>
      <w:r>
        <w:t xml:space="preserve">Given that diet is the exception, and the only trait presented as an among land-use effect, I would flip the presentation of within and among land-use effects here (i.e., present within land-use effects first). </w:t>
      </w:r>
    </w:p>
  </w:comment>
  <w:comment w:id="388" w:author="Newbold, Tim" w:date="2022-04-26T18:44:00Z" w:initials="NT">
    <w:p w14:paraId="1DAD033B" w14:textId="1FBFA7A3" w:rsidR="00C6401C" w:rsidRDefault="00C6401C">
      <w:pPr>
        <w:pStyle w:val="CommentText"/>
      </w:pPr>
      <w:r>
        <w:rPr>
          <w:rStyle w:val="CommentReference"/>
        </w:rPr>
        <w:annotationRef/>
      </w:r>
      <w:r>
        <w:t>This is very confusing. I think you could do without this sentence.</w:t>
      </w:r>
    </w:p>
  </w:comment>
  <w:comment w:id="390" w:author="Newbold, Tim" w:date="2022-04-26T18:44:00Z" w:initials="NT">
    <w:p w14:paraId="7C2E9C2A" w14:textId="2E3C2B4D" w:rsidR="00C6401C" w:rsidRDefault="00C6401C">
      <w:pPr>
        <w:pStyle w:val="CommentText"/>
      </w:pPr>
      <w:r>
        <w:rPr>
          <w:rStyle w:val="CommentReference"/>
        </w:rPr>
        <w:annotationRef/>
      </w:r>
      <w:r>
        <w:t>I don’t think this sentence adds new information, so can be cut I think.</w:t>
      </w:r>
    </w:p>
  </w:comment>
  <w:comment w:id="392" w:author="Newbold, Tim" w:date="2022-04-26T18:45:00Z" w:initials="NT">
    <w:p w14:paraId="672690D6" w14:textId="4D04A4E2" w:rsidR="00C6401C" w:rsidRDefault="00C6401C">
      <w:pPr>
        <w:pStyle w:val="CommentText"/>
      </w:pPr>
      <w:r>
        <w:rPr>
          <w:rStyle w:val="CommentReference"/>
        </w:rPr>
        <w:annotationRef/>
      </w:r>
      <w:r>
        <w:t>You need to explain why this is the case.</w:t>
      </w:r>
    </w:p>
  </w:comment>
  <w:comment w:id="397" w:author="Newbold, Tim" w:date="2022-05-13T11:51:00Z" w:initials="NT">
    <w:p w14:paraId="4D22910C" w14:textId="058244DD" w:rsidR="00C6401C" w:rsidRDefault="00C6401C">
      <w:pPr>
        <w:pStyle w:val="CommentText"/>
      </w:pPr>
      <w:r>
        <w:rPr>
          <w:rStyle w:val="CommentReference"/>
        </w:rPr>
        <w:annotationRef/>
      </w:r>
      <w:r>
        <w:t>In panel b, I think it would be clearer, instead of saying e.g. “more negative effects of characteristic on occurrence probability than in reference land-use type” to say “higher values of ecological characteristic associated with relatively lower probability of occurrence in disturbed relative to reference land-use type compared to lower values of ecological characteristic”.</w:t>
      </w:r>
    </w:p>
  </w:comment>
  <w:comment w:id="398" w:author="Newbold, Tim" w:date="2022-04-26T18:46:00Z" w:initials="NT">
    <w:p w14:paraId="3490BB56" w14:textId="77777777" w:rsidR="00C6401C" w:rsidRDefault="00C6401C">
      <w:pPr>
        <w:pStyle w:val="CommentText"/>
      </w:pPr>
      <w:r>
        <w:rPr>
          <w:rStyle w:val="CommentReference"/>
        </w:rPr>
        <w:annotationRef/>
      </w:r>
      <w:r>
        <w:t>One thing that could be confusing here is the slight implication that among land-use effects can only be estimated for the reference trait level. Of course, in reality, these effects could be estimated for all trait values.</w:t>
      </w:r>
    </w:p>
    <w:p w14:paraId="6B23880C" w14:textId="77777777" w:rsidR="00C6401C" w:rsidRDefault="00C6401C">
      <w:pPr>
        <w:pStyle w:val="CommentText"/>
      </w:pPr>
    </w:p>
    <w:p w14:paraId="4C5E341F" w14:textId="3EAFB3E1" w:rsidR="00C6401C" w:rsidRDefault="00C6401C">
      <w:pPr>
        <w:pStyle w:val="CommentText"/>
      </w:pPr>
      <w:r>
        <w:t>Be consistent with terminology – i.e., “ecological characteristic” not “trait” or “predictor”</w:t>
      </w:r>
    </w:p>
  </w:comment>
  <w:comment w:id="401" w:author="Newbold, Tim" w:date="2022-04-26T18:48:00Z" w:initials="NT">
    <w:p w14:paraId="2497FFD7" w14:textId="60762BE6" w:rsidR="00C6401C" w:rsidRDefault="00C6401C">
      <w:pPr>
        <w:pStyle w:val="CommentText"/>
      </w:pPr>
      <w:r>
        <w:rPr>
          <w:rStyle w:val="CommentReference"/>
        </w:rPr>
        <w:annotationRef/>
      </w:r>
      <w:r>
        <w:t>Give a brief explanation here why it was necessary to take this approach for diet.</w:t>
      </w:r>
    </w:p>
  </w:comment>
  <w:comment w:id="403" w:author="Newbold, Tim" w:date="2022-04-26T18:51:00Z" w:initials="NT">
    <w:p w14:paraId="09595D61" w14:textId="381B00E4" w:rsidR="00C6401C" w:rsidRDefault="00C6401C">
      <w:pPr>
        <w:pStyle w:val="CommentText"/>
      </w:pPr>
      <w:r>
        <w:rPr>
          <w:rStyle w:val="CommentReference"/>
        </w:rPr>
        <w:annotationRef/>
      </w:r>
      <w:r>
        <w:t>Is this correct, or did you focus on the partial models?</w:t>
      </w:r>
    </w:p>
  </w:comment>
  <w:comment w:id="405" w:author="Newbold, Tim" w:date="2022-05-13T11:55:00Z" w:initials="NT">
    <w:p w14:paraId="4AFABEDF" w14:textId="088E2D5F" w:rsidR="00C6401C" w:rsidRDefault="00C6401C">
      <w:pPr>
        <w:pStyle w:val="CommentText"/>
      </w:pPr>
      <w:r>
        <w:rPr>
          <w:rStyle w:val="CommentReference"/>
        </w:rPr>
        <w:annotationRef/>
      </w:r>
      <w:r>
        <w:t>This just risks confusion I think.</w:t>
      </w:r>
    </w:p>
  </w:comment>
  <w:comment w:id="406" w:author="Newbold, Tim" w:date="2022-04-26T19:08:00Z" w:initials="NT">
    <w:p w14:paraId="188C12F5" w14:textId="16D3FBEF" w:rsidR="00C6401C" w:rsidRDefault="00C6401C">
      <w:pPr>
        <w:pStyle w:val="CommentText"/>
      </w:pPr>
      <w:r>
        <w:rPr>
          <w:rStyle w:val="CommentReference"/>
        </w:rPr>
        <w:annotationRef/>
      </w:r>
      <w:r>
        <w:t>Be consistent with use of inverted commas around R package names. Previous instances did not use inverted commas.</w:t>
      </w:r>
    </w:p>
  </w:comment>
  <w:comment w:id="407" w:author="Newbold, Tim" w:date="2022-04-26T18:53:00Z" w:initials="NT">
    <w:p w14:paraId="15D9D484" w14:textId="6D5D1F0A" w:rsidR="00C6401C" w:rsidRDefault="00C6401C">
      <w:pPr>
        <w:pStyle w:val="CommentText"/>
      </w:pPr>
      <w:r>
        <w:rPr>
          <w:rStyle w:val="CommentReference"/>
        </w:rPr>
        <w:annotationRef/>
      </w:r>
      <w:r>
        <w:t>Give version number.</w:t>
      </w:r>
    </w:p>
  </w:comment>
  <w:comment w:id="410" w:author="Newbold, Tim" w:date="2022-04-26T18:59:00Z" w:initials="NT">
    <w:p w14:paraId="4ACFCF95" w14:textId="19CD28CD" w:rsidR="00C6401C" w:rsidRDefault="00C6401C">
      <w:pPr>
        <w:pStyle w:val="CommentText"/>
      </w:pPr>
      <w:r>
        <w:rPr>
          <w:rStyle w:val="CommentReference"/>
        </w:rPr>
        <w:annotationRef/>
      </w:r>
      <w:r>
        <w:t>It is not really accurate to describe these as “historical” data. They are long-term climatic averages that represent the (more-or-less) present day.</w:t>
      </w:r>
    </w:p>
  </w:comment>
  <w:comment w:id="411" w:author="Newbold, Tim" w:date="2022-04-26T19:09:00Z" w:initials="NT">
    <w:p w14:paraId="3A44FC76" w14:textId="3F68C1A8" w:rsidR="00C6401C" w:rsidRDefault="00C6401C">
      <w:pPr>
        <w:pStyle w:val="CommentText"/>
      </w:pPr>
      <w:r>
        <w:rPr>
          <w:rStyle w:val="CommentReference"/>
        </w:rPr>
        <w:annotationRef/>
      </w:r>
      <w:r>
        <w:t>Give version number. And be consistent with use of inverted commas around R package names.</w:t>
      </w:r>
    </w:p>
  </w:comment>
  <w:comment w:id="415" w:author="Newbold, Tim" w:date="2022-04-26T19:04:00Z" w:initials="NT">
    <w:p w14:paraId="2D16A9A6" w14:textId="0CA0F023" w:rsidR="00C6401C" w:rsidRDefault="00C6401C">
      <w:pPr>
        <w:pStyle w:val="CommentText"/>
      </w:pPr>
      <w:r>
        <w:rPr>
          <w:rStyle w:val="CommentReference"/>
        </w:rPr>
        <w:annotationRef/>
      </w:r>
      <w:r>
        <w:t>You mean ‘finer’ here presumably?</w:t>
      </w:r>
    </w:p>
  </w:comment>
  <w:comment w:id="419" w:author="Newbold, Tim" w:date="2022-05-13T13:42:00Z" w:initials="NT">
    <w:p w14:paraId="70834158" w14:textId="73FCE5C9" w:rsidR="00C6401C" w:rsidRDefault="00C6401C">
      <w:pPr>
        <w:pStyle w:val="CommentText"/>
      </w:pPr>
      <w:r>
        <w:rPr>
          <w:rStyle w:val="CommentReference"/>
        </w:rPr>
        <w:annotationRef/>
      </w:r>
      <w:r>
        <w:t>I don’t think you have said anywhere what the original (or final) numbers of species were.</w:t>
      </w:r>
    </w:p>
  </w:comment>
  <w:comment w:id="420" w:author="Newbold, Tim" w:date="2022-05-13T13:44:00Z" w:initials="NT">
    <w:p w14:paraId="281E8963" w14:textId="5015BB6B" w:rsidR="00C6401C" w:rsidRDefault="00C6401C">
      <w:pPr>
        <w:pStyle w:val="CommentText"/>
      </w:pPr>
      <w:r>
        <w:rPr>
          <w:rStyle w:val="CommentReference"/>
        </w:rPr>
        <w:annotationRef/>
      </w:r>
      <w:r>
        <w:t>Do you need to refer to some supporting information here? Or add “results not shown”.</w:t>
      </w:r>
    </w:p>
  </w:comment>
  <w:comment w:id="425" w:author="Etard, Adrienne" w:date="2022-05-11T17:16:00Z" w:initials="EA">
    <w:p w14:paraId="15D88786" w14:textId="7F5AC6FF" w:rsidR="00C6401C" w:rsidRDefault="00C6401C">
      <w:pPr>
        <w:pStyle w:val="CommentText"/>
      </w:pPr>
      <w:r>
        <w:rPr>
          <w:rStyle w:val="CommentReference"/>
        </w:rPr>
        <w:annotationRef/>
      </w:r>
      <w:r>
        <w:t>(for the thesis)</w:t>
      </w:r>
    </w:p>
  </w:comment>
  <w:comment w:id="428" w:author="Newbold, Tim" w:date="2022-04-26T19:06:00Z" w:initials="NT">
    <w:p w14:paraId="20149853" w14:textId="767AAB7C" w:rsidR="00C6401C" w:rsidRDefault="00C6401C">
      <w:pPr>
        <w:pStyle w:val="CommentText"/>
      </w:pPr>
      <w:r>
        <w:rPr>
          <w:rStyle w:val="CommentReference"/>
        </w:rPr>
        <w:annotationRef/>
      </w:r>
      <w:r>
        <w:t>Appendix S5? Supplementary Information S5?</w:t>
      </w:r>
    </w:p>
  </w:comment>
  <w:comment w:id="436" w:author="Newbold, Tim" w:date="2022-04-26T19:07:00Z" w:initials="NT">
    <w:p w14:paraId="668EFD10" w14:textId="08B8365C" w:rsidR="00C6401C" w:rsidRDefault="00C6401C">
      <w:pPr>
        <w:pStyle w:val="CommentText"/>
      </w:pPr>
      <w:r>
        <w:rPr>
          <w:rStyle w:val="CommentReference"/>
        </w:rPr>
        <w:annotationRef/>
      </w:r>
      <w:r>
        <w:t>Give version number</w:t>
      </w:r>
    </w:p>
  </w:comment>
  <w:comment w:id="440" w:author="Newbold, Tim" w:date="2022-04-26T19:11:00Z" w:initials="NT">
    <w:p w14:paraId="66DFB367" w14:textId="22F1542D" w:rsidR="00C6401C" w:rsidRDefault="00C6401C">
      <w:pPr>
        <w:pStyle w:val="CommentText"/>
      </w:pPr>
      <w:r>
        <w:rPr>
          <w:rStyle w:val="CommentReference"/>
        </w:rPr>
        <w:annotationRef/>
      </w:r>
      <w:r>
        <w:t>Combined how? Do you just meant that you included them in the same model? In which case, I think this sentence should be rephrased and simplified.</w:t>
      </w:r>
    </w:p>
  </w:comment>
  <w:comment w:id="449" w:author="Newbold, Tim" w:date="2022-04-26T19:13:00Z" w:initials="NT">
    <w:p w14:paraId="29BBDB76" w14:textId="615A21E1" w:rsidR="00C6401C" w:rsidRDefault="00C6401C">
      <w:pPr>
        <w:pStyle w:val="CommentText"/>
      </w:pPr>
      <w:r>
        <w:rPr>
          <w:rStyle w:val="CommentReference"/>
        </w:rPr>
        <w:annotationRef/>
      </w:r>
      <w:r>
        <w:t>Why include third-order polynomials for climate sensitivity, but only linear effects (I assume) for land-use responses.</w:t>
      </w:r>
    </w:p>
  </w:comment>
  <w:comment w:id="460" w:author="Newbold, Tim" w:date="2022-05-13T13:55:00Z" w:initials="NT">
    <w:p w14:paraId="43B0CD77" w14:textId="1228268A" w:rsidR="00881774" w:rsidRDefault="00881774">
      <w:pPr>
        <w:pStyle w:val="CommentText"/>
      </w:pPr>
      <w:r>
        <w:rPr>
          <w:rStyle w:val="CommentReference"/>
        </w:rPr>
        <w:annotationRef/>
      </w:r>
      <w:r>
        <w:t>I would combine these two paragraphs into a single sub-section</w:t>
      </w:r>
      <w:r w:rsidR="003930F3">
        <w:t xml:space="preserve"> on model robustness (note, this is not the same as validation!)</w:t>
      </w:r>
      <w:r>
        <w:t>.</w:t>
      </w:r>
    </w:p>
  </w:comment>
  <w:comment w:id="466" w:author="Newbold, Tim" w:date="2022-05-13T13:56:00Z" w:initials="NT">
    <w:p w14:paraId="1DCDE2E7" w14:textId="46F1E334" w:rsidR="00881774" w:rsidRDefault="00881774">
      <w:pPr>
        <w:pStyle w:val="CommentText"/>
      </w:pPr>
      <w:r>
        <w:rPr>
          <w:rStyle w:val="CommentReference"/>
        </w:rPr>
        <w:annotationRef/>
      </w:r>
      <w:r>
        <w:t>Is this correct?</w:t>
      </w:r>
    </w:p>
  </w:comment>
  <w:comment w:id="490" w:author="Newbold, Tim" w:date="2022-04-27T08:55:00Z" w:initials="NT">
    <w:p w14:paraId="5223580D" w14:textId="7C91E977" w:rsidR="00C6401C" w:rsidRDefault="00C6401C">
      <w:pPr>
        <w:pStyle w:val="CommentText"/>
      </w:pPr>
      <w:r>
        <w:rPr>
          <w:rStyle w:val="CommentReference"/>
        </w:rPr>
        <w:annotationRef/>
      </w:r>
      <w:r>
        <w:t>I think it would be worth highlighting here that many artificial habitat users increased in occurrence probability in disturbed land uses. The reptiles was something of an exception if I remember correctly.</w:t>
      </w:r>
    </w:p>
  </w:comment>
  <w:comment w:id="500" w:author="Newbold, Tim" w:date="2022-04-27T08:55:00Z" w:initials="NT">
    <w:p w14:paraId="49C9A2C8" w14:textId="6CC71B5D" w:rsidR="00C6401C" w:rsidRDefault="00C6401C">
      <w:pPr>
        <w:pStyle w:val="CommentText"/>
      </w:pPr>
      <w:r>
        <w:rPr>
          <w:rStyle w:val="CommentReference"/>
        </w:rPr>
        <w:annotationRef/>
      </w:r>
      <w:r>
        <w:t>This result is a bit confusing here, because you didn’t say earlier that the effect of habitat specialisation within land uses was not significant for reptiles.</w:t>
      </w:r>
    </w:p>
  </w:comment>
  <w:comment w:id="502" w:author="Newbold, Tim" w:date="2022-04-27T08:57:00Z" w:initials="NT">
    <w:p w14:paraId="2D71A391" w14:textId="7EC8B773" w:rsidR="00C6401C" w:rsidRDefault="00C6401C">
      <w:pPr>
        <w:pStyle w:val="CommentText"/>
      </w:pPr>
      <w:r>
        <w:rPr>
          <w:rStyle w:val="CommentReference"/>
        </w:rPr>
        <w:annotationRef/>
      </w:r>
      <w:r>
        <w:t>What do you mean by “not necessarily distinguishable”? Do you mean not distinguishable for all Classes/land uses?</w:t>
      </w:r>
    </w:p>
  </w:comment>
  <w:comment w:id="504" w:author="Etard, Adrienne" w:date="2022-04-17T11:46:00Z" w:initials="EA">
    <w:p w14:paraId="24B05481" w14:textId="409EAB3C" w:rsidR="00C6401C" w:rsidRDefault="00C6401C">
      <w:pPr>
        <w:pStyle w:val="CommentText"/>
      </w:pPr>
      <w:r>
        <w:rPr>
          <w:rStyle w:val="CommentReference"/>
        </w:rPr>
        <w:annotationRef/>
      </w:r>
      <w:r>
        <w:rPr>
          <w:rStyle w:val="SubtleEmphasis"/>
          <w:i w:val="0"/>
          <w:iCs w:val="0"/>
          <w:color w:val="auto"/>
        </w:rPr>
        <w:t xml:space="preserve">However, within land-use type effects showed that diel activity had significant effects on species’ occurrence probability, although there were not unidirectional </w:t>
      </w:r>
      <w:r>
        <w:rPr>
          <w:rStyle w:val="CommentReference"/>
        </w:rPr>
        <w:annotationRef/>
      </w:r>
      <w:r>
        <w:rPr>
          <w:rStyle w:val="SubtleEmphasis"/>
          <w:i w:val="0"/>
          <w:iCs w:val="0"/>
          <w:color w:val="auto"/>
        </w:rPr>
        <w:t>(Figure SX, Table 1). For instance, being nocturnal was associated with significantly lower occurrence probability compared with being non-nocturnal for reptiles in plantation forest (Table 1); occurrence probability was also importantly reduced compared with primary vegetation in that case (Figure SX). However, being nocturnal tended to increase occurrence probability in several land-use types (Table 1). Further, within several disturbed land uses (most notably urban), diel activity did not significantly influence occurrence probability (Table 1).</w:t>
      </w:r>
    </w:p>
  </w:comment>
  <w:comment w:id="512" w:author="Newbold, Tim" w:date="2022-04-27T08:59:00Z" w:initials="NT">
    <w:p w14:paraId="46C22707" w14:textId="2A409FB6" w:rsidR="00C6401C" w:rsidRDefault="00C6401C">
      <w:pPr>
        <w:pStyle w:val="CommentText"/>
      </w:pPr>
      <w:r>
        <w:rPr>
          <w:rStyle w:val="CommentReference"/>
        </w:rPr>
        <w:annotationRef/>
      </w:r>
      <w:r>
        <w:t xml:space="preserve">Is this addition correct? </w:t>
      </w:r>
    </w:p>
  </w:comment>
  <w:comment w:id="514" w:author="Newbold, Tim" w:date="2022-04-27T09:00:00Z" w:initials="NT">
    <w:p w14:paraId="1B238548" w14:textId="4D1F208F" w:rsidR="00C6401C" w:rsidRDefault="00C6401C">
      <w:pPr>
        <w:pStyle w:val="CommentText"/>
      </w:pPr>
      <w:r>
        <w:rPr>
          <w:rStyle w:val="CommentReference"/>
        </w:rPr>
        <w:annotationRef/>
      </w:r>
      <w:r>
        <w:t>Correct?</w:t>
      </w:r>
    </w:p>
  </w:comment>
  <w:comment w:id="518" w:author="Newbold, Tim" w:date="2022-04-27T09:00:00Z" w:initials="NT">
    <w:p w14:paraId="46F30D1C" w14:textId="2257425A" w:rsidR="00C6401C" w:rsidRDefault="00C6401C">
      <w:pPr>
        <w:pStyle w:val="CommentText"/>
      </w:pPr>
      <w:r>
        <w:rPr>
          <w:rStyle w:val="CommentReference"/>
        </w:rPr>
        <w:annotationRef/>
      </w:r>
      <w:r>
        <w:t>Correct?</w:t>
      </w:r>
    </w:p>
  </w:comment>
  <w:comment w:id="532" w:author="Newbold, Tim" w:date="2022-05-13T14:16:00Z" w:initials="NT">
    <w:p w14:paraId="3346F946" w14:textId="234739CA" w:rsidR="00B310EB" w:rsidRDefault="00B310EB">
      <w:pPr>
        <w:pStyle w:val="CommentText"/>
      </w:pPr>
      <w:r>
        <w:rPr>
          <w:rStyle w:val="CommentReference"/>
        </w:rPr>
        <w:annotationRef/>
      </w:r>
      <w:r>
        <w:t>It is not clear what you mean here.</w:t>
      </w:r>
    </w:p>
  </w:comment>
  <w:comment w:id="533" w:author="Newbold, Tim" w:date="2022-05-13T14:47:00Z" w:initials="NT">
    <w:p w14:paraId="17EC2D7E" w14:textId="4314980F" w:rsidR="002C2772" w:rsidRDefault="002C2772">
      <w:pPr>
        <w:pStyle w:val="CommentText"/>
      </w:pPr>
      <w:r>
        <w:rPr>
          <w:rStyle w:val="CommentReference"/>
        </w:rPr>
        <w:annotationRef/>
      </w:r>
      <w:r>
        <w:t>You said this already in the methods.</w:t>
      </w:r>
    </w:p>
  </w:comment>
  <w:comment w:id="538" w:author="Newbold, Tim" w:date="2022-04-27T09:03:00Z" w:initials="NT">
    <w:p w14:paraId="7BBAD66E" w14:textId="2C5103A8" w:rsidR="00C6401C" w:rsidRDefault="00C6401C">
      <w:pPr>
        <w:pStyle w:val="CommentText"/>
      </w:pPr>
      <w:r>
        <w:rPr>
          <w:rStyle w:val="CommentReference"/>
        </w:rPr>
        <w:annotationRef/>
      </w:r>
      <w:r>
        <w:t>Should this be minimally used primary vegetation?</w:t>
      </w:r>
    </w:p>
  </w:comment>
  <w:comment w:id="539" w:author="Newbold, Tim" w:date="2022-04-27T09:04:00Z" w:initials="NT">
    <w:p w14:paraId="5218DFC0" w14:textId="0B86CB8F" w:rsidR="00C6401C" w:rsidRDefault="00C6401C">
      <w:pPr>
        <w:pStyle w:val="CommentText"/>
      </w:pPr>
      <w:r>
        <w:rPr>
          <w:rStyle w:val="CommentReference"/>
        </w:rPr>
        <w:annotationRef/>
      </w:r>
      <w:r>
        <w:t>Perhaps specify here that you mean that plants/seeds eating mammals increased in minimally used disturbed land uses, but not in more intensively used areas.</w:t>
      </w:r>
    </w:p>
  </w:comment>
  <w:comment w:id="540" w:author="Newbold, Tim" w:date="2022-05-13T14:49:00Z" w:initials="NT">
    <w:p w14:paraId="796C253A" w14:textId="79E5E5F5" w:rsidR="002D65E3" w:rsidRDefault="002D65E3">
      <w:pPr>
        <w:pStyle w:val="CommentText"/>
      </w:pPr>
      <w:r>
        <w:rPr>
          <w:rStyle w:val="CommentReference"/>
        </w:rPr>
        <w:annotationRef/>
      </w:r>
      <w:r>
        <w:t>You don’t really need to colour the different dietary guilds differently, given that these each occupy different facets.</w:t>
      </w:r>
    </w:p>
  </w:comment>
  <w:comment w:id="552" w:author="Newbold, Tim" w:date="2022-05-13T14:52:00Z" w:initials="NT">
    <w:p w14:paraId="31FAC0A6" w14:textId="5BC34160" w:rsidR="00DD32E6" w:rsidRDefault="00DD32E6">
      <w:pPr>
        <w:pStyle w:val="CommentText"/>
      </w:pPr>
      <w:r>
        <w:rPr>
          <w:rStyle w:val="CommentReference"/>
        </w:rPr>
        <w:annotationRef/>
      </w:r>
      <w:r>
        <w:t>This example isn’t very helpful, given that it is obvious there is an empty plot for this group.</w:t>
      </w:r>
    </w:p>
  </w:comment>
  <w:comment w:id="541" w:author="Newbold, Tim" w:date="2022-05-13T15:08:00Z" w:initials="NT">
    <w:p w14:paraId="733B7CB0" w14:textId="40182B11" w:rsidR="0082727A" w:rsidRDefault="0082727A">
      <w:pPr>
        <w:pStyle w:val="CommentText"/>
      </w:pPr>
      <w:r>
        <w:rPr>
          <w:rStyle w:val="CommentReference"/>
        </w:rPr>
        <w:annotationRef/>
      </w:r>
      <w:r>
        <w:t>You need to explain here what the points and error bars represent.</w:t>
      </w:r>
    </w:p>
  </w:comment>
  <w:comment w:id="568" w:author="Newbold, Tim" w:date="2022-05-13T14:58:00Z" w:initials="NT">
    <w:p w14:paraId="52BE1F94" w14:textId="40F5F393" w:rsidR="00FD5AF9" w:rsidRDefault="00FD5AF9">
      <w:pPr>
        <w:pStyle w:val="CommentText"/>
      </w:pPr>
      <w:r>
        <w:rPr>
          <w:rStyle w:val="CommentReference"/>
        </w:rPr>
        <w:annotationRef/>
      </w:r>
      <w:r>
        <w:t>Is there are a particular significance to 10% explained variation?</w:t>
      </w:r>
    </w:p>
  </w:comment>
  <w:comment w:id="587" w:author="Newbold, Tim" w:date="2022-05-13T15:04:00Z" w:initials="NT">
    <w:p w14:paraId="2F0025B5" w14:textId="77777777" w:rsidR="00F17195" w:rsidRDefault="00F17195">
      <w:pPr>
        <w:pStyle w:val="CommentText"/>
      </w:pPr>
      <w:r>
        <w:rPr>
          <w:rStyle w:val="CommentReference"/>
        </w:rPr>
        <w:annotationRef/>
      </w:r>
      <w:r>
        <w:t>This figure is quite hard to digest. Could you change it so that each class has the same reference level?</w:t>
      </w:r>
    </w:p>
    <w:p w14:paraId="0307B22C" w14:textId="77777777" w:rsidR="00F17195" w:rsidRDefault="00F17195">
      <w:pPr>
        <w:pStyle w:val="CommentText"/>
      </w:pPr>
    </w:p>
    <w:p w14:paraId="5995FF86" w14:textId="31600535" w:rsidR="00F17195" w:rsidRDefault="00F17195">
      <w:pPr>
        <w:pStyle w:val="CommentText"/>
      </w:pPr>
      <w:r>
        <w:t xml:space="preserve">It is interesting that, for birds, invertebrate eaters are highly sensitive to both climate change and human land use. </w:t>
      </w:r>
    </w:p>
  </w:comment>
  <w:comment w:id="589" w:author="Newbold, Tim" w:date="2022-05-13T15:04:00Z" w:initials="NT">
    <w:p w14:paraId="69C2D6EF" w14:textId="22BA2123" w:rsidR="00F17195" w:rsidRDefault="00F17195">
      <w:pPr>
        <w:pStyle w:val="CommentText"/>
      </w:pPr>
      <w:r>
        <w:rPr>
          <w:rStyle w:val="CommentReference"/>
        </w:rPr>
        <w:annotationRef/>
      </w:r>
      <w:r>
        <w:t>Are you still planning to change this?</w:t>
      </w:r>
    </w:p>
  </w:comment>
  <w:comment w:id="590" w:author="Adrienne Etard" w:date="2022-04-19T15:33:00Z" w:initials="AE">
    <w:p w14:paraId="175CB21F" w14:textId="0EA7E9BE" w:rsidR="00C6401C" w:rsidRDefault="00C6401C">
      <w:pPr>
        <w:pStyle w:val="CommentText"/>
      </w:pPr>
      <w:r>
        <w:rPr>
          <w:rStyle w:val="CommentReference"/>
        </w:rPr>
        <w:annotationRef/>
      </w:r>
      <w:r>
        <w:t>I should run the PGLS models with omnivores as ref level next time</w:t>
      </w:r>
    </w:p>
  </w:comment>
  <w:comment w:id="588" w:author="Newbold, Tim" w:date="2022-05-13T15:07:00Z" w:initials="NT">
    <w:p w14:paraId="7542549B" w14:textId="2CA922EF" w:rsidR="00637E9F" w:rsidRDefault="00637E9F">
      <w:pPr>
        <w:pStyle w:val="CommentText"/>
      </w:pPr>
      <w:r>
        <w:rPr>
          <w:rStyle w:val="CommentReference"/>
        </w:rPr>
        <w:annotationRef/>
      </w:r>
      <w:r>
        <w:t>You need to explain here what the points and error bars represent.</w:t>
      </w:r>
    </w:p>
  </w:comment>
  <w:comment w:id="591" w:author="Newbold, Tim" w:date="2022-05-13T15:09:00Z" w:initials="NT">
    <w:p w14:paraId="7A38FF64" w14:textId="0675D9AC" w:rsidR="0082727A" w:rsidRDefault="0082727A">
      <w:pPr>
        <w:pStyle w:val="CommentText"/>
      </w:pPr>
      <w:r>
        <w:rPr>
          <w:rStyle w:val="CommentReference"/>
        </w:rPr>
        <w:annotationRef/>
      </w:r>
      <w:r>
        <w:t>You need to explain what the lines and shaded areas represent. And also briefly the basis for the estimates of climate-change sensitivity.</w:t>
      </w:r>
    </w:p>
  </w:comment>
  <w:comment w:id="592" w:author="Newbold, Tim" w:date="2022-04-27T09:16:00Z" w:initials="NT">
    <w:p w14:paraId="309B66B6" w14:textId="59B48771" w:rsidR="00C6401C" w:rsidRDefault="00C6401C">
      <w:pPr>
        <w:pStyle w:val="CommentText"/>
      </w:pPr>
      <w:r>
        <w:rPr>
          <w:rStyle w:val="CommentReference"/>
        </w:rPr>
        <w:annotationRef/>
      </w:r>
      <w:r>
        <w:t>I think somewhere we need to acknowledge that this is very likely given the way the CENFA approach works. But I think that is OK as long as we are not presenting this as being a mechanistic framework for understanding the effects of traits on climate sensitivity, but rather as an attempt to find associations so that we know which types of species are likely to be lost as a result of land-use change and climate change.</w:t>
      </w:r>
    </w:p>
  </w:comment>
  <w:comment w:id="593" w:author="Etard, Adrienne" w:date="2022-05-03T13:39:00Z" w:initials="EA">
    <w:p w14:paraId="7B8050C5" w14:textId="57BADC52" w:rsidR="00C6401C" w:rsidRDefault="00C6401C">
      <w:pPr>
        <w:pStyle w:val="CommentText"/>
      </w:pPr>
      <w:r>
        <w:rPr>
          <w:rStyle w:val="CommentReference"/>
        </w:rPr>
        <w:annotationRef/>
      </w:r>
      <w:r>
        <w:t>I am thinking to include this point in the discussion.</w:t>
      </w:r>
    </w:p>
  </w:comment>
  <w:comment w:id="621" w:author="Newbold, Tim" w:date="2022-04-27T09:57:00Z" w:initials="NT">
    <w:p w14:paraId="4D8AEA68" w14:textId="77777777" w:rsidR="00C6401C" w:rsidRDefault="00C6401C" w:rsidP="005F158A">
      <w:pPr>
        <w:pStyle w:val="CommentText"/>
      </w:pPr>
      <w:r>
        <w:rPr>
          <w:rStyle w:val="CommentReference"/>
        </w:rPr>
        <w:annotationRef/>
      </w:r>
      <w:r>
        <w:t>I think you could remove this bit, and just refer to the supplementary figures and tables.</w:t>
      </w:r>
    </w:p>
  </w:comment>
  <w:comment w:id="635" w:author="Newbold, Tim" w:date="2022-05-13T15:18:00Z" w:initials="NT">
    <w:p w14:paraId="1C50D755" w14:textId="2C5A489C" w:rsidR="00516DBC" w:rsidRDefault="00516DBC">
      <w:pPr>
        <w:pStyle w:val="CommentText"/>
      </w:pPr>
      <w:r>
        <w:rPr>
          <w:rStyle w:val="CommentReference"/>
        </w:rPr>
        <w:annotationRef/>
      </w:r>
      <w:r>
        <w:t>Correct?</w:t>
      </w:r>
    </w:p>
  </w:comment>
  <w:comment w:id="640" w:author="Newbold, Tim" w:date="2022-04-27T09:59:00Z" w:initials="NT">
    <w:p w14:paraId="683DA0CC" w14:textId="795184B1" w:rsidR="00C6401C" w:rsidRDefault="00C6401C">
      <w:pPr>
        <w:pStyle w:val="CommentText"/>
      </w:pPr>
      <w:r>
        <w:rPr>
          <w:rStyle w:val="CommentReference"/>
        </w:rPr>
        <w:annotationRef/>
      </w:r>
      <w:r>
        <w:t>It is sufficient just to say in the methods that you used proxies for lifespan.</w:t>
      </w:r>
    </w:p>
  </w:comment>
  <w:comment w:id="641" w:author="Newbold, Tim" w:date="2022-05-13T15:23:00Z" w:initials="NT">
    <w:p w14:paraId="2B6BF532" w14:textId="28EBB208" w:rsidR="009911B9" w:rsidRDefault="009911B9">
      <w:pPr>
        <w:pStyle w:val="CommentText"/>
      </w:pPr>
      <w:r>
        <w:rPr>
          <w:rStyle w:val="CommentReference"/>
        </w:rPr>
        <w:annotationRef/>
      </w:r>
      <w:r>
        <w:t>I would have a single section on model robustness, rather than a separate section specifically on the trait imputations.</w:t>
      </w:r>
    </w:p>
  </w:comment>
  <w:comment w:id="645" w:author="Adrienne Etard" w:date="2022-04-19T15:41:00Z" w:initials="AE">
    <w:p w14:paraId="4020F586" w14:textId="6861C80B" w:rsidR="00C6401C" w:rsidRDefault="00C6401C">
      <w:pPr>
        <w:pStyle w:val="CommentText"/>
      </w:pPr>
      <w:r>
        <w:rPr>
          <w:rStyle w:val="CommentReference"/>
        </w:rPr>
        <w:annotationRef/>
      </w:r>
      <w:r>
        <w:rPr>
          <w:rStyle w:val="SubtleEmphasis"/>
          <w:i w:val="0"/>
          <w:iCs w:val="0"/>
          <w:color w:val="auto"/>
        </w:rPr>
        <w:t>For climate-change sensitivity, we found negative effects of geographical range area and habitat breadth in three out of four classes, and negative effects of specialisation on natural habitats in birds and reptiles</w:t>
      </w:r>
    </w:p>
  </w:comment>
  <w:comment w:id="665" w:author="Newbold, Tim" w:date="2022-05-13T15:37:00Z" w:initials="NT">
    <w:p w14:paraId="0A5A4E04" w14:textId="61E29B57" w:rsidR="00FC3A46" w:rsidRPr="00FC3A46" w:rsidRDefault="00FC3A46">
      <w:pPr>
        <w:pStyle w:val="CommentText"/>
      </w:pPr>
      <w:r>
        <w:rPr>
          <w:rStyle w:val="CommentReference"/>
        </w:rPr>
        <w:annotationRef/>
      </w:r>
      <w:r>
        <w:t xml:space="preserve">I have reversed the order to make clear that we are looking at spatial responses to land use rather than responses to land-use </w:t>
      </w:r>
      <w:r>
        <w:rPr>
          <w:i/>
        </w:rPr>
        <w:t>change</w:t>
      </w:r>
      <w:r>
        <w:t>.</w:t>
      </w:r>
    </w:p>
  </w:comment>
  <w:comment w:id="687" w:author="Newbold, Tim" w:date="2022-05-13T15:44:00Z" w:initials="NT">
    <w:p w14:paraId="3C3C562B" w14:textId="3C037FB1" w:rsidR="00A37235" w:rsidRDefault="00A37235">
      <w:pPr>
        <w:pStyle w:val="CommentText"/>
      </w:pPr>
      <w:r>
        <w:rPr>
          <w:rStyle w:val="CommentReference"/>
        </w:rPr>
        <w:annotationRef/>
      </w:r>
      <w:r>
        <w:t>It would be good to add here some comment on the importance of habitat specialisation as an indicator of likely vulnerability of species.</w:t>
      </w:r>
      <w:r w:rsidR="00996655">
        <w:t xml:space="preserve"> This was included in the climate-change vulnerability framework by Foden et al. – 2013, </w:t>
      </w:r>
      <w:proofErr w:type="spellStart"/>
      <w:r w:rsidR="00996655">
        <w:t>PLoS</w:t>
      </w:r>
      <w:proofErr w:type="spellEnd"/>
      <w:r w:rsidR="00996655">
        <w:t xml:space="preserve"> ONE, but I think yours is the first study to lend this idea empirical support at a global scale.</w:t>
      </w:r>
    </w:p>
  </w:comment>
  <w:comment w:id="691" w:author="Newbold, Tim" w:date="2022-05-13T15:43:00Z" w:initials="NT">
    <w:p w14:paraId="3248FAEF" w14:textId="7AA58DC2" w:rsidR="00A37235" w:rsidRDefault="00A37235">
      <w:pPr>
        <w:pStyle w:val="CommentText"/>
      </w:pPr>
      <w:r>
        <w:rPr>
          <w:rStyle w:val="CommentReference"/>
        </w:rPr>
        <w:annotationRef/>
      </w:r>
      <w:r>
        <w:t>This doesn’t seem like a key point.</w:t>
      </w:r>
    </w:p>
  </w:comment>
  <w:comment w:id="732" w:author="Newbold, Tim" w:date="2022-05-13T16:01:00Z" w:initials="NT">
    <w:p w14:paraId="602CDA53" w14:textId="1DE27825" w:rsidR="006A57DF" w:rsidRDefault="006A57DF">
      <w:pPr>
        <w:pStyle w:val="CommentText"/>
      </w:pPr>
      <w:r>
        <w:rPr>
          <w:rStyle w:val="CommentReference"/>
        </w:rPr>
        <w:annotationRef/>
      </w:r>
      <w:r>
        <w:t>I think you need to add to this limitations section some mention of the ability to determine causal effects, particularly for climate-change sensitivity.</w:t>
      </w:r>
    </w:p>
  </w:comment>
  <w:comment w:id="765" w:author="Newbold, Tim" w:date="2022-05-13T15:59:00Z" w:initials="NT">
    <w:p w14:paraId="4C40785B" w14:textId="13780A28" w:rsidR="006A57DF" w:rsidRDefault="006A57DF">
      <w:pPr>
        <w:pStyle w:val="CommentText"/>
      </w:pPr>
      <w:r>
        <w:rPr>
          <w:rStyle w:val="CommentReference"/>
        </w:rPr>
        <w:annotationRef/>
      </w:r>
      <w:r>
        <w:t>I have rephrased this sentence to remove the implication of causality, which had crept in.</w:t>
      </w:r>
    </w:p>
  </w:comment>
  <w:comment w:id="772" w:author="Newbold, Tim" w:date="2022-05-13T15:59:00Z" w:initials="NT">
    <w:p w14:paraId="7F2A5AD2" w14:textId="594C5384" w:rsidR="006A57DF" w:rsidRDefault="006A57DF">
      <w:pPr>
        <w:pStyle w:val="CommentText"/>
      </w:pPr>
      <w:r>
        <w:rPr>
          <w:rStyle w:val="CommentReference"/>
        </w:rPr>
        <w:annotationRef/>
      </w:r>
      <w:r>
        <w:t>I think this paragraph needs expanding a bit, with references.</w:t>
      </w:r>
    </w:p>
  </w:comment>
  <w:comment w:id="786" w:author="Newbold, Tim" w:date="2022-05-13T16:04:00Z" w:initials="NT">
    <w:p w14:paraId="1D8F9A12" w14:textId="68E402D3" w:rsidR="00D23A72" w:rsidRDefault="00D23A72">
      <w:pPr>
        <w:pStyle w:val="CommentText"/>
      </w:pPr>
      <w:r>
        <w:rPr>
          <w:rStyle w:val="CommentReference"/>
        </w:rPr>
        <w:annotationRef/>
      </w:r>
      <w:r>
        <w:t>It would be better to end on a positive summary of what your study does tell us, pending the ability to study the links more mechanistically.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906CD" w15:done="1"/>
  <w15:commentEx w15:paraId="35C299D3" w15:done="1"/>
  <w15:commentEx w15:paraId="1290708C" w15:done="1"/>
  <w15:commentEx w15:paraId="4699FA25" w15:done="1"/>
  <w15:commentEx w15:paraId="306A51A9" w15:done="1"/>
  <w15:commentEx w15:paraId="31CD2091" w15:done="1"/>
  <w15:commentEx w15:paraId="46089067" w15:done="1"/>
  <w15:commentEx w15:paraId="43F48D41" w15:done="1"/>
  <w15:commentEx w15:paraId="265F0E4A" w15:done="1"/>
  <w15:commentEx w15:paraId="305A94F4" w15:done="1"/>
  <w15:commentEx w15:paraId="358AABB5" w15:done="1"/>
  <w15:commentEx w15:paraId="45FFF79D" w15:done="1"/>
  <w15:commentEx w15:paraId="310FC061" w15:done="1"/>
  <w15:commentEx w15:paraId="7B32F222" w15:done="1"/>
  <w15:commentEx w15:paraId="18B964D7" w15:done="1"/>
  <w15:commentEx w15:paraId="03982E50" w15:done="0"/>
  <w15:commentEx w15:paraId="640CBDA6" w15:done="1"/>
  <w15:commentEx w15:paraId="75DEC6AF" w15:paraIdParent="640CBDA6" w15:done="1"/>
  <w15:commentEx w15:paraId="06CA1C35" w15:done="0"/>
  <w15:commentEx w15:paraId="41818343" w15:done="1"/>
  <w15:commentEx w15:paraId="576B1003" w15:done="0"/>
  <w15:commentEx w15:paraId="1E3E4CF4" w15:done="0"/>
  <w15:commentEx w15:paraId="70FEC78C" w15:done="1"/>
  <w15:commentEx w15:paraId="6025DA8F" w15:done="0"/>
  <w15:commentEx w15:paraId="78E60C32" w15:done="1"/>
  <w15:commentEx w15:paraId="65D6FCF4" w15:done="0"/>
  <w15:commentEx w15:paraId="783A4BE0" w15:done="0"/>
  <w15:commentEx w15:paraId="27BF07A4" w15:done="1"/>
  <w15:commentEx w15:paraId="54B083AA" w15:done="1"/>
  <w15:commentEx w15:paraId="3FD3FE5E" w15:done="1"/>
  <w15:commentEx w15:paraId="253A73D4" w15:done="0"/>
  <w15:commentEx w15:paraId="1E716204" w15:done="1"/>
  <w15:commentEx w15:paraId="489168B7" w15:done="1"/>
  <w15:commentEx w15:paraId="16C113BD" w15:done="1"/>
  <w15:commentEx w15:paraId="3F3CBB7A" w15:done="1"/>
  <w15:commentEx w15:paraId="31C79433" w15:done="1"/>
  <w15:commentEx w15:paraId="26A69D85" w15:done="1"/>
  <w15:commentEx w15:paraId="1245895D" w15:done="1"/>
  <w15:commentEx w15:paraId="209B84CC" w15:done="0"/>
  <w15:commentEx w15:paraId="41AB845B" w15:done="0"/>
  <w15:commentEx w15:paraId="4B02B458" w15:done="1"/>
  <w15:commentEx w15:paraId="35E8C95C" w15:done="1"/>
  <w15:commentEx w15:paraId="129C0D93" w15:done="1"/>
  <w15:commentEx w15:paraId="0B30B981" w15:done="1"/>
  <w15:commentEx w15:paraId="4BB2E9E9" w15:done="1"/>
  <w15:commentEx w15:paraId="60DEC572" w15:done="1"/>
  <w15:commentEx w15:paraId="410778BD" w15:done="0"/>
  <w15:commentEx w15:paraId="0F2107B5" w15:done="1"/>
  <w15:commentEx w15:paraId="692F6A7F" w15:done="1"/>
  <w15:commentEx w15:paraId="72713B80" w15:done="0"/>
  <w15:commentEx w15:paraId="357061B6" w15:done="0"/>
  <w15:commentEx w15:paraId="6C3DD294" w15:done="0"/>
  <w15:commentEx w15:paraId="6EA85D78" w15:done="1"/>
  <w15:commentEx w15:paraId="15EE8DBC" w15:done="0"/>
  <w15:commentEx w15:paraId="76595245" w15:done="1"/>
  <w15:commentEx w15:paraId="12E45C4F" w15:done="1"/>
  <w15:commentEx w15:paraId="18E6D698" w15:done="0"/>
  <w15:commentEx w15:paraId="767865A0" w15:done="0"/>
  <w15:commentEx w15:paraId="264664CA" w15:done="0"/>
  <w15:commentEx w15:paraId="101BD594" w15:done="1"/>
  <w15:commentEx w15:paraId="7A846412" w15:done="0"/>
  <w15:commentEx w15:paraId="16FEDF66" w15:done="1"/>
  <w15:commentEx w15:paraId="5D361A13" w15:done="1"/>
  <w15:commentEx w15:paraId="011CA4AA" w15:done="0"/>
  <w15:commentEx w15:paraId="5A9F2BB1" w15:done="0"/>
  <w15:commentEx w15:paraId="3813048E" w15:done="0"/>
  <w15:commentEx w15:paraId="735E9E08" w15:done="1"/>
  <w15:commentEx w15:paraId="21E89912" w15:done="0"/>
  <w15:commentEx w15:paraId="574B435A" w15:done="0"/>
  <w15:commentEx w15:paraId="0B082FF0" w15:done="1"/>
  <w15:commentEx w15:paraId="5A6266CC" w15:done="0"/>
  <w15:commentEx w15:paraId="38F38261" w15:done="0"/>
  <w15:commentEx w15:paraId="06187E29" w15:done="1"/>
  <w15:commentEx w15:paraId="682917EC" w15:done="0"/>
  <w15:commentEx w15:paraId="76FB107A" w15:done="1"/>
  <w15:commentEx w15:paraId="1A7C3AFD" w15:done="0"/>
  <w15:commentEx w15:paraId="40765E5F" w15:done="1"/>
  <w15:commentEx w15:paraId="3235DBFC" w15:done="0"/>
  <w15:commentEx w15:paraId="618B4E8A" w15:done="1"/>
  <w15:commentEx w15:paraId="64BBEA80" w15:done="1"/>
  <w15:commentEx w15:paraId="2CE13CFC" w15:done="1"/>
  <w15:commentEx w15:paraId="629805CD" w15:done="1"/>
  <w15:commentEx w15:paraId="1DAD033B" w15:done="1"/>
  <w15:commentEx w15:paraId="7C2E9C2A" w15:done="1"/>
  <w15:commentEx w15:paraId="672690D6" w15:done="1"/>
  <w15:commentEx w15:paraId="4D22910C" w15:done="0"/>
  <w15:commentEx w15:paraId="4C5E341F" w15:done="1"/>
  <w15:commentEx w15:paraId="2497FFD7" w15:done="1"/>
  <w15:commentEx w15:paraId="09595D61" w15:done="1"/>
  <w15:commentEx w15:paraId="4AFABEDF" w15:done="0"/>
  <w15:commentEx w15:paraId="188C12F5" w15:done="1"/>
  <w15:commentEx w15:paraId="15D9D484" w15:done="1"/>
  <w15:commentEx w15:paraId="4ACFCF95" w15:done="1"/>
  <w15:commentEx w15:paraId="3A44FC76" w15:done="1"/>
  <w15:commentEx w15:paraId="2D16A9A6" w15:done="1"/>
  <w15:commentEx w15:paraId="70834158" w15:done="0"/>
  <w15:commentEx w15:paraId="281E8963" w15:done="0"/>
  <w15:commentEx w15:paraId="15D88786" w15:done="1"/>
  <w15:commentEx w15:paraId="20149853" w15:done="1"/>
  <w15:commentEx w15:paraId="668EFD10" w15:done="1"/>
  <w15:commentEx w15:paraId="66DFB367" w15:done="1"/>
  <w15:commentEx w15:paraId="29BBDB76" w15:done="1"/>
  <w15:commentEx w15:paraId="43B0CD77" w15:done="0"/>
  <w15:commentEx w15:paraId="1DCDE2E7" w15:done="0"/>
  <w15:commentEx w15:paraId="5223580D" w15:done="1"/>
  <w15:commentEx w15:paraId="49C9A2C8" w15:done="1"/>
  <w15:commentEx w15:paraId="2D71A391" w15:done="1"/>
  <w15:commentEx w15:paraId="24B05481" w15:done="1"/>
  <w15:commentEx w15:paraId="46C22707" w15:done="1"/>
  <w15:commentEx w15:paraId="1B238548" w15:done="1"/>
  <w15:commentEx w15:paraId="46F30D1C" w15:done="1"/>
  <w15:commentEx w15:paraId="3346F946" w15:done="0"/>
  <w15:commentEx w15:paraId="17EC2D7E" w15:done="0"/>
  <w15:commentEx w15:paraId="7BBAD66E" w15:done="1"/>
  <w15:commentEx w15:paraId="5218DFC0" w15:done="1"/>
  <w15:commentEx w15:paraId="796C253A" w15:done="0"/>
  <w15:commentEx w15:paraId="31FAC0A6" w15:done="0"/>
  <w15:commentEx w15:paraId="733B7CB0" w15:done="0"/>
  <w15:commentEx w15:paraId="52BE1F94" w15:done="0"/>
  <w15:commentEx w15:paraId="5995FF86" w15:done="0"/>
  <w15:commentEx w15:paraId="69C2D6EF" w15:done="0"/>
  <w15:commentEx w15:paraId="175CB21F" w15:done="1"/>
  <w15:commentEx w15:paraId="7542549B" w15:done="0"/>
  <w15:commentEx w15:paraId="7A38FF64" w15:done="0"/>
  <w15:commentEx w15:paraId="309B66B6" w15:done="1"/>
  <w15:commentEx w15:paraId="7B8050C5" w15:paraIdParent="309B66B6" w15:done="1"/>
  <w15:commentEx w15:paraId="4D8AEA68" w15:done="1"/>
  <w15:commentEx w15:paraId="1C50D755" w15:done="0"/>
  <w15:commentEx w15:paraId="683DA0CC" w15:done="1"/>
  <w15:commentEx w15:paraId="2B6BF532" w15:done="0"/>
  <w15:commentEx w15:paraId="4020F586" w15:done="1"/>
  <w15:commentEx w15:paraId="0A5A4E04" w15:done="0"/>
  <w15:commentEx w15:paraId="3C3C562B" w15:done="0"/>
  <w15:commentEx w15:paraId="3248FAEF" w15:done="0"/>
  <w15:commentEx w15:paraId="602CDA53" w15:done="0"/>
  <w15:commentEx w15:paraId="4C40785B" w15:done="0"/>
  <w15:commentEx w15:paraId="7F2A5AD2" w15:done="0"/>
  <w15:commentEx w15:paraId="1D8F9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22F6" w16cex:dateUtc="2022-04-26T06:51:00Z"/>
  <w16cex:commentExtensible w16cex:durableId="2628B117" w16cex:dateUtc="2022-05-13T09:26:00Z"/>
  <w16cex:commentExtensible w16cex:durableId="25DC4A8F" w16cex:dateUtc="2022-03-16T11:37:00Z"/>
  <w16cex:commentExtensible w16cex:durableId="2612231F" w16cex:dateUtc="2022-04-26T06:51:00Z"/>
  <w16cex:commentExtensible w16cex:durableId="2612236B" w16cex:dateUtc="2022-04-26T06:53:00Z"/>
  <w16cex:commentExtensible w16cex:durableId="2612238E" w16cex:dateUtc="2022-04-26T06:53:00Z"/>
  <w16cex:commentExtensible w16cex:durableId="2628BFCB" w16cex:dateUtc="2022-05-13T10:30:00Z"/>
  <w16cex:commentExtensible w16cex:durableId="2612240B" w16cex:dateUtc="2022-04-26T06:55:00Z"/>
  <w16cex:commentExtensible w16cex:durableId="26122426" w16cex:dateUtc="2022-04-26T06:56:00Z"/>
  <w16cex:commentExtensible w16cex:durableId="261224D0" w16cex:dateUtc="2022-04-26T06:59:00Z"/>
  <w16cex:commentExtensible w16cex:durableId="26122610" w16cex:dateUtc="2022-04-26T07:04:00Z"/>
  <w16cex:commentExtensible w16cex:durableId="2612263D" w16cex:dateUtc="2022-04-26T07:05:00Z"/>
  <w16cex:commentExtensible w16cex:durableId="26122657" w16cex:dateUtc="2022-04-26T07:05:00Z"/>
  <w16cex:commentExtensible w16cex:durableId="26122683" w16cex:dateUtc="2022-04-26T07:06:00Z"/>
  <w16cex:commentExtensible w16cex:durableId="261226D7" w16cex:dateUtc="2022-04-26T07:07:00Z"/>
  <w16cex:commentExtensible w16cex:durableId="2628B32C" w16cex:dateUtc="2022-05-13T09:36:00Z"/>
  <w16cex:commentExtensible w16cex:durableId="26128E24" w16cex:dateUtc="2022-04-26T14:28:00Z"/>
  <w16cex:commentExtensible w16cex:durableId="2613F5CB" w16cex:dateUtc="2022-04-27T16:03:00Z"/>
  <w16cex:commentExtensible w16cex:durableId="2628B3B8" w16cex:dateUtc="2022-05-13T09:38:00Z"/>
  <w16cex:commentExtensible w16cex:durableId="26128DF3" w16cex:dateUtc="2022-04-26T14:27:00Z"/>
  <w16cex:commentExtensible w16cex:durableId="2628B420" w16cex:dateUtc="2022-05-13T09:40:00Z"/>
  <w16cex:commentExtensible w16cex:durableId="2628B49F" w16cex:dateUtc="2022-05-13T09:42:00Z"/>
  <w16cex:commentExtensible w16cex:durableId="26128FF6" w16cex:dateUtc="2022-04-26T14:36:00Z"/>
  <w16cex:commentExtensible w16cex:durableId="2628B538" w16cex:dateUtc="2022-05-13T09:45:00Z"/>
  <w16cex:commentExtensible w16cex:durableId="26129059" w16cex:dateUtc="2022-04-26T14:38:00Z"/>
  <w16cex:commentExtensible w16cex:durableId="2628B5B0" w16cex:dateUtc="2022-05-13T09:47:00Z"/>
  <w16cex:commentExtensible w16cex:durableId="2628B5FD" w16cex:dateUtc="2022-05-13T09:48:00Z"/>
  <w16cex:commentExtensible w16cex:durableId="261290C6" w16cex:dateUtc="2022-04-26T14:39:00Z"/>
  <w16cex:commentExtensible w16cex:durableId="2612956B" w16cex:dateUtc="2022-04-26T14:59:00Z"/>
  <w16cex:commentExtensible w16cex:durableId="261290F8" w16cex:dateUtc="2022-04-26T14:40:00Z"/>
  <w16cex:commentExtensible w16cex:durableId="2628B68C" w16cex:dateUtc="2022-05-13T09:50:00Z"/>
  <w16cex:commentExtensible w16cex:durableId="26129147" w16cex:dateUtc="2022-04-26T14:41:00Z"/>
  <w16cex:commentExtensible w16cex:durableId="2612916D" w16cex:dateUtc="2022-04-26T14:42:00Z"/>
  <w16cex:commentExtensible w16cex:durableId="2614127B" w16cex:dateUtc="2022-04-26T14:41:00Z"/>
  <w16cex:commentExtensible w16cex:durableId="261292DD" w16cex:dateUtc="2022-04-26T14:48:00Z"/>
  <w16cex:commentExtensible w16cex:durableId="26141283" w16cex:dateUtc="2022-04-26T14:41:00Z"/>
  <w16cex:commentExtensible w16cex:durableId="261292B4" w16cex:dateUtc="2022-04-26T14:48:00Z"/>
  <w16cex:commentExtensible w16cex:durableId="261292EC" w16cex:dateUtc="2022-04-26T14:49:00Z"/>
  <w16cex:commentExtensible w16cex:durableId="2628B72A" w16cex:dateUtc="2022-05-13T09:53:00Z"/>
  <w16cex:commentExtensible w16cex:durableId="2628B815" w16cex:dateUtc="2022-05-13T09:57:00Z"/>
  <w16cex:commentExtensible w16cex:durableId="261293BD" w16cex:dateUtc="2022-04-26T14:52:00Z"/>
  <w16cex:commentExtensible w16cex:durableId="261293F7" w16cex:dateUtc="2022-04-26T14:53:00Z"/>
  <w16cex:commentExtensible w16cex:durableId="2612943C" w16cex:dateUtc="2022-04-26T14:54:00Z"/>
  <w16cex:commentExtensible w16cex:durableId="26129482" w16cex:dateUtc="2022-04-26T14:55:00Z"/>
  <w16cex:commentExtensible w16cex:durableId="2612948E" w16cex:dateUtc="2022-04-26T14:55:00Z"/>
  <w16cex:commentExtensible w16cex:durableId="26129505" w16cex:dateUtc="2022-04-26T14:57:00Z"/>
  <w16cex:commentExtensible w16cex:durableId="2628B9EF" w16cex:dateUtc="2022-05-13T10:05:00Z"/>
  <w16cex:commentExtensible w16cex:durableId="261295A9" w16cex:dateUtc="2022-04-26T15:00:00Z"/>
  <w16cex:commentExtensible w16cex:durableId="260BA51C" w16cex:dateUtc="2022-04-21T08:40:00Z"/>
  <w16cex:commentExtensible w16cex:durableId="2628BA42" w16cex:dateUtc="2022-05-13T10:06:00Z"/>
  <w16cex:commentExtensible w16cex:durableId="2628BB50" w16cex:dateUtc="2022-05-13T10:11:00Z"/>
  <w16cex:commentExtensible w16cex:durableId="2628BBA8" w16cex:dateUtc="2022-05-13T10:12:00Z"/>
  <w16cex:commentExtensible w16cex:durableId="26129730" w16cex:dateUtc="2022-04-26T15:07:00Z"/>
  <w16cex:commentExtensible w16cex:durableId="2628BBEA" w16cex:dateUtc="2022-05-13T10:13:00Z"/>
  <w16cex:commentExtensible w16cex:durableId="261297F4" w16cex:dateUtc="2022-04-26T15:10:00Z"/>
  <w16cex:commentExtensible w16cex:durableId="2612985F" w16cex:dateUtc="2022-04-26T15:12:00Z"/>
  <w16cex:commentExtensible w16cex:durableId="2628BC68" w16cex:dateUtc="2022-05-13T10:15:00Z"/>
  <w16cex:commentExtensible w16cex:durableId="2628BCF6" w16cex:dateUtc="2022-05-13T10:18:00Z"/>
  <w16cex:commentExtensible w16cex:durableId="2628BD4B" w16cex:dateUtc="2022-05-13T10:19:00Z"/>
  <w16cex:commentExtensible w16cex:durableId="26129899" w16cex:dateUtc="2022-04-26T15:13:00Z"/>
  <w16cex:commentExtensible w16cex:durableId="2628BDB5" w16cex:dateUtc="2022-05-13T10:21:00Z"/>
  <w16cex:commentExtensible w16cex:durableId="2612B603" w16cex:dateUtc="2022-04-26T17:18:00Z"/>
  <w16cex:commentExtensible w16cex:durableId="2612B608" w16cex:dateUtc="2022-04-26T17:18:00Z"/>
  <w16cex:commentExtensible w16cex:durableId="2628BE04" w16cex:dateUtc="2022-05-13T10:22:00Z"/>
  <w16cex:commentExtensible w16cex:durableId="2628BE62" w16cex:dateUtc="2022-05-13T10:24:00Z"/>
  <w16cex:commentExtensible w16cex:durableId="2628BF6D" w16cex:dateUtc="2022-05-13T10:28:00Z"/>
  <w16cex:commentExtensible w16cex:durableId="2612B6E0" w16cex:dateUtc="2022-04-26T17:22:00Z"/>
  <w16cex:commentExtensible w16cex:durableId="2628C03F" w16cex:dateUtc="2022-05-13T10:32:00Z"/>
  <w16cex:commentExtensible w16cex:durableId="2628C09B" w16cex:dateUtc="2022-05-13T10:33:00Z"/>
  <w16cex:commentExtensible w16cex:durableId="2612B78D" w16cex:dateUtc="2022-04-26T17:25:00Z"/>
  <w16cex:commentExtensible w16cex:durableId="2628C172" w16cex:dateUtc="2022-05-13T10:37:00Z"/>
  <w16cex:commentExtensible w16cex:durableId="2628C196" w16cex:dateUtc="2022-05-13T10:37:00Z"/>
  <w16cex:commentExtensible w16cex:durableId="2612B7AA" w16cex:dateUtc="2022-04-26T17:25:00Z"/>
  <w16cex:commentExtensible w16cex:durableId="2628C1AA" w16cex:dateUtc="2022-05-13T10:38:00Z"/>
  <w16cex:commentExtensible w16cex:durableId="2612B7F3" w16cex:dateUtc="2022-04-26T17:26:00Z"/>
  <w16cex:commentExtensible w16cex:durableId="2628C2A8" w16cex:dateUtc="2022-05-13T10:42:00Z"/>
  <w16cex:commentExtensible w16cex:durableId="2612B8AA" w16cex:dateUtc="2022-04-26T17:30:00Z"/>
  <w16cex:commentExtensible w16cex:durableId="2628C363" w16cex:dateUtc="2022-05-13T10:45:00Z"/>
  <w16cex:commentExtensible w16cex:durableId="2612C1A3" w16cex:dateUtc="2022-04-26T18:08:00Z"/>
  <w16cex:commentExtensible w16cex:durableId="2612B95B" w16cex:dateUtc="2022-04-26T17:32:00Z"/>
  <w16cex:commentExtensible w16cex:durableId="2612B9D3" w16cex:dateUtc="2022-04-26T17:34:00Z"/>
  <w16cex:commentExtensible w16cex:durableId="2612BACD" w16cex:dateUtc="2022-04-26T17:39:00Z"/>
  <w16cex:commentExtensible w16cex:durableId="2623B5A3" w16cex:dateUtc="2022-04-26T17:44:00Z"/>
  <w16cex:commentExtensible w16cex:durableId="2612BC0B" w16cex:dateUtc="2022-04-26T17:44:00Z"/>
  <w16cex:commentExtensible w16cex:durableId="2612BC53" w16cex:dateUtc="2022-04-26T17:45:00Z"/>
  <w16cex:commentExtensible w16cex:durableId="2628C4D9" w16cex:dateUtc="2022-05-13T10:51:00Z"/>
  <w16cex:commentExtensible w16cex:durableId="262911BB" w16cex:dateUtc="2022-04-26T17:46:00Z"/>
  <w16cex:commentExtensible w16cex:durableId="2612BD06" w16cex:dateUtc="2022-04-26T17:48:00Z"/>
  <w16cex:commentExtensible w16cex:durableId="2612BDA4" w16cex:dateUtc="2022-04-26T17:51:00Z"/>
  <w16cex:commentExtensible w16cex:durableId="2628C59D" w16cex:dateUtc="2022-05-13T10:55:00Z"/>
  <w16cex:commentExtensible w16cex:durableId="2612C1BE" w16cex:dateUtc="2022-04-26T18:08:00Z"/>
  <w16cex:commentExtensible w16cex:durableId="2612BE10" w16cex:dateUtc="2022-04-26T17:53:00Z"/>
  <w16cex:commentExtensible w16cex:durableId="2612BF9E" w16cex:dateUtc="2022-04-26T17:59:00Z"/>
  <w16cex:commentExtensible w16cex:durableId="2612C1E3" w16cex:dateUtc="2022-04-26T18:09:00Z"/>
  <w16cex:commentExtensible w16cex:durableId="2612C0C6" w16cex:dateUtc="2022-04-26T18:04:00Z"/>
  <w16cex:commentExtensible w16cex:durableId="2628DEE2" w16cex:dateUtc="2022-05-13T12:42:00Z"/>
  <w16cex:commentExtensible w16cex:durableId="2628DF26" w16cex:dateUtc="2022-05-13T12:44:00Z"/>
  <w16cex:commentExtensible w16cex:durableId="26266E09" w16cex:dateUtc="2022-05-11T16:16:00Z"/>
  <w16cex:commentExtensible w16cex:durableId="2612C135" w16cex:dateUtc="2022-04-26T18:06:00Z"/>
  <w16cex:commentExtensible w16cex:durableId="2612C18D" w16cex:dateUtc="2022-04-26T18:07:00Z"/>
  <w16cex:commentExtensible w16cex:durableId="2612C257" w16cex:dateUtc="2022-04-26T18:11:00Z"/>
  <w16cex:commentExtensible w16cex:durableId="2612C2D4" w16cex:dateUtc="2022-04-26T18:13:00Z"/>
  <w16cex:commentExtensible w16cex:durableId="2628E1D9" w16cex:dateUtc="2022-05-13T12:55:00Z"/>
  <w16cex:commentExtensible w16cex:durableId="2628E216" w16cex:dateUtc="2022-05-13T12:56:00Z"/>
  <w16cex:commentExtensible w16cex:durableId="2613837F" w16cex:dateUtc="2022-04-27T07:55:00Z"/>
  <w16cex:commentExtensible w16cex:durableId="26138368" w16cex:dateUtc="2022-04-27T07:55:00Z"/>
  <w16cex:commentExtensible w16cex:durableId="261383F0" w16cex:dateUtc="2022-04-27T07:57:00Z"/>
  <w16cex:commentExtensible w16cex:durableId="26067CAE" w16cex:dateUtc="2022-04-17T10:46:00Z"/>
  <w16cex:commentExtensible w16cex:durableId="26138487" w16cex:dateUtc="2022-04-27T07:59:00Z"/>
  <w16cex:commentExtensible w16cex:durableId="26138499" w16cex:dateUtc="2022-04-27T08:00:00Z"/>
  <w16cex:commentExtensible w16cex:durableId="261384AD" w16cex:dateUtc="2022-04-27T08:00:00Z"/>
  <w16cex:commentExtensible w16cex:durableId="2628E6CC" w16cex:dateUtc="2022-05-13T13:16:00Z"/>
  <w16cex:commentExtensible w16cex:durableId="2628EDFB" w16cex:dateUtc="2022-05-13T13:47:00Z"/>
  <w16cex:commentExtensible w16cex:durableId="26138556" w16cex:dateUtc="2022-04-27T08:03:00Z"/>
  <w16cex:commentExtensible w16cex:durableId="26138593" w16cex:dateUtc="2022-04-27T08:04:00Z"/>
  <w16cex:commentExtensible w16cex:durableId="2628EE93" w16cex:dateUtc="2022-05-13T13:49:00Z"/>
  <w16cex:commentExtensible w16cex:durableId="2628EF40" w16cex:dateUtc="2022-05-13T13:52:00Z"/>
  <w16cex:commentExtensible w16cex:durableId="2628F2E3" w16cex:dateUtc="2022-05-13T14:08:00Z"/>
  <w16cex:commentExtensible w16cex:durableId="2628F080" w16cex:dateUtc="2022-05-13T13:58:00Z"/>
  <w16cex:commentExtensible w16cex:durableId="2628F20E" w16cex:dateUtc="2022-05-13T14:04:00Z"/>
  <w16cex:commentExtensible w16cex:durableId="2628F200" w16cex:dateUtc="2022-05-13T14:04:00Z"/>
  <w16cex:commentExtensible w16cex:durableId="260954D1" w16cex:dateUtc="2022-04-19T14:33:00Z"/>
  <w16cex:commentExtensible w16cex:durableId="2628F2C8" w16cex:dateUtc="2022-05-13T14:07:00Z"/>
  <w16cex:commentExtensible w16cex:durableId="2628F30F" w16cex:dateUtc="2022-05-13T14:09:00Z"/>
  <w16cex:commentExtensible w16cex:durableId="2613886B" w16cex:dateUtc="2022-04-27T08:16:00Z"/>
  <w16cex:commentExtensible w16cex:durableId="261BAF04" w16cex:dateUtc="2022-05-03T12:39:00Z"/>
  <w16cex:commentExtensible w16cex:durableId="2623AF9F" w16cex:dateUtc="2022-04-27T08:57:00Z"/>
  <w16cex:commentExtensible w16cex:durableId="2628F55E" w16cex:dateUtc="2022-05-13T14:18:00Z"/>
  <w16cex:commentExtensible w16cex:durableId="26139285" w16cex:dateUtc="2022-04-27T08:59:00Z"/>
  <w16cex:commentExtensible w16cex:durableId="2628F65A" w16cex:dateUtc="2022-05-13T14:23:00Z"/>
  <w16cex:commentExtensible w16cex:durableId="260956A6" w16cex:dateUtc="2022-04-19T14:41:00Z"/>
  <w16cex:commentExtensible w16cex:durableId="2628F9D0" w16cex:dateUtc="2022-05-13T14:37:00Z"/>
  <w16cex:commentExtensible w16cex:durableId="2628FB60" w16cex:dateUtc="2022-05-13T14:44:00Z"/>
  <w16cex:commentExtensible w16cex:durableId="2628FB2C" w16cex:dateUtc="2022-05-13T14:43:00Z"/>
  <w16cex:commentExtensible w16cex:durableId="2628FF68" w16cex:dateUtc="2022-05-13T15:01:00Z"/>
  <w16cex:commentExtensible w16cex:durableId="2628FECC" w16cex:dateUtc="2022-05-13T14:59:00Z"/>
  <w16cex:commentExtensible w16cex:durableId="2628FEE8" w16cex:dateUtc="2022-05-13T14:59:00Z"/>
  <w16cex:commentExtensible w16cex:durableId="2629002B" w16cex:dateUtc="2022-05-13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906CD" w16cid:durableId="261222F6"/>
  <w16cid:commentId w16cid:paraId="35C299D3" w16cid:durableId="2628B117"/>
  <w16cid:commentId w16cid:paraId="1290708C" w16cid:durableId="25DC4A8F"/>
  <w16cid:commentId w16cid:paraId="4699FA25" w16cid:durableId="2612231F"/>
  <w16cid:commentId w16cid:paraId="306A51A9" w16cid:durableId="2612236B"/>
  <w16cid:commentId w16cid:paraId="31CD2091" w16cid:durableId="2612238E"/>
  <w16cid:commentId w16cid:paraId="46089067" w16cid:durableId="2628BFCB"/>
  <w16cid:commentId w16cid:paraId="43F48D41" w16cid:durableId="2612240B"/>
  <w16cid:commentId w16cid:paraId="265F0E4A" w16cid:durableId="26122426"/>
  <w16cid:commentId w16cid:paraId="305A94F4" w16cid:durableId="261224D0"/>
  <w16cid:commentId w16cid:paraId="358AABB5" w16cid:durableId="26122610"/>
  <w16cid:commentId w16cid:paraId="45FFF79D" w16cid:durableId="2612263D"/>
  <w16cid:commentId w16cid:paraId="310FC061" w16cid:durableId="26122657"/>
  <w16cid:commentId w16cid:paraId="7B32F222" w16cid:durableId="26122683"/>
  <w16cid:commentId w16cid:paraId="18B964D7" w16cid:durableId="261226D7"/>
  <w16cid:commentId w16cid:paraId="03982E50" w16cid:durableId="2628B32C"/>
  <w16cid:commentId w16cid:paraId="640CBDA6" w16cid:durableId="26128E24"/>
  <w16cid:commentId w16cid:paraId="75DEC6AF" w16cid:durableId="2613F5CB"/>
  <w16cid:commentId w16cid:paraId="06CA1C35" w16cid:durableId="2628B3B8"/>
  <w16cid:commentId w16cid:paraId="41818343" w16cid:durableId="26128DF3"/>
  <w16cid:commentId w16cid:paraId="576B1003" w16cid:durableId="2628B420"/>
  <w16cid:commentId w16cid:paraId="1E3E4CF4" w16cid:durableId="2628B49F"/>
  <w16cid:commentId w16cid:paraId="70FEC78C" w16cid:durableId="26128FF6"/>
  <w16cid:commentId w16cid:paraId="6025DA8F" w16cid:durableId="2628B538"/>
  <w16cid:commentId w16cid:paraId="78E60C32" w16cid:durableId="26129059"/>
  <w16cid:commentId w16cid:paraId="65D6FCF4" w16cid:durableId="2628B5B0"/>
  <w16cid:commentId w16cid:paraId="783A4BE0" w16cid:durableId="2628B5FD"/>
  <w16cid:commentId w16cid:paraId="27BF07A4" w16cid:durableId="261290C6"/>
  <w16cid:commentId w16cid:paraId="54B083AA" w16cid:durableId="2612956B"/>
  <w16cid:commentId w16cid:paraId="3FD3FE5E" w16cid:durableId="261290F8"/>
  <w16cid:commentId w16cid:paraId="253A73D4" w16cid:durableId="2628B68C"/>
  <w16cid:commentId w16cid:paraId="1E716204" w16cid:durableId="26129147"/>
  <w16cid:commentId w16cid:paraId="489168B7" w16cid:durableId="2612916D"/>
  <w16cid:commentId w16cid:paraId="16C113BD" w16cid:durableId="2614127B"/>
  <w16cid:commentId w16cid:paraId="3F3CBB7A" w16cid:durableId="261292DD"/>
  <w16cid:commentId w16cid:paraId="31C79433" w16cid:durableId="26141283"/>
  <w16cid:commentId w16cid:paraId="26A69D85" w16cid:durableId="261292B4"/>
  <w16cid:commentId w16cid:paraId="1245895D" w16cid:durableId="261292EC"/>
  <w16cid:commentId w16cid:paraId="209B84CC" w16cid:durableId="2628B72A"/>
  <w16cid:commentId w16cid:paraId="41AB845B" w16cid:durableId="2628B815"/>
  <w16cid:commentId w16cid:paraId="4B02B458" w16cid:durableId="261293BD"/>
  <w16cid:commentId w16cid:paraId="35E8C95C" w16cid:durableId="261293F7"/>
  <w16cid:commentId w16cid:paraId="129C0D93" w16cid:durableId="2612943C"/>
  <w16cid:commentId w16cid:paraId="0B30B981" w16cid:durableId="26129482"/>
  <w16cid:commentId w16cid:paraId="4BB2E9E9" w16cid:durableId="2612948E"/>
  <w16cid:commentId w16cid:paraId="60DEC572" w16cid:durableId="26129505"/>
  <w16cid:commentId w16cid:paraId="410778BD" w16cid:durableId="2628B9EF"/>
  <w16cid:commentId w16cid:paraId="0F2107B5" w16cid:durableId="261295A9"/>
  <w16cid:commentId w16cid:paraId="692F6A7F" w16cid:durableId="260BA51C"/>
  <w16cid:commentId w16cid:paraId="72713B80" w16cid:durableId="2628BA42"/>
  <w16cid:commentId w16cid:paraId="357061B6" w16cid:durableId="2628BB50"/>
  <w16cid:commentId w16cid:paraId="6C3DD294" w16cid:durableId="2628BBA8"/>
  <w16cid:commentId w16cid:paraId="6EA85D78" w16cid:durableId="26129730"/>
  <w16cid:commentId w16cid:paraId="15EE8DBC" w16cid:durableId="2628BBEA"/>
  <w16cid:commentId w16cid:paraId="76595245" w16cid:durableId="261297F4"/>
  <w16cid:commentId w16cid:paraId="12E45C4F" w16cid:durableId="2612985F"/>
  <w16cid:commentId w16cid:paraId="18E6D698" w16cid:durableId="2628BC68"/>
  <w16cid:commentId w16cid:paraId="767865A0" w16cid:durableId="2628BCF6"/>
  <w16cid:commentId w16cid:paraId="264664CA" w16cid:durableId="2628BD4B"/>
  <w16cid:commentId w16cid:paraId="101BD594" w16cid:durableId="26129899"/>
  <w16cid:commentId w16cid:paraId="7A846412" w16cid:durableId="2628BDB5"/>
  <w16cid:commentId w16cid:paraId="16FEDF66" w16cid:durableId="2612B603"/>
  <w16cid:commentId w16cid:paraId="5D361A13" w16cid:durableId="2612B608"/>
  <w16cid:commentId w16cid:paraId="011CA4AA" w16cid:durableId="2628BE04"/>
  <w16cid:commentId w16cid:paraId="5A9F2BB1" w16cid:durableId="2628BE62"/>
  <w16cid:commentId w16cid:paraId="3813048E" w16cid:durableId="2628BF6D"/>
  <w16cid:commentId w16cid:paraId="735E9E08" w16cid:durableId="2612B6E0"/>
  <w16cid:commentId w16cid:paraId="21E89912" w16cid:durableId="2628C03F"/>
  <w16cid:commentId w16cid:paraId="574B435A" w16cid:durableId="2628C09B"/>
  <w16cid:commentId w16cid:paraId="0B082FF0" w16cid:durableId="2612B78D"/>
  <w16cid:commentId w16cid:paraId="5A6266CC" w16cid:durableId="2628C172"/>
  <w16cid:commentId w16cid:paraId="38F38261" w16cid:durableId="2628C196"/>
  <w16cid:commentId w16cid:paraId="06187E29" w16cid:durableId="2612B7AA"/>
  <w16cid:commentId w16cid:paraId="682917EC" w16cid:durableId="2628C1AA"/>
  <w16cid:commentId w16cid:paraId="76FB107A" w16cid:durableId="2612B7F3"/>
  <w16cid:commentId w16cid:paraId="1A7C3AFD" w16cid:durableId="2628C2A8"/>
  <w16cid:commentId w16cid:paraId="40765E5F" w16cid:durableId="2612B8AA"/>
  <w16cid:commentId w16cid:paraId="3235DBFC" w16cid:durableId="2628C363"/>
  <w16cid:commentId w16cid:paraId="618B4E8A" w16cid:durableId="2612C1A3"/>
  <w16cid:commentId w16cid:paraId="64BBEA80" w16cid:durableId="2612B95B"/>
  <w16cid:commentId w16cid:paraId="2CE13CFC" w16cid:durableId="2612B9D3"/>
  <w16cid:commentId w16cid:paraId="629805CD" w16cid:durableId="2612BACD"/>
  <w16cid:commentId w16cid:paraId="1DAD033B" w16cid:durableId="2623B5A3"/>
  <w16cid:commentId w16cid:paraId="7C2E9C2A" w16cid:durableId="2612BC0B"/>
  <w16cid:commentId w16cid:paraId="672690D6" w16cid:durableId="2612BC53"/>
  <w16cid:commentId w16cid:paraId="4D22910C" w16cid:durableId="2628C4D9"/>
  <w16cid:commentId w16cid:paraId="4C5E341F" w16cid:durableId="262911BB"/>
  <w16cid:commentId w16cid:paraId="2497FFD7" w16cid:durableId="2612BD06"/>
  <w16cid:commentId w16cid:paraId="09595D61" w16cid:durableId="2612BDA4"/>
  <w16cid:commentId w16cid:paraId="4AFABEDF" w16cid:durableId="2628C59D"/>
  <w16cid:commentId w16cid:paraId="188C12F5" w16cid:durableId="2612C1BE"/>
  <w16cid:commentId w16cid:paraId="15D9D484" w16cid:durableId="2612BE10"/>
  <w16cid:commentId w16cid:paraId="4ACFCF95" w16cid:durableId="2612BF9E"/>
  <w16cid:commentId w16cid:paraId="3A44FC76" w16cid:durableId="2612C1E3"/>
  <w16cid:commentId w16cid:paraId="2D16A9A6" w16cid:durableId="2612C0C6"/>
  <w16cid:commentId w16cid:paraId="70834158" w16cid:durableId="2628DEE2"/>
  <w16cid:commentId w16cid:paraId="281E8963" w16cid:durableId="2628DF26"/>
  <w16cid:commentId w16cid:paraId="15D88786" w16cid:durableId="26266E09"/>
  <w16cid:commentId w16cid:paraId="20149853" w16cid:durableId="2612C135"/>
  <w16cid:commentId w16cid:paraId="668EFD10" w16cid:durableId="2612C18D"/>
  <w16cid:commentId w16cid:paraId="66DFB367" w16cid:durableId="2612C257"/>
  <w16cid:commentId w16cid:paraId="29BBDB76" w16cid:durableId="2612C2D4"/>
  <w16cid:commentId w16cid:paraId="43B0CD77" w16cid:durableId="2628E1D9"/>
  <w16cid:commentId w16cid:paraId="1DCDE2E7" w16cid:durableId="2628E216"/>
  <w16cid:commentId w16cid:paraId="5223580D" w16cid:durableId="2613837F"/>
  <w16cid:commentId w16cid:paraId="49C9A2C8" w16cid:durableId="26138368"/>
  <w16cid:commentId w16cid:paraId="2D71A391" w16cid:durableId="261383F0"/>
  <w16cid:commentId w16cid:paraId="24B05481" w16cid:durableId="26067CAE"/>
  <w16cid:commentId w16cid:paraId="46C22707" w16cid:durableId="26138487"/>
  <w16cid:commentId w16cid:paraId="1B238548" w16cid:durableId="26138499"/>
  <w16cid:commentId w16cid:paraId="46F30D1C" w16cid:durableId="261384AD"/>
  <w16cid:commentId w16cid:paraId="3346F946" w16cid:durableId="2628E6CC"/>
  <w16cid:commentId w16cid:paraId="17EC2D7E" w16cid:durableId="2628EDFB"/>
  <w16cid:commentId w16cid:paraId="7BBAD66E" w16cid:durableId="26138556"/>
  <w16cid:commentId w16cid:paraId="5218DFC0" w16cid:durableId="26138593"/>
  <w16cid:commentId w16cid:paraId="796C253A" w16cid:durableId="2628EE93"/>
  <w16cid:commentId w16cid:paraId="31FAC0A6" w16cid:durableId="2628EF40"/>
  <w16cid:commentId w16cid:paraId="733B7CB0" w16cid:durableId="2628F2E3"/>
  <w16cid:commentId w16cid:paraId="52BE1F94" w16cid:durableId="2628F080"/>
  <w16cid:commentId w16cid:paraId="5995FF86" w16cid:durableId="2628F20E"/>
  <w16cid:commentId w16cid:paraId="69C2D6EF" w16cid:durableId="2628F200"/>
  <w16cid:commentId w16cid:paraId="175CB21F" w16cid:durableId="260954D1"/>
  <w16cid:commentId w16cid:paraId="7542549B" w16cid:durableId="2628F2C8"/>
  <w16cid:commentId w16cid:paraId="7A38FF64" w16cid:durableId="2628F30F"/>
  <w16cid:commentId w16cid:paraId="309B66B6" w16cid:durableId="2613886B"/>
  <w16cid:commentId w16cid:paraId="7B8050C5" w16cid:durableId="261BAF04"/>
  <w16cid:commentId w16cid:paraId="4D8AEA68" w16cid:durableId="2623AF9F"/>
  <w16cid:commentId w16cid:paraId="1C50D755" w16cid:durableId="2628F55E"/>
  <w16cid:commentId w16cid:paraId="683DA0CC" w16cid:durableId="26139285"/>
  <w16cid:commentId w16cid:paraId="2B6BF532" w16cid:durableId="2628F65A"/>
  <w16cid:commentId w16cid:paraId="4020F586" w16cid:durableId="260956A6"/>
  <w16cid:commentId w16cid:paraId="0A5A4E04" w16cid:durableId="2628F9D0"/>
  <w16cid:commentId w16cid:paraId="3C3C562B" w16cid:durableId="2628FB60"/>
  <w16cid:commentId w16cid:paraId="3248FAEF" w16cid:durableId="2628FB2C"/>
  <w16cid:commentId w16cid:paraId="602CDA53" w16cid:durableId="2628FF68"/>
  <w16cid:commentId w16cid:paraId="4C40785B" w16cid:durableId="2628FECC"/>
  <w16cid:commentId w16cid:paraId="7F2A5AD2" w16cid:durableId="2628FEE8"/>
  <w16cid:commentId w16cid:paraId="1D8F9A12" w16cid:durableId="262900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38082" w14:textId="77777777" w:rsidR="002F1FEE" w:rsidRDefault="002F1FEE" w:rsidP="00CB7F14">
      <w:pPr>
        <w:spacing w:after="0" w:line="240" w:lineRule="auto"/>
      </w:pPr>
      <w:r>
        <w:separator/>
      </w:r>
    </w:p>
  </w:endnote>
  <w:endnote w:type="continuationSeparator" w:id="0">
    <w:p w14:paraId="00ECB79C" w14:textId="77777777" w:rsidR="002F1FEE" w:rsidRDefault="002F1FEE" w:rsidP="00CB7F14">
      <w:pPr>
        <w:spacing w:after="0" w:line="240" w:lineRule="auto"/>
      </w:pPr>
      <w:r>
        <w:continuationSeparator/>
      </w:r>
    </w:p>
  </w:endnote>
  <w:endnote w:type="continuationNotice" w:id="1">
    <w:p w14:paraId="57F4384A" w14:textId="77777777" w:rsidR="002F1FEE" w:rsidRDefault="002F1F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19456"/>
      <w:docPartObj>
        <w:docPartGallery w:val="Page Numbers (Bottom of Page)"/>
        <w:docPartUnique/>
      </w:docPartObj>
    </w:sdtPr>
    <w:sdtEndPr>
      <w:rPr>
        <w:noProof/>
      </w:rPr>
    </w:sdtEndPr>
    <w:sdtContent>
      <w:p w14:paraId="4D984ECE" w14:textId="077E14C8" w:rsidR="00C6401C" w:rsidRDefault="00C64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1759F" w14:textId="77777777" w:rsidR="00C6401C" w:rsidRDefault="00C64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63C93" w14:textId="77777777" w:rsidR="002F1FEE" w:rsidRDefault="002F1FEE" w:rsidP="00CB7F14">
      <w:pPr>
        <w:spacing w:after="0" w:line="240" w:lineRule="auto"/>
      </w:pPr>
      <w:r>
        <w:separator/>
      </w:r>
    </w:p>
  </w:footnote>
  <w:footnote w:type="continuationSeparator" w:id="0">
    <w:p w14:paraId="4F521756" w14:textId="77777777" w:rsidR="002F1FEE" w:rsidRDefault="002F1FEE" w:rsidP="00CB7F14">
      <w:pPr>
        <w:spacing w:after="0" w:line="240" w:lineRule="auto"/>
      </w:pPr>
      <w:r>
        <w:continuationSeparator/>
      </w:r>
    </w:p>
  </w:footnote>
  <w:footnote w:type="continuationNotice" w:id="1">
    <w:p w14:paraId="52EC1805" w14:textId="77777777" w:rsidR="002F1FEE" w:rsidRDefault="002F1F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127F"/>
    <w:multiLevelType w:val="hybridMultilevel"/>
    <w:tmpl w:val="91169A04"/>
    <w:lvl w:ilvl="0" w:tplc="F648BAAE">
      <w:start w:val="1"/>
      <w:numFmt w:val="bullet"/>
      <w:lvlText w:val=""/>
      <w:lvlJc w:val="left"/>
      <w:pPr>
        <w:ind w:left="720" w:hanging="360"/>
      </w:pPr>
      <w:rPr>
        <w:rFonts w:ascii="Symbol" w:hAnsi="Symbol" w:hint="default"/>
      </w:rPr>
    </w:lvl>
    <w:lvl w:ilvl="1" w:tplc="34CA8BA6">
      <w:start w:val="1"/>
      <w:numFmt w:val="bullet"/>
      <w:lvlText w:val="o"/>
      <w:lvlJc w:val="left"/>
      <w:pPr>
        <w:ind w:left="1440" w:hanging="360"/>
      </w:pPr>
      <w:rPr>
        <w:rFonts w:ascii="Courier New" w:hAnsi="Courier New" w:hint="default"/>
      </w:rPr>
    </w:lvl>
    <w:lvl w:ilvl="2" w:tplc="D262BAE8">
      <w:start w:val="1"/>
      <w:numFmt w:val="bullet"/>
      <w:lvlText w:val=""/>
      <w:lvlJc w:val="left"/>
      <w:pPr>
        <w:ind w:left="2160" w:hanging="360"/>
      </w:pPr>
      <w:rPr>
        <w:rFonts w:ascii="Wingdings" w:hAnsi="Wingdings" w:hint="default"/>
      </w:rPr>
    </w:lvl>
    <w:lvl w:ilvl="3" w:tplc="CCA805F4">
      <w:start w:val="1"/>
      <w:numFmt w:val="bullet"/>
      <w:lvlText w:val=""/>
      <w:lvlJc w:val="left"/>
      <w:pPr>
        <w:ind w:left="2880" w:hanging="360"/>
      </w:pPr>
      <w:rPr>
        <w:rFonts w:ascii="Symbol" w:hAnsi="Symbol" w:hint="default"/>
      </w:rPr>
    </w:lvl>
    <w:lvl w:ilvl="4" w:tplc="B0064140">
      <w:start w:val="1"/>
      <w:numFmt w:val="bullet"/>
      <w:lvlText w:val="o"/>
      <w:lvlJc w:val="left"/>
      <w:pPr>
        <w:ind w:left="3600" w:hanging="360"/>
      </w:pPr>
      <w:rPr>
        <w:rFonts w:ascii="Courier New" w:hAnsi="Courier New" w:hint="default"/>
      </w:rPr>
    </w:lvl>
    <w:lvl w:ilvl="5" w:tplc="7FAA1412">
      <w:start w:val="1"/>
      <w:numFmt w:val="bullet"/>
      <w:lvlText w:val=""/>
      <w:lvlJc w:val="left"/>
      <w:pPr>
        <w:ind w:left="4320" w:hanging="360"/>
      </w:pPr>
      <w:rPr>
        <w:rFonts w:ascii="Wingdings" w:hAnsi="Wingdings" w:hint="default"/>
      </w:rPr>
    </w:lvl>
    <w:lvl w:ilvl="6" w:tplc="40405D0A">
      <w:start w:val="1"/>
      <w:numFmt w:val="bullet"/>
      <w:lvlText w:val=""/>
      <w:lvlJc w:val="left"/>
      <w:pPr>
        <w:ind w:left="5040" w:hanging="360"/>
      </w:pPr>
      <w:rPr>
        <w:rFonts w:ascii="Symbol" w:hAnsi="Symbol" w:hint="default"/>
      </w:rPr>
    </w:lvl>
    <w:lvl w:ilvl="7" w:tplc="C76049BC">
      <w:start w:val="1"/>
      <w:numFmt w:val="bullet"/>
      <w:lvlText w:val="o"/>
      <w:lvlJc w:val="left"/>
      <w:pPr>
        <w:ind w:left="5760" w:hanging="360"/>
      </w:pPr>
      <w:rPr>
        <w:rFonts w:ascii="Courier New" w:hAnsi="Courier New" w:hint="default"/>
      </w:rPr>
    </w:lvl>
    <w:lvl w:ilvl="8" w:tplc="3F2E3B1E">
      <w:start w:val="1"/>
      <w:numFmt w:val="bullet"/>
      <w:lvlText w:val=""/>
      <w:lvlJc w:val="left"/>
      <w:pPr>
        <w:ind w:left="6480" w:hanging="360"/>
      </w:pPr>
      <w:rPr>
        <w:rFonts w:ascii="Wingdings" w:hAnsi="Wingdings" w:hint="default"/>
      </w:rPr>
    </w:lvl>
  </w:abstractNum>
  <w:abstractNum w:abstractNumId="1" w15:restartNumberingAfterBreak="0">
    <w:nsid w:val="1564476D"/>
    <w:multiLevelType w:val="hybridMultilevel"/>
    <w:tmpl w:val="24AADC64"/>
    <w:lvl w:ilvl="0" w:tplc="BA90DA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C1EB3"/>
    <w:multiLevelType w:val="hybridMultilevel"/>
    <w:tmpl w:val="5CC8B7EC"/>
    <w:lvl w:ilvl="0" w:tplc="84866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D85691"/>
    <w:multiLevelType w:val="hybridMultilevel"/>
    <w:tmpl w:val="E9B8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14BA9"/>
    <w:multiLevelType w:val="hybridMultilevel"/>
    <w:tmpl w:val="D5781BEA"/>
    <w:lvl w:ilvl="0" w:tplc="7E60C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36393"/>
    <w:multiLevelType w:val="multilevel"/>
    <w:tmpl w:val="A8F06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3C2FCC"/>
    <w:multiLevelType w:val="hybridMultilevel"/>
    <w:tmpl w:val="9B14B6D4"/>
    <w:lvl w:ilvl="0" w:tplc="FE72E81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CE5C12"/>
    <w:multiLevelType w:val="hybridMultilevel"/>
    <w:tmpl w:val="32E4D92E"/>
    <w:lvl w:ilvl="0" w:tplc="C6289762">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0D0FE3"/>
    <w:multiLevelType w:val="hybridMultilevel"/>
    <w:tmpl w:val="87A0AFEE"/>
    <w:lvl w:ilvl="0" w:tplc="42B2F2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1439A"/>
    <w:multiLevelType w:val="hybridMultilevel"/>
    <w:tmpl w:val="8F88F5EA"/>
    <w:lvl w:ilvl="0" w:tplc="CA7478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6906F5"/>
    <w:multiLevelType w:val="multilevel"/>
    <w:tmpl w:val="2272B1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1821FE"/>
    <w:multiLevelType w:val="hybridMultilevel"/>
    <w:tmpl w:val="FFFFFFFF"/>
    <w:lvl w:ilvl="0" w:tplc="766C7FB2">
      <w:start w:val="1"/>
      <w:numFmt w:val="bullet"/>
      <w:lvlText w:val=""/>
      <w:lvlJc w:val="left"/>
      <w:pPr>
        <w:ind w:left="720" w:hanging="360"/>
      </w:pPr>
      <w:rPr>
        <w:rFonts w:ascii="Symbol" w:hAnsi="Symbol" w:hint="default"/>
      </w:rPr>
    </w:lvl>
    <w:lvl w:ilvl="1" w:tplc="31503746">
      <w:start w:val="1"/>
      <w:numFmt w:val="bullet"/>
      <w:lvlText w:val="o"/>
      <w:lvlJc w:val="left"/>
      <w:pPr>
        <w:ind w:left="1440" w:hanging="360"/>
      </w:pPr>
      <w:rPr>
        <w:rFonts w:ascii="Courier New" w:hAnsi="Courier New" w:hint="default"/>
      </w:rPr>
    </w:lvl>
    <w:lvl w:ilvl="2" w:tplc="F580E992">
      <w:start w:val="1"/>
      <w:numFmt w:val="bullet"/>
      <w:lvlText w:val=""/>
      <w:lvlJc w:val="left"/>
      <w:pPr>
        <w:ind w:left="2160" w:hanging="360"/>
      </w:pPr>
      <w:rPr>
        <w:rFonts w:ascii="Wingdings" w:hAnsi="Wingdings" w:hint="default"/>
      </w:rPr>
    </w:lvl>
    <w:lvl w:ilvl="3" w:tplc="3EC20AF8">
      <w:start w:val="1"/>
      <w:numFmt w:val="bullet"/>
      <w:lvlText w:val=""/>
      <w:lvlJc w:val="left"/>
      <w:pPr>
        <w:ind w:left="2880" w:hanging="360"/>
      </w:pPr>
      <w:rPr>
        <w:rFonts w:ascii="Symbol" w:hAnsi="Symbol" w:hint="default"/>
      </w:rPr>
    </w:lvl>
    <w:lvl w:ilvl="4" w:tplc="428C88A8">
      <w:start w:val="1"/>
      <w:numFmt w:val="bullet"/>
      <w:lvlText w:val="o"/>
      <w:lvlJc w:val="left"/>
      <w:pPr>
        <w:ind w:left="3600" w:hanging="360"/>
      </w:pPr>
      <w:rPr>
        <w:rFonts w:ascii="Courier New" w:hAnsi="Courier New" w:hint="default"/>
      </w:rPr>
    </w:lvl>
    <w:lvl w:ilvl="5" w:tplc="2008365C">
      <w:start w:val="1"/>
      <w:numFmt w:val="bullet"/>
      <w:lvlText w:val=""/>
      <w:lvlJc w:val="left"/>
      <w:pPr>
        <w:ind w:left="4320" w:hanging="360"/>
      </w:pPr>
      <w:rPr>
        <w:rFonts w:ascii="Wingdings" w:hAnsi="Wingdings" w:hint="default"/>
      </w:rPr>
    </w:lvl>
    <w:lvl w:ilvl="6" w:tplc="C9BE37B6">
      <w:start w:val="1"/>
      <w:numFmt w:val="bullet"/>
      <w:lvlText w:val=""/>
      <w:lvlJc w:val="left"/>
      <w:pPr>
        <w:ind w:left="5040" w:hanging="360"/>
      </w:pPr>
      <w:rPr>
        <w:rFonts w:ascii="Symbol" w:hAnsi="Symbol" w:hint="default"/>
      </w:rPr>
    </w:lvl>
    <w:lvl w:ilvl="7" w:tplc="A8A40FF8">
      <w:start w:val="1"/>
      <w:numFmt w:val="bullet"/>
      <w:lvlText w:val="o"/>
      <w:lvlJc w:val="left"/>
      <w:pPr>
        <w:ind w:left="5760" w:hanging="360"/>
      </w:pPr>
      <w:rPr>
        <w:rFonts w:ascii="Courier New" w:hAnsi="Courier New" w:hint="default"/>
      </w:rPr>
    </w:lvl>
    <w:lvl w:ilvl="8" w:tplc="F4F629F8">
      <w:start w:val="1"/>
      <w:numFmt w:val="bullet"/>
      <w:lvlText w:val=""/>
      <w:lvlJc w:val="left"/>
      <w:pPr>
        <w:ind w:left="6480" w:hanging="360"/>
      </w:pPr>
      <w:rPr>
        <w:rFonts w:ascii="Wingdings" w:hAnsi="Wingdings" w:hint="default"/>
      </w:rPr>
    </w:lvl>
  </w:abstractNum>
  <w:abstractNum w:abstractNumId="12" w15:restartNumberingAfterBreak="0">
    <w:nsid w:val="7E2C2419"/>
    <w:multiLevelType w:val="hybridMultilevel"/>
    <w:tmpl w:val="7AA0D7C4"/>
    <w:lvl w:ilvl="0" w:tplc="3C7E3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233874">
    <w:abstractNumId w:val="0"/>
  </w:num>
  <w:num w:numId="2" w16cid:durableId="856692901">
    <w:abstractNumId w:val="6"/>
  </w:num>
  <w:num w:numId="3" w16cid:durableId="1887911909">
    <w:abstractNumId w:val="7"/>
  </w:num>
  <w:num w:numId="4" w16cid:durableId="753665383">
    <w:abstractNumId w:val="9"/>
  </w:num>
  <w:num w:numId="5" w16cid:durableId="590622122">
    <w:abstractNumId w:val="4"/>
  </w:num>
  <w:num w:numId="6" w16cid:durableId="508833971">
    <w:abstractNumId w:val="3"/>
  </w:num>
  <w:num w:numId="7" w16cid:durableId="115872508">
    <w:abstractNumId w:val="12"/>
  </w:num>
  <w:num w:numId="8" w16cid:durableId="1098599152">
    <w:abstractNumId w:val="1"/>
  </w:num>
  <w:num w:numId="9" w16cid:durableId="1893878536">
    <w:abstractNumId w:val="2"/>
  </w:num>
  <w:num w:numId="10" w16cid:durableId="2032296586">
    <w:abstractNumId w:val="8"/>
  </w:num>
  <w:num w:numId="11" w16cid:durableId="1449540633">
    <w:abstractNumId w:val="11"/>
  </w:num>
  <w:num w:numId="12" w16cid:durableId="1842350526">
    <w:abstractNumId w:val="10"/>
  </w:num>
  <w:num w:numId="13" w16cid:durableId="11337128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Etard, Adrienne">
    <w15:presenceInfo w15:providerId="None" w15:userId="Etard, Adrienne"/>
  </w15:person>
  <w15:person w15:author="Etard, Adrienne [2]">
    <w15:presenceInfo w15:providerId="AD" w15:userId="S::ucbteta@ucl.ac.uk::b6e72120-0b4f-4d07-b4f0-0bf379bf9763"/>
  </w15:person>
  <w15:person w15:author="Adrienne Etard">
    <w15:presenceInfo w15:providerId="None" w15:userId="Adrienne Et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D7"/>
    <w:rsid w:val="00001351"/>
    <w:rsid w:val="000018F1"/>
    <w:rsid w:val="000028C6"/>
    <w:rsid w:val="00003A0B"/>
    <w:rsid w:val="00003CD3"/>
    <w:rsid w:val="00005BE3"/>
    <w:rsid w:val="0001015A"/>
    <w:rsid w:val="0001093D"/>
    <w:rsid w:val="00011187"/>
    <w:rsid w:val="0001229A"/>
    <w:rsid w:val="0001299F"/>
    <w:rsid w:val="0001486A"/>
    <w:rsid w:val="0001548D"/>
    <w:rsid w:val="000163CC"/>
    <w:rsid w:val="00022B8C"/>
    <w:rsid w:val="0002323B"/>
    <w:rsid w:val="000238A5"/>
    <w:rsid w:val="00023993"/>
    <w:rsid w:val="00023F9B"/>
    <w:rsid w:val="00024273"/>
    <w:rsid w:val="00024FDD"/>
    <w:rsid w:val="00025D6B"/>
    <w:rsid w:val="00025F82"/>
    <w:rsid w:val="000270E4"/>
    <w:rsid w:val="0002754E"/>
    <w:rsid w:val="000301F0"/>
    <w:rsid w:val="00030580"/>
    <w:rsid w:val="00030E8F"/>
    <w:rsid w:val="000339B4"/>
    <w:rsid w:val="00034066"/>
    <w:rsid w:val="00034E3E"/>
    <w:rsid w:val="00036313"/>
    <w:rsid w:val="00036DCD"/>
    <w:rsid w:val="00037516"/>
    <w:rsid w:val="00037F39"/>
    <w:rsid w:val="0004193F"/>
    <w:rsid w:val="0004201D"/>
    <w:rsid w:val="000423EA"/>
    <w:rsid w:val="00042651"/>
    <w:rsid w:val="0004409A"/>
    <w:rsid w:val="00045A31"/>
    <w:rsid w:val="00045F4E"/>
    <w:rsid w:val="00046057"/>
    <w:rsid w:val="0004769F"/>
    <w:rsid w:val="00047A5A"/>
    <w:rsid w:val="000507E7"/>
    <w:rsid w:val="00052F3C"/>
    <w:rsid w:val="00053236"/>
    <w:rsid w:val="00054782"/>
    <w:rsid w:val="00054CFE"/>
    <w:rsid w:val="000564CB"/>
    <w:rsid w:val="00060C43"/>
    <w:rsid w:val="00062553"/>
    <w:rsid w:val="0006344F"/>
    <w:rsid w:val="000634EB"/>
    <w:rsid w:val="00065439"/>
    <w:rsid w:val="00066ED2"/>
    <w:rsid w:val="00067577"/>
    <w:rsid w:val="0006786A"/>
    <w:rsid w:val="00067BBF"/>
    <w:rsid w:val="00070239"/>
    <w:rsid w:val="00070D40"/>
    <w:rsid w:val="00071028"/>
    <w:rsid w:val="000722B8"/>
    <w:rsid w:val="00073409"/>
    <w:rsid w:val="00073785"/>
    <w:rsid w:val="000737A6"/>
    <w:rsid w:val="00074851"/>
    <w:rsid w:val="00075316"/>
    <w:rsid w:val="00075ABB"/>
    <w:rsid w:val="000763E0"/>
    <w:rsid w:val="000764CE"/>
    <w:rsid w:val="000769A3"/>
    <w:rsid w:val="0007715A"/>
    <w:rsid w:val="00077A8B"/>
    <w:rsid w:val="000803A7"/>
    <w:rsid w:val="000803BE"/>
    <w:rsid w:val="00081DED"/>
    <w:rsid w:val="00081F19"/>
    <w:rsid w:val="0008311D"/>
    <w:rsid w:val="00085223"/>
    <w:rsid w:val="000856BD"/>
    <w:rsid w:val="00085C92"/>
    <w:rsid w:val="000862BE"/>
    <w:rsid w:val="000864B7"/>
    <w:rsid w:val="00087DFD"/>
    <w:rsid w:val="000901CB"/>
    <w:rsid w:val="00090C22"/>
    <w:rsid w:val="00090D03"/>
    <w:rsid w:val="00092CEB"/>
    <w:rsid w:val="00093580"/>
    <w:rsid w:val="000936DC"/>
    <w:rsid w:val="0009394B"/>
    <w:rsid w:val="00093C6E"/>
    <w:rsid w:val="00094F97"/>
    <w:rsid w:val="000958CF"/>
    <w:rsid w:val="00097A29"/>
    <w:rsid w:val="000A0C45"/>
    <w:rsid w:val="000A0D25"/>
    <w:rsid w:val="000A2D81"/>
    <w:rsid w:val="000A32AD"/>
    <w:rsid w:val="000A407C"/>
    <w:rsid w:val="000A4E86"/>
    <w:rsid w:val="000A57F1"/>
    <w:rsid w:val="000A652A"/>
    <w:rsid w:val="000A6C77"/>
    <w:rsid w:val="000A6E81"/>
    <w:rsid w:val="000A7261"/>
    <w:rsid w:val="000A7449"/>
    <w:rsid w:val="000B20F0"/>
    <w:rsid w:val="000B23F8"/>
    <w:rsid w:val="000B248F"/>
    <w:rsid w:val="000B32F8"/>
    <w:rsid w:val="000B37E1"/>
    <w:rsid w:val="000B4891"/>
    <w:rsid w:val="000B50DC"/>
    <w:rsid w:val="000B67BB"/>
    <w:rsid w:val="000B6901"/>
    <w:rsid w:val="000B7C46"/>
    <w:rsid w:val="000C09CD"/>
    <w:rsid w:val="000C11D6"/>
    <w:rsid w:val="000C2CBC"/>
    <w:rsid w:val="000C367F"/>
    <w:rsid w:val="000C3B4D"/>
    <w:rsid w:val="000C5813"/>
    <w:rsid w:val="000C626D"/>
    <w:rsid w:val="000C7359"/>
    <w:rsid w:val="000C7926"/>
    <w:rsid w:val="000C793D"/>
    <w:rsid w:val="000C7C6F"/>
    <w:rsid w:val="000D1767"/>
    <w:rsid w:val="000D41F9"/>
    <w:rsid w:val="000D481A"/>
    <w:rsid w:val="000D7DB6"/>
    <w:rsid w:val="000E04F3"/>
    <w:rsid w:val="000E18D2"/>
    <w:rsid w:val="000E3626"/>
    <w:rsid w:val="000E3CB1"/>
    <w:rsid w:val="000E4452"/>
    <w:rsid w:val="000E4A79"/>
    <w:rsid w:val="000E5679"/>
    <w:rsid w:val="000E6130"/>
    <w:rsid w:val="000E6DF2"/>
    <w:rsid w:val="000E6E73"/>
    <w:rsid w:val="000F08EB"/>
    <w:rsid w:val="000F202B"/>
    <w:rsid w:val="000F2D9D"/>
    <w:rsid w:val="000F3B1A"/>
    <w:rsid w:val="000F534C"/>
    <w:rsid w:val="000F5D6A"/>
    <w:rsid w:val="000F5FD5"/>
    <w:rsid w:val="000F6152"/>
    <w:rsid w:val="000F6453"/>
    <w:rsid w:val="000F6700"/>
    <w:rsid w:val="001002EA"/>
    <w:rsid w:val="001004D2"/>
    <w:rsid w:val="00100F34"/>
    <w:rsid w:val="00100FD5"/>
    <w:rsid w:val="001012CA"/>
    <w:rsid w:val="001019BB"/>
    <w:rsid w:val="00101DD2"/>
    <w:rsid w:val="0010243B"/>
    <w:rsid w:val="001030E1"/>
    <w:rsid w:val="001035F0"/>
    <w:rsid w:val="001043B0"/>
    <w:rsid w:val="001046D6"/>
    <w:rsid w:val="00104A0F"/>
    <w:rsid w:val="00105ACF"/>
    <w:rsid w:val="00105CBE"/>
    <w:rsid w:val="00106DC7"/>
    <w:rsid w:val="00107C8F"/>
    <w:rsid w:val="001101F3"/>
    <w:rsid w:val="00113143"/>
    <w:rsid w:val="001132BC"/>
    <w:rsid w:val="00117C78"/>
    <w:rsid w:val="00117F21"/>
    <w:rsid w:val="0012315D"/>
    <w:rsid w:val="00123A6A"/>
    <w:rsid w:val="001243D9"/>
    <w:rsid w:val="001256D0"/>
    <w:rsid w:val="0012627C"/>
    <w:rsid w:val="00126EB1"/>
    <w:rsid w:val="00127097"/>
    <w:rsid w:val="00127A72"/>
    <w:rsid w:val="001301D5"/>
    <w:rsid w:val="00131090"/>
    <w:rsid w:val="00131EA1"/>
    <w:rsid w:val="0013229A"/>
    <w:rsid w:val="00134A92"/>
    <w:rsid w:val="00134D78"/>
    <w:rsid w:val="00135E27"/>
    <w:rsid w:val="00135E87"/>
    <w:rsid w:val="001362DE"/>
    <w:rsid w:val="001365CD"/>
    <w:rsid w:val="00136BB9"/>
    <w:rsid w:val="0013705D"/>
    <w:rsid w:val="00137367"/>
    <w:rsid w:val="00140496"/>
    <w:rsid w:val="00142B42"/>
    <w:rsid w:val="00143D6E"/>
    <w:rsid w:val="00144E9D"/>
    <w:rsid w:val="00145BA4"/>
    <w:rsid w:val="00147061"/>
    <w:rsid w:val="001501CD"/>
    <w:rsid w:val="0015045C"/>
    <w:rsid w:val="0015049E"/>
    <w:rsid w:val="00150D9C"/>
    <w:rsid w:val="001510E0"/>
    <w:rsid w:val="001515D4"/>
    <w:rsid w:val="00151EF9"/>
    <w:rsid w:val="001520BC"/>
    <w:rsid w:val="00152B71"/>
    <w:rsid w:val="00152C1C"/>
    <w:rsid w:val="00153B81"/>
    <w:rsid w:val="001552C1"/>
    <w:rsid w:val="001557A5"/>
    <w:rsid w:val="001560CE"/>
    <w:rsid w:val="001563EB"/>
    <w:rsid w:val="00156FC0"/>
    <w:rsid w:val="00160B5F"/>
    <w:rsid w:val="001612FF"/>
    <w:rsid w:val="001646E6"/>
    <w:rsid w:val="00164A16"/>
    <w:rsid w:val="00165AB6"/>
    <w:rsid w:val="0016703B"/>
    <w:rsid w:val="00170632"/>
    <w:rsid w:val="00171298"/>
    <w:rsid w:val="00171A2D"/>
    <w:rsid w:val="0017212B"/>
    <w:rsid w:val="0017254A"/>
    <w:rsid w:val="00173176"/>
    <w:rsid w:val="001731CA"/>
    <w:rsid w:val="001731D2"/>
    <w:rsid w:val="0017348E"/>
    <w:rsid w:val="00173BD1"/>
    <w:rsid w:val="00173BF4"/>
    <w:rsid w:val="00174E51"/>
    <w:rsid w:val="001761C1"/>
    <w:rsid w:val="001766CE"/>
    <w:rsid w:val="00177DB9"/>
    <w:rsid w:val="00177E28"/>
    <w:rsid w:val="00177F56"/>
    <w:rsid w:val="001806D3"/>
    <w:rsid w:val="00180BB1"/>
    <w:rsid w:val="001833D1"/>
    <w:rsid w:val="00183C49"/>
    <w:rsid w:val="00183FAA"/>
    <w:rsid w:val="001861A3"/>
    <w:rsid w:val="001862AA"/>
    <w:rsid w:val="00186470"/>
    <w:rsid w:val="001867E5"/>
    <w:rsid w:val="00191578"/>
    <w:rsid w:val="001925C1"/>
    <w:rsid w:val="0019282F"/>
    <w:rsid w:val="001929A4"/>
    <w:rsid w:val="00192B90"/>
    <w:rsid w:val="0019351D"/>
    <w:rsid w:val="001935AF"/>
    <w:rsid w:val="00193E9F"/>
    <w:rsid w:val="00193EC2"/>
    <w:rsid w:val="00195202"/>
    <w:rsid w:val="00195C3F"/>
    <w:rsid w:val="00195CF3"/>
    <w:rsid w:val="00196292"/>
    <w:rsid w:val="001967E7"/>
    <w:rsid w:val="00197224"/>
    <w:rsid w:val="001A08C1"/>
    <w:rsid w:val="001A08FC"/>
    <w:rsid w:val="001A1C18"/>
    <w:rsid w:val="001A227D"/>
    <w:rsid w:val="001A2825"/>
    <w:rsid w:val="001A2D53"/>
    <w:rsid w:val="001A36C6"/>
    <w:rsid w:val="001A396A"/>
    <w:rsid w:val="001A3A8D"/>
    <w:rsid w:val="001A3E58"/>
    <w:rsid w:val="001A403D"/>
    <w:rsid w:val="001A4953"/>
    <w:rsid w:val="001A4BF0"/>
    <w:rsid w:val="001A5636"/>
    <w:rsid w:val="001A6CD2"/>
    <w:rsid w:val="001A6F94"/>
    <w:rsid w:val="001A75E6"/>
    <w:rsid w:val="001B09B1"/>
    <w:rsid w:val="001B0BDE"/>
    <w:rsid w:val="001B0E41"/>
    <w:rsid w:val="001B0F88"/>
    <w:rsid w:val="001B20BB"/>
    <w:rsid w:val="001B2C2D"/>
    <w:rsid w:val="001B3104"/>
    <w:rsid w:val="001B3F03"/>
    <w:rsid w:val="001B58AE"/>
    <w:rsid w:val="001B60CF"/>
    <w:rsid w:val="001B62C1"/>
    <w:rsid w:val="001B647A"/>
    <w:rsid w:val="001C080F"/>
    <w:rsid w:val="001C2587"/>
    <w:rsid w:val="001C3C0F"/>
    <w:rsid w:val="001C524C"/>
    <w:rsid w:val="001D03B2"/>
    <w:rsid w:val="001D0419"/>
    <w:rsid w:val="001D2997"/>
    <w:rsid w:val="001D2FD3"/>
    <w:rsid w:val="001D37AB"/>
    <w:rsid w:val="001D38B3"/>
    <w:rsid w:val="001D3E64"/>
    <w:rsid w:val="001D4B2D"/>
    <w:rsid w:val="001D4B86"/>
    <w:rsid w:val="001D5364"/>
    <w:rsid w:val="001D53D5"/>
    <w:rsid w:val="001D5BF9"/>
    <w:rsid w:val="001D69E3"/>
    <w:rsid w:val="001D7209"/>
    <w:rsid w:val="001D74CD"/>
    <w:rsid w:val="001D7F18"/>
    <w:rsid w:val="001E045C"/>
    <w:rsid w:val="001E095F"/>
    <w:rsid w:val="001E09C1"/>
    <w:rsid w:val="001E27BB"/>
    <w:rsid w:val="001E2991"/>
    <w:rsid w:val="001E4273"/>
    <w:rsid w:val="001F1FB7"/>
    <w:rsid w:val="001F206D"/>
    <w:rsid w:val="001F206F"/>
    <w:rsid w:val="001F240A"/>
    <w:rsid w:val="001F25FC"/>
    <w:rsid w:val="001F2912"/>
    <w:rsid w:val="001F3576"/>
    <w:rsid w:val="001F38E2"/>
    <w:rsid w:val="001F401B"/>
    <w:rsid w:val="001F4D8B"/>
    <w:rsid w:val="001F5004"/>
    <w:rsid w:val="001F50C7"/>
    <w:rsid w:val="001F5E20"/>
    <w:rsid w:val="001F6E36"/>
    <w:rsid w:val="0020041F"/>
    <w:rsid w:val="00202077"/>
    <w:rsid w:val="00202653"/>
    <w:rsid w:val="00202C03"/>
    <w:rsid w:val="00203F4A"/>
    <w:rsid w:val="00204138"/>
    <w:rsid w:val="0020512F"/>
    <w:rsid w:val="00205D1C"/>
    <w:rsid w:val="002069F2"/>
    <w:rsid w:val="00207501"/>
    <w:rsid w:val="002152C8"/>
    <w:rsid w:val="00216D8D"/>
    <w:rsid w:val="0021708D"/>
    <w:rsid w:val="00217CAB"/>
    <w:rsid w:val="00217E9D"/>
    <w:rsid w:val="00217EE8"/>
    <w:rsid w:val="00220398"/>
    <w:rsid w:val="002203DF"/>
    <w:rsid w:val="00220949"/>
    <w:rsid w:val="00220CED"/>
    <w:rsid w:val="002226F4"/>
    <w:rsid w:val="00223515"/>
    <w:rsid w:val="00223805"/>
    <w:rsid w:val="00224442"/>
    <w:rsid w:val="00224643"/>
    <w:rsid w:val="00225314"/>
    <w:rsid w:val="002260A7"/>
    <w:rsid w:val="00226127"/>
    <w:rsid w:val="00227EFC"/>
    <w:rsid w:val="0023044E"/>
    <w:rsid w:val="00231371"/>
    <w:rsid w:val="0023146E"/>
    <w:rsid w:val="00231474"/>
    <w:rsid w:val="002315B5"/>
    <w:rsid w:val="00231823"/>
    <w:rsid w:val="00231F3B"/>
    <w:rsid w:val="002320B4"/>
    <w:rsid w:val="0023262C"/>
    <w:rsid w:val="00234059"/>
    <w:rsid w:val="002341E8"/>
    <w:rsid w:val="0023616F"/>
    <w:rsid w:val="0023757D"/>
    <w:rsid w:val="0023778E"/>
    <w:rsid w:val="00242290"/>
    <w:rsid w:val="00242D93"/>
    <w:rsid w:val="0024403C"/>
    <w:rsid w:val="00244082"/>
    <w:rsid w:val="00244FF1"/>
    <w:rsid w:val="00245792"/>
    <w:rsid w:val="00246C13"/>
    <w:rsid w:val="00246F15"/>
    <w:rsid w:val="002516F1"/>
    <w:rsid w:val="00252BC3"/>
    <w:rsid w:val="00253853"/>
    <w:rsid w:val="0025431E"/>
    <w:rsid w:val="00254352"/>
    <w:rsid w:val="00255092"/>
    <w:rsid w:val="00255560"/>
    <w:rsid w:val="0025595A"/>
    <w:rsid w:val="0025755E"/>
    <w:rsid w:val="00257950"/>
    <w:rsid w:val="002615AB"/>
    <w:rsid w:val="002619C2"/>
    <w:rsid w:val="00261D57"/>
    <w:rsid w:val="0026435C"/>
    <w:rsid w:val="002645BF"/>
    <w:rsid w:val="002648E6"/>
    <w:rsid w:val="0026493A"/>
    <w:rsid w:val="00266D29"/>
    <w:rsid w:val="00267D54"/>
    <w:rsid w:val="002706E6"/>
    <w:rsid w:val="00271F27"/>
    <w:rsid w:val="00272801"/>
    <w:rsid w:val="00272D08"/>
    <w:rsid w:val="0027361F"/>
    <w:rsid w:val="0027598B"/>
    <w:rsid w:val="00275FC3"/>
    <w:rsid w:val="002764D6"/>
    <w:rsid w:val="00276D5A"/>
    <w:rsid w:val="00276D68"/>
    <w:rsid w:val="00277C60"/>
    <w:rsid w:val="00277D53"/>
    <w:rsid w:val="002808D9"/>
    <w:rsid w:val="00281592"/>
    <w:rsid w:val="00282E46"/>
    <w:rsid w:val="00284201"/>
    <w:rsid w:val="00284B6A"/>
    <w:rsid w:val="0028572B"/>
    <w:rsid w:val="00285F90"/>
    <w:rsid w:val="002870F2"/>
    <w:rsid w:val="002901D4"/>
    <w:rsid w:val="002908BF"/>
    <w:rsid w:val="00290A64"/>
    <w:rsid w:val="00290ADE"/>
    <w:rsid w:val="00290B0F"/>
    <w:rsid w:val="002910E6"/>
    <w:rsid w:val="00293263"/>
    <w:rsid w:val="00294F43"/>
    <w:rsid w:val="00296240"/>
    <w:rsid w:val="00296C33"/>
    <w:rsid w:val="00296FB2"/>
    <w:rsid w:val="00297BC2"/>
    <w:rsid w:val="002A066F"/>
    <w:rsid w:val="002A0A5F"/>
    <w:rsid w:val="002A2024"/>
    <w:rsid w:val="002A2256"/>
    <w:rsid w:val="002A24E6"/>
    <w:rsid w:val="002A2B68"/>
    <w:rsid w:val="002A2CFB"/>
    <w:rsid w:val="002A2EBC"/>
    <w:rsid w:val="002A3281"/>
    <w:rsid w:val="002A41A2"/>
    <w:rsid w:val="002A493F"/>
    <w:rsid w:val="002A601B"/>
    <w:rsid w:val="002A7751"/>
    <w:rsid w:val="002A7B37"/>
    <w:rsid w:val="002A7F84"/>
    <w:rsid w:val="002B10D6"/>
    <w:rsid w:val="002B1C1B"/>
    <w:rsid w:val="002B2456"/>
    <w:rsid w:val="002B287C"/>
    <w:rsid w:val="002B298D"/>
    <w:rsid w:val="002B2ADC"/>
    <w:rsid w:val="002B408F"/>
    <w:rsid w:val="002B530A"/>
    <w:rsid w:val="002B6011"/>
    <w:rsid w:val="002B6966"/>
    <w:rsid w:val="002B7110"/>
    <w:rsid w:val="002C0660"/>
    <w:rsid w:val="002C06AC"/>
    <w:rsid w:val="002C0783"/>
    <w:rsid w:val="002C2772"/>
    <w:rsid w:val="002C2F77"/>
    <w:rsid w:val="002C32FF"/>
    <w:rsid w:val="002C45D7"/>
    <w:rsid w:val="002C6F91"/>
    <w:rsid w:val="002C6FCE"/>
    <w:rsid w:val="002C7C33"/>
    <w:rsid w:val="002D0C4A"/>
    <w:rsid w:val="002D1141"/>
    <w:rsid w:val="002D2983"/>
    <w:rsid w:val="002D2B72"/>
    <w:rsid w:val="002D4D36"/>
    <w:rsid w:val="002D5227"/>
    <w:rsid w:val="002D6147"/>
    <w:rsid w:val="002D65E3"/>
    <w:rsid w:val="002D665B"/>
    <w:rsid w:val="002D75A6"/>
    <w:rsid w:val="002D75EF"/>
    <w:rsid w:val="002D7996"/>
    <w:rsid w:val="002E13B7"/>
    <w:rsid w:val="002E1994"/>
    <w:rsid w:val="002E1A59"/>
    <w:rsid w:val="002E2E1E"/>
    <w:rsid w:val="002E5149"/>
    <w:rsid w:val="002E6175"/>
    <w:rsid w:val="002E6F62"/>
    <w:rsid w:val="002E7884"/>
    <w:rsid w:val="002F00B3"/>
    <w:rsid w:val="002F1309"/>
    <w:rsid w:val="002F1432"/>
    <w:rsid w:val="002F1FEE"/>
    <w:rsid w:val="002F3E09"/>
    <w:rsid w:val="002F42D6"/>
    <w:rsid w:val="002F5279"/>
    <w:rsid w:val="002F6889"/>
    <w:rsid w:val="002F79AC"/>
    <w:rsid w:val="002F7FEE"/>
    <w:rsid w:val="003011AC"/>
    <w:rsid w:val="00301717"/>
    <w:rsid w:val="0030234E"/>
    <w:rsid w:val="00302DE2"/>
    <w:rsid w:val="003036C7"/>
    <w:rsid w:val="003039A3"/>
    <w:rsid w:val="00304128"/>
    <w:rsid w:val="00304C12"/>
    <w:rsid w:val="00305828"/>
    <w:rsid w:val="00306509"/>
    <w:rsid w:val="00306A50"/>
    <w:rsid w:val="00306EDE"/>
    <w:rsid w:val="003101C3"/>
    <w:rsid w:val="00310873"/>
    <w:rsid w:val="003110D0"/>
    <w:rsid w:val="00311302"/>
    <w:rsid w:val="00311B9B"/>
    <w:rsid w:val="00312AEF"/>
    <w:rsid w:val="00313816"/>
    <w:rsid w:val="003142E4"/>
    <w:rsid w:val="00314613"/>
    <w:rsid w:val="00314D14"/>
    <w:rsid w:val="00315CD4"/>
    <w:rsid w:val="003160FE"/>
    <w:rsid w:val="00317B49"/>
    <w:rsid w:val="00320237"/>
    <w:rsid w:val="003205AF"/>
    <w:rsid w:val="003206D2"/>
    <w:rsid w:val="00322394"/>
    <w:rsid w:val="00322B77"/>
    <w:rsid w:val="00322BF4"/>
    <w:rsid w:val="00323F1E"/>
    <w:rsid w:val="003245BB"/>
    <w:rsid w:val="00324683"/>
    <w:rsid w:val="0032549C"/>
    <w:rsid w:val="00326A3D"/>
    <w:rsid w:val="0032707F"/>
    <w:rsid w:val="00330346"/>
    <w:rsid w:val="003304BF"/>
    <w:rsid w:val="00330E84"/>
    <w:rsid w:val="00331B4E"/>
    <w:rsid w:val="00331E97"/>
    <w:rsid w:val="0033327D"/>
    <w:rsid w:val="003332BE"/>
    <w:rsid w:val="00333505"/>
    <w:rsid w:val="0033577A"/>
    <w:rsid w:val="003357B8"/>
    <w:rsid w:val="00335839"/>
    <w:rsid w:val="003365CF"/>
    <w:rsid w:val="0033755C"/>
    <w:rsid w:val="00337A87"/>
    <w:rsid w:val="00337F19"/>
    <w:rsid w:val="00340478"/>
    <w:rsid w:val="0034134E"/>
    <w:rsid w:val="003422F8"/>
    <w:rsid w:val="00343008"/>
    <w:rsid w:val="003431F0"/>
    <w:rsid w:val="00346211"/>
    <w:rsid w:val="00346A8C"/>
    <w:rsid w:val="00346B37"/>
    <w:rsid w:val="00352CAA"/>
    <w:rsid w:val="0035338D"/>
    <w:rsid w:val="00354BA9"/>
    <w:rsid w:val="00354E19"/>
    <w:rsid w:val="00354EBB"/>
    <w:rsid w:val="00355295"/>
    <w:rsid w:val="003559EA"/>
    <w:rsid w:val="00356C80"/>
    <w:rsid w:val="00357335"/>
    <w:rsid w:val="00357AED"/>
    <w:rsid w:val="00360E6D"/>
    <w:rsid w:val="00361CCD"/>
    <w:rsid w:val="00362150"/>
    <w:rsid w:val="003625B1"/>
    <w:rsid w:val="00362964"/>
    <w:rsid w:val="003629CC"/>
    <w:rsid w:val="00363B9E"/>
    <w:rsid w:val="003648F8"/>
    <w:rsid w:val="00364ED0"/>
    <w:rsid w:val="00365BFB"/>
    <w:rsid w:val="00366ADB"/>
    <w:rsid w:val="0036708D"/>
    <w:rsid w:val="0036771B"/>
    <w:rsid w:val="00370523"/>
    <w:rsid w:val="00370858"/>
    <w:rsid w:val="0037105E"/>
    <w:rsid w:val="00371079"/>
    <w:rsid w:val="00371349"/>
    <w:rsid w:val="0037192C"/>
    <w:rsid w:val="0037225B"/>
    <w:rsid w:val="0037252C"/>
    <w:rsid w:val="00372F65"/>
    <w:rsid w:val="003732F5"/>
    <w:rsid w:val="00375547"/>
    <w:rsid w:val="003757EE"/>
    <w:rsid w:val="003760A1"/>
    <w:rsid w:val="0037683C"/>
    <w:rsid w:val="003778E0"/>
    <w:rsid w:val="003808FF"/>
    <w:rsid w:val="00380947"/>
    <w:rsid w:val="00380DCA"/>
    <w:rsid w:val="00381D9C"/>
    <w:rsid w:val="00382A27"/>
    <w:rsid w:val="003836D1"/>
    <w:rsid w:val="00384163"/>
    <w:rsid w:val="00384F98"/>
    <w:rsid w:val="00387811"/>
    <w:rsid w:val="00390255"/>
    <w:rsid w:val="00390D85"/>
    <w:rsid w:val="00391AA0"/>
    <w:rsid w:val="00392743"/>
    <w:rsid w:val="003930F3"/>
    <w:rsid w:val="00393B64"/>
    <w:rsid w:val="00395659"/>
    <w:rsid w:val="003A0E46"/>
    <w:rsid w:val="003A17A7"/>
    <w:rsid w:val="003A19B0"/>
    <w:rsid w:val="003A1E8C"/>
    <w:rsid w:val="003A2602"/>
    <w:rsid w:val="003A2667"/>
    <w:rsid w:val="003A42A3"/>
    <w:rsid w:val="003B1682"/>
    <w:rsid w:val="003B3C4F"/>
    <w:rsid w:val="003B42CD"/>
    <w:rsid w:val="003B491B"/>
    <w:rsid w:val="003B49E6"/>
    <w:rsid w:val="003B4D08"/>
    <w:rsid w:val="003B4FE0"/>
    <w:rsid w:val="003B764F"/>
    <w:rsid w:val="003C6A84"/>
    <w:rsid w:val="003C6C85"/>
    <w:rsid w:val="003C724E"/>
    <w:rsid w:val="003C7960"/>
    <w:rsid w:val="003C7C0C"/>
    <w:rsid w:val="003D044A"/>
    <w:rsid w:val="003D0A77"/>
    <w:rsid w:val="003D39E8"/>
    <w:rsid w:val="003D54A7"/>
    <w:rsid w:val="003D60A6"/>
    <w:rsid w:val="003D6655"/>
    <w:rsid w:val="003D70B8"/>
    <w:rsid w:val="003D72DD"/>
    <w:rsid w:val="003D7F71"/>
    <w:rsid w:val="003E0EF0"/>
    <w:rsid w:val="003E2129"/>
    <w:rsid w:val="003E4974"/>
    <w:rsid w:val="003E4A9B"/>
    <w:rsid w:val="003E4E36"/>
    <w:rsid w:val="003E4FFA"/>
    <w:rsid w:val="003E558B"/>
    <w:rsid w:val="003E58DF"/>
    <w:rsid w:val="003E5E2A"/>
    <w:rsid w:val="003E60AE"/>
    <w:rsid w:val="003E6384"/>
    <w:rsid w:val="003F0164"/>
    <w:rsid w:val="003F3012"/>
    <w:rsid w:val="003F3A9E"/>
    <w:rsid w:val="003F4354"/>
    <w:rsid w:val="003F4EC4"/>
    <w:rsid w:val="003F67B2"/>
    <w:rsid w:val="003F6F2A"/>
    <w:rsid w:val="003F6FF8"/>
    <w:rsid w:val="003F74EA"/>
    <w:rsid w:val="003F76DC"/>
    <w:rsid w:val="00401AF5"/>
    <w:rsid w:val="00401DE6"/>
    <w:rsid w:val="0040210F"/>
    <w:rsid w:val="00402677"/>
    <w:rsid w:val="00402A5F"/>
    <w:rsid w:val="00402F4F"/>
    <w:rsid w:val="004036AC"/>
    <w:rsid w:val="00403A2D"/>
    <w:rsid w:val="00403C8C"/>
    <w:rsid w:val="00403ED7"/>
    <w:rsid w:val="004045DF"/>
    <w:rsid w:val="00404A05"/>
    <w:rsid w:val="00404D23"/>
    <w:rsid w:val="00404F29"/>
    <w:rsid w:val="00406848"/>
    <w:rsid w:val="00406BB8"/>
    <w:rsid w:val="00406F74"/>
    <w:rsid w:val="0041365B"/>
    <w:rsid w:val="00413EC8"/>
    <w:rsid w:val="00414681"/>
    <w:rsid w:val="004147C1"/>
    <w:rsid w:val="004148E9"/>
    <w:rsid w:val="00414B79"/>
    <w:rsid w:val="004150B0"/>
    <w:rsid w:val="00415273"/>
    <w:rsid w:val="00415623"/>
    <w:rsid w:val="00415D7F"/>
    <w:rsid w:val="00417E6B"/>
    <w:rsid w:val="004209E5"/>
    <w:rsid w:val="00422325"/>
    <w:rsid w:val="00423535"/>
    <w:rsid w:val="00423E76"/>
    <w:rsid w:val="004247AE"/>
    <w:rsid w:val="00424B92"/>
    <w:rsid w:val="00424F3F"/>
    <w:rsid w:val="00425DDA"/>
    <w:rsid w:val="004260BF"/>
    <w:rsid w:val="00426A7D"/>
    <w:rsid w:val="00427A40"/>
    <w:rsid w:val="004313F1"/>
    <w:rsid w:val="004313FE"/>
    <w:rsid w:val="0043186C"/>
    <w:rsid w:val="00431D58"/>
    <w:rsid w:val="00432F3B"/>
    <w:rsid w:val="00434FD2"/>
    <w:rsid w:val="0043561B"/>
    <w:rsid w:val="00435A3B"/>
    <w:rsid w:val="00435BB3"/>
    <w:rsid w:val="0043615B"/>
    <w:rsid w:val="00436B3F"/>
    <w:rsid w:val="00436C4B"/>
    <w:rsid w:val="00437180"/>
    <w:rsid w:val="00437CE9"/>
    <w:rsid w:val="0044139A"/>
    <w:rsid w:val="00441C0E"/>
    <w:rsid w:val="004436DB"/>
    <w:rsid w:val="00443AC6"/>
    <w:rsid w:val="00445C49"/>
    <w:rsid w:val="00446880"/>
    <w:rsid w:val="00446ADC"/>
    <w:rsid w:val="00447D62"/>
    <w:rsid w:val="00447DE7"/>
    <w:rsid w:val="00450745"/>
    <w:rsid w:val="00450AE2"/>
    <w:rsid w:val="00450F0F"/>
    <w:rsid w:val="00451000"/>
    <w:rsid w:val="00451042"/>
    <w:rsid w:val="004522D9"/>
    <w:rsid w:val="00453176"/>
    <w:rsid w:val="00453219"/>
    <w:rsid w:val="00454FCA"/>
    <w:rsid w:val="0045528F"/>
    <w:rsid w:val="004578BC"/>
    <w:rsid w:val="0045799E"/>
    <w:rsid w:val="00461108"/>
    <w:rsid w:val="00461C5F"/>
    <w:rsid w:val="004624EE"/>
    <w:rsid w:val="004626E0"/>
    <w:rsid w:val="00462C55"/>
    <w:rsid w:val="00462E92"/>
    <w:rsid w:val="00463ED6"/>
    <w:rsid w:val="004642A0"/>
    <w:rsid w:val="004643F6"/>
    <w:rsid w:val="00464BCE"/>
    <w:rsid w:val="004653BB"/>
    <w:rsid w:val="00466709"/>
    <w:rsid w:val="0046739C"/>
    <w:rsid w:val="00467898"/>
    <w:rsid w:val="00467BC3"/>
    <w:rsid w:val="0047060E"/>
    <w:rsid w:val="00470BB8"/>
    <w:rsid w:val="00470D53"/>
    <w:rsid w:val="00471174"/>
    <w:rsid w:val="0047388B"/>
    <w:rsid w:val="00473E2E"/>
    <w:rsid w:val="004740CA"/>
    <w:rsid w:val="004745DC"/>
    <w:rsid w:val="004747FD"/>
    <w:rsid w:val="0047588B"/>
    <w:rsid w:val="00477343"/>
    <w:rsid w:val="00477A42"/>
    <w:rsid w:val="00477C56"/>
    <w:rsid w:val="00477F74"/>
    <w:rsid w:val="00480BC4"/>
    <w:rsid w:val="0048136F"/>
    <w:rsid w:val="0048299F"/>
    <w:rsid w:val="004838C3"/>
    <w:rsid w:val="00483E13"/>
    <w:rsid w:val="00485166"/>
    <w:rsid w:val="00485BE7"/>
    <w:rsid w:val="00485E8B"/>
    <w:rsid w:val="0048623B"/>
    <w:rsid w:val="0048660E"/>
    <w:rsid w:val="00487F61"/>
    <w:rsid w:val="00491C3B"/>
    <w:rsid w:val="004925AB"/>
    <w:rsid w:val="00493B3C"/>
    <w:rsid w:val="00493F8B"/>
    <w:rsid w:val="00494DC5"/>
    <w:rsid w:val="00495A4F"/>
    <w:rsid w:val="00495E21"/>
    <w:rsid w:val="00497120"/>
    <w:rsid w:val="00497F5C"/>
    <w:rsid w:val="004A0115"/>
    <w:rsid w:val="004A01BE"/>
    <w:rsid w:val="004A13DF"/>
    <w:rsid w:val="004A296B"/>
    <w:rsid w:val="004A3B67"/>
    <w:rsid w:val="004A56D1"/>
    <w:rsid w:val="004A5B58"/>
    <w:rsid w:val="004A66D9"/>
    <w:rsid w:val="004A6D4C"/>
    <w:rsid w:val="004A7C60"/>
    <w:rsid w:val="004B0670"/>
    <w:rsid w:val="004B0ACF"/>
    <w:rsid w:val="004B0F1B"/>
    <w:rsid w:val="004B0F42"/>
    <w:rsid w:val="004B1B72"/>
    <w:rsid w:val="004B1E9B"/>
    <w:rsid w:val="004B26B5"/>
    <w:rsid w:val="004B296D"/>
    <w:rsid w:val="004B2AD9"/>
    <w:rsid w:val="004B2EDD"/>
    <w:rsid w:val="004B3AF5"/>
    <w:rsid w:val="004B4E5A"/>
    <w:rsid w:val="004B5B72"/>
    <w:rsid w:val="004B658D"/>
    <w:rsid w:val="004B79DC"/>
    <w:rsid w:val="004C00B1"/>
    <w:rsid w:val="004C03D3"/>
    <w:rsid w:val="004C0B69"/>
    <w:rsid w:val="004C0EFC"/>
    <w:rsid w:val="004C102F"/>
    <w:rsid w:val="004C4B98"/>
    <w:rsid w:val="004C6334"/>
    <w:rsid w:val="004C7B58"/>
    <w:rsid w:val="004C7FCF"/>
    <w:rsid w:val="004D0AD0"/>
    <w:rsid w:val="004D1549"/>
    <w:rsid w:val="004D3D24"/>
    <w:rsid w:val="004D48F6"/>
    <w:rsid w:val="004D562B"/>
    <w:rsid w:val="004D5A50"/>
    <w:rsid w:val="004D6DD4"/>
    <w:rsid w:val="004D6FAA"/>
    <w:rsid w:val="004D6FC1"/>
    <w:rsid w:val="004D723E"/>
    <w:rsid w:val="004D7C4B"/>
    <w:rsid w:val="004E0285"/>
    <w:rsid w:val="004E17A2"/>
    <w:rsid w:val="004E271A"/>
    <w:rsid w:val="004E2A25"/>
    <w:rsid w:val="004E2FA6"/>
    <w:rsid w:val="004E3280"/>
    <w:rsid w:val="004E3D8F"/>
    <w:rsid w:val="004E3F1D"/>
    <w:rsid w:val="004E5858"/>
    <w:rsid w:val="004E5980"/>
    <w:rsid w:val="004E5F33"/>
    <w:rsid w:val="004E67BC"/>
    <w:rsid w:val="004E77E8"/>
    <w:rsid w:val="004E78D2"/>
    <w:rsid w:val="004F0A0A"/>
    <w:rsid w:val="004F1462"/>
    <w:rsid w:val="004F2811"/>
    <w:rsid w:val="004F2A37"/>
    <w:rsid w:val="004F3887"/>
    <w:rsid w:val="004F5F82"/>
    <w:rsid w:val="004F5FEE"/>
    <w:rsid w:val="004F661F"/>
    <w:rsid w:val="0050104C"/>
    <w:rsid w:val="005015B0"/>
    <w:rsid w:val="00501909"/>
    <w:rsid w:val="00502FA9"/>
    <w:rsid w:val="0050333E"/>
    <w:rsid w:val="00504631"/>
    <w:rsid w:val="00505557"/>
    <w:rsid w:val="00507B44"/>
    <w:rsid w:val="005136BF"/>
    <w:rsid w:val="00513A4E"/>
    <w:rsid w:val="00515627"/>
    <w:rsid w:val="0051623A"/>
    <w:rsid w:val="005164F3"/>
    <w:rsid w:val="00516774"/>
    <w:rsid w:val="00516B3B"/>
    <w:rsid w:val="00516BB3"/>
    <w:rsid w:val="00516DBC"/>
    <w:rsid w:val="005178FC"/>
    <w:rsid w:val="005213D5"/>
    <w:rsid w:val="00521625"/>
    <w:rsid w:val="00521BEE"/>
    <w:rsid w:val="0052205A"/>
    <w:rsid w:val="005221DF"/>
    <w:rsid w:val="00522E79"/>
    <w:rsid w:val="0052385C"/>
    <w:rsid w:val="005241C8"/>
    <w:rsid w:val="00524406"/>
    <w:rsid w:val="005254C5"/>
    <w:rsid w:val="00525527"/>
    <w:rsid w:val="00526047"/>
    <w:rsid w:val="005271FF"/>
    <w:rsid w:val="00530017"/>
    <w:rsid w:val="005304BF"/>
    <w:rsid w:val="005313B1"/>
    <w:rsid w:val="00532207"/>
    <w:rsid w:val="00532A73"/>
    <w:rsid w:val="0053334F"/>
    <w:rsid w:val="00533476"/>
    <w:rsid w:val="00533839"/>
    <w:rsid w:val="005338F8"/>
    <w:rsid w:val="005346B7"/>
    <w:rsid w:val="0053581A"/>
    <w:rsid w:val="005359BD"/>
    <w:rsid w:val="00536975"/>
    <w:rsid w:val="005375FF"/>
    <w:rsid w:val="005376E1"/>
    <w:rsid w:val="00537EB5"/>
    <w:rsid w:val="005421B5"/>
    <w:rsid w:val="00542534"/>
    <w:rsid w:val="00542E3A"/>
    <w:rsid w:val="00543A2A"/>
    <w:rsid w:val="00543FB4"/>
    <w:rsid w:val="00544597"/>
    <w:rsid w:val="005446CA"/>
    <w:rsid w:val="00544704"/>
    <w:rsid w:val="00547023"/>
    <w:rsid w:val="00547BAD"/>
    <w:rsid w:val="0055031D"/>
    <w:rsid w:val="005514D4"/>
    <w:rsid w:val="00552821"/>
    <w:rsid w:val="0055417F"/>
    <w:rsid w:val="00554774"/>
    <w:rsid w:val="00554BA7"/>
    <w:rsid w:val="00555F23"/>
    <w:rsid w:val="00556FA9"/>
    <w:rsid w:val="00557DA3"/>
    <w:rsid w:val="00560A5D"/>
    <w:rsid w:val="0056468A"/>
    <w:rsid w:val="00565F85"/>
    <w:rsid w:val="0056612B"/>
    <w:rsid w:val="005708B6"/>
    <w:rsid w:val="00571179"/>
    <w:rsid w:val="005718C3"/>
    <w:rsid w:val="00573410"/>
    <w:rsid w:val="00573CC8"/>
    <w:rsid w:val="00574826"/>
    <w:rsid w:val="00574874"/>
    <w:rsid w:val="0057545F"/>
    <w:rsid w:val="00575AAB"/>
    <w:rsid w:val="005774BB"/>
    <w:rsid w:val="005813A9"/>
    <w:rsid w:val="00582184"/>
    <w:rsid w:val="00585916"/>
    <w:rsid w:val="00587173"/>
    <w:rsid w:val="0058759A"/>
    <w:rsid w:val="00587700"/>
    <w:rsid w:val="00590386"/>
    <w:rsid w:val="00590F43"/>
    <w:rsid w:val="0059381E"/>
    <w:rsid w:val="00593BF4"/>
    <w:rsid w:val="00593C5E"/>
    <w:rsid w:val="00593E96"/>
    <w:rsid w:val="00594311"/>
    <w:rsid w:val="00594C63"/>
    <w:rsid w:val="00595BA3"/>
    <w:rsid w:val="00596094"/>
    <w:rsid w:val="005960BD"/>
    <w:rsid w:val="00596B37"/>
    <w:rsid w:val="00597074"/>
    <w:rsid w:val="005A4109"/>
    <w:rsid w:val="005A58B0"/>
    <w:rsid w:val="005A62F5"/>
    <w:rsid w:val="005A7003"/>
    <w:rsid w:val="005A7417"/>
    <w:rsid w:val="005A783B"/>
    <w:rsid w:val="005B012C"/>
    <w:rsid w:val="005B1B36"/>
    <w:rsid w:val="005B23F5"/>
    <w:rsid w:val="005B2513"/>
    <w:rsid w:val="005B2D20"/>
    <w:rsid w:val="005B3A05"/>
    <w:rsid w:val="005B495D"/>
    <w:rsid w:val="005B5524"/>
    <w:rsid w:val="005B5E09"/>
    <w:rsid w:val="005B60EF"/>
    <w:rsid w:val="005B64DE"/>
    <w:rsid w:val="005B662B"/>
    <w:rsid w:val="005B76AF"/>
    <w:rsid w:val="005B783C"/>
    <w:rsid w:val="005B7C1C"/>
    <w:rsid w:val="005B7EDF"/>
    <w:rsid w:val="005C0D3A"/>
    <w:rsid w:val="005C11DF"/>
    <w:rsid w:val="005C12BF"/>
    <w:rsid w:val="005C2275"/>
    <w:rsid w:val="005C2287"/>
    <w:rsid w:val="005C2562"/>
    <w:rsid w:val="005C2B4C"/>
    <w:rsid w:val="005C3DCC"/>
    <w:rsid w:val="005C3F40"/>
    <w:rsid w:val="005C4278"/>
    <w:rsid w:val="005C48E2"/>
    <w:rsid w:val="005C542F"/>
    <w:rsid w:val="005C670B"/>
    <w:rsid w:val="005C679C"/>
    <w:rsid w:val="005C7BDF"/>
    <w:rsid w:val="005D1223"/>
    <w:rsid w:val="005D1685"/>
    <w:rsid w:val="005D2CE8"/>
    <w:rsid w:val="005D3220"/>
    <w:rsid w:val="005D3760"/>
    <w:rsid w:val="005D39F1"/>
    <w:rsid w:val="005D4D7B"/>
    <w:rsid w:val="005D5D7E"/>
    <w:rsid w:val="005D5E5A"/>
    <w:rsid w:val="005E095F"/>
    <w:rsid w:val="005E16EF"/>
    <w:rsid w:val="005E18B8"/>
    <w:rsid w:val="005E372D"/>
    <w:rsid w:val="005E4582"/>
    <w:rsid w:val="005E5BEF"/>
    <w:rsid w:val="005E5E17"/>
    <w:rsid w:val="005E6731"/>
    <w:rsid w:val="005E7C18"/>
    <w:rsid w:val="005E7D24"/>
    <w:rsid w:val="005F00ED"/>
    <w:rsid w:val="005F0D40"/>
    <w:rsid w:val="005F158A"/>
    <w:rsid w:val="005F31AA"/>
    <w:rsid w:val="005F3435"/>
    <w:rsid w:val="005F3B79"/>
    <w:rsid w:val="005F3D3C"/>
    <w:rsid w:val="005F44EB"/>
    <w:rsid w:val="005F474C"/>
    <w:rsid w:val="005F5EE7"/>
    <w:rsid w:val="005F617D"/>
    <w:rsid w:val="005F7085"/>
    <w:rsid w:val="005F712F"/>
    <w:rsid w:val="005F723E"/>
    <w:rsid w:val="005F7281"/>
    <w:rsid w:val="005F7463"/>
    <w:rsid w:val="005F76CA"/>
    <w:rsid w:val="00600F2C"/>
    <w:rsid w:val="00600F64"/>
    <w:rsid w:val="00602B09"/>
    <w:rsid w:val="00602B18"/>
    <w:rsid w:val="00603EEA"/>
    <w:rsid w:val="00604D4A"/>
    <w:rsid w:val="0060505F"/>
    <w:rsid w:val="00605FF2"/>
    <w:rsid w:val="006061F8"/>
    <w:rsid w:val="006067D0"/>
    <w:rsid w:val="00606D9F"/>
    <w:rsid w:val="00607EED"/>
    <w:rsid w:val="00610F36"/>
    <w:rsid w:val="00610FBB"/>
    <w:rsid w:val="00611149"/>
    <w:rsid w:val="0061155C"/>
    <w:rsid w:val="00611F90"/>
    <w:rsid w:val="00612DA5"/>
    <w:rsid w:val="00613953"/>
    <w:rsid w:val="00614489"/>
    <w:rsid w:val="00614EF9"/>
    <w:rsid w:val="00617025"/>
    <w:rsid w:val="00617049"/>
    <w:rsid w:val="00617741"/>
    <w:rsid w:val="0061775D"/>
    <w:rsid w:val="0062110C"/>
    <w:rsid w:val="00621111"/>
    <w:rsid w:val="0062182A"/>
    <w:rsid w:val="006221D3"/>
    <w:rsid w:val="0062267D"/>
    <w:rsid w:val="00622EF5"/>
    <w:rsid w:val="00622FB0"/>
    <w:rsid w:val="00623103"/>
    <w:rsid w:val="006231FA"/>
    <w:rsid w:val="006234BC"/>
    <w:rsid w:val="0062367D"/>
    <w:rsid w:val="00625156"/>
    <w:rsid w:val="0062672E"/>
    <w:rsid w:val="00627215"/>
    <w:rsid w:val="00627CC3"/>
    <w:rsid w:val="006305FD"/>
    <w:rsid w:val="006308A5"/>
    <w:rsid w:val="00630B26"/>
    <w:rsid w:val="00632CF3"/>
    <w:rsid w:val="00632D83"/>
    <w:rsid w:val="00632E6B"/>
    <w:rsid w:val="00633635"/>
    <w:rsid w:val="00634042"/>
    <w:rsid w:val="006341E2"/>
    <w:rsid w:val="00634454"/>
    <w:rsid w:val="00634464"/>
    <w:rsid w:val="0063455B"/>
    <w:rsid w:val="0063533D"/>
    <w:rsid w:val="00635623"/>
    <w:rsid w:val="00635712"/>
    <w:rsid w:val="006358D2"/>
    <w:rsid w:val="00635EB8"/>
    <w:rsid w:val="006371A4"/>
    <w:rsid w:val="0063740A"/>
    <w:rsid w:val="00637656"/>
    <w:rsid w:val="00637E9F"/>
    <w:rsid w:val="006405F9"/>
    <w:rsid w:val="00640B5A"/>
    <w:rsid w:val="006411BB"/>
    <w:rsid w:val="00641609"/>
    <w:rsid w:val="0064192B"/>
    <w:rsid w:val="00641A83"/>
    <w:rsid w:val="00641BA3"/>
    <w:rsid w:val="00642E1E"/>
    <w:rsid w:val="0064468B"/>
    <w:rsid w:val="00644BD4"/>
    <w:rsid w:val="00645098"/>
    <w:rsid w:val="00645774"/>
    <w:rsid w:val="00646348"/>
    <w:rsid w:val="00646B4B"/>
    <w:rsid w:val="00646FD3"/>
    <w:rsid w:val="00647560"/>
    <w:rsid w:val="00647B62"/>
    <w:rsid w:val="006528C8"/>
    <w:rsid w:val="006534FC"/>
    <w:rsid w:val="00653B7A"/>
    <w:rsid w:val="00654322"/>
    <w:rsid w:val="006543B4"/>
    <w:rsid w:val="006559D6"/>
    <w:rsid w:val="00656F84"/>
    <w:rsid w:val="0066083F"/>
    <w:rsid w:val="00660D72"/>
    <w:rsid w:val="006613AF"/>
    <w:rsid w:val="00661B52"/>
    <w:rsid w:val="00661DD4"/>
    <w:rsid w:val="0066256E"/>
    <w:rsid w:val="00664FFE"/>
    <w:rsid w:val="00665BFD"/>
    <w:rsid w:val="00665EF2"/>
    <w:rsid w:val="0066678F"/>
    <w:rsid w:val="006721CA"/>
    <w:rsid w:val="00672AC3"/>
    <w:rsid w:val="0067394A"/>
    <w:rsid w:val="006745CE"/>
    <w:rsid w:val="00674C88"/>
    <w:rsid w:val="00675601"/>
    <w:rsid w:val="0067639F"/>
    <w:rsid w:val="00676A85"/>
    <w:rsid w:val="00676A92"/>
    <w:rsid w:val="00676CCA"/>
    <w:rsid w:val="00676D4F"/>
    <w:rsid w:val="0068056F"/>
    <w:rsid w:val="00681128"/>
    <w:rsid w:val="006820E1"/>
    <w:rsid w:val="00682D0E"/>
    <w:rsid w:val="006832E5"/>
    <w:rsid w:val="00685632"/>
    <w:rsid w:val="00685DF0"/>
    <w:rsid w:val="0068688C"/>
    <w:rsid w:val="00686909"/>
    <w:rsid w:val="00686FCC"/>
    <w:rsid w:val="00687654"/>
    <w:rsid w:val="0068790E"/>
    <w:rsid w:val="00690278"/>
    <w:rsid w:val="00690645"/>
    <w:rsid w:val="00690BDE"/>
    <w:rsid w:val="00691B32"/>
    <w:rsid w:val="00692BE8"/>
    <w:rsid w:val="00693036"/>
    <w:rsid w:val="0069423E"/>
    <w:rsid w:val="006943A5"/>
    <w:rsid w:val="006956D3"/>
    <w:rsid w:val="006960F4"/>
    <w:rsid w:val="00696799"/>
    <w:rsid w:val="0069693C"/>
    <w:rsid w:val="006974A8"/>
    <w:rsid w:val="00697FCB"/>
    <w:rsid w:val="006A2363"/>
    <w:rsid w:val="006A3EBE"/>
    <w:rsid w:val="006A5522"/>
    <w:rsid w:val="006A57DF"/>
    <w:rsid w:val="006A673F"/>
    <w:rsid w:val="006A7186"/>
    <w:rsid w:val="006A7991"/>
    <w:rsid w:val="006B0A98"/>
    <w:rsid w:val="006B0E20"/>
    <w:rsid w:val="006B1115"/>
    <w:rsid w:val="006B15A3"/>
    <w:rsid w:val="006B1860"/>
    <w:rsid w:val="006B2232"/>
    <w:rsid w:val="006B2481"/>
    <w:rsid w:val="006B3490"/>
    <w:rsid w:val="006B422C"/>
    <w:rsid w:val="006B4C4D"/>
    <w:rsid w:val="006B4E47"/>
    <w:rsid w:val="006B4F69"/>
    <w:rsid w:val="006B6264"/>
    <w:rsid w:val="006B6AF0"/>
    <w:rsid w:val="006B6B53"/>
    <w:rsid w:val="006C0346"/>
    <w:rsid w:val="006C0ACC"/>
    <w:rsid w:val="006C0C46"/>
    <w:rsid w:val="006C11C2"/>
    <w:rsid w:val="006C1634"/>
    <w:rsid w:val="006C19ED"/>
    <w:rsid w:val="006C1AE8"/>
    <w:rsid w:val="006C20C3"/>
    <w:rsid w:val="006C2103"/>
    <w:rsid w:val="006C2877"/>
    <w:rsid w:val="006C3367"/>
    <w:rsid w:val="006C38A8"/>
    <w:rsid w:val="006C4D19"/>
    <w:rsid w:val="006C5098"/>
    <w:rsid w:val="006C65C2"/>
    <w:rsid w:val="006C6D5B"/>
    <w:rsid w:val="006C6DC4"/>
    <w:rsid w:val="006C70DB"/>
    <w:rsid w:val="006C71EA"/>
    <w:rsid w:val="006D0DCC"/>
    <w:rsid w:val="006D0E70"/>
    <w:rsid w:val="006D25B1"/>
    <w:rsid w:val="006D2AC6"/>
    <w:rsid w:val="006D2C81"/>
    <w:rsid w:val="006D2DC5"/>
    <w:rsid w:val="006D320C"/>
    <w:rsid w:val="006D3812"/>
    <w:rsid w:val="006D487D"/>
    <w:rsid w:val="006D4CFD"/>
    <w:rsid w:val="006D50B8"/>
    <w:rsid w:val="006D5475"/>
    <w:rsid w:val="006D60EF"/>
    <w:rsid w:val="006D674A"/>
    <w:rsid w:val="006D7CC2"/>
    <w:rsid w:val="006D7DC0"/>
    <w:rsid w:val="006E0D1F"/>
    <w:rsid w:val="006E1266"/>
    <w:rsid w:val="006E4785"/>
    <w:rsid w:val="006E545C"/>
    <w:rsid w:val="006E5C0D"/>
    <w:rsid w:val="006E6181"/>
    <w:rsid w:val="006E6D96"/>
    <w:rsid w:val="006E7E01"/>
    <w:rsid w:val="006F0367"/>
    <w:rsid w:val="006F14AB"/>
    <w:rsid w:val="006F1954"/>
    <w:rsid w:val="006F21B5"/>
    <w:rsid w:val="006F2E28"/>
    <w:rsid w:val="006F2EB1"/>
    <w:rsid w:val="006F3424"/>
    <w:rsid w:val="006F3690"/>
    <w:rsid w:val="006F498E"/>
    <w:rsid w:val="006F4E46"/>
    <w:rsid w:val="006F581A"/>
    <w:rsid w:val="006F63A3"/>
    <w:rsid w:val="00701BED"/>
    <w:rsid w:val="007024F4"/>
    <w:rsid w:val="00702DE2"/>
    <w:rsid w:val="007032F1"/>
    <w:rsid w:val="00705798"/>
    <w:rsid w:val="00705E6F"/>
    <w:rsid w:val="0070613C"/>
    <w:rsid w:val="00706B4A"/>
    <w:rsid w:val="007071E2"/>
    <w:rsid w:val="007072F0"/>
    <w:rsid w:val="00707DE4"/>
    <w:rsid w:val="0071027B"/>
    <w:rsid w:val="00710480"/>
    <w:rsid w:val="00711025"/>
    <w:rsid w:val="00711FAF"/>
    <w:rsid w:val="00714DAC"/>
    <w:rsid w:val="0071516B"/>
    <w:rsid w:val="007151FF"/>
    <w:rsid w:val="007158C4"/>
    <w:rsid w:val="0071692A"/>
    <w:rsid w:val="00717149"/>
    <w:rsid w:val="007205E7"/>
    <w:rsid w:val="00720ADB"/>
    <w:rsid w:val="007212DF"/>
    <w:rsid w:val="00721C4C"/>
    <w:rsid w:val="00722761"/>
    <w:rsid w:val="00722F37"/>
    <w:rsid w:val="00723284"/>
    <w:rsid w:val="00723F01"/>
    <w:rsid w:val="00724626"/>
    <w:rsid w:val="00724862"/>
    <w:rsid w:val="00726D9C"/>
    <w:rsid w:val="00727E5E"/>
    <w:rsid w:val="00730BBE"/>
    <w:rsid w:val="007310EF"/>
    <w:rsid w:val="007313EB"/>
    <w:rsid w:val="00731B77"/>
    <w:rsid w:val="00731C43"/>
    <w:rsid w:val="00732BA4"/>
    <w:rsid w:val="007331DC"/>
    <w:rsid w:val="00733BC3"/>
    <w:rsid w:val="00734B2E"/>
    <w:rsid w:val="00736918"/>
    <w:rsid w:val="007370FF"/>
    <w:rsid w:val="00742472"/>
    <w:rsid w:val="00742659"/>
    <w:rsid w:val="007429B4"/>
    <w:rsid w:val="00742CFE"/>
    <w:rsid w:val="00742EBA"/>
    <w:rsid w:val="00743B88"/>
    <w:rsid w:val="00745827"/>
    <w:rsid w:val="00745CE6"/>
    <w:rsid w:val="00746A2C"/>
    <w:rsid w:val="00746B0A"/>
    <w:rsid w:val="00750622"/>
    <w:rsid w:val="00752027"/>
    <w:rsid w:val="0075248B"/>
    <w:rsid w:val="00754148"/>
    <w:rsid w:val="007562D2"/>
    <w:rsid w:val="00756796"/>
    <w:rsid w:val="007571C9"/>
    <w:rsid w:val="00760582"/>
    <w:rsid w:val="00763EA1"/>
    <w:rsid w:val="007644EE"/>
    <w:rsid w:val="00765378"/>
    <w:rsid w:val="0076541D"/>
    <w:rsid w:val="007674C6"/>
    <w:rsid w:val="00767673"/>
    <w:rsid w:val="00767794"/>
    <w:rsid w:val="007711E8"/>
    <w:rsid w:val="00771CCE"/>
    <w:rsid w:val="00772351"/>
    <w:rsid w:val="007723BC"/>
    <w:rsid w:val="00773587"/>
    <w:rsid w:val="00773E84"/>
    <w:rsid w:val="0077466B"/>
    <w:rsid w:val="007748D5"/>
    <w:rsid w:val="00774C26"/>
    <w:rsid w:val="00775601"/>
    <w:rsid w:val="0077577A"/>
    <w:rsid w:val="00775832"/>
    <w:rsid w:val="00775CFB"/>
    <w:rsid w:val="00775D53"/>
    <w:rsid w:val="00776187"/>
    <w:rsid w:val="007763DB"/>
    <w:rsid w:val="007763EA"/>
    <w:rsid w:val="007766A1"/>
    <w:rsid w:val="00777801"/>
    <w:rsid w:val="00777B60"/>
    <w:rsid w:val="0078056A"/>
    <w:rsid w:val="007813F9"/>
    <w:rsid w:val="007814EF"/>
    <w:rsid w:val="007818A8"/>
    <w:rsid w:val="00781DB6"/>
    <w:rsid w:val="00782003"/>
    <w:rsid w:val="00782070"/>
    <w:rsid w:val="00782BAF"/>
    <w:rsid w:val="00782DA7"/>
    <w:rsid w:val="0078546C"/>
    <w:rsid w:val="00785FD2"/>
    <w:rsid w:val="00786337"/>
    <w:rsid w:val="00786520"/>
    <w:rsid w:val="0078658D"/>
    <w:rsid w:val="00790440"/>
    <w:rsid w:val="0079049D"/>
    <w:rsid w:val="00790DAE"/>
    <w:rsid w:val="00790FC2"/>
    <w:rsid w:val="0079121A"/>
    <w:rsid w:val="00792406"/>
    <w:rsid w:val="007936C5"/>
    <w:rsid w:val="00795039"/>
    <w:rsid w:val="0079527B"/>
    <w:rsid w:val="007962E4"/>
    <w:rsid w:val="0079645E"/>
    <w:rsid w:val="007969CF"/>
    <w:rsid w:val="00796BD2"/>
    <w:rsid w:val="00797156"/>
    <w:rsid w:val="00797419"/>
    <w:rsid w:val="007977FE"/>
    <w:rsid w:val="007A0CE9"/>
    <w:rsid w:val="007A1D63"/>
    <w:rsid w:val="007A2201"/>
    <w:rsid w:val="007A2B9B"/>
    <w:rsid w:val="007A2BB3"/>
    <w:rsid w:val="007A3787"/>
    <w:rsid w:val="007A3BDB"/>
    <w:rsid w:val="007A4018"/>
    <w:rsid w:val="007A480E"/>
    <w:rsid w:val="007A4AE8"/>
    <w:rsid w:val="007A5052"/>
    <w:rsid w:val="007A5EA4"/>
    <w:rsid w:val="007A5F02"/>
    <w:rsid w:val="007A69F2"/>
    <w:rsid w:val="007A6C38"/>
    <w:rsid w:val="007A71A7"/>
    <w:rsid w:val="007B0A29"/>
    <w:rsid w:val="007B1D05"/>
    <w:rsid w:val="007B200F"/>
    <w:rsid w:val="007B22DB"/>
    <w:rsid w:val="007B3E26"/>
    <w:rsid w:val="007B4481"/>
    <w:rsid w:val="007B4E5C"/>
    <w:rsid w:val="007B5877"/>
    <w:rsid w:val="007B5EA0"/>
    <w:rsid w:val="007B64F7"/>
    <w:rsid w:val="007B7066"/>
    <w:rsid w:val="007B70D1"/>
    <w:rsid w:val="007B756E"/>
    <w:rsid w:val="007B769A"/>
    <w:rsid w:val="007B77AA"/>
    <w:rsid w:val="007C0D48"/>
    <w:rsid w:val="007C10E0"/>
    <w:rsid w:val="007C17DB"/>
    <w:rsid w:val="007C3474"/>
    <w:rsid w:val="007C3D29"/>
    <w:rsid w:val="007C3EFC"/>
    <w:rsid w:val="007C5296"/>
    <w:rsid w:val="007C5EC2"/>
    <w:rsid w:val="007C7B70"/>
    <w:rsid w:val="007D1773"/>
    <w:rsid w:val="007D1794"/>
    <w:rsid w:val="007D216E"/>
    <w:rsid w:val="007D24A2"/>
    <w:rsid w:val="007D25EA"/>
    <w:rsid w:val="007D434B"/>
    <w:rsid w:val="007D61DE"/>
    <w:rsid w:val="007E114C"/>
    <w:rsid w:val="007E1783"/>
    <w:rsid w:val="007E1A2E"/>
    <w:rsid w:val="007E2658"/>
    <w:rsid w:val="007E3513"/>
    <w:rsid w:val="007E36E0"/>
    <w:rsid w:val="007E42E8"/>
    <w:rsid w:val="007E4A1B"/>
    <w:rsid w:val="007E4C21"/>
    <w:rsid w:val="007E4FE3"/>
    <w:rsid w:val="007E77BD"/>
    <w:rsid w:val="007E7D8C"/>
    <w:rsid w:val="007E7E5D"/>
    <w:rsid w:val="007F1B3A"/>
    <w:rsid w:val="007F2721"/>
    <w:rsid w:val="007F32D6"/>
    <w:rsid w:val="007F442C"/>
    <w:rsid w:val="007F44DB"/>
    <w:rsid w:val="007F4634"/>
    <w:rsid w:val="007F5736"/>
    <w:rsid w:val="007F58A1"/>
    <w:rsid w:val="007F647F"/>
    <w:rsid w:val="007F6DDD"/>
    <w:rsid w:val="007F6FD5"/>
    <w:rsid w:val="007F70AE"/>
    <w:rsid w:val="007F7B74"/>
    <w:rsid w:val="00800A9B"/>
    <w:rsid w:val="00802AA0"/>
    <w:rsid w:val="008033E0"/>
    <w:rsid w:val="008041E6"/>
    <w:rsid w:val="0080446F"/>
    <w:rsid w:val="00804644"/>
    <w:rsid w:val="00805311"/>
    <w:rsid w:val="00805490"/>
    <w:rsid w:val="0080566C"/>
    <w:rsid w:val="008060FB"/>
    <w:rsid w:val="00807233"/>
    <w:rsid w:val="00810310"/>
    <w:rsid w:val="008104DF"/>
    <w:rsid w:val="00813299"/>
    <w:rsid w:val="00813635"/>
    <w:rsid w:val="00815E0F"/>
    <w:rsid w:val="0081642F"/>
    <w:rsid w:val="00817364"/>
    <w:rsid w:val="00821EC0"/>
    <w:rsid w:val="00822EFF"/>
    <w:rsid w:val="00823643"/>
    <w:rsid w:val="0082380F"/>
    <w:rsid w:val="0082390D"/>
    <w:rsid w:val="00823A24"/>
    <w:rsid w:val="00824420"/>
    <w:rsid w:val="00825445"/>
    <w:rsid w:val="0082727A"/>
    <w:rsid w:val="008278B6"/>
    <w:rsid w:val="008305C7"/>
    <w:rsid w:val="008322DF"/>
    <w:rsid w:val="008341DE"/>
    <w:rsid w:val="00834526"/>
    <w:rsid w:val="00834B08"/>
    <w:rsid w:val="0083513F"/>
    <w:rsid w:val="0083552D"/>
    <w:rsid w:val="00835839"/>
    <w:rsid w:val="00836931"/>
    <w:rsid w:val="008369F3"/>
    <w:rsid w:val="00836A69"/>
    <w:rsid w:val="00836F0F"/>
    <w:rsid w:val="00837D81"/>
    <w:rsid w:val="008408A7"/>
    <w:rsid w:val="008415F2"/>
    <w:rsid w:val="0084189F"/>
    <w:rsid w:val="00841F74"/>
    <w:rsid w:val="0084211C"/>
    <w:rsid w:val="00842C6D"/>
    <w:rsid w:val="00843F90"/>
    <w:rsid w:val="00844703"/>
    <w:rsid w:val="0084483D"/>
    <w:rsid w:val="0084568B"/>
    <w:rsid w:val="008458D4"/>
    <w:rsid w:val="00846DE2"/>
    <w:rsid w:val="00847A5A"/>
    <w:rsid w:val="00850140"/>
    <w:rsid w:val="00850A37"/>
    <w:rsid w:val="00851140"/>
    <w:rsid w:val="00852407"/>
    <w:rsid w:val="00852574"/>
    <w:rsid w:val="00852684"/>
    <w:rsid w:val="00852775"/>
    <w:rsid w:val="008528F2"/>
    <w:rsid w:val="00852D53"/>
    <w:rsid w:val="008552F4"/>
    <w:rsid w:val="00856273"/>
    <w:rsid w:val="00856971"/>
    <w:rsid w:val="00857275"/>
    <w:rsid w:val="00857A32"/>
    <w:rsid w:val="0086060B"/>
    <w:rsid w:val="008607EA"/>
    <w:rsid w:val="008622C8"/>
    <w:rsid w:val="00862351"/>
    <w:rsid w:val="00862D1A"/>
    <w:rsid w:val="008632CB"/>
    <w:rsid w:val="00864798"/>
    <w:rsid w:val="00864FA3"/>
    <w:rsid w:val="00865368"/>
    <w:rsid w:val="0086536F"/>
    <w:rsid w:val="00866B21"/>
    <w:rsid w:val="00867A49"/>
    <w:rsid w:val="00867AA3"/>
    <w:rsid w:val="00867B7C"/>
    <w:rsid w:val="0087163E"/>
    <w:rsid w:val="00871AD7"/>
    <w:rsid w:val="00872556"/>
    <w:rsid w:val="00872C1F"/>
    <w:rsid w:val="008733D6"/>
    <w:rsid w:val="00873839"/>
    <w:rsid w:val="00873FD0"/>
    <w:rsid w:val="008740EC"/>
    <w:rsid w:val="00874275"/>
    <w:rsid w:val="00874D64"/>
    <w:rsid w:val="00875739"/>
    <w:rsid w:val="008758EE"/>
    <w:rsid w:val="00876FC1"/>
    <w:rsid w:val="008806D9"/>
    <w:rsid w:val="00880AE1"/>
    <w:rsid w:val="0088170A"/>
    <w:rsid w:val="00881774"/>
    <w:rsid w:val="00881D54"/>
    <w:rsid w:val="0088213C"/>
    <w:rsid w:val="00883FFE"/>
    <w:rsid w:val="0088429F"/>
    <w:rsid w:val="008845BB"/>
    <w:rsid w:val="00884791"/>
    <w:rsid w:val="008850D4"/>
    <w:rsid w:val="00886203"/>
    <w:rsid w:val="0088623A"/>
    <w:rsid w:val="00886BF0"/>
    <w:rsid w:val="008901CF"/>
    <w:rsid w:val="00890A69"/>
    <w:rsid w:val="0089298E"/>
    <w:rsid w:val="0089526C"/>
    <w:rsid w:val="00895BF1"/>
    <w:rsid w:val="00895D16"/>
    <w:rsid w:val="008971D5"/>
    <w:rsid w:val="00897306"/>
    <w:rsid w:val="008A001D"/>
    <w:rsid w:val="008A175A"/>
    <w:rsid w:val="008A1764"/>
    <w:rsid w:val="008A3540"/>
    <w:rsid w:val="008A3967"/>
    <w:rsid w:val="008A4CE0"/>
    <w:rsid w:val="008A5128"/>
    <w:rsid w:val="008A5C6D"/>
    <w:rsid w:val="008A5CDF"/>
    <w:rsid w:val="008B0914"/>
    <w:rsid w:val="008B09CC"/>
    <w:rsid w:val="008B0B4F"/>
    <w:rsid w:val="008B148A"/>
    <w:rsid w:val="008B193C"/>
    <w:rsid w:val="008B1A84"/>
    <w:rsid w:val="008B2AE9"/>
    <w:rsid w:val="008B2C38"/>
    <w:rsid w:val="008B358D"/>
    <w:rsid w:val="008B49F8"/>
    <w:rsid w:val="008B4FA6"/>
    <w:rsid w:val="008B5047"/>
    <w:rsid w:val="008B6A7C"/>
    <w:rsid w:val="008B7524"/>
    <w:rsid w:val="008B758A"/>
    <w:rsid w:val="008C348D"/>
    <w:rsid w:val="008C3627"/>
    <w:rsid w:val="008C4B4A"/>
    <w:rsid w:val="008C6CCB"/>
    <w:rsid w:val="008C7960"/>
    <w:rsid w:val="008D2A4E"/>
    <w:rsid w:val="008D2B47"/>
    <w:rsid w:val="008D3321"/>
    <w:rsid w:val="008D4B68"/>
    <w:rsid w:val="008D4BF5"/>
    <w:rsid w:val="008D6E4D"/>
    <w:rsid w:val="008D6EC2"/>
    <w:rsid w:val="008D7704"/>
    <w:rsid w:val="008E1730"/>
    <w:rsid w:val="008E178E"/>
    <w:rsid w:val="008E181F"/>
    <w:rsid w:val="008E19D5"/>
    <w:rsid w:val="008E2E12"/>
    <w:rsid w:val="008E377A"/>
    <w:rsid w:val="008E499E"/>
    <w:rsid w:val="008E66E1"/>
    <w:rsid w:val="008E743F"/>
    <w:rsid w:val="008E7701"/>
    <w:rsid w:val="008E7864"/>
    <w:rsid w:val="008F0640"/>
    <w:rsid w:val="008F10D2"/>
    <w:rsid w:val="008F408E"/>
    <w:rsid w:val="008F4990"/>
    <w:rsid w:val="008F4BF7"/>
    <w:rsid w:val="008F5C1B"/>
    <w:rsid w:val="008F633E"/>
    <w:rsid w:val="008F647C"/>
    <w:rsid w:val="008F6BAD"/>
    <w:rsid w:val="008F711A"/>
    <w:rsid w:val="0090161C"/>
    <w:rsid w:val="00901CF5"/>
    <w:rsid w:val="0090237E"/>
    <w:rsid w:val="00902861"/>
    <w:rsid w:val="00903842"/>
    <w:rsid w:val="009038C0"/>
    <w:rsid w:val="00904D43"/>
    <w:rsid w:val="00904F66"/>
    <w:rsid w:val="00905ABB"/>
    <w:rsid w:val="0090632D"/>
    <w:rsid w:val="00907C65"/>
    <w:rsid w:val="009101D4"/>
    <w:rsid w:val="00910B4E"/>
    <w:rsid w:val="00912FEA"/>
    <w:rsid w:val="0091408B"/>
    <w:rsid w:val="009143E7"/>
    <w:rsid w:val="00914E48"/>
    <w:rsid w:val="00915927"/>
    <w:rsid w:val="00915C19"/>
    <w:rsid w:val="00917798"/>
    <w:rsid w:val="00917C14"/>
    <w:rsid w:val="00920191"/>
    <w:rsid w:val="009209FB"/>
    <w:rsid w:val="00921D43"/>
    <w:rsid w:val="00922366"/>
    <w:rsid w:val="00924178"/>
    <w:rsid w:val="009244E4"/>
    <w:rsid w:val="0092464D"/>
    <w:rsid w:val="00925EEA"/>
    <w:rsid w:val="00926221"/>
    <w:rsid w:val="00930C3F"/>
    <w:rsid w:val="00931D5A"/>
    <w:rsid w:val="00931E97"/>
    <w:rsid w:val="00932E0B"/>
    <w:rsid w:val="0093318E"/>
    <w:rsid w:val="009335B1"/>
    <w:rsid w:val="0093480F"/>
    <w:rsid w:val="00935872"/>
    <w:rsid w:val="009379C8"/>
    <w:rsid w:val="00937A77"/>
    <w:rsid w:val="00937B14"/>
    <w:rsid w:val="00937DF7"/>
    <w:rsid w:val="00937E60"/>
    <w:rsid w:val="00940757"/>
    <w:rsid w:val="00940C64"/>
    <w:rsid w:val="00941C0F"/>
    <w:rsid w:val="00941CA0"/>
    <w:rsid w:val="00941D1A"/>
    <w:rsid w:val="00941D75"/>
    <w:rsid w:val="0094293A"/>
    <w:rsid w:val="00942A06"/>
    <w:rsid w:val="00943774"/>
    <w:rsid w:val="00945A07"/>
    <w:rsid w:val="009460D8"/>
    <w:rsid w:val="00946539"/>
    <w:rsid w:val="00946CB2"/>
    <w:rsid w:val="00950EF0"/>
    <w:rsid w:val="00951196"/>
    <w:rsid w:val="00951E79"/>
    <w:rsid w:val="00952401"/>
    <w:rsid w:val="0095280D"/>
    <w:rsid w:val="00952BC4"/>
    <w:rsid w:val="0095388B"/>
    <w:rsid w:val="009546F2"/>
    <w:rsid w:val="00955688"/>
    <w:rsid w:val="00955753"/>
    <w:rsid w:val="00956759"/>
    <w:rsid w:val="00957505"/>
    <w:rsid w:val="0095794A"/>
    <w:rsid w:val="0096030E"/>
    <w:rsid w:val="00960585"/>
    <w:rsid w:val="00963481"/>
    <w:rsid w:val="00965295"/>
    <w:rsid w:val="0096533D"/>
    <w:rsid w:val="009653FB"/>
    <w:rsid w:val="0096595B"/>
    <w:rsid w:val="009667F0"/>
    <w:rsid w:val="0097014A"/>
    <w:rsid w:val="00970C4C"/>
    <w:rsid w:val="00971B42"/>
    <w:rsid w:val="009730B9"/>
    <w:rsid w:val="00973719"/>
    <w:rsid w:val="00973CF3"/>
    <w:rsid w:val="00974762"/>
    <w:rsid w:val="009747D8"/>
    <w:rsid w:val="009755C5"/>
    <w:rsid w:val="009762E0"/>
    <w:rsid w:val="0097661F"/>
    <w:rsid w:val="00977AFC"/>
    <w:rsid w:val="0098021A"/>
    <w:rsid w:val="00980FCE"/>
    <w:rsid w:val="00981CBE"/>
    <w:rsid w:val="00981F2E"/>
    <w:rsid w:val="009824FA"/>
    <w:rsid w:val="00982D43"/>
    <w:rsid w:val="00982EEF"/>
    <w:rsid w:val="009839B0"/>
    <w:rsid w:val="009841EF"/>
    <w:rsid w:val="00985E35"/>
    <w:rsid w:val="00986113"/>
    <w:rsid w:val="009866A2"/>
    <w:rsid w:val="00986746"/>
    <w:rsid w:val="0098722D"/>
    <w:rsid w:val="009877F6"/>
    <w:rsid w:val="00990877"/>
    <w:rsid w:val="009911B9"/>
    <w:rsid w:val="00991A2F"/>
    <w:rsid w:val="00991C05"/>
    <w:rsid w:val="009923E3"/>
    <w:rsid w:val="0099540D"/>
    <w:rsid w:val="009958A8"/>
    <w:rsid w:val="0099646D"/>
    <w:rsid w:val="00996655"/>
    <w:rsid w:val="0099667E"/>
    <w:rsid w:val="009968E0"/>
    <w:rsid w:val="00997386"/>
    <w:rsid w:val="009975D0"/>
    <w:rsid w:val="0099762A"/>
    <w:rsid w:val="0099768D"/>
    <w:rsid w:val="009A0B91"/>
    <w:rsid w:val="009A12B8"/>
    <w:rsid w:val="009A2A82"/>
    <w:rsid w:val="009A3416"/>
    <w:rsid w:val="009A3A69"/>
    <w:rsid w:val="009A3E9E"/>
    <w:rsid w:val="009A3F81"/>
    <w:rsid w:val="009A42B1"/>
    <w:rsid w:val="009A4E54"/>
    <w:rsid w:val="009A5697"/>
    <w:rsid w:val="009A59DA"/>
    <w:rsid w:val="009A5F76"/>
    <w:rsid w:val="009A67EF"/>
    <w:rsid w:val="009A72FE"/>
    <w:rsid w:val="009A7DCA"/>
    <w:rsid w:val="009B1214"/>
    <w:rsid w:val="009B21AA"/>
    <w:rsid w:val="009B259B"/>
    <w:rsid w:val="009B29C3"/>
    <w:rsid w:val="009B4275"/>
    <w:rsid w:val="009B53B6"/>
    <w:rsid w:val="009B5A0E"/>
    <w:rsid w:val="009B71D1"/>
    <w:rsid w:val="009B758F"/>
    <w:rsid w:val="009C0217"/>
    <w:rsid w:val="009C03BD"/>
    <w:rsid w:val="009C0DE9"/>
    <w:rsid w:val="009C0F4A"/>
    <w:rsid w:val="009C27FD"/>
    <w:rsid w:val="009C2983"/>
    <w:rsid w:val="009C2A51"/>
    <w:rsid w:val="009C2FFD"/>
    <w:rsid w:val="009C31A8"/>
    <w:rsid w:val="009C3AC8"/>
    <w:rsid w:val="009C5582"/>
    <w:rsid w:val="009C60D0"/>
    <w:rsid w:val="009C7188"/>
    <w:rsid w:val="009C7794"/>
    <w:rsid w:val="009D4CAE"/>
    <w:rsid w:val="009D517E"/>
    <w:rsid w:val="009D639C"/>
    <w:rsid w:val="009D6EB7"/>
    <w:rsid w:val="009D7DAA"/>
    <w:rsid w:val="009E0314"/>
    <w:rsid w:val="009E066C"/>
    <w:rsid w:val="009E096F"/>
    <w:rsid w:val="009E110B"/>
    <w:rsid w:val="009E2794"/>
    <w:rsid w:val="009E3964"/>
    <w:rsid w:val="009E557E"/>
    <w:rsid w:val="009E7910"/>
    <w:rsid w:val="009E79F2"/>
    <w:rsid w:val="009F1847"/>
    <w:rsid w:val="009F2277"/>
    <w:rsid w:val="009F24CC"/>
    <w:rsid w:val="009F3A9B"/>
    <w:rsid w:val="009F443A"/>
    <w:rsid w:val="009F473F"/>
    <w:rsid w:val="009F4C11"/>
    <w:rsid w:val="009F6162"/>
    <w:rsid w:val="009F752B"/>
    <w:rsid w:val="009F7C44"/>
    <w:rsid w:val="00A00579"/>
    <w:rsid w:val="00A0082D"/>
    <w:rsid w:val="00A00F76"/>
    <w:rsid w:val="00A02BF5"/>
    <w:rsid w:val="00A0316F"/>
    <w:rsid w:val="00A03E83"/>
    <w:rsid w:val="00A04728"/>
    <w:rsid w:val="00A0479B"/>
    <w:rsid w:val="00A050EE"/>
    <w:rsid w:val="00A0661E"/>
    <w:rsid w:val="00A06653"/>
    <w:rsid w:val="00A07545"/>
    <w:rsid w:val="00A10B04"/>
    <w:rsid w:val="00A138A5"/>
    <w:rsid w:val="00A13EC4"/>
    <w:rsid w:val="00A14911"/>
    <w:rsid w:val="00A16283"/>
    <w:rsid w:val="00A17CEC"/>
    <w:rsid w:val="00A20022"/>
    <w:rsid w:val="00A212B3"/>
    <w:rsid w:val="00A2136E"/>
    <w:rsid w:val="00A2192B"/>
    <w:rsid w:val="00A21E00"/>
    <w:rsid w:val="00A22123"/>
    <w:rsid w:val="00A23602"/>
    <w:rsid w:val="00A236E3"/>
    <w:rsid w:val="00A23A1C"/>
    <w:rsid w:val="00A269F3"/>
    <w:rsid w:val="00A26AD2"/>
    <w:rsid w:val="00A26E97"/>
    <w:rsid w:val="00A270E2"/>
    <w:rsid w:val="00A2732C"/>
    <w:rsid w:val="00A27877"/>
    <w:rsid w:val="00A27E1A"/>
    <w:rsid w:val="00A30615"/>
    <w:rsid w:val="00A317A6"/>
    <w:rsid w:val="00A31FE4"/>
    <w:rsid w:val="00A33258"/>
    <w:rsid w:val="00A3360E"/>
    <w:rsid w:val="00A3363C"/>
    <w:rsid w:val="00A34D9C"/>
    <w:rsid w:val="00A35364"/>
    <w:rsid w:val="00A37235"/>
    <w:rsid w:val="00A41302"/>
    <w:rsid w:val="00A41AB0"/>
    <w:rsid w:val="00A41EC8"/>
    <w:rsid w:val="00A421D0"/>
    <w:rsid w:val="00A4252A"/>
    <w:rsid w:val="00A4278B"/>
    <w:rsid w:val="00A43211"/>
    <w:rsid w:val="00A43A1B"/>
    <w:rsid w:val="00A43C0D"/>
    <w:rsid w:val="00A443A5"/>
    <w:rsid w:val="00A44924"/>
    <w:rsid w:val="00A47A2A"/>
    <w:rsid w:val="00A502E7"/>
    <w:rsid w:val="00A50362"/>
    <w:rsid w:val="00A5046D"/>
    <w:rsid w:val="00A50636"/>
    <w:rsid w:val="00A50846"/>
    <w:rsid w:val="00A5131D"/>
    <w:rsid w:val="00A51480"/>
    <w:rsid w:val="00A51F2A"/>
    <w:rsid w:val="00A52E6D"/>
    <w:rsid w:val="00A546DC"/>
    <w:rsid w:val="00A547D9"/>
    <w:rsid w:val="00A57833"/>
    <w:rsid w:val="00A57D53"/>
    <w:rsid w:val="00A60004"/>
    <w:rsid w:val="00A6025B"/>
    <w:rsid w:val="00A60448"/>
    <w:rsid w:val="00A623B6"/>
    <w:rsid w:val="00A62D41"/>
    <w:rsid w:val="00A62DD2"/>
    <w:rsid w:val="00A632BD"/>
    <w:rsid w:val="00A6353B"/>
    <w:rsid w:val="00A63D01"/>
    <w:rsid w:val="00A6416A"/>
    <w:rsid w:val="00A64462"/>
    <w:rsid w:val="00A70045"/>
    <w:rsid w:val="00A7121F"/>
    <w:rsid w:val="00A71735"/>
    <w:rsid w:val="00A718D8"/>
    <w:rsid w:val="00A72F36"/>
    <w:rsid w:val="00A733E4"/>
    <w:rsid w:val="00A74FF7"/>
    <w:rsid w:val="00A8042F"/>
    <w:rsid w:val="00A80543"/>
    <w:rsid w:val="00A8070F"/>
    <w:rsid w:val="00A807AB"/>
    <w:rsid w:val="00A80E0A"/>
    <w:rsid w:val="00A81616"/>
    <w:rsid w:val="00A81DE0"/>
    <w:rsid w:val="00A82113"/>
    <w:rsid w:val="00A84444"/>
    <w:rsid w:val="00A84A88"/>
    <w:rsid w:val="00A85F4E"/>
    <w:rsid w:val="00A86802"/>
    <w:rsid w:val="00A86873"/>
    <w:rsid w:val="00A86E85"/>
    <w:rsid w:val="00A90929"/>
    <w:rsid w:val="00A92497"/>
    <w:rsid w:val="00A92808"/>
    <w:rsid w:val="00A92F11"/>
    <w:rsid w:val="00A93B1B"/>
    <w:rsid w:val="00A93BF5"/>
    <w:rsid w:val="00A9410F"/>
    <w:rsid w:val="00A95841"/>
    <w:rsid w:val="00A96A0F"/>
    <w:rsid w:val="00AA2C30"/>
    <w:rsid w:val="00AA3084"/>
    <w:rsid w:val="00AA3283"/>
    <w:rsid w:val="00AA43B8"/>
    <w:rsid w:val="00AA45D3"/>
    <w:rsid w:val="00AA5930"/>
    <w:rsid w:val="00AA6F5E"/>
    <w:rsid w:val="00AA7263"/>
    <w:rsid w:val="00AA748D"/>
    <w:rsid w:val="00AA75F3"/>
    <w:rsid w:val="00AB0F20"/>
    <w:rsid w:val="00AB1040"/>
    <w:rsid w:val="00AB11C9"/>
    <w:rsid w:val="00AB1E8C"/>
    <w:rsid w:val="00AB2C8A"/>
    <w:rsid w:val="00AB37B4"/>
    <w:rsid w:val="00AB3E9B"/>
    <w:rsid w:val="00AB495B"/>
    <w:rsid w:val="00AB52D2"/>
    <w:rsid w:val="00AB5A4A"/>
    <w:rsid w:val="00AB71B1"/>
    <w:rsid w:val="00AB7411"/>
    <w:rsid w:val="00AC03A2"/>
    <w:rsid w:val="00AC0A79"/>
    <w:rsid w:val="00AC0B0D"/>
    <w:rsid w:val="00AC0FE8"/>
    <w:rsid w:val="00AC12ED"/>
    <w:rsid w:val="00AC28B9"/>
    <w:rsid w:val="00AC378F"/>
    <w:rsid w:val="00AC3924"/>
    <w:rsid w:val="00AC3B1A"/>
    <w:rsid w:val="00AC57E1"/>
    <w:rsid w:val="00AD18F3"/>
    <w:rsid w:val="00AD192C"/>
    <w:rsid w:val="00AD2122"/>
    <w:rsid w:val="00AD25DB"/>
    <w:rsid w:val="00AD2A97"/>
    <w:rsid w:val="00AD2B95"/>
    <w:rsid w:val="00AD40E0"/>
    <w:rsid w:val="00AD4D0A"/>
    <w:rsid w:val="00AD5317"/>
    <w:rsid w:val="00AD5968"/>
    <w:rsid w:val="00AD5C92"/>
    <w:rsid w:val="00AD6002"/>
    <w:rsid w:val="00AE07DD"/>
    <w:rsid w:val="00AE1397"/>
    <w:rsid w:val="00AE1518"/>
    <w:rsid w:val="00AE3215"/>
    <w:rsid w:val="00AE3416"/>
    <w:rsid w:val="00AE36D5"/>
    <w:rsid w:val="00AE380E"/>
    <w:rsid w:val="00AE42DB"/>
    <w:rsid w:val="00AE58A3"/>
    <w:rsid w:val="00AE60A8"/>
    <w:rsid w:val="00AE667F"/>
    <w:rsid w:val="00AE6753"/>
    <w:rsid w:val="00AE68BA"/>
    <w:rsid w:val="00AE7274"/>
    <w:rsid w:val="00AE7881"/>
    <w:rsid w:val="00AE7DDA"/>
    <w:rsid w:val="00AF04F8"/>
    <w:rsid w:val="00AF0B66"/>
    <w:rsid w:val="00AF1B16"/>
    <w:rsid w:val="00AF241A"/>
    <w:rsid w:val="00AF2625"/>
    <w:rsid w:val="00AF3281"/>
    <w:rsid w:val="00AF3AC3"/>
    <w:rsid w:val="00AF41C7"/>
    <w:rsid w:val="00AF59FC"/>
    <w:rsid w:val="00AF6E2F"/>
    <w:rsid w:val="00B00118"/>
    <w:rsid w:val="00B00AC7"/>
    <w:rsid w:val="00B00CF9"/>
    <w:rsid w:val="00B016BB"/>
    <w:rsid w:val="00B02131"/>
    <w:rsid w:val="00B0216A"/>
    <w:rsid w:val="00B0283D"/>
    <w:rsid w:val="00B036EA"/>
    <w:rsid w:val="00B0397B"/>
    <w:rsid w:val="00B04A3A"/>
    <w:rsid w:val="00B04A78"/>
    <w:rsid w:val="00B04AD7"/>
    <w:rsid w:val="00B052CC"/>
    <w:rsid w:val="00B05625"/>
    <w:rsid w:val="00B05AAA"/>
    <w:rsid w:val="00B106D9"/>
    <w:rsid w:val="00B10DCE"/>
    <w:rsid w:val="00B10FDD"/>
    <w:rsid w:val="00B11935"/>
    <w:rsid w:val="00B11BC9"/>
    <w:rsid w:val="00B125AE"/>
    <w:rsid w:val="00B12DA7"/>
    <w:rsid w:val="00B131AC"/>
    <w:rsid w:val="00B1359E"/>
    <w:rsid w:val="00B13D16"/>
    <w:rsid w:val="00B13F12"/>
    <w:rsid w:val="00B14996"/>
    <w:rsid w:val="00B1589B"/>
    <w:rsid w:val="00B15B06"/>
    <w:rsid w:val="00B16BAE"/>
    <w:rsid w:val="00B200BF"/>
    <w:rsid w:val="00B20B72"/>
    <w:rsid w:val="00B21AA0"/>
    <w:rsid w:val="00B228AD"/>
    <w:rsid w:val="00B22DEF"/>
    <w:rsid w:val="00B26A67"/>
    <w:rsid w:val="00B26D66"/>
    <w:rsid w:val="00B26FD3"/>
    <w:rsid w:val="00B26FDD"/>
    <w:rsid w:val="00B310EB"/>
    <w:rsid w:val="00B318B5"/>
    <w:rsid w:val="00B31F38"/>
    <w:rsid w:val="00B322CE"/>
    <w:rsid w:val="00B32EE1"/>
    <w:rsid w:val="00B33E7F"/>
    <w:rsid w:val="00B34B4E"/>
    <w:rsid w:val="00B353A0"/>
    <w:rsid w:val="00B36989"/>
    <w:rsid w:val="00B36D58"/>
    <w:rsid w:val="00B36DB7"/>
    <w:rsid w:val="00B36F99"/>
    <w:rsid w:val="00B37172"/>
    <w:rsid w:val="00B37C79"/>
    <w:rsid w:val="00B37EE1"/>
    <w:rsid w:val="00B4042B"/>
    <w:rsid w:val="00B407B5"/>
    <w:rsid w:val="00B40CE9"/>
    <w:rsid w:val="00B41856"/>
    <w:rsid w:val="00B42026"/>
    <w:rsid w:val="00B42121"/>
    <w:rsid w:val="00B429F2"/>
    <w:rsid w:val="00B42BB3"/>
    <w:rsid w:val="00B4394A"/>
    <w:rsid w:val="00B45BA2"/>
    <w:rsid w:val="00B46375"/>
    <w:rsid w:val="00B4707C"/>
    <w:rsid w:val="00B47213"/>
    <w:rsid w:val="00B47D83"/>
    <w:rsid w:val="00B50261"/>
    <w:rsid w:val="00B51DBE"/>
    <w:rsid w:val="00B51E5A"/>
    <w:rsid w:val="00B52A76"/>
    <w:rsid w:val="00B52FCE"/>
    <w:rsid w:val="00B5370B"/>
    <w:rsid w:val="00B53C89"/>
    <w:rsid w:val="00B53D4F"/>
    <w:rsid w:val="00B53D74"/>
    <w:rsid w:val="00B54D5B"/>
    <w:rsid w:val="00B54DDE"/>
    <w:rsid w:val="00B55AFB"/>
    <w:rsid w:val="00B56195"/>
    <w:rsid w:val="00B56CFC"/>
    <w:rsid w:val="00B570A8"/>
    <w:rsid w:val="00B57822"/>
    <w:rsid w:val="00B600E9"/>
    <w:rsid w:val="00B600FE"/>
    <w:rsid w:val="00B60C04"/>
    <w:rsid w:val="00B615D3"/>
    <w:rsid w:val="00B62785"/>
    <w:rsid w:val="00B63432"/>
    <w:rsid w:val="00B64093"/>
    <w:rsid w:val="00B6534C"/>
    <w:rsid w:val="00B65376"/>
    <w:rsid w:val="00B653B1"/>
    <w:rsid w:val="00B65C65"/>
    <w:rsid w:val="00B65E12"/>
    <w:rsid w:val="00B65E4B"/>
    <w:rsid w:val="00B6648B"/>
    <w:rsid w:val="00B676B4"/>
    <w:rsid w:val="00B67EB9"/>
    <w:rsid w:val="00B70220"/>
    <w:rsid w:val="00B70FC7"/>
    <w:rsid w:val="00B712C6"/>
    <w:rsid w:val="00B71F87"/>
    <w:rsid w:val="00B72215"/>
    <w:rsid w:val="00B72798"/>
    <w:rsid w:val="00B72A79"/>
    <w:rsid w:val="00B72BAD"/>
    <w:rsid w:val="00B73B06"/>
    <w:rsid w:val="00B748C9"/>
    <w:rsid w:val="00B7633C"/>
    <w:rsid w:val="00B77147"/>
    <w:rsid w:val="00B8055A"/>
    <w:rsid w:val="00B81F19"/>
    <w:rsid w:val="00B83D18"/>
    <w:rsid w:val="00B83DD7"/>
    <w:rsid w:val="00B855C3"/>
    <w:rsid w:val="00B855EA"/>
    <w:rsid w:val="00B85D3C"/>
    <w:rsid w:val="00B86463"/>
    <w:rsid w:val="00B86E46"/>
    <w:rsid w:val="00B9032C"/>
    <w:rsid w:val="00B91246"/>
    <w:rsid w:val="00B93A22"/>
    <w:rsid w:val="00B93BDB"/>
    <w:rsid w:val="00B9414D"/>
    <w:rsid w:val="00B9489A"/>
    <w:rsid w:val="00B961D6"/>
    <w:rsid w:val="00B968AE"/>
    <w:rsid w:val="00BA083D"/>
    <w:rsid w:val="00BA232D"/>
    <w:rsid w:val="00BA2752"/>
    <w:rsid w:val="00BA30F0"/>
    <w:rsid w:val="00BA38FB"/>
    <w:rsid w:val="00BA4DAC"/>
    <w:rsid w:val="00BA5560"/>
    <w:rsid w:val="00BA56C7"/>
    <w:rsid w:val="00BA57A1"/>
    <w:rsid w:val="00BA59C8"/>
    <w:rsid w:val="00BA59D5"/>
    <w:rsid w:val="00BA64DA"/>
    <w:rsid w:val="00BA7709"/>
    <w:rsid w:val="00BB02FC"/>
    <w:rsid w:val="00BB0BE3"/>
    <w:rsid w:val="00BB12BB"/>
    <w:rsid w:val="00BB1903"/>
    <w:rsid w:val="00BB2409"/>
    <w:rsid w:val="00BB459F"/>
    <w:rsid w:val="00BB5DB4"/>
    <w:rsid w:val="00BC0115"/>
    <w:rsid w:val="00BC0FAE"/>
    <w:rsid w:val="00BC15D0"/>
    <w:rsid w:val="00BC31F8"/>
    <w:rsid w:val="00BC394A"/>
    <w:rsid w:val="00BC3F6A"/>
    <w:rsid w:val="00BC4A21"/>
    <w:rsid w:val="00BC4B9B"/>
    <w:rsid w:val="00BC50DE"/>
    <w:rsid w:val="00BC56DD"/>
    <w:rsid w:val="00BC65BE"/>
    <w:rsid w:val="00BC69E2"/>
    <w:rsid w:val="00BC702C"/>
    <w:rsid w:val="00BC71DD"/>
    <w:rsid w:val="00BD1227"/>
    <w:rsid w:val="00BD154D"/>
    <w:rsid w:val="00BD1F6F"/>
    <w:rsid w:val="00BD1FFA"/>
    <w:rsid w:val="00BD26C4"/>
    <w:rsid w:val="00BD28E3"/>
    <w:rsid w:val="00BD3BA2"/>
    <w:rsid w:val="00BD3BE6"/>
    <w:rsid w:val="00BD4409"/>
    <w:rsid w:val="00BD4E21"/>
    <w:rsid w:val="00BD4EFD"/>
    <w:rsid w:val="00BD51EA"/>
    <w:rsid w:val="00BD5352"/>
    <w:rsid w:val="00BD5C07"/>
    <w:rsid w:val="00BD5EDB"/>
    <w:rsid w:val="00BD74CA"/>
    <w:rsid w:val="00BE0444"/>
    <w:rsid w:val="00BE0CD5"/>
    <w:rsid w:val="00BE0F51"/>
    <w:rsid w:val="00BE18FF"/>
    <w:rsid w:val="00BE1916"/>
    <w:rsid w:val="00BE25B1"/>
    <w:rsid w:val="00BE276B"/>
    <w:rsid w:val="00BE361E"/>
    <w:rsid w:val="00BE3827"/>
    <w:rsid w:val="00BE5084"/>
    <w:rsid w:val="00BE5A93"/>
    <w:rsid w:val="00BE5C58"/>
    <w:rsid w:val="00BE6208"/>
    <w:rsid w:val="00BE7B73"/>
    <w:rsid w:val="00BF0140"/>
    <w:rsid w:val="00BF055C"/>
    <w:rsid w:val="00BF0EE2"/>
    <w:rsid w:val="00BF0FCF"/>
    <w:rsid w:val="00BF2C7E"/>
    <w:rsid w:val="00BF3A71"/>
    <w:rsid w:val="00BF4104"/>
    <w:rsid w:val="00BF4396"/>
    <w:rsid w:val="00BF4CD8"/>
    <w:rsid w:val="00BF56D1"/>
    <w:rsid w:val="00BF6D92"/>
    <w:rsid w:val="00C02C39"/>
    <w:rsid w:val="00C0340F"/>
    <w:rsid w:val="00C03699"/>
    <w:rsid w:val="00C036AB"/>
    <w:rsid w:val="00C055F6"/>
    <w:rsid w:val="00C06E65"/>
    <w:rsid w:val="00C103B1"/>
    <w:rsid w:val="00C1079D"/>
    <w:rsid w:val="00C11A01"/>
    <w:rsid w:val="00C12A5D"/>
    <w:rsid w:val="00C13535"/>
    <w:rsid w:val="00C14EB7"/>
    <w:rsid w:val="00C15A53"/>
    <w:rsid w:val="00C15BAD"/>
    <w:rsid w:val="00C160A3"/>
    <w:rsid w:val="00C16117"/>
    <w:rsid w:val="00C1625D"/>
    <w:rsid w:val="00C17D56"/>
    <w:rsid w:val="00C20BFB"/>
    <w:rsid w:val="00C21267"/>
    <w:rsid w:val="00C21509"/>
    <w:rsid w:val="00C223E5"/>
    <w:rsid w:val="00C229FA"/>
    <w:rsid w:val="00C22A86"/>
    <w:rsid w:val="00C23080"/>
    <w:rsid w:val="00C2338F"/>
    <w:rsid w:val="00C2438D"/>
    <w:rsid w:val="00C24680"/>
    <w:rsid w:val="00C24F0B"/>
    <w:rsid w:val="00C24FD0"/>
    <w:rsid w:val="00C25236"/>
    <w:rsid w:val="00C25671"/>
    <w:rsid w:val="00C25C9D"/>
    <w:rsid w:val="00C26A51"/>
    <w:rsid w:val="00C27C6F"/>
    <w:rsid w:val="00C309A9"/>
    <w:rsid w:val="00C31066"/>
    <w:rsid w:val="00C31168"/>
    <w:rsid w:val="00C312BD"/>
    <w:rsid w:val="00C31709"/>
    <w:rsid w:val="00C32340"/>
    <w:rsid w:val="00C32770"/>
    <w:rsid w:val="00C35391"/>
    <w:rsid w:val="00C356D8"/>
    <w:rsid w:val="00C35D6B"/>
    <w:rsid w:val="00C37F08"/>
    <w:rsid w:val="00C40909"/>
    <w:rsid w:val="00C40A1D"/>
    <w:rsid w:val="00C41F5C"/>
    <w:rsid w:val="00C424A7"/>
    <w:rsid w:val="00C42E41"/>
    <w:rsid w:val="00C43E65"/>
    <w:rsid w:val="00C43EAC"/>
    <w:rsid w:val="00C44F1D"/>
    <w:rsid w:val="00C45917"/>
    <w:rsid w:val="00C475C6"/>
    <w:rsid w:val="00C51D45"/>
    <w:rsid w:val="00C525D0"/>
    <w:rsid w:val="00C52917"/>
    <w:rsid w:val="00C534AB"/>
    <w:rsid w:val="00C53585"/>
    <w:rsid w:val="00C53B87"/>
    <w:rsid w:val="00C5456E"/>
    <w:rsid w:val="00C54AF9"/>
    <w:rsid w:val="00C56075"/>
    <w:rsid w:val="00C5734D"/>
    <w:rsid w:val="00C605DE"/>
    <w:rsid w:val="00C618C8"/>
    <w:rsid w:val="00C62D71"/>
    <w:rsid w:val="00C6401C"/>
    <w:rsid w:val="00C6411E"/>
    <w:rsid w:val="00C64A15"/>
    <w:rsid w:val="00C6566D"/>
    <w:rsid w:val="00C66929"/>
    <w:rsid w:val="00C66BD8"/>
    <w:rsid w:val="00C66D50"/>
    <w:rsid w:val="00C67330"/>
    <w:rsid w:val="00C67411"/>
    <w:rsid w:val="00C70490"/>
    <w:rsid w:val="00C706EE"/>
    <w:rsid w:val="00C70780"/>
    <w:rsid w:val="00C72AF6"/>
    <w:rsid w:val="00C73325"/>
    <w:rsid w:val="00C756ED"/>
    <w:rsid w:val="00C75AE5"/>
    <w:rsid w:val="00C75C3F"/>
    <w:rsid w:val="00C76028"/>
    <w:rsid w:val="00C77138"/>
    <w:rsid w:val="00C77A6F"/>
    <w:rsid w:val="00C77A7F"/>
    <w:rsid w:val="00C77F45"/>
    <w:rsid w:val="00C8146C"/>
    <w:rsid w:val="00C82E1F"/>
    <w:rsid w:val="00C85A9B"/>
    <w:rsid w:val="00C85E5D"/>
    <w:rsid w:val="00C85E61"/>
    <w:rsid w:val="00C85F00"/>
    <w:rsid w:val="00C85FE6"/>
    <w:rsid w:val="00C87955"/>
    <w:rsid w:val="00C87CC9"/>
    <w:rsid w:val="00C9035B"/>
    <w:rsid w:val="00C90967"/>
    <w:rsid w:val="00C910F5"/>
    <w:rsid w:val="00C91C3F"/>
    <w:rsid w:val="00C92CA0"/>
    <w:rsid w:val="00C92E23"/>
    <w:rsid w:val="00C92F72"/>
    <w:rsid w:val="00C93CDD"/>
    <w:rsid w:val="00C94EA2"/>
    <w:rsid w:val="00C9504C"/>
    <w:rsid w:val="00C95320"/>
    <w:rsid w:val="00C95A99"/>
    <w:rsid w:val="00C97C7B"/>
    <w:rsid w:val="00CA0600"/>
    <w:rsid w:val="00CA19AF"/>
    <w:rsid w:val="00CA2D13"/>
    <w:rsid w:val="00CA3611"/>
    <w:rsid w:val="00CA38EF"/>
    <w:rsid w:val="00CA3C04"/>
    <w:rsid w:val="00CA3D96"/>
    <w:rsid w:val="00CA5298"/>
    <w:rsid w:val="00CA535B"/>
    <w:rsid w:val="00CA6CFE"/>
    <w:rsid w:val="00CA6DFB"/>
    <w:rsid w:val="00CA73D5"/>
    <w:rsid w:val="00CB01F7"/>
    <w:rsid w:val="00CB046F"/>
    <w:rsid w:val="00CB11AA"/>
    <w:rsid w:val="00CB11C0"/>
    <w:rsid w:val="00CB1A99"/>
    <w:rsid w:val="00CB349A"/>
    <w:rsid w:val="00CB380B"/>
    <w:rsid w:val="00CB4B74"/>
    <w:rsid w:val="00CB4F56"/>
    <w:rsid w:val="00CB578B"/>
    <w:rsid w:val="00CB5DC6"/>
    <w:rsid w:val="00CB5DCB"/>
    <w:rsid w:val="00CB6880"/>
    <w:rsid w:val="00CB6D54"/>
    <w:rsid w:val="00CB6DF4"/>
    <w:rsid w:val="00CB7470"/>
    <w:rsid w:val="00CB7A67"/>
    <w:rsid w:val="00CB7F14"/>
    <w:rsid w:val="00CC14D1"/>
    <w:rsid w:val="00CC1AFC"/>
    <w:rsid w:val="00CC3771"/>
    <w:rsid w:val="00CC381E"/>
    <w:rsid w:val="00CC3E14"/>
    <w:rsid w:val="00CC4140"/>
    <w:rsid w:val="00CC42A0"/>
    <w:rsid w:val="00CC4755"/>
    <w:rsid w:val="00CC492B"/>
    <w:rsid w:val="00CC5FBB"/>
    <w:rsid w:val="00CC656E"/>
    <w:rsid w:val="00CC68D4"/>
    <w:rsid w:val="00CC75F5"/>
    <w:rsid w:val="00CC7678"/>
    <w:rsid w:val="00CC7B91"/>
    <w:rsid w:val="00CD0220"/>
    <w:rsid w:val="00CD0ADF"/>
    <w:rsid w:val="00CD11A7"/>
    <w:rsid w:val="00CD16A9"/>
    <w:rsid w:val="00CD4BB1"/>
    <w:rsid w:val="00CD500A"/>
    <w:rsid w:val="00CD5462"/>
    <w:rsid w:val="00CD64B9"/>
    <w:rsid w:val="00CD69EF"/>
    <w:rsid w:val="00CD72EE"/>
    <w:rsid w:val="00CD752C"/>
    <w:rsid w:val="00CD7E9B"/>
    <w:rsid w:val="00CE0F42"/>
    <w:rsid w:val="00CE1852"/>
    <w:rsid w:val="00CE1A28"/>
    <w:rsid w:val="00CE21EC"/>
    <w:rsid w:val="00CE25D9"/>
    <w:rsid w:val="00CE294F"/>
    <w:rsid w:val="00CE2B54"/>
    <w:rsid w:val="00CE38C7"/>
    <w:rsid w:val="00CE3ACC"/>
    <w:rsid w:val="00CE464A"/>
    <w:rsid w:val="00CE4C17"/>
    <w:rsid w:val="00CE569D"/>
    <w:rsid w:val="00CE6A52"/>
    <w:rsid w:val="00CE795C"/>
    <w:rsid w:val="00CF22FB"/>
    <w:rsid w:val="00CF3060"/>
    <w:rsid w:val="00CF35D8"/>
    <w:rsid w:val="00CF3FD1"/>
    <w:rsid w:val="00CF420A"/>
    <w:rsid w:val="00CF439D"/>
    <w:rsid w:val="00CF53FD"/>
    <w:rsid w:val="00CF69B6"/>
    <w:rsid w:val="00CF7B70"/>
    <w:rsid w:val="00CF7C64"/>
    <w:rsid w:val="00D004A6"/>
    <w:rsid w:val="00D00563"/>
    <w:rsid w:val="00D00628"/>
    <w:rsid w:val="00D01548"/>
    <w:rsid w:val="00D01A9A"/>
    <w:rsid w:val="00D01DC7"/>
    <w:rsid w:val="00D01DD8"/>
    <w:rsid w:val="00D02487"/>
    <w:rsid w:val="00D0291C"/>
    <w:rsid w:val="00D02A75"/>
    <w:rsid w:val="00D02DF2"/>
    <w:rsid w:val="00D03025"/>
    <w:rsid w:val="00D03328"/>
    <w:rsid w:val="00D05504"/>
    <w:rsid w:val="00D05585"/>
    <w:rsid w:val="00D0580E"/>
    <w:rsid w:val="00D058C3"/>
    <w:rsid w:val="00D07119"/>
    <w:rsid w:val="00D10117"/>
    <w:rsid w:val="00D10AD4"/>
    <w:rsid w:val="00D10E37"/>
    <w:rsid w:val="00D11707"/>
    <w:rsid w:val="00D147FC"/>
    <w:rsid w:val="00D15269"/>
    <w:rsid w:val="00D15E94"/>
    <w:rsid w:val="00D176CE"/>
    <w:rsid w:val="00D17A85"/>
    <w:rsid w:val="00D210B8"/>
    <w:rsid w:val="00D21684"/>
    <w:rsid w:val="00D220B4"/>
    <w:rsid w:val="00D22196"/>
    <w:rsid w:val="00D22BBF"/>
    <w:rsid w:val="00D23A72"/>
    <w:rsid w:val="00D26190"/>
    <w:rsid w:val="00D26A20"/>
    <w:rsid w:val="00D30EC1"/>
    <w:rsid w:val="00D327F4"/>
    <w:rsid w:val="00D3339C"/>
    <w:rsid w:val="00D3511F"/>
    <w:rsid w:val="00D36FCC"/>
    <w:rsid w:val="00D37028"/>
    <w:rsid w:val="00D40804"/>
    <w:rsid w:val="00D40B02"/>
    <w:rsid w:val="00D410A2"/>
    <w:rsid w:val="00D41319"/>
    <w:rsid w:val="00D414D4"/>
    <w:rsid w:val="00D41B76"/>
    <w:rsid w:val="00D427D8"/>
    <w:rsid w:val="00D42D9D"/>
    <w:rsid w:val="00D43303"/>
    <w:rsid w:val="00D43651"/>
    <w:rsid w:val="00D449B2"/>
    <w:rsid w:val="00D44A63"/>
    <w:rsid w:val="00D44D0B"/>
    <w:rsid w:val="00D450CA"/>
    <w:rsid w:val="00D456C4"/>
    <w:rsid w:val="00D4572A"/>
    <w:rsid w:val="00D45F75"/>
    <w:rsid w:val="00D4678B"/>
    <w:rsid w:val="00D46ACF"/>
    <w:rsid w:val="00D478B5"/>
    <w:rsid w:val="00D51544"/>
    <w:rsid w:val="00D52117"/>
    <w:rsid w:val="00D525DE"/>
    <w:rsid w:val="00D52841"/>
    <w:rsid w:val="00D52959"/>
    <w:rsid w:val="00D534C3"/>
    <w:rsid w:val="00D54020"/>
    <w:rsid w:val="00D544B0"/>
    <w:rsid w:val="00D5453A"/>
    <w:rsid w:val="00D54630"/>
    <w:rsid w:val="00D5471F"/>
    <w:rsid w:val="00D54F25"/>
    <w:rsid w:val="00D564D4"/>
    <w:rsid w:val="00D57B7F"/>
    <w:rsid w:val="00D62235"/>
    <w:rsid w:val="00D63046"/>
    <w:rsid w:val="00D636CF"/>
    <w:rsid w:val="00D63DF5"/>
    <w:rsid w:val="00D64732"/>
    <w:rsid w:val="00D64B9E"/>
    <w:rsid w:val="00D65612"/>
    <w:rsid w:val="00D66095"/>
    <w:rsid w:val="00D66915"/>
    <w:rsid w:val="00D66C82"/>
    <w:rsid w:val="00D672DB"/>
    <w:rsid w:val="00D6747F"/>
    <w:rsid w:val="00D7090C"/>
    <w:rsid w:val="00D70E0A"/>
    <w:rsid w:val="00D71BAE"/>
    <w:rsid w:val="00D71C1A"/>
    <w:rsid w:val="00D7405C"/>
    <w:rsid w:val="00D7409B"/>
    <w:rsid w:val="00D74C40"/>
    <w:rsid w:val="00D75D1B"/>
    <w:rsid w:val="00D769A2"/>
    <w:rsid w:val="00D77F78"/>
    <w:rsid w:val="00D80069"/>
    <w:rsid w:val="00D80E4F"/>
    <w:rsid w:val="00D811C5"/>
    <w:rsid w:val="00D82785"/>
    <w:rsid w:val="00D82918"/>
    <w:rsid w:val="00D82CC1"/>
    <w:rsid w:val="00D8326B"/>
    <w:rsid w:val="00D83E13"/>
    <w:rsid w:val="00D83FE6"/>
    <w:rsid w:val="00D85083"/>
    <w:rsid w:val="00D85CCC"/>
    <w:rsid w:val="00D87778"/>
    <w:rsid w:val="00D87EEF"/>
    <w:rsid w:val="00D90A09"/>
    <w:rsid w:val="00D90B54"/>
    <w:rsid w:val="00D91384"/>
    <w:rsid w:val="00D92329"/>
    <w:rsid w:val="00D92581"/>
    <w:rsid w:val="00D93A76"/>
    <w:rsid w:val="00D93B71"/>
    <w:rsid w:val="00D943CC"/>
    <w:rsid w:val="00D94CF8"/>
    <w:rsid w:val="00D969DD"/>
    <w:rsid w:val="00D9716C"/>
    <w:rsid w:val="00D97CBB"/>
    <w:rsid w:val="00DA0214"/>
    <w:rsid w:val="00DA0338"/>
    <w:rsid w:val="00DA10BB"/>
    <w:rsid w:val="00DA1946"/>
    <w:rsid w:val="00DA235F"/>
    <w:rsid w:val="00DA26FB"/>
    <w:rsid w:val="00DA2E08"/>
    <w:rsid w:val="00DA362A"/>
    <w:rsid w:val="00DA3681"/>
    <w:rsid w:val="00DA3E14"/>
    <w:rsid w:val="00DA4362"/>
    <w:rsid w:val="00DA4672"/>
    <w:rsid w:val="00DA590A"/>
    <w:rsid w:val="00DA5985"/>
    <w:rsid w:val="00DA5E12"/>
    <w:rsid w:val="00DA61A6"/>
    <w:rsid w:val="00DA67E2"/>
    <w:rsid w:val="00DA6902"/>
    <w:rsid w:val="00DA6FC6"/>
    <w:rsid w:val="00DA778E"/>
    <w:rsid w:val="00DA7D4B"/>
    <w:rsid w:val="00DB1258"/>
    <w:rsid w:val="00DB160C"/>
    <w:rsid w:val="00DB209A"/>
    <w:rsid w:val="00DB20FC"/>
    <w:rsid w:val="00DB29F3"/>
    <w:rsid w:val="00DB3919"/>
    <w:rsid w:val="00DB4496"/>
    <w:rsid w:val="00DB510E"/>
    <w:rsid w:val="00DB60F5"/>
    <w:rsid w:val="00DB7493"/>
    <w:rsid w:val="00DB75BC"/>
    <w:rsid w:val="00DC1258"/>
    <w:rsid w:val="00DC2376"/>
    <w:rsid w:val="00DC319D"/>
    <w:rsid w:val="00DC323D"/>
    <w:rsid w:val="00DC375F"/>
    <w:rsid w:val="00DC488A"/>
    <w:rsid w:val="00DC49A5"/>
    <w:rsid w:val="00DC5393"/>
    <w:rsid w:val="00DC6758"/>
    <w:rsid w:val="00DC6A60"/>
    <w:rsid w:val="00DC6AC4"/>
    <w:rsid w:val="00DD0287"/>
    <w:rsid w:val="00DD0673"/>
    <w:rsid w:val="00DD0B50"/>
    <w:rsid w:val="00DD0F9B"/>
    <w:rsid w:val="00DD132A"/>
    <w:rsid w:val="00DD198C"/>
    <w:rsid w:val="00DD19B2"/>
    <w:rsid w:val="00DD19F3"/>
    <w:rsid w:val="00DD286A"/>
    <w:rsid w:val="00DD32E6"/>
    <w:rsid w:val="00DD4240"/>
    <w:rsid w:val="00DD4446"/>
    <w:rsid w:val="00DD75E5"/>
    <w:rsid w:val="00DE0E02"/>
    <w:rsid w:val="00DE1E5D"/>
    <w:rsid w:val="00DE24D9"/>
    <w:rsid w:val="00DE24EA"/>
    <w:rsid w:val="00DE259D"/>
    <w:rsid w:val="00DE2B25"/>
    <w:rsid w:val="00DE2E6C"/>
    <w:rsid w:val="00DE3BF2"/>
    <w:rsid w:val="00DE42B4"/>
    <w:rsid w:val="00DE4651"/>
    <w:rsid w:val="00DE56C3"/>
    <w:rsid w:val="00DE5A25"/>
    <w:rsid w:val="00DE5EAC"/>
    <w:rsid w:val="00DF0EB5"/>
    <w:rsid w:val="00DF3235"/>
    <w:rsid w:val="00DF345A"/>
    <w:rsid w:val="00DF3915"/>
    <w:rsid w:val="00DF4A47"/>
    <w:rsid w:val="00DF4AA2"/>
    <w:rsid w:val="00DF552E"/>
    <w:rsid w:val="00DF57D8"/>
    <w:rsid w:val="00DF6EDA"/>
    <w:rsid w:val="00E00520"/>
    <w:rsid w:val="00E0056D"/>
    <w:rsid w:val="00E014A0"/>
    <w:rsid w:val="00E01C9F"/>
    <w:rsid w:val="00E01FC4"/>
    <w:rsid w:val="00E02480"/>
    <w:rsid w:val="00E02D02"/>
    <w:rsid w:val="00E0380A"/>
    <w:rsid w:val="00E03BD2"/>
    <w:rsid w:val="00E03BDA"/>
    <w:rsid w:val="00E044F9"/>
    <w:rsid w:val="00E04A85"/>
    <w:rsid w:val="00E04D5E"/>
    <w:rsid w:val="00E04E09"/>
    <w:rsid w:val="00E04F5F"/>
    <w:rsid w:val="00E05DB5"/>
    <w:rsid w:val="00E06B0A"/>
    <w:rsid w:val="00E07952"/>
    <w:rsid w:val="00E1023F"/>
    <w:rsid w:val="00E10521"/>
    <w:rsid w:val="00E11D5A"/>
    <w:rsid w:val="00E1210E"/>
    <w:rsid w:val="00E12DF1"/>
    <w:rsid w:val="00E139B7"/>
    <w:rsid w:val="00E15083"/>
    <w:rsid w:val="00E15416"/>
    <w:rsid w:val="00E15C2C"/>
    <w:rsid w:val="00E17310"/>
    <w:rsid w:val="00E17793"/>
    <w:rsid w:val="00E2075F"/>
    <w:rsid w:val="00E216B8"/>
    <w:rsid w:val="00E231E9"/>
    <w:rsid w:val="00E23293"/>
    <w:rsid w:val="00E23EA4"/>
    <w:rsid w:val="00E261DC"/>
    <w:rsid w:val="00E26E0C"/>
    <w:rsid w:val="00E26FF3"/>
    <w:rsid w:val="00E275AD"/>
    <w:rsid w:val="00E305D3"/>
    <w:rsid w:val="00E30A58"/>
    <w:rsid w:val="00E3132F"/>
    <w:rsid w:val="00E3134F"/>
    <w:rsid w:val="00E31773"/>
    <w:rsid w:val="00E320CC"/>
    <w:rsid w:val="00E346A7"/>
    <w:rsid w:val="00E36284"/>
    <w:rsid w:val="00E364E3"/>
    <w:rsid w:val="00E366E2"/>
    <w:rsid w:val="00E36D3B"/>
    <w:rsid w:val="00E40BCB"/>
    <w:rsid w:val="00E40DE7"/>
    <w:rsid w:val="00E42727"/>
    <w:rsid w:val="00E43CD9"/>
    <w:rsid w:val="00E44218"/>
    <w:rsid w:val="00E4468E"/>
    <w:rsid w:val="00E44A28"/>
    <w:rsid w:val="00E44C53"/>
    <w:rsid w:val="00E44E79"/>
    <w:rsid w:val="00E44F96"/>
    <w:rsid w:val="00E469FA"/>
    <w:rsid w:val="00E471FB"/>
    <w:rsid w:val="00E47D44"/>
    <w:rsid w:val="00E50F05"/>
    <w:rsid w:val="00E51AB2"/>
    <w:rsid w:val="00E51F0D"/>
    <w:rsid w:val="00E525B3"/>
    <w:rsid w:val="00E53876"/>
    <w:rsid w:val="00E539E2"/>
    <w:rsid w:val="00E53F13"/>
    <w:rsid w:val="00E54285"/>
    <w:rsid w:val="00E54DE2"/>
    <w:rsid w:val="00E54FE6"/>
    <w:rsid w:val="00E553D2"/>
    <w:rsid w:val="00E5562C"/>
    <w:rsid w:val="00E5606A"/>
    <w:rsid w:val="00E5687F"/>
    <w:rsid w:val="00E574C3"/>
    <w:rsid w:val="00E576E9"/>
    <w:rsid w:val="00E60D23"/>
    <w:rsid w:val="00E60E88"/>
    <w:rsid w:val="00E612D6"/>
    <w:rsid w:val="00E61ECD"/>
    <w:rsid w:val="00E629A7"/>
    <w:rsid w:val="00E638D6"/>
    <w:rsid w:val="00E63C6D"/>
    <w:rsid w:val="00E654F6"/>
    <w:rsid w:val="00E65C11"/>
    <w:rsid w:val="00E65DFD"/>
    <w:rsid w:val="00E66030"/>
    <w:rsid w:val="00E661BF"/>
    <w:rsid w:val="00E665AA"/>
    <w:rsid w:val="00E66893"/>
    <w:rsid w:val="00E6709C"/>
    <w:rsid w:val="00E71334"/>
    <w:rsid w:val="00E72454"/>
    <w:rsid w:val="00E7298A"/>
    <w:rsid w:val="00E72AEE"/>
    <w:rsid w:val="00E72B2A"/>
    <w:rsid w:val="00E741D0"/>
    <w:rsid w:val="00E74414"/>
    <w:rsid w:val="00E74868"/>
    <w:rsid w:val="00E76F06"/>
    <w:rsid w:val="00E77503"/>
    <w:rsid w:val="00E810CE"/>
    <w:rsid w:val="00E82862"/>
    <w:rsid w:val="00E8306F"/>
    <w:rsid w:val="00E83213"/>
    <w:rsid w:val="00E8331E"/>
    <w:rsid w:val="00E8348B"/>
    <w:rsid w:val="00E84B30"/>
    <w:rsid w:val="00E86D10"/>
    <w:rsid w:val="00E87FC6"/>
    <w:rsid w:val="00E900CB"/>
    <w:rsid w:val="00E9028B"/>
    <w:rsid w:val="00E91CA6"/>
    <w:rsid w:val="00E920F2"/>
    <w:rsid w:val="00E923AC"/>
    <w:rsid w:val="00E93FF0"/>
    <w:rsid w:val="00E945DC"/>
    <w:rsid w:val="00E9605E"/>
    <w:rsid w:val="00E96A4C"/>
    <w:rsid w:val="00E972B5"/>
    <w:rsid w:val="00E97E95"/>
    <w:rsid w:val="00EA035A"/>
    <w:rsid w:val="00EA0C17"/>
    <w:rsid w:val="00EA2174"/>
    <w:rsid w:val="00EA36B1"/>
    <w:rsid w:val="00EA40AC"/>
    <w:rsid w:val="00EA609E"/>
    <w:rsid w:val="00EA62AF"/>
    <w:rsid w:val="00EA69EF"/>
    <w:rsid w:val="00EA6BEE"/>
    <w:rsid w:val="00EA7864"/>
    <w:rsid w:val="00EB2C32"/>
    <w:rsid w:val="00EB346F"/>
    <w:rsid w:val="00EB4006"/>
    <w:rsid w:val="00EB434E"/>
    <w:rsid w:val="00EB5B06"/>
    <w:rsid w:val="00EB7804"/>
    <w:rsid w:val="00EB7A9A"/>
    <w:rsid w:val="00EC0456"/>
    <w:rsid w:val="00EC15CD"/>
    <w:rsid w:val="00EC196B"/>
    <w:rsid w:val="00EC23DC"/>
    <w:rsid w:val="00EC2CF2"/>
    <w:rsid w:val="00EC2EB8"/>
    <w:rsid w:val="00EC3408"/>
    <w:rsid w:val="00EC38BC"/>
    <w:rsid w:val="00EC3C01"/>
    <w:rsid w:val="00EC3E52"/>
    <w:rsid w:val="00EC3F16"/>
    <w:rsid w:val="00EC478E"/>
    <w:rsid w:val="00EC4D92"/>
    <w:rsid w:val="00EC58D3"/>
    <w:rsid w:val="00EC62F6"/>
    <w:rsid w:val="00EC6651"/>
    <w:rsid w:val="00EC66E2"/>
    <w:rsid w:val="00EC6ECD"/>
    <w:rsid w:val="00EC7C28"/>
    <w:rsid w:val="00EC7F67"/>
    <w:rsid w:val="00ED08EC"/>
    <w:rsid w:val="00ED0CFC"/>
    <w:rsid w:val="00ED12A0"/>
    <w:rsid w:val="00ED27C1"/>
    <w:rsid w:val="00ED4B84"/>
    <w:rsid w:val="00ED62D2"/>
    <w:rsid w:val="00ED6334"/>
    <w:rsid w:val="00ED677B"/>
    <w:rsid w:val="00ED6A1B"/>
    <w:rsid w:val="00ED7A17"/>
    <w:rsid w:val="00ED7FA6"/>
    <w:rsid w:val="00EE18CF"/>
    <w:rsid w:val="00EE254C"/>
    <w:rsid w:val="00EE47CA"/>
    <w:rsid w:val="00EE4DA6"/>
    <w:rsid w:val="00EE63B3"/>
    <w:rsid w:val="00EE69A9"/>
    <w:rsid w:val="00EE7105"/>
    <w:rsid w:val="00EE75E0"/>
    <w:rsid w:val="00EE7CD4"/>
    <w:rsid w:val="00EF003D"/>
    <w:rsid w:val="00EF013D"/>
    <w:rsid w:val="00EF024A"/>
    <w:rsid w:val="00EF0B62"/>
    <w:rsid w:val="00EF1EFF"/>
    <w:rsid w:val="00EF207D"/>
    <w:rsid w:val="00EF2E70"/>
    <w:rsid w:val="00EF32EA"/>
    <w:rsid w:val="00EF3391"/>
    <w:rsid w:val="00EF3D13"/>
    <w:rsid w:val="00F00B5F"/>
    <w:rsid w:val="00F0145E"/>
    <w:rsid w:val="00F01E6F"/>
    <w:rsid w:val="00F04FC7"/>
    <w:rsid w:val="00F05121"/>
    <w:rsid w:val="00F05955"/>
    <w:rsid w:val="00F0677D"/>
    <w:rsid w:val="00F1112E"/>
    <w:rsid w:val="00F11135"/>
    <w:rsid w:val="00F12609"/>
    <w:rsid w:val="00F13154"/>
    <w:rsid w:val="00F13A7B"/>
    <w:rsid w:val="00F147B5"/>
    <w:rsid w:val="00F14C9F"/>
    <w:rsid w:val="00F154FE"/>
    <w:rsid w:val="00F15AB9"/>
    <w:rsid w:val="00F1647A"/>
    <w:rsid w:val="00F17195"/>
    <w:rsid w:val="00F1725B"/>
    <w:rsid w:val="00F1754B"/>
    <w:rsid w:val="00F17875"/>
    <w:rsid w:val="00F17E50"/>
    <w:rsid w:val="00F17FD3"/>
    <w:rsid w:val="00F219A2"/>
    <w:rsid w:val="00F2222F"/>
    <w:rsid w:val="00F224F8"/>
    <w:rsid w:val="00F22927"/>
    <w:rsid w:val="00F22A7F"/>
    <w:rsid w:val="00F23E1D"/>
    <w:rsid w:val="00F24B52"/>
    <w:rsid w:val="00F255F9"/>
    <w:rsid w:val="00F2689A"/>
    <w:rsid w:val="00F27AAB"/>
    <w:rsid w:val="00F3053B"/>
    <w:rsid w:val="00F30A42"/>
    <w:rsid w:val="00F31D09"/>
    <w:rsid w:val="00F32D41"/>
    <w:rsid w:val="00F32F56"/>
    <w:rsid w:val="00F33C51"/>
    <w:rsid w:val="00F3479E"/>
    <w:rsid w:val="00F349A6"/>
    <w:rsid w:val="00F35046"/>
    <w:rsid w:val="00F356C8"/>
    <w:rsid w:val="00F3730D"/>
    <w:rsid w:val="00F37DCC"/>
    <w:rsid w:val="00F40532"/>
    <w:rsid w:val="00F40766"/>
    <w:rsid w:val="00F40B87"/>
    <w:rsid w:val="00F40EC8"/>
    <w:rsid w:val="00F41C5D"/>
    <w:rsid w:val="00F4253A"/>
    <w:rsid w:val="00F42F17"/>
    <w:rsid w:val="00F45BEF"/>
    <w:rsid w:val="00F46095"/>
    <w:rsid w:val="00F46113"/>
    <w:rsid w:val="00F50211"/>
    <w:rsid w:val="00F50BBE"/>
    <w:rsid w:val="00F51B4B"/>
    <w:rsid w:val="00F52E10"/>
    <w:rsid w:val="00F53174"/>
    <w:rsid w:val="00F537DC"/>
    <w:rsid w:val="00F54B23"/>
    <w:rsid w:val="00F553A7"/>
    <w:rsid w:val="00F55ABA"/>
    <w:rsid w:val="00F565AF"/>
    <w:rsid w:val="00F57395"/>
    <w:rsid w:val="00F57D77"/>
    <w:rsid w:val="00F57E15"/>
    <w:rsid w:val="00F60275"/>
    <w:rsid w:val="00F619ED"/>
    <w:rsid w:val="00F62A42"/>
    <w:rsid w:val="00F62B18"/>
    <w:rsid w:val="00F62DA5"/>
    <w:rsid w:val="00F6420C"/>
    <w:rsid w:val="00F649E1"/>
    <w:rsid w:val="00F65F9F"/>
    <w:rsid w:val="00F663B8"/>
    <w:rsid w:val="00F66667"/>
    <w:rsid w:val="00F66777"/>
    <w:rsid w:val="00F67961"/>
    <w:rsid w:val="00F67DD0"/>
    <w:rsid w:val="00F67E03"/>
    <w:rsid w:val="00F67E2F"/>
    <w:rsid w:val="00F704AC"/>
    <w:rsid w:val="00F705FB"/>
    <w:rsid w:val="00F74213"/>
    <w:rsid w:val="00F74252"/>
    <w:rsid w:val="00F748F5"/>
    <w:rsid w:val="00F74C0B"/>
    <w:rsid w:val="00F75F3B"/>
    <w:rsid w:val="00F76700"/>
    <w:rsid w:val="00F7681A"/>
    <w:rsid w:val="00F76D4B"/>
    <w:rsid w:val="00F77442"/>
    <w:rsid w:val="00F77CA9"/>
    <w:rsid w:val="00F82171"/>
    <w:rsid w:val="00F83814"/>
    <w:rsid w:val="00F84974"/>
    <w:rsid w:val="00F84ADF"/>
    <w:rsid w:val="00F85CB4"/>
    <w:rsid w:val="00F86C71"/>
    <w:rsid w:val="00F86C7D"/>
    <w:rsid w:val="00F87DB8"/>
    <w:rsid w:val="00F909BB"/>
    <w:rsid w:val="00F92669"/>
    <w:rsid w:val="00F93739"/>
    <w:rsid w:val="00F93D84"/>
    <w:rsid w:val="00F94C79"/>
    <w:rsid w:val="00F950EC"/>
    <w:rsid w:val="00F97578"/>
    <w:rsid w:val="00F9780A"/>
    <w:rsid w:val="00FA0948"/>
    <w:rsid w:val="00FA27B1"/>
    <w:rsid w:val="00FA27D5"/>
    <w:rsid w:val="00FA2B68"/>
    <w:rsid w:val="00FA3346"/>
    <w:rsid w:val="00FA3A7A"/>
    <w:rsid w:val="00FA3D2D"/>
    <w:rsid w:val="00FA4348"/>
    <w:rsid w:val="00FA4520"/>
    <w:rsid w:val="00FA4675"/>
    <w:rsid w:val="00FA4C9B"/>
    <w:rsid w:val="00FA599B"/>
    <w:rsid w:val="00FA60C7"/>
    <w:rsid w:val="00FA6A70"/>
    <w:rsid w:val="00FA7AEB"/>
    <w:rsid w:val="00FA7C33"/>
    <w:rsid w:val="00FB0971"/>
    <w:rsid w:val="00FB0C1E"/>
    <w:rsid w:val="00FB2098"/>
    <w:rsid w:val="00FB27B4"/>
    <w:rsid w:val="00FB2C1E"/>
    <w:rsid w:val="00FB2D50"/>
    <w:rsid w:val="00FB2E22"/>
    <w:rsid w:val="00FB62B3"/>
    <w:rsid w:val="00FB7C0C"/>
    <w:rsid w:val="00FC07DB"/>
    <w:rsid w:val="00FC107D"/>
    <w:rsid w:val="00FC3494"/>
    <w:rsid w:val="00FC3A46"/>
    <w:rsid w:val="00FC416C"/>
    <w:rsid w:val="00FC5406"/>
    <w:rsid w:val="00FC55A8"/>
    <w:rsid w:val="00FC67A3"/>
    <w:rsid w:val="00FC6F3C"/>
    <w:rsid w:val="00FC70C8"/>
    <w:rsid w:val="00FD07A4"/>
    <w:rsid w:val="00FD07BF"/>
    <w:rsid w:val="00FD1999"/>
    <w:rsid w:val="00FD1A57"/>
    <w:rsid w:val="00FD2795"/>
    <w:rsid w:val="00FD415B"/>
    <w:rsid w:val="00FD44C4"/>
    <w:rsid w:val="00FD44E1"/>
    <w:rsid w:val="00FD4BEF"/>
    <w:rsid w:val="00FD5783"/>
    <w:rsid w:val="00FD5AF9"/>
    <w:rsid w:val="00FD5B0C"/>
    <w:rsid w:val="00FD71E9"/>
    <w:rsid w:val="00FE0C8E"/>
    <w:rsid w:val="00FE0F6A"/>
    <w:rsid w:val="00FE1150"/>
    <w:rsid w:val="00FE1346"/>
    <w:rsid w:val="00FE1D15"/>
    <w:rsid w:val="00FE1DF7"/>
    <w:rsid w:val="00FE41C5"/>
    <w:rsid w:val="00FE41CE"/>
    <w:rsid w:val="00FE4546"/>
    <w:rsid w:val="00FE46CD"/>
    <w:rsid w:val="00FE47D4"/>
    <w:rsid w:val="00FE4CDA"/>
    <w:rsid w:val="00FE5AA4"/>
    <w:rsid w:val="00FE6AFC"/>
    <w:rsid w:val="00FE6D42"/>
    <w:rsid w:val="00FE6DE0"/>
    <w:rsid w:val="00FE7D9D"/>
    <w:rsid w:val="00FF1251"/>
    <w:rsid w:val="00FF1493"/>
    <w:rsid w:val="00FF251D"/>
    <w:rsid w:val="00FF4EE5"/>
    <w:rsid w:val="00FF4EFB"/>
    <w:rsid w:val="00FF5100"/>
    <w:rsid w:val="00FF534F"/>
    <w:rsid w:val="00FF5BD7"/>
    <w:rsid w:val="00FF703C"/>
    <w:rsid w:val="01369292"/>
    <w:rsid w:val="028F13A8"/>
    <w:rsid w:val="04700E79"/>
    <w:rsid w:val="04899B3A"/>
    <w:rsid w:val="056EB34F"/>
    <w:rsid w:val="05C78AF6"/>
    <w:rsid w:val="070274BA"/>
    <w:rsid w:val="07635B57"/>
    <w:rsid w:val="09EF2F0A"/>
    <w:rsid w:val="09F37A90"/>
    <w:rsid w:val="0A40B19E"/>
    <w:rsid w:val="0C01E172"/>
    <w:rsid w:val="0C3EB905"/>
    <w:rsid w:val="0D84E2D5"/>
    <w:rsid w:val="0DC50163"/>
    <w:rsid w:val="0E2E1F33"/>
    <w:rsid w:val="0F0AB3B2"/>
    <w:rsid w:val="0F8ADC8F"/>
    <w:rsid w:val="109D347B"/>
    <w:rsid w:val="10F7DE6E"/>
    <w:rsid w:val="114EF5E5"/>
    <w:rsid w:val="116D525D"/>
    <w:rsid w:val="11838C49"/>
    <w:rsid w:val="11A11034"/>
    <w:rsid w:val="122750F2"/>
    <w:rsid w:val="123032AE"/>
    <w:rsid w:val="127342BB"/>
    <w:rsid w:val="12AA3BE3"/>
    <w:rsid w:val="14731C47"/>
    <w:rsid w:val="1523173B"/>
    <w:rsid w:val="163B0542"/>
    <w:rsid w:val="1640C380"/>
    <w:rsid w:val="17060C49"/>
    <w:rsid w:val="17B6073D"/>
    <w:rsid w:val="17F5B1BA"/>
    <w:rsid w:val="181D7E72"/>
    <w:rsid w:val="19971271"/>
    <w:rsid w:val="19EFEA18"/>
    <w:rsid w:val="1B62F66F"/>
    <w:rsid w:val="1BACF65C"/>
    <w:rsid w:val="1BE6E1B3"/>
    <w:rsid w:val="1CEBA4CE"/>
    <w:rsid w:val="1E19FE8D"/>
    <w:rsid w:val="1F1EDD93"/>
    <w:rsid w:val="21B90F96"/>
    <w:rsid w:val="236750AC"/>
    <w:rsid w:val="24680335"/>
    <w:rsid w:val="27241D99"/>
    <w:rsid w:val="27A7B876"/>
    <w:rsid w:val="27F83D7D"/>
    <w:rsid w:val="28511524"/>
    <w:rsid w:val="28BD8582"/>
    <w:rsid w:val="29B0FF79"/>
    <w:rsid w:val="2A374BCA"/>
    <w:rsid w:val="2AF8FA49"/>
    <w:rsid w:val="2BD31C2B"/>
    <w:rsid w:val="2C0AAA5A"/>
    <w:rsid w:val="321AE8E5"/>
    <w:rsid w:val="324F1AB7"/>
    <w:rsid w:val="32A9CDF6"/>
    <w:rsid w:val="3366BFB1"/>
    <w:rsid w:val="33D832D5"/>
    <w:rsid w:val="33DE2E10"/>
    <w:rsid w:val="367A7E6C"/>
    <w:rsid w:val="36BFA681"/>
    <w:rsid w:val="38903B5C"/>
    <w:rsid w:val="39DE1EE6"/>
    <w:rsid w:val="3B4A1443"/>
    <w:rsid w:val="3CEE1EFB"/>
    <w:rsid w:val="3DEC809D"/>
    <w:rsid w:val="3F7561CD"/>
    <w:rsid w:val="3FBE7B59"/>
    <w:rsid w:val="408224E4"/>
    <w:rsid w:val="41BD3113"/>
    <w:rsid w:val="41ED9DC4"/>
    <w:rsid w:val="43FC3F60"/>
    <w:rsid w:val="4405211C"/>
    <w:rsid w:val="445A7E01"/>
    <w:rsid w:val="46149480"/>
    <w:rsid w:val="470EFA13"/>
    <w:rsid w:val="493720CA"/>
    <w:rsid w:val="494C3542"/>
    <w:rsid w:val="49628AB5"/>
    <w:rsid w:val="49844778"/>
    <w:rsid w:val="4A22F637"/>
    <w:rsid w:val="4C83D604"/>
    <w:rsid w:val="4CE54889"/>
    <w:rsid w:val="4D2A835C"/>
    <w:rsid w:val="4F56CCB0"/>
    <w:rsid w:val="504FED28"/>
    <w:rsid w:val="5095ACB5"/>
    <w:rsid w:val="50DAC268"/>
    <w:rsid w:val="50F29D11"/>
    <w:rsid w:val="514F340E"/>
    <w:rsid w:val="5169C7C9"/>
    <w:rsid w:val="51E5FC0D"/>
    <w:rsid w:val="537B71CF"/>
    <w:rsid w:val="5486D4D0"/>
    <w:rsid w:val="5509F980"/>
    <w:rsid w:val="5622A531"/>
    <w:rsid w:val="5627E560"/>
    <w:rsid w:val="58CCABF0"/>
    <w:rsid w:val="58CE8715"/>
    <w:rsid w:val="5B6D5B57"/>
    <w:rsid w:val="5CA4E7F4"/>
    <w:rsid w:val="5D0359D9"/>
    <w:rsid w:val="5E187555"/>
    <w:rsid w:val="5E93E006"/>
    <w:rsid w:val="5EAE7DA3"/>
    <w:rsid w:val="601D5015"/>
    <w:rsid w:val="60485EE2"/>
    <w:rsid w:val="60D998FA"/>
    <w:rsid w:val="61E42F43"/>
    <w:rsid w:val="6275695B"/>
    <w:rsid w:val="62AA7526"/>
    <w:rsid w:val="630B3E17"/>
    <w:rsid w:val="63EA3C1A"/>
    <w:rsid w:val="6585258C"/>
    <w:rsid w:val="67066232"/>
    <w:rsid w:val="671B76AA"/>
    <w:rsid w:val="67A3D0F1"/>
    <w:rsid w:val="67D0F0E1"/>
    <w:rsid w:val="6B9884E1"/>
    <w:rsid w:val="6C1CB005"/>
    <w:rsid w:val="6C6F07BD"/>
    <w:rsid w:val="6F849E66"/>
    <w:rsid w:val="70941C1B"/>
    <w:rsid w:val="712D2BCF"/>
    <w:rsid w:val="717253E4"/>
    <w:rsid w:val="71E12AB0"/>
    <w:rsid w:val="72EE1600"/>
    <w:rsid w:val="7404E7D8"/>
    <w:rsid w:val="773F073D"/>
    <w:rsid w:val="77CEFA7B"/>
    <w:rsid w:val="783998DE"/>
    <w:rsid w:val="7CCA91B5"/>
    <w:rsid w:val="7DA0B665"/>
    <w:rsid w:val="7F16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7828"/>
  <w15:chartTrackingRefBased/>
  <w15:docId w15:val="{F5EFAE47-19AC-4A60-AD76-872B2338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03ED7"/>
    <w:rPr>
      <w:i/>
      <w:iCs/>
      <w:color w:val="404040" w:themeColor="text1" w:themeTint="BF"/>
    </w:rPr>
  </w:style>
  <w:style w:type="paragraph" w:styleId="ListParagraph">
    <w:name w:val="List Paragraph"/>
    <w:basedOn w:val="Normal"/>
    <w:uiPriority w:val="34"/>
    <w:qFormat/>
    <w:rsid w:val="00403ED7"/>
    <w:pPr>
      <w:ind w:left="720"/>
      <w:contextualSpacing/>
    </w:pPr>
  </w:style>
  <w:style w:type="table" w:styleId="TableGrid">
    <w:name w:val="Table Grid"/>
    <w:basedOn w:val="TableNormal"/>
    <w:uiPriority w:val="39"/>
    <w:rsid w:val="00C6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B77"/>
    <w:rPr>
      <w:sz w:val="16"/>
      <w:szCs w:val="16"/>
    </w:rPr>
  </w:style>
  <w:style w:type="paragraph" w:styleId="CommentText">
    <w:name w:val="annotation text"/>
    <w:basedOn w:val="Normal"/>
    <w:link w:val="CommentTextChar"/>
    <w:uiPriority w:val="99"/>
    <w:semiHidden/>
    <w:unhideWhenUsed/>
    <w:rsid w:val="00322B77"/>
    <w:pPr>
      <w:spacing w:line="240" w:lineRule="auto"/>
    </w:pPr>
    <w:rPr>
      <w:sz w:val="20"/>
      <w:szCs w:val="20"/>
    </w:rPr>
  </w:style>
  <w:style w:type="character" w:customStyle="1" w:styleId="CommentTextChar">
    <w:name w:val="Comment Text Char"/>
    <w:basedOn w:val="DefaultParagraphFont"/>
    <w:link w:val="CommentText"/>
    <w:uiPriority w:val="99"/>
    <w:semiHidden/>
    <w:rsid w:val="00322B77"/>
    <w:rPr>
      <w:sz w:val="20"/>
      <w:szCs w:val="20"/>
    </w:rPr>
  </w:style>
  <w:style w:type="paragraph" w:styleId="CommentSubject">
    <w:name w:val="annotation subject"/>
    <w:basedOn w:val="CommentText"/>
    <w:next w:val="CommentText"/>
    <w:link w:val="CommentSubjectChar"/>
    <w:uiPriority w:val="99"/>
    <w:semiHidden/>
    <w:unhideWhenUsed/>
    <w:rsid w:val="00322B77"/>
    <w:rPr>
      <w:b/>
      <w:bCs/>
    </w:rPr>
  </w:style>
  <w:style w:type="character" w:customStyle="1" w:styleId="CommentSubjectChar">
    <w:name w:val="Comment Subject Char"/>
    <w:basedOn w:val="CommentTextChar"/>
    <w:link w:val="CommentSubject"/>
    <w:uiPriority w:val="99"/>
    <w:semiHidden/>
    <w:rsid w:val="00322B77"/>
    <w:rPr>
      <w:b/>
      <w:bCs/>
      <w:sz w:val="20"/>
      <w:szCs w:val="20"/>
    </w:rPr>
  </w:style>
  <w:style w:type="paragraph" w:styleId="HTMLPreformatted">
    <w:name w:val="HTML Preformatted"/>
    <w:basedOn w:val="Normal"/>
    <w:link w:val="HTMLPreformattedChar"/>
    <w:uiPriority w:val="99"/>
    <w:semiHidden/>
    <w:unhideWhenUsed/>
    <w:rsid w:val="0032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2B77"/>
    <w:rPr>
      <w:rFonts w:ascii="Courier New" w:eastAsia="Times New Roman" w:hAnsi="Courier New" w:cs="Courier New"/>
      <w:sz w:val="20"/>
      <w:szCs w:val="20"/>
      <w:lang w:eastAsia="en-GB"/>
    </w:rPr>
  </w:style>
  <w:style w:type="character" w:customStyle="1" w:styleId="gd15mcfceub">
    <w:name w:val="gd15mcfceub"/>
    <w:basedOn w:val="DefaultParagraphFont"/>
    <w:rsid w:val="00322B77"/>
  </w:style>
  <w:style w:type="character" w:styleId="Hyperlink">
    <w:name w:val="Hyperlink"/>
    <w:basedOn w:val="DefaultParagraphFont"/>
    <w:uiPriority w:val="99"/>
    <w:unhideWhenUsed/>
    <w:rsid w:val="00CA3611"/>
    <w:rPr>
      <w:color w:val="0563C1" w:themeColor="hyperlink"/>
      <w:u w:val="single"/>
    </w:rPr>
  </w:style>
  <w:style w:type="character" w:styleId="UnresolvedMention">
    <w:name w:val="Unresolved Mention"/>
    <w:basedOn w:val="DefaultParagraphFont"/>
    <w:uiPriority w:val="99"/>
    <w:semiHidden/>
    <w:unhideWhenUsed/>
    <w:rsid w:val="00CA3611"/>
    <w:rPr>
      <w:color w:val="605E5C"/>
      <w:shd w:val="clear" w:color="auto" w:fill="E1DFDD"/>
    </w:rPr>
  </w:style>
  <w:style w:type="character" w:styleId="FollowedHyperlink">
    <w:name w:val="FollowedHyperlink"/>
    <w:basedOn w:val="DefaultParagraphFont"/>
    <w:uiPriority w:val="99"/>
    <w:semiHidden/>
    <w:unhideWhenUsed/>
    <w:rsid w:val="001D74CD"/>
    <w:rPr>
      <w:color w:val="954F72" w:themeColor="followedHyperlink"/>
      <w:u w:val="single"/>
    </w:rPr>
  </w:style>
  <w:style w:type="character" w:styleId="PlaceholderText">
    <w:name w:val="Placeholder Text"/>
    <w:basedOn w:val="DefaultParagraphFont"/>
    <w:uiPriority w:val="99"/>
    <w:semiHidden/>
    <w:rsid w:val="00453219"/>
    <w:rPr>
      <w:color w:val="808080"/>
    </w:rPr>
  </w:style>
  <w:style w:type="paragraph" w:styleId="NoSpacing">
    <w:name w:val="No Spacing"/>
    <w:uiPriority w:val="1"/>
    <w:qFormat/>
    <w:rsid w:val="00CF69B6"/>
    <w:pPr>
      <w:spacing w:after="0" w:line="240" w:lineRule="auto"/>
    </w:pPr>
  </w:style>
  <w:style w:type="paragraph" w:styleId="Header">
    <w:name w:val="header"/>
    <w:basedOn w:val="Normal"/>
    <w:link w:val="HeaderChar"/>
    <w:uiPriority w:val="99"/>
    <w:unhideWhenUsed/>
    <w:rsid w:val="00CB7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14"/>
  </w:style>
  <w:style w:type="paragraph" w:styleId="Footer">
    <w:name w:val="footer"/>
    <w:basedOn w:val="Normal"/>
    <w:link w:val="FooterChar"/>
    <w:uiPriority w:val="99"/>
    <w:unhideWhenUsed/>
    <w:rsid w:val="00CB7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14"/>
  </w:style>
  <w:style w:type="paragraph" w:styleId="BalloonText">
    <w:name w:val="Balloon Text"/>
    <w:basedOn w:val="Normal"/>
    <w:link w:val="BalloonTextChar"/>
    <w:uiPriority w:val="99"/>
    <w:semiHidden/>
    <w:unhideWhenUsed/>
    <w:rsid w:val="00EF2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70"/>
    <w:rPr>
      <w:rFonts w:ascii="Segoe UI" w:hAnsi="Segoe UI" w:cs="Segoe UI"/>
      <w:sz w:val="18"/>
      <w:szCs w:val="18"/>
    </w:rPr>
  </w:style>
  <w:style w:type="paragraph" w:customStyle="1" w:styleId="paragraph">
    <w:name w:val="paragraph"/>
    <w:basedOn w:val="Normal"/>
    <w:rsid w:val="00DB16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B160C"/>
  </w:style>
  <w:style w:type="character" w:customStyle="1" w:styleId="eop">
    <w:name w:val="eop"/>
    <w:basedOn w:val="DefaultParagraphFont"/>
    <w:rsid w:val="00DB160C"/>
  </w:style>
  <w:style w:type="paragraph" w:styleId="Revision">
    <w:name w:val="Revision"/>
    <w:hidden/>
    <w:uiPriority w:val="99"/>
    <w:semiHidden/>
    <w:rsid w:val="00A03E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95">
      <w:bodyDiv w:val="1"/>
      <w:marLeft w:val="0"/>
      <w:marRight w:val="0"/>
      <w:marTop w:val="0"/>
      <w:marBottom w:val="0"/>
      <w:divBdr>
        <w:top w:val="none" w:sz="0" w:space="0" w:color="auto"/>
        <w:left w:val="none" w:sz="0" w:space="0" w:color="auto"/>
        <w:bottom w:val="none" w:sz="0" w:space="0" w:color="auto"/>
        <w:right w:val="none" w:sz="0" w:space="0" w:color="auto"/>
      </w:divBdr>
    </w:div>
    <w:div w:id="522404448">
      <w:bodyDiv w:val="1"/>
      <w:marLeft w:val="0"/>
      <w:marRight w:val="0"/>
      <w:marTop w:val="0"/>
      <w:marBottom w:val="0"/>
      <w:divBdr>
        <w:top w:val="none" w:sz="0" w:space="0" w:color="auto"/>
        <w:left w:val="none" w:sz="0" w:space="0" w:color="auto"/>
        <w:bottom w:val="none" w:sz="0" w:space="0" w:color="auto"/>
        <w:right w:val="none" w:sz="0" w:space="0" w:color="auto"/>
      </w:divBdr>
    </w:div>
    <w:div w:id="724254464">
      <w:bodyDiv w:val="1"/>
      <w:marLeft w:val="0"/>
      <w:marRight w:val="0"/>
      <w:marTop w:val="0"/>
      <w:marBottom w:val="0"/>
      <w:divBdr>
        <w:top w:val="none" w:sz="0" w:space="0" w:color="auto"/>
        <w:left w:val="none" w:sz="0" w:space="0" w:color="auto"/>
        <w:bottom w:val="none" w:sz="0" w:space="0" w:color="auto"/>
        <w:right w:val="none" w:sz="0" w:space="0" w:color="auto"/>
      </w:divBdr>
    </w:div>
    <w:div w:id="777335377">
      <w:bodyDiv w:val="1"/>
      <w:marLeft w:val="0"/>
      <w:marRight w:val="0"/>
      <w:marTop w:val="0"/>
      <w:marBottom w:val="0"/>
      <w:divBdr>
        <w:top w:val="none" w:sz="0" w:space="0" w:color="auto"/>
        <w:left w:val="none" w:sz="0" w:space="0" w:color="auto"/>
        <w:bottom w:val="none" w:sz="0" w:space="0" w:color="auto"/>
        <w:right w:val="none" w:sz="0" w:space="0" w:color="auto"/>
      </w:divBdr>
    </w:div>
    <w:div w:id="936599780">
      <w:bodyDiv w:val="1"/>
      <w:marLeft w:val="0"/>
      <w:marRight w:val="0"/>
      <w:marTop w:val="0"/>
      <w:marBottom w:val="0"/>
      <w:divBdr>
        <w:top w:val="none" w:sz="0" w:space="0" w:color="auto"/>
        <w:left w:val="none" w:sz="0" w:space="0" w:color="auto"/>
        <w:bottom w:val="none" w:sz="0" w:space="0" w:color="auto"/>
        <w:right w:val="none" w:sz="0" w:space="0" w:color="auto"/>
      </w:divBdr>
    </w:div>
    <w:div w:id="1084110962">
      <w:bodyDiv w:val="1"/>
      <w:marLeft w:val="0"/>
      <w:marRight w:val="0"/>
      <w:marTop w:val="0"/>
      <w:marBottom w:val="0"/>
      <w:divBdr>
        <w:top w:val="none" w:sz="0" w:space="0" w:color="auto"/>
        <w:left w:val="none" w:sz="0" w:space="0" w:color="auto"/>
        <w:bottom w:val="none" w:sz="0" w:space="0" w:color="auto"/>
        <w:right w:val="none" w:sz="0" w:space="0" w:color="auto"/>
      </w:divBdr>
    </w:div>
    <w:div w:id="1125539138">
      <w:bodyDiv w:val="1"/>
      <w:marLeft w:val="0"/>
      <w:marRight w:val="0"/>
      <w:marTop w:val="0"/>
      <w:marBottom w:val="0"/>
      <w:divBdr>
        <w:top w:val="none" w:sz="0" w:space="0" w:color="auto"/>
        <w:left w:val="none" w:sz="0" w:space="0" w:color="auto"/>
        <w:bottom w:val="none" w:sz="0" w:space="0" w:color="auto"/>
        <w:right w:val="none" w:sz="0" w:space="0" w:color="auto"/>
      </w:divBdr>
      <w:divsChild>
        <w:div w:id="313142239">
          <w:marLeft w:val="0"/>
          <w:marRight w:val="0"/>
          <w:marTop w:val="0"/>
          <w:marBottom w:val="0"/>
          <w:divBdr>
            <w:top w:val="none" w:sz="0" w:space="0" w:color="auto"/>
            <w:left w:val="none" w:sz="0" w:space="0" w:color="auto"/>
            <w:bottom w:val="none" w:sz="0" w:space="0" w:color="auto"/>
            <w:right w:val="none" w:sz="0" w:space="0" w:color="auto"/>
          </w:divBdr>
        </w:div>
        <w:div w:id="775636462">
          <w:marLeft w:val="0"/>
          <w:marRight w:val="0"/>
          <w:marTop w:val="0"/>
          <w:marBottom w:val="0"/>
          <w:divBdr>
            <w:top w:val="none" w:sz="0" w:space="0" w:color="auto"/>
            <w:left w:val="none" w:sz="0" w:space="0" w:color="auto"/>
            <w:bottom w:val="none" w:sz="0" w:space="0" w:color="auto"/>
            <w:right w:val="none" w:sz="0" w:space="0" w:color="auto"/>
          </w:divBdr>
        </w:div>
        <w:div w:id="1688480836">
          <w:marLeft w:val="0"/>
          <w:marRight w:val="0"/>
          <w:marTop w:val="0"/>
          <w:marBottom w:val="0"/>
          <w:divBdr>
            <w:top w:val="none" w:sz="0" w:space="0" w:color="auto"/>
            <w:left w:val="none" w:sz="0" w:space="0" w:color="auto"/>
            <w:bottom w:val="none" w:sz="0" w:space="0" w:color="auto"/>
            <w:right w:val="none" w:sz="0" w:space="0" w:color="auto"/>
          </w:divBdr>
        </w:div>
      </w:divsChild>
    </w:div>
    <w:div w:id="1190528596">
      <w:bodyDiv w:val="1"/>
      <w:marLeft w:val="0"/>
      <w:marRight w:val="0"/>
      <w:marTop w:val="0"/>
      <w:marBottom w:val="0"/>
      <w:divBdr>
        <w:top w:val="none" w:sz="0" w:space="0" w:color="auto"/>
        <w:left w:val="none" w:sz="0" w:space="0" w:color="auto"/>
        <w:bottom w:val="none" w:sz="0" w:space="0" w:color="auto"/>
        <w:right w:val="none" w:sz="0" w:space="0" w:color="auto"/>
      </w:divBdr>
    </w:div>
    <w:div w:id="1328022052">
      <w:bodyDiv w:val="1"/>
      <w:marLeft w:val="0"/>
      <w:marRight w:val="0"/>
      <w:marTop w:val="0"/>
      <w:marBottom w:val="0"/>
      <w:divBdr>
        <w:top w:val="none" w:sz="0" w:space="0" w:color="auto"/>
        <w:left w:val="none" w:sz="0" w:space="0" w:color="auto"/>
        <w:bottom w:val="none" w:sz="0" w:space="0" w:color="auto"/>
        <w:right w:val="none" w:sz="0" w:space="0" w:color="auto"/>
      </w:divBdr>
    </w:div>
    <w:div w:id="1526139076">
      <w:bodyDiv w:val="1"/>
      <w:marLeft w:val="0"/>
      <w:marRight w:val="0"/>
      <w:marTop w:val="0"/>
      <w:marBottom w:val="0"/>
      <w:divBdr>
        <w:top w:val="none" w:sz="0" w:space="0" w:color="auto"/>
        <w:left w:val="none" w:sz="0" w:space="0" w:color="auto"/>
        <w:bottom w:val="none" w:sz="0" w:space="0" w:color="auto"/>
        <w:right w:val="none" w:sz="0" w:space="0" w:color="auto"/>
      </w:divBdr>
    </w:div>
    <w:div w:id="1588804143">
      <w:bodyDiv w:val="1"/>
      <w:marLeft w:val="0"/>
      <w:marRight w:val="0"/>
      <w:marTop w:val="0"/>
      <w:marBottom w:val="0"/>
      <w:divBdr>
        <w:top w:val="none" w:sz="0" w:space="0" w:color="auto"/>
        <w:left w:val="none" w:sz="0" w:space="0" w:color="auto"/>
        <w:bottom w:val="none" w:sz="0" w:space="0" w:color="auto"/>
        <w:right w:val="none" w:sz="0" w:space="0" w:color="auto"/>
      </w:divBdr>
    </w:div>
    <w:div w:id="1648707766">
      <w:bodyDiv w:val="1"/>
      <w:marLeft w:val="0"/>
      <w:marRight w:val="0"/>
      <w:marTop w:val="0"/>
      <w:marBottom w:val="0"/>
      <w:divBdr>
        <w:top w:val="none" w:sz="0" w:space="0" w:color="auto"/>
        <w:left w:val="none" w:sz="0" w:space="0" w:color="auto"/>
        <w:bottom w:val="none" w:sz="0" w:space="0" w:color="auto"/>
        <w:right w:val="none" w:sz="0" w:space="0" w:color="auto"/>
      </w:divBdr>
    </w:div>
    <w:div w:id="1728214803">
      <w:bodyDiv w:val="1"/>
      <w:marLeft w:val="0"/>
      <w:marRight w:val="0"/>
      <w:marTop w:val="0"/>
      <w:marBottom w:val="0"/>
      <w:divBdr>
        <w:top w:val="none" w:sz="0" w:space="0" w:color="auto"/>
        <w:left w:val="none" w:sz="0" w:space="0" w:color="auto"/>
        <w:bottom w:val="none" w:sz="0" w:space="0" w:color="auto"/>
        <w:right w:val="none" w:sz="0" w:space="0" w:color="auto"/>
      </w:divBdr>
    </w:div>
    <w:div w:id="1843081088">
      <w:bodyDiv w:val="1"/>
      <w:marLeft w:val="0"/>
      <w:marRight w:val="0"/>
      <w:marTop w:val="0"/>
      <w:marBottom w:val="0"/>
      <w:divBdr>
        <w:top w:val="none" w:sz="0" w:space="0" w:color="auto"/>
        <w:left w:val="none" w:sz="0" w:space="0" w:color="auto"/>
        <w:bottom w:val="none" w:sz="0" w:space="0" w:color="auto"/>
        <w:right w:val="none" w:sz="0" w:space="0" w:color="auto"/>
      </w:divBdr>
    </w:div>
    <w:div w:id="1893030815">
      <w:bodyDiv w:val="1"/>
      <w:marLeft w:val="0"/>
      <w:marRight w:val="0"/>
      <w:marTop w:val="0"/>
      <w:marBottom w:val="0"/>
      <w:divBdr>
        <w:top w:val="none" w:sz="0" w:space="0" w:color="auto"/>
        <w:left w:val="none" w:sz="0" w:space="0" w:color="auto"/>
        <w:bottom w:val="none" w:sz="0" w:space="0" w:color="auto"/>
        <w:right w:val="none" w:sz="0" w:space="0" w:color="auto"/>
      </w:divBdr>
    </w:div>
    <w:div w:id="1994989353">
      <w:bodyDiv w:val="1"/>
      <w:marLeft w:val="0"/>
      <w:marRight w:val="0"/>
      <w:marTop w:val="0"/>
      <w:marBottom w:val="0"/>
      <w:divBdr>
        <w:top w:val="none" w:sz="0" w:space="0" w:color="auto"/>
        <w:left w:val="none" w:sz="0" w:space="0" w:color="auto"/>
        <w:bottom w:val="none" w:sz="0" w:space="0" w:color="auto"/>
        <w:right w:val="none" w:sz="0" w:space="0" w:color="auto"/>
      </w:divBdr>
    </w:div>
    <w:div w:id="2010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ata.vertlife.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zenodo.org/record/369086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atazone.birdlife.org/species/requestdi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E4A01379C2446AABC7C82B5882FA3" ma:contentTypeVersion="14" ma:contentTypeDescription="Create a new document." ma:contentTypeScope="" ma:versionID="9cc10db4953a589b728b2844175bd03c">
  <xsd:schema xmlns:xsd="http://www.w3.org/2001/XMLSchema" xmlns:xs="http://www.w3.org/2001/XMLSchema" xmlns:p="http://schemas.microsoft.com/office/2006/metadata/properties" xmlns:ns3="45e9039d-7eb8-452d-98b8-d9df45f3ce9b" xmlns:ns4="dc7e27e4-6462-4b4f-bca0-d76b443100af" targetNamespace="http://schemas.microsoft.com/office/2006/metadata/properties" ma:root="true" ma:fieldsID="2612bdafd311825311ba56f59405b7fd" ns3:_="" ns4:_="">
    <xsd:import namespace="45e9039d-7eb8-452d-98b8-d9df45f3ce9b"/>
    <xsd:import namespace="dc7e27e4-6462-4b4f-bca0-d76b443100af"/>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9039d-7eb8-452d-98b8-d9df45f3ce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e27e4-6462-4b4f-bca0-d76b443100a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17F303-CF94-4EC0-B3A5-B425EA58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9039d-7eb8-452d-98b8-d9df45f3ce9b"/>
    <ds:schemaRef ds:uri="dc7e27e4-6462-4b4f-bca0-d76b4431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B39594-48A9-4D75-8DCE-D0E12DC8F814}">
  <ds:schemaRefs>
    <ds:schemaRef ds:uri="http://schemas.microsoft.com/sharepoint/v3/contenttype/forms"/>
  </ds:schemaRefs>
</ds:datastoreItem>
</file>

<file path=customXml/itemProps3.xml><?xml version="1.0" encoding="utf-8"?>
<ds:datastoreItem xmlns:ds="http://schemas.openxmlformats.org/officeDocument/2006/customXml" ds:itemID="{8319F747-58A0-494B-BE93-5C2A8CFE4D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6A66AC-0484-4DBB-840F-D25604D4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85742</Words>
  <Characters>488730</Characters>
  <Application>Microsoft Office Word</Application>
  <DocSecurity>0</DocSecurity>
  <Lines>4072</Lines>
  <Paragraphs>1146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573326</CharactersWithSpaces>
  <SharedDoc>false</SharedDoc>
  <HLinks>
    <vt:vector size="18" baseType="variant">
      <vt:variant>
        <vt:i4>7077995</vt:i4>
      </vt:variant>
      <vt:variant>
        <vt:i4>96</vt:i4>
      </vt:variant>
      <vt:variant>
        <vt:i4>0</vt:i4>
      </vt:variant>
      <vt:variant>
        <vt:i4>5</vt:i4>
      </vt:variant>
      <vt:variant>
        <vt:lpwstr>https://data.vertlife.org/</vt:lpwstr>
      </vt:variant>
      <vt:variant>
        <vt:lpwstr/>
      </vt:variant>
      <vt:variant>
        <vt:i4>1441823</vt:i4>
      </vt:variant>
      <vt:variant>
        <vt:i4>90</vt:i4>
      </vt:variant>
      <vt:variant>
        <vt:i4>0</vt:i4>
      </vt:variant>
      <vt:variant>
        <vt:i4>5</vt:i4>
      </vt:variant>
      <vt:variant>
        <vt:lpwstr>https://zenodo.org/record/3690867</vt:lpwstr>
      </vt:variant>
      <vt:variant>
        <vt:lpwstr>.Xyc5wyhKhPZ</vt:lpwstr>
      </vt:variant>
      <vt:variant>
        <vt:i4>8323124</vt:i4>
      </vt:variant>
      <vt:variant>
        <vt:i4>72</vt:i4>
      </vt:variant>
      <vt:variant>
        <vt:i4>0</vt:i4>
      </vt:variant>
      <vt:variant>
        <vt:i4>5</vt:i4>
      </vt:variant>
      <vt:variant>
        <vt:lpwstr>http://datazone.birdlife.org/species/requestdis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204</cp:revision>
  <dcterms:created xsi:type="dcterms:W3CDTF">2022-05-13T09:26:00Z</dcterms:created>
  <dcterms:modified xsi:type="dcterms:W3CDTF">2022-05-13T16:19:00Z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9_1">
    <vt:lpwstr>http://www.zotero.org/styles/nature</vt:lpwstr>
  </property>
  <property fmtid="{D5CDD505-2E9C-101B-9397-08002B2CF9AE}" pid="9" name="Mendeley Recent Style Name 9_1">
    <vt:lpwstr>Nature</vt:lpwstr>
  </property>
  <property fmtid="{D5CDD505-2E9C-101B-9397-08002B2CF9AE}" pid="10" name="Mendeley Recent Style Name 0_1">
    <vt:lpwstr>American Medical Association 11th edition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http://www.zotero.org/styles/ecology-letters</vt:lpwstr>
  </property>
  <property fmtid="{D5CDD505-2E9C-101B-9397-08002B2CF9AE}" pid="20" name="Mendeley Recent Style Name 6_1">
    <vt:lpwstr>Ecology Letters</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ContentTypeId">
    <vt:lpwstr>0x010100058E4A01379C2446AABC7C82B5882FA3</vt:lpwstr>
  </property>
</Properties>
</file>