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B9AED" w14:textId="6926055E" w:rsidR="00DF6355" w:rsidRPr="00B4545E" w:rsidRDefault="00DF6355" w:rsidP="007B1214">
      <w:pPr>
        <w:spacing w:line="276" w:lineRule="auto"/>
        <w:jc w:val="center"/>
        <w:rPr>
          <w:shd w:val="clear" w:color="auto" w:fill="FFFFFF"/>
        </w:rPr>
      </w:pPr>
      <w:r w:rsidRPr="1AF807B6">
        <w:rPr>
          <w:b/>
          <w:bCs/>
          <w:sz w:val="28"/>
          <w:szCs w:val="28"/>
          <w:u w:val="single"/>
        </w:rPr>
        <w:t>General discussion</w:t>
      </w:r>
    </w:p>
    <w:p w14:paraId="38DF0448" w14:textId="69E0E15A" w:rsidR="001650DE" w:rsidRDefault="006924E5" w:rsidP="0026719D">
      <w:pPr>
        <w:spacing w:line="276" w:lineRule="auto"/>
        <w:jc w:val="both"/>
      </w:pPr>
      <w:r>
        <w:t>In recent centuries, l</w:t>
      </w:r>
      <w:r w:rsidR="00922119">
        <w:t xml:space="preserve">arge-scale anthropogenic </w:t>
      </w:r>
      <w:r w:rsidR="00E3635D">
        <w:t>modifications</w:t>
      </w:r>
      <w:r w:rsidR="00922119">
        <w:t xml:space="preserve"> </w:t>
      </w:r>
      <w:r w:rsidR="00E3635D">
        <w:t xml:space="preserve">to </w:t>
      </w:r>
      <w:r w:rsidR="00922119">
        <w:t>the Earth</w:t>
      </w:r>
      <w:r w:rsidR="006C2FD5">
        <w:t>’s systems</w:t>
      </w:r>
      <w:r w:rsidR="00922119">
        <w:t xml:space="preserve"> have </w:t>
      </w:r>
      <w:r w:rsidR="005706B2">
        <w:t xml:space="preserve">accelerated and </w:t>
      </w:r>
      <w:r w:rsidR="00922119">
        <w:t>reached unprecedented level</w:t>
      </w:r>
      <w:r w:rsidR="00DA2FDE">
        <w:t xml:space="preserve">s </w:t>
      </w:r>
      <w:r w:rsidR="00DA2FDE">
        <w:fldChar w:fldCharType="begin" w:fldLock="1"/>
      </w:r>
      <w:r w:rsidR="00DA2FDE">
        <w:instrText>ADDIN CSL_CITATION {"citationItems":[{"id":"ITEM-1","itemData":{"DOI":"10.1177/2053019614564785","ISSN":"2053020X","abstract":"The Great Acceleration' graphs, originally published in 2004 to show socio-economic and Earth System trends from 1750 to 2000, have now been updated to 2010. In the graphs of socio-economic trends, where the data permit, the activity of the wealthy (OECD) countries, those countries with emerging economies, and the rest of the world have now been differentiated. The dominant feature of the socio-economic trends is that the economic activity of the human enterprise continues to grow at a rapid rate. However, the differentiated graphs clearly show that strong equity issues are masked by considering global aggregates only. Most of the population growth since 1950 has been in the non-OECD world but the world's economy (GDP), and hence consumption, is still strongly dominated by the OECD world. The Earth System indicators, in general, continued their long-term, post-industrial rise, although a few, such as atmospheric methane concentration and stratospheric ozone loss, showed a slowing or apparent stabilisation over the past decade. The post-1950 acceleration in the Earth System indicators remains clear. Only beyond the mid-20th century is there clear evidence for fundamental shifts in the state and functioning of the Earth System that are beyond the range of variability of the Holocene and driven by human activities. Thus, of all the candidates for a start date for the Anthropocene, the beginning of the Great Acceleration is by far the most convincing from an Earth System science perspective.","author":[{"dropping-particle":"","family":"Steffen","given":"Will","non-dropping-particle":"","parse-names":false,"suffix":""},{"dropping-particle":"","family":"Broadgate","given":"Wendy","non-dropping-particle":"","parse-names":false,"suffix":""},{"dropping-particle":"","family":"Deutsch","given":"Lisa","non-dropping-particle":"","parse-names":false,"suffix":""},{"dropping-particle":"","family":"Gaffney","given":"Owen","non-dropping-particle":"","parse-names":false,"suffix":""},{"dropping-particle":"","family":"Ludwig","given":"Cornelia","non-dropping-particle":"","parse-names":false,"suffix":""}],"container-title":"Anthropocene Review","id":"ITEM-1","issued":{"date-parts":[["2015"]]},"title":"The trajectory of the anthropocene: The great acceleration","type":"article"},"uris":["http://www.mendeley.com/documents/?uuid=a1db7d98-f74b-42d7-a5c4-c45098fafb6b"]}],"mendeley":{"formattedCitation":"(Steffen &lt;i&gt;et al.&lt;/i&gt; 2015)","plainTextFormattedCitation":"(Steffen et al. 2015)","previouslyFormattedCitation":"(Steffen &lt;i&gt;et al.&lt;/i&gt; 2015)"},"properties":{"noteIndex":0},"schema":"https://github.com/citation-style-language/schema/raw/master/csl-citation.json"}</w:instrText>
      </w:r>
      <w:r w:rsidR="00DA2FDE">
        <w:fldChar w:fldCharType="separate"/>
      </w:r>
      <w:r w:rsidR="00DA2FDE" w:rsidRPr="00DA2FDE">
        <w:rPr>
          <w:noProof/>
        </w:rPr>
        <w:t xml:space="preserve">(Steffen </w:t>
      </w:r>
      <w:r w:rsidR="00DA2FDE" w:rsidRPr="00DA2FDE">
        <w:rPr>
          <w:i/>
          <w:noProof/>
        </w:rPr>
        <w:t>et al.</w:t>
      </w:r>
      <w:r w:rsidR="00DA2FDE" w:rsidRPr="00DA2FDE">
        <w:rPr>
          <w:noProof/>
        </w:rPr>
        <w:t xml:space="preserve"> 2015)</w:t>
      </w:r>
      <w:r w:rsidR="00DA2FDE">
        <w:fldChar w:fldCharType="end"/>
      </w:r>
      <w:r>
        <w:t xml:space="preserve">. </w:t>
      </w:r>
      <w:r w:rsidR="00E3635D">
        <w:t xml:space="preserve">Two of the </w:t>
      </w:r>
      <w:r w:rsidR="00AD59A6">
        <w:t>major</w:t>
      </w:r>
      <w:r w:rsidR="00E3635D">
        <w:t xml:space="preserve"> signatures o</w:t>
      </w:r>
      <w:r w:rsidR="000B50B9">
        <w:t>f</w:t>
      </w:r>
      <w:r w:rsidR="009502E3">
        <w:t xml:space="preserve"> human impacts on the </w:t>
      </w:r>
      <w:r w:rsidR="006C2FD5">
        <w:t>Earth’s</w:t>
      </w:r>
      <w:r w:rsidR="009502E3">
        <w:t xml:space="preserve"> system</w:t>
      </w:r>
      <w:r w:rsidR="006C2FD5">
        <w:t>s</w:t>
      </w:r>
      <w:r w:rsidR="00E3635D">
        <w:t xml:space="preserve"> are the transformation of the land surface</w:t>
      </w:r>
      <w:r w:rsidR="00C31084">
        <w:t xml:space="preserve"> </w:t>
      </w:r>
      <w:r w:rsidR="00C10F65">
        <w:fldChar w:fldCharType="begin" w:fldLock="1"/>
      </w:r>
      <w:r w:rsidR="003C1AEB">
        <w:instrText>ADDIN CSL_CITATION {"citationItems":[{"id":"ITEM-1","itemData":{"DOI":"10.1111/j.1466-8238.2010.00540.x","ISSN":"1466822X","abstract":"Aim: To map and characterize anthropogenic transformation of the terrestrial biosphere before and during the Industrial Revolution, from 1700 to 2000. Location: Global. Methods: Anthropogenic biomes (anthromes) were mapped for 1700, 1800, 1900 and 2000 using a rule-based anthrome classification model applied to gridded global data for human population density and land use. Anthropogenic transformation of terrestrial biomes was then characterized by map comparisons at century intervals. Results: In 1700, nearly half of the terrestrial biosphere was wild, without human settlements or substantial land use. Most of the remainder was in a seminatural state (45%) having only minor use for agriculture and settlements. By 2000, the opposite was true, with the majority of the biosphere in agricultural and settled anthromes, less than 20% seminatural and only a quarter left wild. Anthropogenic transformation of the biosphere during the Industrial Revolution resulted about equally from land-use expansion into wildlands and intensification of land use within seminatural anthromes. Transformation pathways differed strongly between biomes and regions,with some remaining mostly wild but with the majority almost completely transformed into rangelands, croplands and villages. In the process of transforming almost 39% of earth's total ice-free surface into agricultural land and settlements, an additional 37% of global land without such use has become embedded within agricultural and settled anthromes. Main conclusions: Between 1700 and 2000, the terrestrial biosphere made the critical transition frommostly wild to mostly anthropogenic, passing the 50% mark early in the 20th century. At present, and ever more in the future, the form and process of terrestrial ecosystems in most biomes will be predominantly anthropogenic, the product of land use and other direct human interactions with ecosystems. Ecological research and conservation efforts in all but a few biomes would benefit from a primary focus on the novel remnant, recovering and managed ecosystems embedded within used lands. © 2010 Blackwell Publishing Ltd.","author":[{"dropping-particle":"","family":"Ellis","given":"Erle C.","non-dropping-particle":"","parse-names":false,"suffix":""},{"dropping-particle":"","family":"Goldewijk","given":"Kees Klein","non-dropping-particle":"","parse-names":false,"suffix":""},{"dropping-particle":"","family":"Siebert","given":"Stefan","non-dropping-particle":"","parse-names":false,"suffix":""},{"dropping-particle":"","family":"Lightman","given":"Deborah","non-dropping-particle":"","parse-names":false,"suffix":""},{"dropping-particle":"","family":"Ramankutty","given":"Navin","non-dropping-particle":"","parse-names":false,"suffix":""}],"container-title":"Global Ecology and Biogeography","id":"ITEM-1","issue":"5","issued":{"date-parts":[["2010"]]},"page":"589-606","title":"Anthropogenic transformation of the biomes, 1700 to 2000","type":"article-journal","volume":"19"},"uris":["http://www.mendeley.com/documents/?uuid=ca568f60-47cf-4e48-99f0-d8cc22fe8132"]}],"mendeley":{"formattedCitation":"(Ellis &lt;i&gt;et al.&lt;/i&gt; 2010)","plainTextFormattedCitation":"(Ellis et al. 2010)","previouslyFormattedCitation":"(Ellis &lt;i&gt;et al.&lt;/i&gt; 2010)"},"properties":{"noteIndex":0},"schema":"https://github.com/citation-style-language/schema/raw/master/csl-citation.json"}</w:instrText>
      </w:r>
      <w:r w:rsidR="00C10F65">
        <w:fldChar w:fldCharType="separate"/>
      </w:r>
      <w:r w:rsidR="00C10F65" w:rsidRPr="00C10F65">
        <w:rPr>
          <w:noProof/>
        </w:rPr>
        <w:t xml:space="preserve">(Ellis </w:t>
      </w:r>
      <w:r w:rsidR="00C10F65" w:rsidRPr="00C10F65">
        <w:rPr>
          <w:i/>
          <w:noProof/>
        </w:rPr>
        <w:t>et al.</w:t>
      </w:r>
      <w:r w:rsidR="00C10F65" w:rsidRPr="00C10F65">
        <w:rPr>
          <w:noProof/>
        </w:rPr>
        <w:t xml:space="preserve"> 2010)</w:t>
      </w:r>
      <w:r w:rsidR="00C10F65">
        <w:fldChar w:fldCharType="end"/>
      </w:r>
      <w:r w:rsidR="00E3635D">
        <w:t>,</w:t>
      </w:r>
      <w:r w:rsidR="0084342E">
        <w:t xml:space="preserve"> notably fuelled by the rising demand for agricultural goods,</w:t>
      </w:r>
      <w:r w:rsidR="00E3635D">
        <w:t xml:space="preserve"> and anthropogenic climate change</w:t>
      </w:r>
      <w:r w:rsidR="0011641E">
        <w:t xml:space="preserve"> onset by human-driven modifications to atmospheric composition</w:t>
      </w:r>
      <w:r w:rsidR="00DA2FDE">
        <w:t xml:space="preserve"> </w:t>
      </w:r>
      <w:r w:rsidR="00DA2FDE">
        <w:fldChar w:fldCharType="begin" w:fldLock="1"/>
      </w:r>
      <w:r w:rsidR="00153362">
        <w:instrText>ADDIN CSL_CITATION {"citationItems":[{"id":"ITEM-1","itemData":{"DOI":"10.1038/nature14258","ISSN":"14764687","PMID":"25762280","abstract":"Time is divided by geologists according to marked shifts in Earth's state. Recent global environmental changes suggest that Earth may have entered a new human-dominated geological epoch, the Anthropocene. Here we review the historical genesis of the idea and assess anthropogenic signatures in the geological record against the formal requirements for the recognition of a new epoch. The evidence suggests that of the various proposed dates two do appear to conform to the criteria to mark the beginning of the Anthropocene: 1610 and 1964. The formal establishment of an Anthropocene Epoch would mark a fundamental change in the relationship between humans and the Earth system.","author":[{"dropping-particle":"","family":"Lewis","given":"Simon L.","non-dropping-particle":"","parse-names":false,"suffix":""},{"dropping-particle":"","family":"Maslin","given":"Mark A.","non-dropping-particle":"","parse-names":false,"suffix":""}],"container-title":"Nature","id":"ITEM-1","issue":"7542","issued":{"date-parts":[["2015"]]},"page":"171-180","publisher":"Nature Publishing Group","title":"Defining the Anthropocene","type":"article-journal","volume":"519"},"uris":["http://www.mendeley.com/documents/?uuid=ecd3b75f-6658-4ba7-bb78-60b49aa4c619"]}],"mendeley":{"formattedCitation":"(Lewis &amp; Maslin 2015)","plainTextFormattedCitation":"(Lewis &amp; Maslin 2015)","previouslyFormattedCitation":"(Lewis &amp; Maslin 2015)"},"properties":{"noteIndex":0},"schema":"https://github.com/citation-style-language/schema/raw/master/csl-citation.json"}</w:instrText>
      </w:r>
      <w:r w:rsidR="00DA2FDE">
        <w:fldChar w:fldCharType="separate"/>
      </w:r>
      <w:r w:rsidR="00DA2FDE" w:rsidRPr="00DA2FDE">
        <w:rPr>
          <w:noProof/>
        </w:rPr>
        <w:t>(Lewis &amp; Maslin 2015)</w:t>
      </w:r>
      <w:r w:rsidR="00DA2FDE">
        <w:fldChar w:fldCharType="end"/>
      </w:r>
      <w:r w:rsidR="00E3635D">
        <w:t xml:space="preserve">. </w:t>
      </w:r>
      <w:r w:rsidR="005706B2">
        <w:t xml:space="preserve">Such </w:t>
      </w:r>
      <w:r w:rsidR="0088267B">
        <w:t>transformations</w:t>
      </w:r>
      <w:r w:rsidR="00AD59A6">
        <w:t xml:space="preserve"> have had important impacts on the world’s biota</w:t>
      </w:r>
      <w:r w:rsidR="00A526B9">
        <w:t xml:space="preserve">. By </w:t>
      </w:r>
      <w:r w:rsidR="00443C12">
        <w:t>modifying</w:t>
      </w:r>
      <w:r w:rsidR="00A526B9">
        <w:t xml:space="preserve"> species</w:t>
      </w:r>
      <w:r w:rsidR="007B2AF7">
        <w:t>’</w:t>
      </w:r>
      <w:r w:rsidR="00A526B9">
        <w:t xml:space="preserve"> habitats</w:t>
      </w:r>
      <w:r w:rsidR="00443C12">
        <w:t xml:space="preserve"> at large scales</w:t>
      </w:r>
      <w:r w:rsidR="005504CF">
        <w:t xml:space="preserve"> and</w:t>
      </w:r>
      <w:r w:rsidR="00443C12">
        <w:t xml:space="preserve"> altering local</w:t>
      </w:r>
      <w:r w:rsidR="005504CF">
        <w:t xml:space="preserve"> </w:t>
      </w:r>
      <w:r w:rsidR="00443C12">
        <w:t>climatic conditions</w:t>
      </w:r>
      <w:r w:rsidR="00A526B9">
        <w:t xml:space="preserve"> </w:t>
      </w:r>
      <w:r w:rsidR="005504CF">
        <w:t>at rates exceeding natural variability</w:t>
      </w:r>
      <w:r w:rsidR="00A526B9">
        <w:t>, human</w:t>
      </w:r>
      <w:r w:rsidR="007B2AF7">
        <w:t xml:space="preserve"> changes </w:t>
      </w:r>
      <w:r w:rsidR="00A526B9">
        <w:t>have</w:t>
      </w:r>
      <w:r w:rsidR="007B2AF7">
        <w:t xml:space="preserve"> put biodiversity under pressure</w:t>
      </w:r>
      <w:r w:rsidR="00153362">
        <w:t xml:space="preserve"> </w:t>
      </w:r>
      <w:r w:rsidR="00153362">
        <w:fldChar w:fldCharType="begin" w:fldLock="1"/>
      </w:r>
      <w:r w:rsidR="00D010E3">
        <w:instrText>ADDIN CSL_CITATION {"citationItems":[{"id":"ITEM-1","itemData":{"DOI":"10.1038/536143a","ISSN":"0028-0836","abstract":"Whilst agreeing with the analysis of the article, I would urge a word of caution about any putting actions to slow climate change onto the back burner. Firstly, climate change due to CO2 emissions is the ultimate \"supertanker\" impact - it takes almost forever to reverse its impact once released. Secondly, climate change is placing unprecedented ecological, and evolutionary stress on the thermal niche dimension of almost every species on the planet, with unknown and essentially unpredictable secondary impacts arising from differential ecological responses of previously inter-linked species - aka plants and pollinators. Time to knuckle down at the coal face again - but may this is not the most appropriate of metaphors! Best wishes -- David Duthie","author":[{"dropping-particle":"","family":"Maxwell","given":"Sean L.","non-dropping-particle":"","parse-names":false,"suffix":""},{"dropping-particle":"","family":"Fuller","given":"Richard A.","non-dropping-particle":"","parse-names":false,"suffix":""},{"dropping-particle":"","family":"Brooks","given":"Thomas M.","non-dropping-particle":"","parse-names":false,"suffix":""},{"dropping-particle":"","family":"Watson","given":"James E. M.","non-dropping-particle":"","parse-names":false,"suffix":""}],"container-title":"Nature","id":"ITEM-1","issued":{"date-parts":[["2016"]]},"title":"Biodiversity: The ravages of guns, nets and bulldozers","type":"article-journal"},"uris":["http://www.mendeley.com/documents/?uuid=e12c1f49-7841-4a2b-a9c5-a9501b06bf55"]}],"mendeley":{"formattedCitation":"(Maxwell &lt;i&gt;et al.&lt;/i&gt; 2016)","plainTextFormattedCitation":"(Maxwell et al. 2016)","previouslyFormattedCitation":"(Maxwell &lt;i&gt;et al.&lt;/i&gt; 2016)"},"properties":{"noteIndex":0},"schema":"https://github.com/citation-style-language/schema/raw/master/csl-citation.json"}</w:instrText>
      </w:r>
      <w:r w:rsidR="00153362">
        <w:fldChar w:fldCharType="separate"/>
      </w:r>
      <w:r w:rsidR="00153362" w:rsidRPr="00153362">
        <w:rPr>
          <w:noProof/>
        </w:rPr>
        <w:t xml:space="preserve">(Maxwell </w:t>
      </w:r>
      <w:r w:rsidR="00153362" w:rsidRPr="00153362">
        <w:rPr>
          <w:i/>
          <w:noProof/>
        </w:rPr>
        <w:t>et al.</w:t>
      </w:r>
      <w:r w:rsidR="00153362" w:rsidRPr="00153362">
        <w:rPr>
          <w:noProof/>
        </w:rPr>
        <w:t xml:space="preserve"> 2016)</w:t>
      </w:r>
      <w:r w:rsidR="00153362">
        <w:fldChar w:fldCharType="end"/>
      </w:r>
      <w:r w:rsidR="007B2AF7">
        <w:t xml:space="preserve">. </w:t>
      </w:r>
      <w:r w:rsidR="002A7D35">
        <w:t>Empirical evidence</w:t>
      </w:r>
      <w:r w:rsidR="009B124F">
        <w:t xml:space="preserve"> </w:t>
      </w:r>
      <w:r w:rsidR="003A1A77">
        <w:t>showing</w:t>
      </w:r>
      <w:r w:rsidR="009B124F">
        <w:t xml:space="preserve"> </w:t>
      </w:r>
      <w:r w:rsidR="00652529">
        <w:t xml:space="preserve">the </w:t>
      </w:r>
      <w:r w:rsidR="003A1A77">
        <w:t>extent and magnitude of</w:t>
      </w:r>
      <w:r w:rsidR="009B124F">
        <w:t xml:space="preserve"> human impacts on biodiversity</w:t>
      </w:r>
      <w:r w:rsidR="002A7D35">
        <w:t xml:space="preserve"> </w:t>
      </w:r>
      <w:r w:rsidR="00443C12">
        <w:t>ha</w:t>
      </w:r>
      <w:r w:rsidR="002C69BE">
        <w:t>s</w:t>
      </w:r>
      <w:r w:rsidR="00443C12">
        <w:t xml:space="preserve"> been</w:t>
      </w:r>
      <w:r w:rsidR="002A7D35">
        <w:t xml:space="preserve"> accumulating</w:t>
      </w:r>
      <w:r w:rsidR="00D010E3">
        <w:t xml:space="preserve"> </w:t>
      </w:r>
      <w:r w:rsidR="00D010E3">
        <w:fldChar w:fldCharType="begin" w:fldLock="1"/>
      </w:r>
      <w:r w:rsidR="00C10F65">
        <w:instrText>ADDIN CSL_CITATION {"citationItems":[{"id":"ITEM-1","itemData":{"DOI":"10.1038/nature14324","ISBN":"0028-0836","ISSN":"0028-0836","PMID":"25832402","abstract":"Human activities, especially conversion and degradation of habitats, are causing global biodiversity declines. How local ecological assemblages are responding is less clear—a concern given their importance for many ecosystem functions and services.We analysed a terrestrial assemblage database of unprecedented geographic and taxonomic coverage to quantify local biodiversity responses to land use and related changes. Here we show that in the worst-affected habitats, these pressures reducewithin-sample species richness by anaverage of 76.5%,total abundance by 39.5%andrarefaction-based richness by 40.3%. We estimate that, globally, these pressures have already slightly reduced average within-sample richness (by 13.6%), total abundance (10.7%) and rarefaction-based richness (8.1%), with changes showing marked spatial variation. Rapid further losses are predicted under a business-as-usual land-use scenario; within-sample richness is projected to fall by a further 3.4% globally by 2100, with losses concentrated in biodiverse but economically poor countries. Strongmitigationcan delivermuchmore positive biodiversity changes (up to a 1.9%average increase) that are less strongly related to countries’ socioeconomic status.","author":[{"dropping-particle":"","family":"Newbold","given":"Tim","non-dropping-particle":"","parse-names":false,"suffix":""},{"dropping-particle":"","family":"Hudson","given":"Laurence N","non-dropping-particle":"","parse-names":false,"suffix":""},{"dropping-particle":"","family":"Hill","given":"Samantha Ll","non-dropping-particle":"","parse-names":false,"suffix":""},{"dropping-particle":"","family":"Contu","given":"Sar","non-dropping-particle":"","parse-names":false,"suffix":""},{"dropping-particle":"","family":"Lysenko","given":"Igor","non-dropping-particle":"","parse-names":false,"suffix":""},{"dropping-particle":"","family":"Senior","given":"Rebecca a","non-dropping-particle":"","parse-names":false,"suffix":""},{"dropping-particle":"","family":"Börger","given":"Luca","non-dropping-particle":"","parse-names":false,"suffix":""},{"dropping-particle":"","family":"Bennett","given":"Dominic J","non-dropping-particle":"","parse-names":false,"suffix":""},{"dropping-particle":"","family":"Choimes","given":"Argyrios","non-dropping-particle":"","parse-names":false,"suffix":""},{"dropping-particle":"","family":"Collen","given":"Ben","non-dropping-particle":"","parse-names":false,"suffix":""},{"dropping-particle":"","family":"Day","given":"Julie","non-dropping-particle":"","parse-names":false,"suffix":""},{"dropping-particle":"","family":"Palma","given":"Adriana","non-dropping-particle":"De","parse-names":false,"suffix":""},{"dropping-particle":"","family":"Dıáz","given":"Sandra","non-dropping-particle":"","parse-names":false,"suffix":""},{"dropping-particle":"","family":"Echeverria-Londoño","given":"Susy","non-dropping-particle":"","parse-names":false,"suffix":""},{"dropping-particle":"","family":"Edgar","given":"Melanie J","non-dropping-particle":"","parse-names":false,"suffix":""},{"dropping-particle":"","family":"Feldman","given":"Anat","non-dropping-particle":"","parse-names":false,"suffix":""},{"dropping-particle":"","family":"Garon","given":"Morgan","non-dropping-particle":"","parse-names":false,"suffix":""},{"dropping-particle":"","family":"Harrison","given":"Michelle L K","non-dropping-particle":"","parse-names":false,"suffix":""},{"dropping-particle":"","family":"Alhusseini","given":"Tamera","non-dropping-particle":"","parse-names":false,"suffix":""},{"dropping-particle":"","family":"Ingram","given":"Daniel J","non-dropping-particle":"","parse-names":false,"suffix":""},{"dropping-particle":"","family":"Itescu","given":"Yuval","non-dropping-particle":"","parse-names":false,"suffix":""},{"dropping-particle":"","family":"Kattge","given":"Jens","non-dropping-particle":"","parse-names":false,"suffix":""},{"dropping-particle":"","family":"Kemp","given":"Victoria","non-dropping-particle":"","parse-names":false,"suffix":""},{"dropping-particle":"","family":"Kirkpatrick","given":"Lucinda","non-dropping-particle":"","parse-names":false,"suffix":""},{"dropping-particle":"","family":"Kleyer","given":"Michael","non-dropping-particle":"","parse-names":false,"suffix":""},{"dropping-particle":"","family":"Laginha Pinto Correia","given":"David","non-dropping-particle":"","parse-names":false,"suffix":""},{"dropping-particle":"","family":"Martin","given":"Callum D","non-dropping-particle":"","parse-names":false,"suffix":""},{"dropping-particle":"","family":"Meiri","given":"Shai","non-dropping-particle":"","parse-names":false,"suffix":""},{"dropping-particle":"","family":"Novosolov","given":"Maria","non-dropping-particle":"","parse-names":false,"suffix":""},{"dropping-particle":"","family":"Pan","given":"Yuan","non-dropping-particle":"","parse-names":false,"suffix":""},{"dropping-particle":"","family":"Phillips","given":"Helen R P","non-dropping-particle":"","parse-names":false,"suffix":""},{"dropping-particle":"","family":"Purves","given":"Drew W","non-dropping-particle":"","parse-names":false,"suffix":""},{"dropping-particle":"","family":"Robinson","given":"Alexandra","non-dropping-particle":"","parse-names":false,"suffix":""},{"dropping-particle":"","family":"Simpson","given":"Jake","non-dropping-particle":"","parse-names":false,"suffix":""},{"dropping-particle":"","family":"Tuck","given":"Sean L","non-dropping-particle":"","parse-names":false,"suffix":""},{"dropping-particle":"","family":"Weiher","given":"Evan","non-dropping-particle":"","parse-names":false,"suffix":""},{"dropping-particle":"","family":"White","given":"Hannah J","non-dropping-particle":"","parse-names":false,"suffix":""},{"dropping-particle":"","family":"Ewers","given":"Robert M","non-dropping-particle":"","parse-names":false,"suffix":""},{"dropping-particle":"","family":"Mace","given":"Georgina M","non-dropping-particle":"","parse-names":false,"suffix":""},{"dropping-particle":"","family":"Scharlemann","given":"Jörn Pw","non-dropping-particle":"","parse-names":false,"suffix":""},{"dropping-particle":"","family":"Purvis","given":"Andy","non-dropping-particle":"","parse-names":false,"suffix":""}],"container-title":"Nature","id":"ITEM-1","issued":{"date-parts":[["2015"]]},"title":"Global effects of land use on local terrestrial biodiversity","type":"article-journal"},"uris":["http://www.mendeley.com/documents/?uuid=d5d905b0-deaf-4976-9ef5-941c21c8515f"]},{"id":"ITEM-2","itemData":{"DOI":"10.1038/s41467-021-27186-8","ISBN":"4146702127","ISSN":"20411723","PMID":"34873159","abstract":"Native biodiversity decline and non-native species spread are major features of the Anthropocene. Both processes can drive biotic homogenization by reducing trait and phylogenetic differences in species assemblages between regions, thus diminishing the regional distinctiveness of biotas and likely have negative impacts on key ecosystem functions. However, a global assessment of this phenomenon is lacking. Here, using a dataset of &gt;200,000 plant species, we demonstrate widespread and temporal decreases in species and phylogenetic turnover across grain sizes and spatial extents. The extent of homogenization within major biomes is pronounced and is overwhelmingly explained by non-native species naturalizations. Asia and North America are major sources of non-native species; however, the species they export tend to be phylogenetically close to recipient floras. Australia, the Pacific and Europe, in contrast, contribute fewer species to the global pool of non-natives, but represent a disproportionate amount of phylogenetic diversity. The timeline of most naturalisations coincides with widespread human migration within the last ~500 years, and demonstrates the profound influence humans exert on regional biotas beyond changes in species richness.","author":[{"dropping-particle":"","family":"Daru","given":"Barnabas H.","non-dropping-particle":"","parse-names":false,"suffix":""},{"dropping-particle":"","family":"Davies","given":"T. Jonathan","non-dropping-particle":"","parse-names":false,"suffix":""},{"dropping-particle":"","family":"Willis","given":"Charles G.","non-dropping-particle":"","parse-names":false,"suffix":""},{"dropping-particle":"","family":"Meineke","given":"Emily K.","non-dropping-particle":"","parse-names":false,"suffix":""},{"dropping-particle":"","family":"Ronk","given":"Argo","non-dropping-particle":"","parse-names":false,"suffix":""},{"dropping-particle":"","family":"Zobel","given":"Martin","non-dropping-particle":"","parse-names":false,"suffix":""},{"dropping-particle":"","family":"Pärtel","given":"Meelis","non-dropping-particle":"","parse-names":false,"suffix":""},{"dropping-particle":"","family":"Antonelli","given":"Alexandre","non-dropping-particle":"","parse-names":false,"suffix":""},{"dropping-particle":"","family":"Davis","given":"Charles C.","non-dropping-particle":"","parse-names":false,"suffix":""}],"container-title":"Nature Communications","id":"ITEM-2","issue":"1","issued":{"date-parts":[["2021"]]},"page":"1-10","publisher":"Springer US","title":"Widespread homogenization of plant communities in the Anthropocene","type":"article-journal","volume":"12"},"uris":["http://www.mendeley.com/documents/?uuid=4185076e-97f1-41df-b477-5e3238ae91a6"]},{"id":"ITEM-3","itemData":{"DOI":"10.1146/annurev-ecolsys-112414-054142","ISSN":"15452069","abstract":"Anthropocene defaunation, the global extinction of faunal species and populations and the decline in abundance of individuals within populations, has been predominantly documented in terrestrial ecosystems, but indicators suggest defaunation has been more severe in freshwater ecosystems. Marine defaunation is in a more incipient stage, yet pronounced effects are already apparent and its rapid acceleration seems likely. Defaunation now impacts the planet's wildlife with profound cascading consequences, ranging from local to global coextinctions of interacting species to the loss of ecological services critical for humanity. Slowing defaunation will require aggressively reducing animal overexploitation and habitat destruction; mitigating climate disruption; and stabilizing the impacts of human population growth and uneven resource consumption. Given its omnipresence, defaunation should receive status of major global environmental change and should be addressed with the same urgency as deforestation, pollution, and climatic change. Global action is needed to prevent defaunation's current trajectory from catalyzing the planet's sixth major extinction.","author":[{"dropping-particle":"","family":"Young","given":"Hillary S.","non-dropping-particle":"","parse-names":false,"suffix":""},{"dropping-particle":"","family":"McCauley","given":"Douglas J.","non-dropping-particle":"","parse-names":false,"suffix":""},{"dropping-particle":"","family":"Galetti","given":"Mauro","non-dropping-particle":"","parse-names":false,"suffix":""},{"dropping-particle":"","family":"Dirzo","given":"Rodolfo","non-dropping-particle":"","parse-names":false,"suffix":""}],"container-title":"Annual Review of Ecology, Evolution, and Systematics","id":"ITEM-3","issue":"December","issued":{"date-parts":[["2016"]]},"page":"333-358","title":"Patterns, Causes, and Consequences of Anthropocene Defaunation","type":"article-journal","volume":"47"},"uris":["http://www.mendeley.com/documents/?uuid=c45fc974-816b-42da-ac76-c00d3c5a8b6b"]}],"mendeley":{"formattedCitation":"(Newbold &lt;i&gt;et al.&lt;/i&gt; 2015; Young &lt;i&gt;et al.&lt;/i&gt; 2016; Daru &lt;i&gt;et al.&lt;/i&gt; 2021)","plainTextFormattedCitation":"(Newbold et al. 2015; Young et al. 2016; Daru et al. 2021)","previouslyFormattedCitation":"(Newbold &lt;i&gt;et al.&lt;/i&gt; 2015; Young &lt;i&gt;et al.&lt;/i&gt; 2016; Daru &lt;i&gt;et al.&lt;/i&gt; 2021)"},"properties":{"noteIndex":0},"schema":"https://github.com/citation-style-language/schema/raw/master/csl-citation.json"}</w:instrText>
      </w:r>
      <w:r w:rsidR="00D010E3">
        <w:fldChar w:fldCharType="separate"/>
      </w:r>
      <w:r w:rsidR="005F331C" w:rsidRPr="005F331C">
        <w:rPr>
          <w:noProof/>
        </w:rPr>
        <w:t xml:space="preserve">(Newbold </w:t>
      </w:r>
      <w:r w:rsidR="005F331C" w:rsidRPr="005F331C">
        <w:rPr>
          <w:i/>
          <w:noProof/>
        </w:rPr>
        <w:t>et al.</w:t>
      </w:r>
      <w:r w:rsidR="005F331C" w:rsidRPr="005F331C">
        <w:rPr>
          <w:noProof/>
        </w:rPr>
        <w:t xml:space="preserve"> 2015; Young </w:t>
      </w:r>
      <w:r w:rsidR="005F331C" w:rsidRPr="005F331C">
        <w:rPr>
          <w:i/>
          <w:noProof/>
        </w:rPr>
        <w:t>et al.</w:t>
      </w:r>
      <w:r w:rsidR="005F331C" w:rsidRPr="005F331C">
        <w:rPr>
          <w:noProof/>
        </w:rPr>
        <w:t xml:space="preserve"> 2016; Daru </w:t>
      </w:r>
      <w:r w:rsidR="005F331C" w:rsidRPr="005F331C">
        <w:rPr>
          <w:i/>
          <w:noProof/>
        </w:rPr>
        <w:t>et al.</w:t>
      </w:r>
      <w:r w:rsidR="005F331C" w:rsidRPr="005F331C">
        <w:rPr>
          <w:noProof/>
        </w:rPr>
        <w:t xml:space="preserve"> 2021)</w:t>
      </w:r>
      <w:r w:rsidR="00D010E3">
        <w:fldChar w:fldCharType="end"/>
      </w:r>
      <w:r w:rsidR="009B124F">
        <w:t>.</w:t>
      </w:r>
      <w:r w:rsidR="002A7D35">
        <w:t xml:space="preserve"> </w:t>
      </w:r>
      <w:commentRangeStart w:id="0"/>
      <w:r w:rsidR="00804D22">
        <w:t>In particular</w:t>
      </w:r>
      <w:r w:rsidR="007C176D">
        <w:t>, l</w:t>
      </w:r>
      <w:r w:rsidR="007B2AF7">
        <w:t>and-use and climate change</w:t>
      </w:r>
      <w:r w:rsidR="002A7D35">
        <w:t xml:space="preserve"> </w:t>
      </w:r>
      <w:r w:rsidR="002B1797">
        <w:t xml:space="preserve">have </w:t>
      </w:r>
      <w:r w:rsidR="00327E34">
        <w:t>already</w:t>
      </w:r>
      <w:r w:rsidR="002A7D35">
        <w:t xml:space="preserve"> driven declines in species </w:t>
      </w:r>
      <w:r w:rsidR="006C5880">
        <w:t>richness</w:t>
      </w:r>
      <w:r w:rsidR="006302AB">
        <w:t xml:space="preserve"> and</w:t>
      </w:r>
      <w:r w:rsidR="002A7D35">
        <w:t xml:space="preserve"> </w:t>
      </w:r>
      <w:r w:rsidR="006C5880">
        <w:t>abundance</w:t>
      </w:r>
      <w:r w:rsidR="007026F1">
        <w:t xml:space="preserve">, </w:t>
      </w:r>
      <w:r w:rsidR="004F3A47">
        <w:t xml:space="preserve">and </w:t>
      </w:r>
      <w:r w:rsidR="007026F1">
        <w:t xml:space="preserve">altered species </w:t>
      </w:r>
      <w:r w:rsidR="002A7D35">
        <w:t>distributions</w:t>
      </w:r>
      <w:r w:rsidR="004F3A47">
        <w:t>,</w:t>
      </w:r>
      <w:r w:rsidR="00C70D11">
        <w:t xml:space="preserve"> </w:t>
      </w:r>
      <w:r w:rsidR="002A7D35">
        <w:t>phenology</w:t>
      </w:r>
      <w:r w:rsidR="00B165F1">
        <w:t xml:space="preserve"> and physiology</w:t>
      </w:r>
      <w:r w:rsidR="00C70D11">
        <w:t xml:space="preserve"> </w:t>
      </w:r>
      <w:r w:rsidR="00C70D11">
        <w:fldChar w:fldCharType="begin" w:fldLock="1"/>
      </w:r>
      <w:r w:rsidR="00490F13">
        <w:instrText>ADDIN CSL_CITATION {"citationItems":[{"id":"ITEM-1","itemData":{"DOI":"10.1002/wcc.764","ISSN":"17577799","abstract":"Climate change is a defining element of the current ecological landscape, with consequences ranging from global to local environments. One of the first indices of the ecological impact of the ongoing environmental changes was measurement of their effects on phenology, the seasonal timing of recurring annual events such as the beginning of the growing season, timing of flowering, and breeding seasons of animals. Research has moved beyond simple descriptions of these temporal changes to investigations of their root causes, impacts, and consequences at both ecological and evolutionary time scales. This changing landscape, environmental, ecological, and evolutionary, makes this an exciting, albeit sometimes depressing, time to be a scientist. This article is categorized under: Assessing Impacts of Climate Change &gt; Observed Impacts of Climate Change Climate, Ecology, and Conservation &gt; Observed Ecological Changes.","author":[{"dropping-particle":"","family":"Inouye","given":"David W.","non-dropping-particle":"","parse-names":false,"suffix":""}],"container-title":"Wiley Interdisciplinary Reviews: Climate Change","id":"ITEM-1","issue":"November 2021","issued":{"date-parts":[["2022"]]},"page":"1-17","title":"Climate change and phenology","type":"article-journal"},"uris":["http://www.mendeley.com/documents/?uuid=f4390f6b-cd52-4cf6-b6a4-7ca34d896f72"]},{"id":"ITEM-2","itemData":{"DOI":"10.1038/nature14324","ISBN":"0028-0836","ISSN":"0028-0836","PMID":"25832402","abstract":"Human activities, especially conversion and degradation of habitats, are causing global biodiversity declines. How local ecological assemblages are responding is less clear—a concern given their importance for many ecosystem functions and services.We analysed a terrestrial assemblage database of unprecedented geographic and taxonomic coverage to quantify local biodiversity responses to land use and related changes. Here we show that in the worst-affected habitats, these pressures reducewithin-sample species richness by anaverage of 76.5%,total abundance by 39.5%andrarefaction-based richness by 40.3%. We estimate that, globally, these pressures have already slightly reduced average within-sample richness (by 13.6%), total abundance (10.7%) and rarefaction-based richness (8.1%), with changes showing marked spatial variation. Rapid further losses are predicted under a business-as-usual land-use scenario; within-sample richness is projected to fall by a further 3.4% globally by 2100, with losses concentrated in biodiverse but economically poor countries. Strongmitigationcan delivermuchmore positive biodiversity changes (up to a 1.9%average increase) that are less strongly related to countries’ socioeconomic status.","author":[{"dropping-particle":"","family":"Newbold","given":"Tim","non-dropping-particle":"","parse-names":false,"suffix":""},{"dropping-particle":"","family":"Hudson","given":"Laurence N","non-dropping-particle":"","parse-names":false,"suffix":""},{"dropping-particle":"","family":"Hill","given":"Samantha Ll","non-dropping-particle":"","parse-names":false,"suffix":""},{"dropping-particle":"","family":"Contu","given":"Sar","non-dropping-particle":"","parse-names":false,"suffix":""},{"dropping-particle":"","family":"Lysenko","given":"Igor","non-dropping-particle":"","parse-names":false,"suffix":""},{"dropping-particle":"","family":"Senior","given":"Rebecca a","non-dropping-particle":"","parse-names":false,"suffix":""},{"dropping-particle":"","family":"Börger","given":"Luca","non-dropping-particle":"","parse-names":false,"suffix":""},{"dropping-particle":"","family":"Bennett","given":"Dominic J","non-dropping-particle":"","parse-names":false,"suffix":""},{"dropping-particle":"","family":"Choimes","given":"Argyrios","non-dropping-particle":"","parse-names":false,"suffix":""},{"dropping-particle":"","family":"Collen","given":"Ben","non-dropping-particle":"","parse-names":false,"suffix":""},{"dropping-particle":"","family":"Day","given":"Julie","non-dropping-particle":"","parse-names":false,"suffix":""},{"dropping-particle":"","family":"Palma","given":"Adriana","non-dropping-particle":"De","parse-names":false,"suffix":""},{"dropping-particle":"","family":"Dıáz","given":"Sandra","non-dropping-particle":"","parse-names":false,"suffix":""},{"dropping-particle":"","family":"Echeverria-Londoño","given":"Susy","non-dropping-particle":"","parse-names":false,"suffix":""},{"dropping-particle":"","family":"Edgar","given":"Melanie J","non-dropping-particle":"","parse-names":false,"suffix":""},{"dropping-particle":"","family":"Feldman","given":"Anat","non-dropping-particle":"","parse-names":false,"suffix":""},{"dropping-particle":"","family":"Garon","given":"Morgan","non-dropping-particle":"","parse-names":false,"suffix":""},{"dropping-particle":"","family":"Harrison","given":"Michelle L K","non-dropping-particle":"","parse-names":false,"suffix":""},{"dropping-particle":"","family":"Alhusseini","given":"Tamera","non-dropping-particle":"","parse-names":false,"suffix":""},{"dropping-particle":"","family":"Ingram","given":"Daniel J","non-dropping-particle":"","parse-names":false,"suffix":""},{"dropping-particle":"","family":"Itescu","given":"Yuval","non-dropping-particle":"","parse-names":false,"suffix":""},{"dropping-particle":"","family":"Kattge","given":"Jens","non-dropping-particle":"","parse-names":false,"suffix":""},{"dropping-particle":"","family":"Kemp","given":"Victoria","non-dropping-particle":"","parse-names":false,"suffix":""},{"dropping-particle":"","family":"Kirkpatrick","given":"Lucinda","non-dropping-particle":"","parse-names":false,"suffix":""},{"dropping-particle":"","family":"Kleyer","given":"Michael","non-dropping-particle":"","parse-names":false,"suffix":""},{"dropping-particle":"","family":"Laginha Pinto Correia","given":"David","non-dropping-particle":"","parse-names":false,"suffix":""},{"dropping-particle":"","family":"Martin","given":"Callum D","non-dropping-particle":"","parse-names":false,"suffix":""},{"dropping-particle":"","family":"Meiri","given":"Shai","non-dropping-particle":"","parse-names":false,"suffix":""},{"dropping-particle":"","family":"Novosolov","given":"Maria","non-dropping-particle":"","parse-names":false,"suffix":""},{"dropping-particle":"","family":"Pan","given":"Yuan","non-dropping-particle":"","parse-names":false,"suffix":""},{"dropping-particle":"","family":"Phillips","given":"Helen R P","non-dropping-particle":"","parse-names":false,"suffix":""},{"dropping-particle":"","family":"Purves","given":"Drew W","non-dropping-particle":"","parse-names":false,"suffix":""},{"dropping-particle":"","family":"Robinson","given":"Alexandra","non-dropping-particle":"","parse-names":false,"suffix":""},{"dropping-particle":"","family":"Simpson","given":"Jake","non-dropping-particle":"","parse-names":false,"suffix":""},{"dropping-particle":"","family":"Tuck","given":"Sean L","non-dropping-particle":"","parse-names":false,"suffix":""},{"dropping-particle":"","family":"Weiher","given":"Evan","non-dropping-particle":"","parse-names":false,"suffix":""},{"dropping-particle":"","family":"White","given":"Hannah J","non-dropping-particle":"","parse-names":false,"suffix":""},{"dropping-particle":"","family":"Ewers","given":"Robert M","non-dropping-particle":"","parse-names":false,"suffix":""},{"dropping-particle":"","family":"Mace","given":"Georgina M","non-dropping-particle":"","parse-names":false,"suffix":""},{"dropping-particle":"","family":"Scharlemann","given":"Jörn Pw","non-dropping-particle":"","parse-names":false,"suffix":""},{"dropping-particle":"","family":"Purvis","given":"Andy","non-dropping-particle":"","parse-names":false,"suffix":""}],"container-title":"Nature","id":"ITEM-2","issued":{"date-parts":[["2015"]]},"title":"Global effects of land use on local terrestrial biodiversity","type":"article-journal"},"uris":["http://www.mendeley.com/documents/?uuid=d5d905b0-deaf-4976-9ef5-941c21c8515f"]},{"id":"ITEM-3","itemData":{"DOI":"10.1126/science.1206432","ISBN":"0036-8075","ISSN":"1095-9203","PMID":"21852500","abstract":"The distributions of many terrestrial organisms are currently shifting in latitude or elevation in response to changing climate. Using a meta-analysis, we estimated that the distributions of species have recently shifted to higher elevations at a median rate of 11.0 meters per decade, and to higher latitudes at a median rate of 16.9 kilometers per decade. These rates are approximately two and three times faster than previously reported. The distances moved by species are greatest in studies showing the highest levels of warming, with average latitudinal shifts being generally sufficient to track temperature changes. However, individual species vary greatly in their rates of change, suggesting that the range shift of each species depends on multiple internal species traits and external drivers of change. Rapid average shifts derive from a wide diversity of responses by individual species.","author":[{"dropping-particle":"","family":"Chen","given":"I-ching","non-dropping-particle":"","parse-names":false,"suffix":""},{"dropping-particle":"","family":"Hill","given":"Jane K","non-dropping-particle":"","parse-names":false,"suffix":""},{"dropping-particle":"","family":"Ohlemüller","given":"Ralf","non-dropping-particle":"","parse-names":false,"suffix":""},{"dropping-particle":"","family":"Roy","given":"David B","non-dropping-particle":"","parse-names":false,"suffix":""},{"dropping-particle":"","family":"Thomas","given":"Chris D","non-dropping-particle":"","parse-names":false,"suffix":""}],"container-title":"Science (New York, N.Y.)","id":"ITEM-3","issue":"6045","issued":{"date-parts":[["2011"]]},"page":"1024-6","title":"Rapid range shifts of species associated with high levels of climate warming.","type":"article-journal","volume":"333"},"uris":["http://www.mendeley.com/documents/?uuid=639f15b9-40bd-421f-b1b0-57a9c0c37814"]},{"id":"ITEM-4","itemData":{"DOI":"10.1111/ecog.00967","ISSN":"16000587","abstract":"Poleward and upward shifts are the most frequent types of range shifts that have been reported in response to contemporary climate change. However, the number of reports documenting other types of range shifts - such as in east-west directions across longitudes or, even more unexpectedly, towards tropical latitudes and lower elevations - is increasing rapidly. Recent studies show that these range shifts may not be so unexpected once the local climate changes are accounted for. We here provide an updated synthesis of the fast-moving research on climate-related range shifts. By describing the current state of the art on geographical patterns of species range shifts under contemporary climate change for plants and animals across both terrestrial and marine ecosystems, we identified a number of research shortfalls. In addition to the recognised geographic shortfall in the tropics, we found taxonomic and methodological shortfalls with knowledge gaps regarding range shifts of prokaryotes, lowland range shifts of terrestrial plants, and bathymetric range shifts of marine plants. Based on this review, we provide a research agenda for filling these gaps. We outline a comprehensive framework for assessing multidimensional changes in species distributions, which should then be contrasted with expectations based on climate change indices, such as velocity measures accounting for complex local climate changes. Finally, we propose a unified classification of geographical patterns of species range shifts, arranged in a bi-dimensional space defined by species' persistence and movement rates. Placing the observed and expected shifts into this bi-dimensional space should lead to more informed assessments of extinction risks.","author":[{"dropping-particle":"","family":"Lenoir","given":"J.","non-dropping-particle":"","parse-names":false,"suffix":""},{"dropping-particle":"","family":"Svenning","given":"J. C.","non-dropping-particle":"","parse-names":false,"suffix":""}],"container-title":"Ecography","id":"ITEM-4","issue":"1","issued":{"date-parts":[["2015"]]},"page":"15-28","title":"Climate-related range shifts - a global multidimensional synthesis and new research directions","type":"article-journal","volume":"38"},"uris":["http://www.mendeley.com/documents/?uuid=3d7c0730-70ff-4e44-ba4d-e46defe4d4f3"]},{"id":"ITEM-5","itemData":{"abstract":"Climate change could increase species’ extinction risk as temperatures and precipitation begin to exceed species’ historically observed tolerances. Using long-term data for 66 bumble bee species across North America and Europe, we tested whether this mechanism altered likelihoods of bumble bee species’ extinction or colonization. Increasing frequency of hotter temperatures predicts species’ local extinction risk, chances of colonizing a new area, and changing species richness. Effects are independent of changing land uses. The method developed in this study permits spatially explicit predictions of climate change–related population extinction-colonization dynamics within species that explains observed patterns of geographical range loss and expansion across continents. Increasing frequencies of temperatures that exceed historically observed tolerances help explain widespread bumble bee species decline. This mechanism may also contribute to biodiversity loss more generally.","author":[{"dropping-particle":"","family":"Soroye","given":"Peter","non-dropping-particle":"","parse-names":false,"suffix":""},{"dropping-particle":"","family":"Newbold","given":"Tim","non-dropping-particle":"","parse-names":false,"suffix":""},{"dropping-particle":"","family":"Kerr","given":"Jeremy","non-dropping-particle":"","parse-names":false,"suffix":""}],"container-title":"Science","id":"ITEM-5","issue":"6478","issued":{"date-parts":[["2020"]]},"page":"685-688","title":"Among Bumble Bees Across Continents","type":"article-journal","volume":"367"},"uris":["http://www.mendeley.com/documents/?uuid=a9352d3f-0dc1-4606-bf81-edaff9b7880b"]},{"id":"ITEM-6","itemData":{"DOI":"10.3354/cr00879","ISSN":"0936577X","abstract":"Much attention has been given to forecasting the likely effects of ongoing climate change on biodiversity. A large and often contentious literature has developed about how changes in species' ranges should be modelled and how additional biological mechanisms might be incorporated to improve their utility. Nonetheless, 2 areas stand out as relatively underappreciated: the importance of understanding a species' physiological capacities when forecasting its response to climate change, and the likely influence that capacities for genetic change across generations and changes in plastic responses, or the lack thereof, will have on a species' response. Although perhaps not as well developed as correlative approaches to understanding species responses to change, mechanistic approaches are advancing rapidly. In this review, we explore several of the key messages emerging from the mechanistic approach, embodied in evolutionary physiology, to understanding and forecasting species responses to climate change. © Inter-Research 2010.","author":[{"dropping-particle":"","family":"Chown","given":"Steven L.","non-dropping-particle":"","parse-names":false,"suffix":""},{"dropping-particle":"","family":"Hoffmann","given":"Ary A.","non-dropping-particle":"","parse-names":false,"suffix":""},{"dropping-particle":"","family":"Kristensen","given":"Torsten N.","non-dropping-particle":"","parse-names":false,"suffix":""},{"dropping-particle":"","family":"Angilletta","given":"Michael J.","non-dropping-particle":"","parse-names":false,"suffix":""},{"dropping-particle":"","family":"Stenseth","given":"Nils Chr","non-dropping-particle":"","parse-names":false,"suffix":""},{"dropping-particle":"","family":"Pertoldi","given":"Cino","non-dropping-particle":"","parse-names":false,"suffix":""}],"container-title":"Climate Research","id":"ITEM-6","issue":"1-2","issued":{"date-parts":[["2010"]]},"page":"3-15","title":"Adapting to climate change: A perspective from evolutionary physiology","type":"article-journal","volume":"43"},"uris":["http://www.mendeley.com/documents/?uuid=1a04379d-fd70-49af-bf57-75ab943f4276"]},{"id":"ITEM-7","itemData":{"DOI":"10.1126/science.1163156","author":[{"dropping-particle":"","family":"Pörtner","given":"Hans O","non-dropping-particle":"","parse-names":false,"suffix":""},{"dropping-particle":"","family":"Farrell","given":"Anthony P","non-dropping-particle":"","parse-names":false,"suffix":""}],"container-title":"Science","id":"ITEM-7","issue":"5902","issued":{"date-parts":[["2008"]]},"page":"690-692","title":"Physiology and Climate Change","type":"article-journal","volume":"322"},"uris":["http://www.mendeley.com/documents/?uuid=0f031366-1fd1-4413-9ebe-ae27262c028b"]},{"id":"ITEM-8","itemData":{"DOI":"10.1126/science.1251817","ISSN":"10959203","PMID":"25061202","abstract":"We live amid a global wave of anthropogenically driven biodiversity loss: species and population extirpations and, critically, declines in local species abundance. Particularly, human impacts on animal biodiversity are an under-recognized form of global environmental change. Among terrestrial vertebrates, 322 species have become extinct since 1500, and populations of the remaining species show 25% average decline in abundance. Invertebrate patterns are equally dire: 67% of monitored populations show 45% mean abundance decline. Such animal declines will cascade onto ecosystem functioning and human well-being. Much remains unknown about this \"Anthropocene defaunation\" ; these knowledge gaps hinder our capacity to predict and limit defaunation impacts. Clearly, however, defaunation is both a pervasive component of the planet 's sixth mass extinction and also a major driver of global ecological change.","author":[{"dropping-particle":"","family":"Dirzo","given":"Rodolfo","non-dropping-particle":"","parse-names":false,"suffix":""},{"dropping-particle":"","family":"Young","given":"Hillary S.","non-dropping-particle":"","parse-names":false,"suffix":""},{"dropping-particle":"","family":"Galetti","given":"Mauro","non-dropping-particle":"","parse-names":false,"suffix":""},{"dropping-particle":"","family":"Ceballos","given":"Gerardo","non-dropping-particle":"","parse-names":false,"suffix":""},{"dropping-particle":"","family":"Isaac","given":"Nick J.B.","non-dropping-particle":"","parse-names":false,"suffix":""},{"dropping-particle":"","family":"Collen","given":"Ben","non-dropping-particle":"","parse-names":false,"suffix":""}],"container-title":"Science","id":"ITEM-8","issue":"6195","issued":{"date-parts":[["2014"]]},"page":"401-406","title":"Defaunation in the Anthropocene","type":"article-journal","volume":"345"},"uris":["http://www.mendeley.com/documents/?uuid=ce5a18e2-7287-40d0-b4c8-5e3302e069dd"]}],"mendeley":{"formattedCitation":"(Pörtner &amp; Farrell 2008; Chown &lt;i&gt;et al.&lt;/i&gt; 2010; Chen &lt;i&gt;et al.&lt;/i&gt; 2011; Dirzo &lt;i&gt;et al.&lt;/i&gt; 2014; Lenoir &amp; Svenning 2015; Newbold &lt;i&gt;et al.&lt;/i&gt; 2015; Soroye &lt;i&gt;et al.&lt;/i&gt; 2020; Inouye 2022)","manualFormatting":"(Pörtner &amp; Farrell 2008; Chown et al. 2010; Chen et al. 2011; Dirzo et al. 2014; Lenoir &amp; Svenning 2015; Newbold et al. 2015; Soroye et al. 2020; Inouye 2022; Butchart 2010)","plainTextFormattedCitation":"(Pörtner &amp; Farrell 2008; Chown et al. 2010; Chen et al. 2011; Dirzo et al. 2014; Lenoir &amp; Svenning 2015; Newbold et al. 2015; Soroye et al. 2020; Inouye 2022)","previouslyFormattedCitation":"(Pörtner &amp; Farrell 2008; Chown &lt;i&gt;et al.&lt;/i&gt; 2010; Chen &lt;i&gt;et al.&lt;/i&gt; 2011; Dirzo &lt;i&gt;et al.&lt;/i&gt; 2014; Lenoir &amp; Svenning 2015; Newbold &lt;i&gt;et al.&lt;/i&gt; 2015; Soroye &lt;i&gt;et al.&lt;/i&gt; 2020; Inouye 2022)"},"properties":{"noteIndex":0},"schema":"https://github.com/citation-style-language/schema/raw/master/csl-citation.json"}</w:instrText>
      </w:r>
      <w:r w:rsidR="00C70D11">
        <w:fldChar w:fldCharType="separate"/>
      </w:r>
      <w:r w:rsidR="00F06C6A" w:rsidRPr="00F06C6A">
        <w:rPr>
          <w:noProof/>
        </w:rPr>
        <w:t xml:space="preserve">(Pörtner &amp; Farrell 2008; Chown </w:t>
      </w:r>
      <w:r w:rsidR="00F06C6A" w:rsidRPr="00F06C6A">
        <w:rPr>
          <w:i/>
          <w:noProof/>
        </w:rPr>
        <w:t>et al.</w:t>
      </w:r>
      <w:r w:rsidR="00F06C6A" w:rsidRPr="00F06C6A">
        <w:rPr>
          <w:noProof/>
        </w:rPr>
        <w:t xml:space="preserve"> 2010; Chen </w:t>
      </w:r>
      <w:r w:rsidR="00F06C6A" w:rsidRPr="00F06C6A">
        <w:rPr>
          <w:i/>
          <w:noProof/>
        </w:rPr>
        <w:t>et al.</w:t>
      </w:r>
      <w:r w:rsidR="00F06C6A" w:rsidRPr="00F06C6A">
        <w:rPr>
          <w:noProof/>
        </w:rPr>
        <w:t xml:space="preserve"> 2011; Dirzo </w:t>
      </w:r>
      <w:r w:rsidR="00F06C6A" w:rsidRPr="00F06C6A">
        <w:rPr>
          <w:i/>
          <w:noProof/>
        </w:rPr>
        <w:t>et al.</w:t>
      </w:r>
      <w:r w:rsidR="00F06C6A" w:rsidRPr="00F06C6A">
        <w:rPr>
          <w:noProof/>
        </w:rPr>
        <w:t xml:space="preserve"> 2014; Lenoir &amp; Svenning 2015; Newbold </w:t>
      </w:r>
      <w:r w:rsidR="00F06C6A" w:rsidRPr="00F06C6A">
        <w:rPr>
          <w:i/>
          <w:noProof/>
        </w:rPr>
        <w:t>et al.</w:t>
      </w:r>
      <w:r w:rsidR="00F06C6A" w:rsidRPr="00F06C6A">
        <w:rPr>
          <w:noProof/>
        </w:rPr>
        <w:t xml:space="preserve"> 2015; Soroye </w:t>
      </w:r>
      <w:r w:rsidR="00F06C6A" w:rsidRPr="00F06C6A">
        <w:rPr>
          <w:i/>
          <w:noProof/>
        </w:rPr>
        <w:t>et al.</w:t>
      </w:r>
      <w:r w:rsidR="00F06C6A" w:rsidRPr="00F06C6A">
        <w:rPr>
          <w:noProof/>
        </w:rPr>
        <w:t xml:space="preserve"> 2020; Inouye 2022</w:t>
      </w:r>
      <w:r w:rsidR="002443EB">
        <w:rPr>
          <w:noProof/>
        </w:rPr>
        <w:t>; Butchart 2010</w:t>
      </w:r>
      <w:r w:rsidR="00F06C6A" w:rsidRPr="00F06C6A">
        <w:rPr>
          <w:noProof/>
        </w:rPr>
        <w:t>)</w:t>
      </w:r>
      <w:r w:rsidR="00C70D11">
        <w:fldChar w:fldCharType="end"/>
      </w:r>
      <w:r w:rsidR="002A7D35">
        <w:t>,</w:t>
      </w:r>
      <w:r w:rsidR="007B2AF7">
        <w:t xml:space="preserve"> </w:t>
      </w:r>
      <w:r w:rsidR="007026F1">
        <w:t xml:space="preserve">and increased </w:t>
      </w:r>
      <w:r w:rsidR="000E43EE">
        <w:t>extinctions</w:t>
      </w:r>
      <w:r w:rsidR="00B50AD7">
        <w:t xml:space="preserve"> </w:t>
      </w:r>
      <w:r w:rsidR="007026F1">
        <w:t>rates</w:t>
      </w:r>
      <w:r w:rsidR="00B50AD7">
        <w:t xml:space="preserve"> to unprecedented levels</w:t>
      </w:r>
      <w:r w:rsidR="00490F13">
        <w:t xml:space="preserve"> </w:t>
      </w:r>
      <w:r w:rsidR="00490F13">
        <w:fldChar w:fldCharType="begin" w:fldLock="1"/>
      </w:r>
      <w:r w:rsidR="00CD3DF1">
        <w:instrText>ADDIN CSL_CITATION {"citationItems":[{"id":"ITEM-1","itemData":{"DOI":"10.1126/sciadv.1400253","ISSN":"23752548","abstract":"The oft-repeated claim that Earth's biota is entering a sixth \"mass extinction\" depends on clearly demonstrating that current extinction rates are far above the \"background\" rates prevailing between the five previous mass extinctions. Earlier estimates of extinction rates have been criticized for using assumptions that might overestimate the severity of the extinction crisis. We assess, using extremely conservative assumptions, whether human activities are causing a mass extinction. First, we use a recent estimate of a background rate of 2 mammal extinctions per 10,000 species per 100 years (that is, 2 E/MSY), which is twice as high as widely used previous estimates. We then compare this rate with the current rate of mammal and vertebrate extinctions. The latter is conservatively low because listing a species as extinct requires meeting stringent criteria. Even under our assumptions, which would tend to minimize evidence of an incipient mass extinction, the average rate of vertebrate species loss over the last century is up to 100 times higher than the background rate. Under the 2 E/MSY background rate, the number of species that have gone extinct in the last century would have taken, depending on the vertebrate taxon, between 800 and 10,000 years to disappear. These estimates reveal an exceptionally rapid loss of biodiversity over the last few centuries, indicating that a sixth mass extinction is already under way. Averting a dramatic decay of biodiversity and the subsequent loss of ecosystem services is still possible through intensified conservation efforts, but that window of opportunity is rapidly closing.","author":[{"dropping-particle":"","family":"Ceballos","given":"Gerardo","non-dropping-particle":"","parse-names":false,"suffix":""},{"dropping-particle":"","family":"Ehrlich","given":"Paul R.","non-dropping-particle":"","parse-names":false,"suffix":""},{"dropping-particle":"","family":"Barnosky","given":"Anthony D.","non-dropping-particle":"","parse-names":false,"suffix":""},{"dropping-particle":"","family":"García","given":"Andrés","non-dropping-particle":"","parse-names":false,"suffix":""},{"dropping-particle":"","family":"Pringle","given":"Robert M.","non-dropping-particle":"","parse-names":false,"suffix":""},{"dropping-particle":"","family":"Palmer","given":"Todd M.","non-dropping-particle":"","parse-names":false,"suffix":""}],"container-title":"Science Advances","id":"ITEM-1","issue":"5","issued":{"date-parts":[["2015"]]},"page":"9-13","title":"Accelerated modern human-induced species losses: Entering the sixth mass extinction","type":"article-journal","volume":"1"},"uris":["http://www.mendeley.com/documents/?uuid=e0b51240-6402-4db5-8981-5c3c71bbf037"]},{"id":"ITEM-2","itemData":{"DOI":"10.1038/nature09678","ISSN":"00280836","abstract":"Palaeontologists characterize mass extinctions as times when the Earth loses more than three-quarters of its species in a geologically short interval, as has happened only five times in the past 540 million years or so. Biologists now suggest that a sixth mass extinction may be under way, given the known species losses over the past few centuries and millennia. Here we review how differences between fossil and modern data and the addition of recently available palaeontological information influence our understanding of the current extinction crisis. Our results confirm that current extinction rates are higher than would be expected from the fossil record, highlighting the need for effective conservation measures.","author":[{"dropping-particle":"","family":"Barnosky","given":"Anthony D.","non-dropping-particle":"","parse-names":false,"suffix":""},{"dropping-particle":"","family":"Matzke","given":"Nicholas","non-dropping-particle":"","parse-names":false,"suffix":""},{"dropping-particle":"","family":"Tomiya","given":"Susumu","non-dropping-particle":"","parse-names":false,"suffix":""},{"dropping-particle":"","family":"Wogan","given":"Guinevere O.U.","non-dropping-particle":"","parse-names":false,"suffix":""},{"dropping-particle":"","family":"Swartz","given":"Brian","non-dropping-particle":"","parse-names":false,"suffix":""},{"dropping-particle":"","family":"Quental","given":"Tiago B.","non-dropping-particle":"","parse-names":false,"suffix":""},{"dropping-particle":"","family":"Marshall","given":"Charles","non-dropping-particle":"","parse-names":false,"suffix":""},{"dropping-particle":"","family":"McGuire","given":"Jenny L.","non-dropping-particle":"","parse-names":false,"suffix":""},{"dropping-particle":"","family":"Lindsey","given":"Emily L.","non-dropping-particle":"","parse-names":false,"suffix":""},{"dropping-particle":"","family":"Maguire","given":"Kaitlin C.","non-dropping-particle":"","parse-names":false,"suffix":""},{"dropping-particle":"","family":"Mersey","given":"Ben","non-dropping-particle":"","parse-names":false,"suffix":""},{"dropping-particle":"","family":"Ferrer","given":"Elizabeth A.","non-dropping-particle":"","parse-names":false,"suffix":""}],"container-title":"Nature","id":"ITEM-2","issued":{"date-parts":[["2011"]]},"title":"Has the Earth's sixth mass extinction already arrived?","type":"article"},"uris":["http://www.mendeley.com/documents/?uuid=73b16491-0c92-40e4-93fa-624f09855000"]},{"id":"ITEM-3","itemData":{"DOI":"10.1111/cobi.12380","ISSN":"15231739","abstract":"A key measure of humanity's global impact is by how much it has increased species extinction rates. Familiar statements are that these are 100–1000 times pre-human or background extinction levels. Estimating recent rates is straightforward, but establishing a background rate for comparison is not. Previous researchers chose an approximate benchmark of 1 extinction per million species per year (E/MSY). We explored disparate lines of evidence that suggest a substantially lower estimate. Fossil data yield direct estimates of extinction rates, but they are temporally coarse, mostly limited to marine hard-bodied taxa, and generally involve genera not species. Based on these data, typical background loss is 0.01 genera per million genera per year. Molecular phylogenies are available for more taxa and ecosystems, but it is debated whether they can be used to estimate separately speciation and extinction rates. We selected data to address known concerns and used them to determine median extinction estimates from statistical distributions of probable values for terrestrial plants and animals. We then created simulations to explore effects of violating model assumptions. Finally, we compiled estimates of diversification—the difference between speciation and extinction rates for different taxa. Median estimates of extinction rates ranged from 0.023 to 0.135 E/MSY. Simulation results suggested over- and under-estimation of extinction from individual phylogenies partially canceled each other out when large sets of phylogenies were analyzed. There was no evidence for recent and widespread pre-human overall declines in diversity. This implies that average extinction rates are less than average diversification rates. Median diversification rates were 0.05–0.2 new species per million species per year. On the basis of these results, we concluded that typical rates of background extinction may be closer to 0.1 E/MSY. Thus, current extinction rates are 1,000 times higher than natural background rates of extinction and future rates are likely to be 10,000 times higher. Estimación de la Tasa Normal de Extinción de Especies Una medida clave del impacto global de la humanidad es cuánto han incrementado las tasas de extinción de las especies. Las declaraciones conocidas establecen que estas son 100 – 1,000 veces los niveles de extinción pre-humanos o de fondo. Estimar las tasas recientes es un proceso directo, pero establecer una tasa de fondo para comparar no lo es. Investigad…","author":[{"dropping-particle":"","family":"Vos","given":"Jurriaan M.","non-dropping-particle":"De","parse-names":false,"suffix":""},{"dropping-particle":"","family":"Joppa","given":"Lucas N.","non-dropping-particle":"","parse-names":false,"suffix":""},{"dropping-particle":"","family":"Gittleman","given":"John L.","non-dropping-particle":"","parse-names":false,"suffix":""},{"dropping-particle":"","family":"Stephens","given":"Patrick R.","non-dropping-particle":"","parse-names":false,"suffix":""},{"dropping-particle":"","family":"Pimm","given":"Stuart L.","non-dropping-particle":"","parse-names":false,"suffix":""}],"container-title":"Conservation Biology","id":"ITEM-3","issued":{"date-parts":[["2015"]]},"title":"Estimating the normal background rate of species extinction","type":"article-journal"},"uris":["http://www.mendeley.com/documents/?uuid=6bfc5e10-cc4e-451a-95e3-0cbbb28f3e38"]}],"mendeley":{"formattedCitation":"(Barnosky &lt;i&gt;et al.&lt;/i&gt; 2011; Ceballos &lt;i&gt;et al.&lt;/i&gt; 2015; De Vos &lt;i&gt;et al.&lt;/i&gt; 2015)","plainTextFormattedCitation":"(Barnosky et al. 2011; Ceballos et al. 2015; De Vos et al. 2015)","previouslyFormattedCitation":"(Barnosky &lt;i&gt;et al.&lt;/i&gt; 2011; Ceballos &lt;i&gt;et al.&lt;/i&gt; 2015; De Vos &lt;i&gt;et al.&lt;/i&gt; 2015)"},"properties":{"noteIndex":0},"schema":"https://github.com/citation-style-language/schema/raw/master/csl-citation.json"}</w:instrText>
      </w:r>
      <w:r w:rsidR="00490F13">
        <w:fldChar w:fldCharType="separate"/>
      </w:r>
      <w:r w:rsidR="00490F13" w:rsidRPr="00490F13">
        <w:rPr>
          <w:noProof/>
        </w:rPr>
        <w:t xml:space="preserve">(Barnosky </w:t>
      </w:r>
      <w:r w:rsidR="00490F13" w:rsidRPr="00490F13">
        <w:rPr>
          <w:i/>
          <w:noProof/>
        </w:rPr>
        <w:t>et al.</w:t>
      </w:r>
      <w:r w:rsidR="00490F13" w:rsidRPr="00490F13">
        <w:rPr>
          <w:noProof/>
        </w:rPr>
        <w:t xml:space="preserve"> 2011; Ceballos </w:t>
      </w:r>
      <w:r w:rsidR="00490F13" w:rsidRPr="00490F13">
        <w:rPr>
          <w:i/>
          <w:noProof/>
        </w:rPr>
        <w:t>et al.</w:t>
      </w:r>
      <w:r w:rsidR="00490F13" w:rsidRPr="00490F13">
        <w:rPr>
          <w:noProof/>
        </w:rPr>
        <w:t xml:space="preserve"> 2015; De Vos </w:t>
      </w:r>
      <w:r w:rsidR="00490F13" w:rsidRPr="00490F13">
        <w:rPr>
          <w:i/>
          <w:noProof/>
        </w:rPr>
        <w:t>et al.</w:t>
      </w:r>
      <w:r w:rsidR="00490F13" w:rsidRPr="00490F13">
        <w:rPr>
          <w:noProof/>
        </w:rPr>
        <w:t xml:space="preserve"> 2015)</w:t>
      </w:r>
      <w:r w:rsidR="00490F13">
        <w:fldChar w:fldCharType="end"/>
      </w:r>
      <w:r w:rsidR="006A55F8">
        <w:t xml:space="preserve"> </w:t>
      </w:r>
      <w:r w:rsidR="00F14794">
        <w:t>–</w:t>
      </w:r>
      <w:r w:rsidR="007026F1">
        <w:t xml:space="preserve"> </w:t>
      </w:r>
      <w:r w:rsidR="005706B2">
        <w:t xml:space="preserve">in some cases </w:t>
      </w:r>
      <w:r w:rsidR="00B50AD7">
        <w:t>putting</w:t>
      </w:r>
      <w:r w:rsidR="005706B2">
        <w:t xml:space="preserve"> </w:t>
      </w:r>
      <w:r w:rsidR="006A55F8">
        <w:t xml:space="preserve">hundreds of </w:t>
      </w:r>
      <w:r w:rsidR="005706B2">
        <w:t>millions of years of evolution</w:t>
      </w:r>
      <w:r w:rsidR="00B50AD7">
        <w:t xml:space="preserve"> at risk</w:t>
      </w:r>
      <w:r w:rsidR="006A55F8">
        <w:t xml:space="preserve"> </w:t>
      </w:r>
      <w:r w:rsidR="006A55F8">
        <w:fldChar w:fldCharType="begin" w:fldLock="1"/>
      </w:r>
      <w:r w:rsidR="00C70D11">
        <w:instrText>ADDIN CSL_CITATION {"citationItems":[{"id":"ITEM-1","itemData":{"DOI":"10.1073/pnas.1714891115","ISSN":"10916490","PMID":"29555733","abstract":"Habitat conversion is driving biodiversity loss and restructuring species assemblages across the globe. Responses to habitat conversion vary widely, however, and little is known about the degree to which shared evolutionary history underlies changes in species richness and composition. We analyzed data from 48 studies, comprising 438 species on five continents, to understand how taxonomic and phylogenetic diversity of amphibian assemblages shifts in response to habitat conversion. We found that evolutionary history explains the majority of variation in species' responses to habitat conversion, with specific clades scattered across the amphibian tree of life being favored by human land uses. Habitat conversion led to an average loss of 139 million years of amphibian evolutionary history within assemblages, high species and lineage turnover at landscape scales, and phylogenetic homogenization at the global scale (despite minimal taxonomic homogenization). Lineage turnover across habitats was greatest in lowland tropical regions where large species pools and stable climates have perhaps given rise to many microclimatically specialized species. Together, our results indicate that strong phylogenetic clustering of species' responses to habitat conversion mediates nonrandom structuring of local assemblages and loss of global phylogenetic diversity. In an age of rapid global change, identifying clades that are most sensitive to habitat conversion will help prioritize use of limited conservation resources.","author":[{"dropping-particle":"","family":"Nowakowski","given":"A. Justin","non-dropping-particle":"","parse-names":false,"suffix":""},{"dropping-particle":"","family":"Frishkoff","given":"Luke O.","non-dropping-particle":"","parse-names":false,"suffix":""},{"dropping-particle":"","family":"Thompson","given":"Michelle E.","non-dropping-particle":"","parse-names":false,"suffix":""},{"dropping-particle":"","family":"Smith","given":"Tatiana M.","non-dropping-particle":"","parse-names":false,"suffix":""},{"dropping-particle":"","family":"Todd","given":"Brian D.","non-dropping-particle":"","parse-names":false,"suffix":""}],"container-title":"Proceedings of the National Academy of Sciences of the United States of America","id":"ITEM-1","issue":"15","issued":{"date-parts":[["2018"]]},"page":"E3454-E3462","title":"Phylogenetic homogenization of amphibian assemblages in human-altered habitats across the globe","type":"article-journal","volume":"115"},"uris":["http://www.mendeley.com/documents/?uuid=dd3b9c4d-e4f4-4fa9-83de-7a84535a7c69"]},{"id":"ITEM-2","itemData":{"abstract":"IUCN 2020. The IUCN Red List of Threatened Species. Version 2020-2. https://www.iucnredlist.org. Downloaded on 09 July 2020.","author":[{"dropping-particle":"","family":"IUCN","given":"","non-dropping-particle":"","parse-names":false,"suffix":""}],"container-title":"https://www.iucnredlist.org. Downloaded on 09 July","id":"ITEM-2","issued":{"date-parts":[["2020"]]},"title":"The IUCN Red List of Threatened Species. Version 2020-2","type":"webpage"},"uris":["http://www.mendeley.com/documents/?uuid=92da35ad-162d-4eb1-95a5-def79b290f17"]}],"mendeley":{"formattedCitation":"(Nowakowski &lt;i&gt;et al.&lt;/i&gt; 2018; IUCN 2020)","plainTextFormattedCitation":"(Nowakowski et al. 2018; IUCN 2020)","previouslyFormattedCitation":"(Nowakowski &lt;i&gt;et al.&lt;/i&gt; 2018; IUCN 2020)"},"properties":{"noteIndex":0},"schema":"https://github.com/citation-style-language/schema/raw/master/csl-citation.json"}</w:instrText>
      </w:r>
      <w:r w:rsidR="006A55F8">
        <w:fldChar w:fldCharType="separate"/>
      </w:r>
      <w:r w:rsidR="00CF3924" w:rsidRPr="00CF3924">
        <w:rPr>
          <w:noProof/>
        </w:rPr>
        <w:t xml:space="preserve">(Nowakowski </w:t>
      </w:r>
      <w:r w:rsidR="00CF3924" w:rsidRPr="00CF3924">
        <w:rPr>
          <w:i/>
          <w:noProof/>
        </w:rPr>
        <w:t>et al.</w:t>
      </w:r>
      <w:r w:rsidR="00CF3924" w:rsidRPr="00CF3924">
        <w:rPr>
          <w:noProof/>
        </w:rPr>
        <w:t xml:space="preserve"> 2018; IUCN 2020)</w:t>
      </w:r>
      <w:r w:rsidR="006A55F8">
        <w:fldChar w:fldCharType="end"/>
      </w:r>
      <w:r w:rsidR="006C2FD5">
        <w:t>.</w:t>
      </w:r>
      <w:commentRangeEnd w:id="0"/>
      <w:r w:rsidR="003B0074">
        <w:rPr>
          <w:rStyle w:val="CommentReference"/>
        </w:rPr>
        <w:commentReference w:id="0"/>
      </w:r>
      <w:r w:rsidR="006C2FD5">
        <w:t xml:space="preserve"> </w:t>
      </w:r>
      <w:r w:rsidR="001650DE">
        <w:t xml:space="preserve">As anthropogenic pressures on biodiversity are unlikely to </w:t>
      </w:r>
      <w:r w:rsidR="00946118">
        <w:t xml:space="preserve">reduce </w:t>
      </w:r>
      <w:r w:rsidR="001650DE">
        <w:t>given current scenarios of human development</w:t>
      </w:r>
      <w:r w:rsidR="001C351F">
        <w:t xml:space="preserve"> </w:t>
      </w:r>
      <w:r w:rsidR="001C351F">
        <w:fldChar w:fldCharType="begin" w:fldLock="1"/>
      </w:r>
      <w:r w:rsidR="00936E4A">
        <w:instrText>ADDIN CSL_CITATION {"citationItems":[{"id":"ITEM-1","itemData":{"DOI":"10.1038/s41467-019-09945-w","ISSN":"20411723","PMID":"31092816","abstract":"Land use is at the core of various sustainable development goals. Long-term climate foresight studies have structured their recent analyses around five socio-economic pathways (SSPs), with consistent storylines of future macroeconomic and societal developments; however, model quantification of these scenarios shows substantial heterogeneity in land-use projections. Here we build on a recently developed sensitivity approach to identify how future land use depends on six distinct socio-economic drivers (population, wealth, consumption preferences, agricultural productivity, land-use regulation, and trade) and their interactions. Spread across models arises mostly from diverging sensitivities to long-term drivers and from various representations of land-use regulation and trade, calling for reconciliation efforts and more empirical research. Most influential determinants for future cropland and pasture extent are population and agricultural efficiency. Furthermore, land-use regulation and consumption changes can play a key role in reducing both land use and food-security risks, and need to be central elements in sustainable development strategies.","author":[{"dropping-particle":"","family":"Stehfest","given":"Elke","non-dropping-particle":"","parse-names":false,"suffix":""},{"dropping-particle":"","family":"Zeist","given":"Willem Jan","non-dropping-particle":"van","parse-names":false,"suffix":""},{"dropping-particle":"","family":"Valin","given":"Hugo","non-dropping-particle":"","parse-names":false,"suffix":""},{"dropping-particle":"","family":"Havlik","given":"Petr","non-dropping-particle":"","parse-names":false,"suffix":""},{"dropping-particle":"","family":"Popp","given":"Alexander","non-dropping-particle":"","parse-names":false,"suffix":""},{"dropping-particle":"","family":"Kyle","given":"Page","non-dropping-particle":"","parse-names":false,"suffix":""},{"dropping-particle":"","family":"Tabeau","given":"Andrzej","non-dropping-particle":"","parse-names":false,"suffix":""},{"dropping-particle":"","family":"Mason-D’Croz","given":"Daniel","non-dropping-particle":"","parse-names":false,"suffix":""},{"dropping-particle":"","family":"Hasegawa","given":"Tomoko","non-dropping-particle":"","parse-names":false,"suffix":""},{"dropping-particle":"","family":"Bodirsky","given":"Benjamin L.","non-dropping-particle":"","parse-names":false,"suffix":""},{"dropping-particle":"","family":"Calvin","given":"Katherine","non-dropping-particle":"","parse-names":false,"suffix":""},{"dropping-particle":"","family":"Doelman","given":"Jonathan C.","non-dropping-particle":"","parse-names":false,"suffix":""},{"dropping-particle":"","family":"Fujimori","given":"Shinichiro","non-dropping-particle":"","parse-names":false,"suffix":""},{"dropping-particle":"","family":"Humpenöder","given":"Florian","non-dropping-particle":"","parse-names":false,"suffix":""},{"dropping-particle":"","family":"Lotze-Campen","given":"Hermann","non-dropping-particle":"","parse-names":false,"suffix":""},{"dropping-particle":"","family":"Meijl","given":"Hans","non-dropping-particle":"van","parse-names":false,"suffix":""},{"dropping-particle":"","family":"Wiebe","given":"Keith","non-dropping-particle":"","parse-names":false,"suffix":""}],"container-title":"Nature Communications","id":"ITEM-1","issue":"1","issued":{"date-parts":[["2019"]]},"page":"1-10","publisher":"Springer US","title":"Key determinants of global land-use projections","type":"article-journal","volume":"10"},"uris":["http://www.mendeley.com/documents/?uuid=a3138985-61d0-4b40-8037-14f898d42752"]}],"mendeley":{"formattedCitation":"(Stehfest &lt;i&gt;et al.&lt;/i&gt; 2019)","plainTextFormattedCitation":"(Stehfest et al. 2019)","previouslyFormattedCitation":"(Stehfest &lt;i&gt;et al.&lt;/i&gt; 2019)"},"properties":{"noteIndex":0},"schema":"https://github.com/citation-style-language/schema/raw/master/csl-citation.json"}</w:instrText>
      </w:r>
      <w:r w:rsidR="001C351F">
        <w:fldChar w:fldCharType="separate"/>
      </w:r>
      <w:r w:rsidR="001C351F" w:rsidRPr="001C351F">
        <w:rPr>
          <w:noProof/>
        </w:rPr>
        <w:t xml:space="preserve">(Stehfest </w:t>
      </w:r>
      <w:r w:rsidR="001C351F" w:rsidRPr="001C351F">
        <w:rPr>
          <w:i/>
          <w:noProof/>
        </w:rPr>
        <w:t>et al.</w:t>
      </w:r>
      <w:r w:rsidR="001C351F" w:rsidRPr="001C351F">
        <w:rPr>
          <w:noProof/>
        </w:rPr>
        <w:t xml:space="preserve"> 2019)</w:t>
      </w:r>
      <w:r w:rsidR="001C351F">
        <w:fldChar w:fldCharType="end"/>
      </w:r>
      <w:r w:rsidR="001650DE">
        <w:t>, and as international targets</w:t>
      </w:r>
      <w:r w:rsidR="001C2944">
        <w:t xml:space="preserve"> aiming to protect biodiversity and related ecosystem services</w:t>
      </w:r>
      <w:r w:rsidR="001650DE">
        <w:t xml:space="preserve"> have failed to be met</w:t>
      </w:r>
      <w:r w:rsidR="006A55F8">
        <w:t xml:space="preserve"> </w:t>
      </w:r>
      <w:r w:rsidR="006A55F8">
        <w:fldChar w:fldCharType="begin" w:fldLock="1"/>
      </w:r>
      <w:r w:rsidR="006A55F8">
        <w:instrText>ADDIN CSL_CITATION {"citationItems":[{"id":"ITEM-1","itemData":{"DOI":"10.1016/j.ecolind.2020.106497","ISSN":"1470160X","abstract":"Progress towards the Aichi Targets adopted through the Convention on Biological Diversity has been measured globally via indicators linked to elements of targets (the 20 targets consist of 54 elements), and nationally based on reporting by parties to the convention in the 5th (2010–2014) and 6th (2014–2018) National Reports. Here we used selected indicators that are readily available for each country to score national level progress (‘moving towards the target’, ‘little or no progress’, or ‘moving away from target’) for 11 elements of eight Aichi Targets (1, 4, 5, 7, 11, 12, 19, 20). Across the selected indicators, elements, and countries for which data were available, in 24.2% of cases countries were moving towards the elements, for 22.3% they were moving away, and for 53.5% there was little or no progress. This overall level of progress is similar to progress to targets as reported in the 5th and 6th National Reports. National progress to three of the 11 elements was positively correlated with progress to targets reported in the 5th National Reports, while progress to none of the elements was correlated with progress reported in the 6th National Reports. Progress to many of the elements considered was positively correlated with better governance, and to a lesser extent GDP per capita, population density and urbanisation. We suggest that post-2020 biodiversity targets should be designed taking greater account of their measurability, and will require improved biodiversity monitoring, both of which would facilitate more effective assessment of progress and enable more insightful policy responses.","author":[{"dropping-particle":"","family":"Buchanan","given":"Graeme M.","non-dropping-particle":"","parse-names":false,"suffix":""},{"dropping-particle":"","family":"Butchart","given":"Stuart H.M.","non-dropping-particle":"","parse-names":false,"suffix":""},{"dropping-particle":"","family":"Chandler","given":"Georgina","non-dropping-particle":"","parse-names":false,"suffix":""},{"dropping-particle":"","family":"Gregory","given":"Richard D.","non-dropping-particle":"","parse-names":false,"suffix":""}],"container-title":"Ecological Indicators","id":"ITEM-1","issue":"May","issued":{"date-parts":[["2020"]]},"page":"106497","publisher":"Elsevier","title":"Assessment of national-level progress towards elements of the Aichi Biodiversity Targets","type":"article-journal","volume":"116"},"uris":["http://www.mendeley.com/documents/?uuid=484fc922-28df-467e-a794-adc361273b3f"]}],"mendeley":{"formattedCitation":"(Buchanan &lt;i&gt;et al.&lt;/i&gt; 2020)","plainTextFormattedCitation":"(Buchanan et al. 2020)","previouslyFormattedCitation":"(Buchanan &lt;i&gt;et al.&lt;/i&gt; 2020)"},"properties":{"noteIndex":0},"schema":"https://github.com/citation-style-language/schema/raw/master/csl-citation.json"}</w:instrText>
      </w:r>
      <w:r w:rsidR="006A55F8">
        <w:fldChar w:fldCharType="separate"/>
      </w:r>
      <w:r w:rsidR="006A55F8" w:rsidRPr="006A55F8">
        <w:rPr>
          <w:noProof/>
        </w:rPr>
        <w:t xml:space="preserve">(Buchanan </w:t>
      </w:r>
      <w:r w:rsidR="006A55F8" w:rsidRPr="006A55F8">
        <w:rPr>
          <w:i/>
          <w:noProof/>
        </w:rPr>
        <w:t>et al.</w:t>
      </w:r>
      <w:r w:rsidR="006A55F8" w:rsidRPr="006A55F8">
        <w:rPr>
          <w:noProof/>
        </w:rPr>
        <w:t xml:space="preserve"> 2020)</w:t>
      </w:r>
      <w:r w:rsidR="006A55F8">
        <w:fldChar w:fldCharType="end"/>
      </w:r>
      <w:r w:rsidR="001650DE">
        <w:t>, it is vital that we keep pursuing conservation and mitigating efforts to minimise or even reverse human impacts on biodiversity.</w:t>
      </w:r>
    </w:p>
    <w:p w14:paraId="6260A561" w14:textId="4AEBD8F9" w:rsidR="00DA5B3C" w:rsidRDefault="00AD3667" w:rsidP="6A674BE5">
      <w:pPr>
        <w:spacing w:line="276" w:lineRule="auto"/>
        <w:jc w:val="both"/>
        <w:rPr>
          <w:rFonts w:eastAsiaTheme="minorEastAsia"/>
        </w:rPr>
      </w:pPr>
      <w:r>
        <w:t xml:space="preserve">Human pressures </w:t>
      </w:r>
      <w:r w:rsidR="00335829">
        <w:t>impact species unevenly</w:t>
      </w:r>
      <w:r w:rsidR="00FE6C86">
        <w:t xml:space="preserve">; </w:t>
      </w:r>
      <w:r w:rsidR="00371540">
        <w:t xml:space="preserve">for instance, </w:t>
      </w:r>
      <w:r w:rsidR="00D80097">
        <w:t xml:space="preserve">past work has </w:t>
      </w:r>
      <w:r w:rsidR="0016170A">
        <w:t>highlighted</w:t>
      </w:r>
      <w:r w:rsidR="00FC4BC6">
        <w:t xml:space="preserve"> </w:t>
      </w:r>
      <w:r w:rsidR="0016170A">
        <w:t>phylogenetic</w:t>
      </w:r>
      <w:r w:rsidR="00E94890">
        <w:t xml:space="preserve"> and</w:t>
      </w:r>
      <w:r w:rsidR="00FC4BC6">
        <w:t xml:space="preserve"> spatial</w:t>
      </w:r>
      <w:r w:rsidR="0016170A">
        <w:t xml:space="preserve"> biases in</w:t>
      </w:r>
      <w:r w:rsidR="0011241C">
        <w:t xml:space="preserve"> species</w:t>
      </w:r>
      <w:r w:rsidR="0016170A">
        <w:t xml:space="preserve"> </w:t>
      </w:r>
      <w:r w:rsidR="00EC47DE">
        <w:rPr>
          <w:rFonts w:eastAsiaTheme="minorEastAsia"/>
        </w:rPr>
        <w:t>vulnerability to human pressures</w:t>
      </w:r>
      <w:r w:rsidR="00D80097" w:rsidRPr="6A674BE5">
        <w:rPr>
          <w:rFonts w:eastAsiaTheme="minorEastAsia"/>
        </w:rPr>
        <w:t xml:space="preserve"> </w:t>
      </w:r>
      <w:r w:rsidR="00C922AC">
        <w:rPr>
          <w:rFonts w:eastAsiaTheme="minorEastAsia"/>
        </w:rPr>
        <w:fldChar w:fldCharType="begin" w:fldLock="1"/>
      </w:r>
      <w:r w:rsidR="00E15B11">
        <w:rPr>
          <w:rFonts w:eastAsiaTheme="minorEastAsia"/>
        </w:rPr>
        <w:instrText>ADDIN CSL_CITATION {"citationItems":[{"id":"ITEM-1","itemData":{"DOI":"10.1371/journal.pone.0047082","ISSN":"19326203","PMID":"23056587","abstract":"There is an urgent need to reduce drastically the rate at which biodiversity is declining worldwide. Phylogenetic methods are increasingly being recognised as providing a useful framework for predicting future losses, and guiding efforts for pre-emptive conservation actions. In this study, we used a reconstructed phylogenetic tree of angiosperm species of the Eastern Arc Mountains - an important African biodiversity hotspot - and described the distribution of extinction risk across taxonomic ranks and phylogeny. We provide evidence for both taxonomic and phylogenetic selectivity in extinction risk. However, we found that selectivity varies with IUCN extinction risk category. Vulnerable species are more closely related than expected by chance, whereas endangered and critically endangered species are not significantly clustered on the phylogeny. We suggest that the general observation for taxonomic and phylogenetic selectivity (i.e. phylogenetic signal, the tendency of closely related species to share similar traits) in extinction risks is therefore largely driven by vulnerable species, and not necessarily the most highly threatened. We also used information on altitudinal distribution and climate to generate a predictive model of at-risk species richness, and found that greater threatened species richness is found at higher altitude, allowing for more informed conservation decision making. Our results indicate that evolutionary history can help predict plant susceptibility to extinction threats in the hyper-diverse but woefully-understudied Eastern Arc Mountains, and illustrate the contribution of phylogenetic approaches in conserving African floristic biodiversity where detailed ecological and evolutionary data are often lacking. © 2012 Yessoufou et al.","author":[{"dropping-particle":"","family":"Yessoufou","given":"Kowiyou","non-dropping-particle":"","parse-names":false,"suffix":""},{"dropping-particle":"","family":"Daru","given":"Barnabas H.","non-dropping-particle":"","parse-names":false,"suffix":""},{"dropping-particle":"","family":"Davies","given":"T. Jonathan","non-dropping-particle":"","parse-names":false,"suffix":""}],"container-title":"PLoS ONE","id":"ITEM-1","issue":"10","issued":{"date-parts":[["2012"]]},"title":"Phylogenetic Patterns of Extinction Risk in the Eastern Arc Ecosystems, an African Biodiversity Hotspot","type":"article-journal","volume":"7"},"uris":["http://www.mendeley.com/documents/?uuid=d221676e-5835-4a0f-9d9e-7e63ee63b083","http://www.mendeley.com/documents/?uuid=1be40352-acf8-42d2-aebd-4943cda03fc2"]},{"id":"ITEM-2","itemData":{"DOI":"10.1111/conl.12258","ISSN":"1755263X","abstract":"Rising rates of extinction create an urgent need to identify the mechanisms and drivers of endangerment. One critical question is whether major phylogenetic lineages are equally at risk to the same threats. We used the IUCN Red List classification to explore the effect of four major threatening processes (habitat alteration, invasive species, climate change and overexploitation) on 7,441 species in four terrestrial vertebrate classes. As expected, species rated as vulnerable to a higher number of threats were also at greater risk of extinction. However, this pattern differed strongly among classes. Notably, invasive species and climate change were strongly associated with increased risk of extinction in birds but not mammals. These large-scale differences might be artifacts of differing methodologies used by class specialists to classify species vulnerability; or might reflect biological differences. That ambiguity needs to be resolved, because it has strong implications for the assessment and amelioration of threatening processes.","author":[{"dropping-particle":"","family":"Ducatez","given":"Simon","non-dropping-particle":"","parse-names":false,"suffix":""},{"dropping-particle":"","family":"Shine","given":"Richard","non-dropping-particle":"","parse-names":false,"suffix":""}],"container-title":"Conservation Letters","id":"ITEM-2","issue":"2","issued":{"date-parts":[["2017"]]},"page":"186-194","title":"Drivers of Extinction Risk in Terrestrial Vertebrates","type":"article-journal","volume":"10"},"uris":["http://www.mendeley.com/documents/?uuid=8982573f-94e2-4769-bd29-014b59759005","http://www.mendeley.com/documents/?uuid=6d077de5-eb5b-474d-b72d-65c49b786de9"]},{"id":"ITEM-3","itemData":{"DOI":"10.1111/j.1461-0248.2009.01307.x","ISBN":"1461-0248","ISSN":"1461023X","PMID":"19392714","abstract":"Whereas previous studies have investigated correlates of extinction risk either at global or regional scales, our study explicitly models regional effects of anthropogenic threats and biological traits across the globe. Using phylogenetic comparative methods with a newly-updated supertree of 5020 extant mammals, we investigate the impact of species traits on extinction risk within each WWF ecoregion. Our analyses reveal strong geographical variation in the influence of traits on risk: notably, larger species are at higher risk only in tropical regions. We then relate these patterns to current and recent-historical human impacts across ecoregions usin g spatial modelling. The body-mass results apparently reflect historical declines of large species outside the tropics due to large-scale land conversion. Narrow-ranged and rare species tend to be at high risk in areas of high current human impacts. The interactions we describe between biological traits and anthropogenic threats increase understanding of the processes determining extinction risk.","author":[{"dropping-particle":"","family":"Fritz","given":"Susanne A.","non-dropping-particle":"","parse-names":false,"suffix":""},{"dropping-particle":"","family":"Bininda-Emonds","given":"Olaf R.P.","non-dropping-particle":"","parse-names":false,"suffix":""},{"dropping-particle":"","family":"Purvis","given":"Andy","non-dropping-particle":"","parse-names":false,"suffix":""}],"container-title":"Ecology Letters","id":"ITEM-3","issued":{"date-parts":[["2009"]]},"title":"Geographical variation in predictors of mammalian extinction risk: Big is bad, but only in the tropics","type":"article-journal"},"uris":["http://www.mendeley.com/documents/?uuid=66676851-998a-41d5-beca-883b996c51ba"]},{"id":"ITEM-4","itemData":{"DOI":"10.1111/ele.13860","ISSN":"14610248","PMID":"35199919","abstract":"Increases in biodiversity often lead to greater, and less variable, levels of ecosystem functioning. However, whether species are less likely to go extinct in more diverse ecosystems is unclear. We use comprehensive estimates of avian taxonomic, phylogenetic and functional diversity to characterise the global relationship between multiple dimensions of diversity and extinction risk in birds, focusing on contemporary threat status and latent extinction risk. We find that more diverse assemblages have lower mean IUCN threat status despite being composed of species with attributes that make them more vulnerable to extinction, such as large body size or small range size. Indeed, the reduction in current threat status associated with greater diversity far outweighs the increased risk associated with the accumulation of extinction-prone species in more diverse assemblages. Our results suggest that high diversity reduces extinction risk, and that species conservation targets may therefor</w:instrText>
      </w:r>
      <w:r w:rsidR="00E15B11" w:rsidRPr="00E15B11">
        <w:rPr>
          <w:rFonts w:eastAsiaTheme="minorEastAsia"/>
          <w:lang w:val="fr-FR"/>
          <w:rPrChange w:id="1" w:author="Adrienne Etard" w:date="2022-05-26T09:51:00Z">
            <w:rPr>
              <w:rFonts w:eastAsiaTheme="minorEastAsia"/>
            </w:rPr>
          </w:rPrChange>
        </w:rPr>
        <w:instrText>e best be achieved by maintaining high levels of overall biodiversity in natural ecosystems.","author":[{"dropping-particle":"","family":"Weeks","given":"Brian C.","non-dropping-particle":"","parse-names":false,"suffix":""},{"dropping-particle":"","family":"Naeem","given":"Shahid","non-dropping-particle":"","parse-names":false,"suffix":""},{"dropping-particle":"","family":"Lasky","given":"Jesse R.","non-dropping-particle":"","parse-names":false,"suffix":""},{"dropping-particle":"","family":"Tobias","given":"Joseph A.","non-dropping-particle":"","parse-names":false,"suffix":""}],"container-title":"Ecology Letters","id":"ITEM-4","issue":"3","issued":{"date-parts":[["2022"]]},"page":"697-707","title":"Diversity and extinction risk are inversely related at a global scale","type":"article-journal","volume":"25"},"uris":["http://www.mendeley.com/documents/?uuid=6e8ba352-bf47-497a-aee6-61e6d032ddd9","http://www.mendeley.com/documents/?uuid=0ad5d223-a530-4f6e-889d-de23277e4a29"]}],"mendeley":{"formattedCitation":"(Fritz &lt;i&gt;et al.&lt;/i&gt; 2009; Yessoufou &lt;i&gt;et al.&lt;/i&gt; 2012; Ducatez &amp; Shine 2017; Weeks &lt;i&gt;et al.&lt;/i&gt; 2022)","plainTextFormattedCitation":"(Fritz et al. 2009; Yessoufou et al. 2012; Ducatez &amp; Shine 2017; Weeks et al. 2022)","previouslyFormattedCitation":"(Fritz &lt;i&gt;et al.&lt;/i&gt; 2009; Yessoufou &lt;i&gt;et al.&lt;/i&gt; 2012; Ducatez &amp; Shine 2017; Weeks &lt;i&gt;et al.&lt;/i&gt; 2022)"},"properties":{"noteIndex":0},"schema":"https://github.com/citation-style-language/schema/raw/master/csl-citation.json"}</w:instrText>
      </w:r>
      <w:r w:rsidR="00C922AC">
        <w:rPr>
          <w:rFonts w:eastAsiaTheme="minorEastAsia"/>
        </w:rPr>
        <w:fldChar w:fldCharType="separate"/>
      </w:r>
      <w:r w:rsidR="009545A5" w:rsidRPr="00321B64">
        <w:rPr>
          <w:rFonts w:eastAsiaTheme="minorEastAsia"/>
          <w:noProof/>
          <w:lang w:val="fr-FR"/>
          <w:rPrChange w:id="2" w:author="Adrienne Etard" w:date="2022-05-26T09:48:00Z">
            <w:rPr>
              <w:rFonts w:eastAsiaTheme="minorEastAsia"/>
              <w:noProof/>
            </w:rPr>
          </w:rPrChange>
        </w:rPr>
        <w:t xml:space="preserve">(Fritz </w:t>
      </w:r>
      <w:r w:rsidR="009545A5" w:rsidRPr="00321B64">
        <w:rPr>
          <w:rFonts w:eastAsiaTheme="minorEastAsia"/>
          <w:i/>
          <w:noProof/>
          <w:lang w:val="fr-FR"/>
          <w:rPrChange w:id="3" w:author="Adrienne Etard" w:date="2022-05-26T09:48:00Z">
            <w:rPr>
              <w:rFonts w:eastAsiaTheme="minorEastAsia"/>
              <w:i/>
              <w:noProof/>
            </w:rPr>
          </w:rPrChange>
        </w:rPr>
        <w:t>et al.</w:t>
      </w:r>
      <w:r w:rsidR="009545A5" w:rsidRPr="00321B64">
        <w:rPr>
          <w:rFonts w:eastAsiaTheme="minorEastAsia"/>
          <w:noProof/>
          <w:lang w:val="fr-FR"/>
          <w:rPrChange w:id="4" w:author="Adrienne Etard" w:date="2022-05-26T09:48:00Z">
            <w:rPr>
              <w:rFonts w:eastAsiaTheme="minorEastAsia"/>
              <w:noProof/>
            </w:rPr>
          </w:rPrChange>
        </w:rPr>
        <w:t xml:space="preserve"> 2009; Yessoufou </w:t>
      </w:r>
      <w:r w:rsidR="009545A5" w:rsidRPr="00321B64">
        <w:rPr>
          <w:rFonts w:eastAsiaTheme="minorEastAsia"/>
          <w:i/>
          <w:noProof/>
          <w:lang w:val="fr-FR"/>
          <w:rPrChange w:id="5" w:author="Adrienne Etard" w:date="2022-05-26T09:48:00Z">
            <w:rPr>
              <w:rFonts w:eastAsiaTheme="minorEastAsia"/>
              <w:i/>
              <w:noProof/>
            </w:rPr>
          </w:rPrChange>
        </w:rPr>
        <w:t>et al.</w:t>
      </w:r>
      <w:r w:rsidR="009545A5" w:rsidRPr="00321B64">
        <w:rPr>
          <w:rFonts w:eastAsiaTheme="minorEastAsia"/>
          <w:noProof/>
          <w:lang w:val="fr-FR"/>
          <w:rPrChange w:id="6" w:author="Adrienne Etard" w:date="2022-05-26T09:48:00Z">
            <w:rPr>
              <w:rFonts w:eastAsiaTheme="minorEastAsia"/>
              <w:noProof/>
            </w:rPr>
          </w:rPrChange>
        </w:rPr>
        <w:t xml:space="preserve"> 2012; Ducatez &amp; Shine 2017; Weeks </w:t>
      </w:r>
      <w:r w:rsidR="009545A5" w:rsidRPr="00321B64">
        <w:rPr>
          <w:rFonts w:eastAsiaTheme="minorEastAsia"/>
          <w:i/>
          <w:noProof/>
          <w:lang w:val="fr-FR"/>
          <w:rPrChange w:id="7" w:author="Adrienne Etard" w:date="2022-05-26T09:48:00Z">
            <w:rPr>
              <w:rFonts w:eastAsiaTheme="minorEastAsia"/>
              <w:i/>
              <w:noProof/>
            </w:rPr>
          </w:rPrChange>
        </w:rPr>
        <w:t>et al.</w:t>
      </w:r>
      <w:r w:rsidR="009545A5" w:rsidRPr="00321B64">
        <w:rPr>
          <w:rFonts w:eastAsiaTheme="minorEastAsia"/>
          <w:noProof/>
          <w:lang w:val="fr-FR"/>
          <w:rPrChange w:id="8" w:author="Adrienne Etard" w:date="2022-05-26T09:48:00Z">
            <w:rPr>
              <w:rFonts w:eastAsiaTheme="minorEastAsia"/>
              <w:noProof/>
            </w:rPr>
          </w:rPrChange>
        </w:rPr>
        <w:t xml:space="preserve"> 2022)</w:t>
      </w:r>
      <w:r w:rsidR="00C922AC">
        <w:rPr>
          <w:rFonts w:eastAsiaTheme="minorEastAsia"/>
        </w:rPr>
        <w:fldChar w:fldCharType="end"/>
      </w:r>
      <w:r w:rsidR="00335829" w:rsidRPr="00321B64">
        <w:rPr>
          <w:rFonts w:eastAsiaTheme="minorEastAsia"/>
          <w:lang w:val="fr-FR"/>
          <w:rPrChange w:id="9" w:author="Adrienne Etard" w:date="2022-05-26T09:48:00Z">
            <w:rPr>
              <w:rFonts w:eastAsiaTheme="minorEastAsia"/>
            </w:rPr>
          </w:rPrChange>
        </w:rPr>
        <w:t>.</w:t>
      </w:r>
      <w:r w:rsidR="00D65CB2" w:rsidRPr="00321B64">
        <w:rPr>
          <w:rFonts w:eastAsiaTheme="minorEastAsia"/>
          <w:lang w:val="fr-FR"/>
          <w:rPrChange w:id="10" w:author="Adrienne Etard" w:date="2022-05-26T09:48:00Z">
            <w:rPr>
              <w:rFonts w:eastAsiaTheme="minorEastAsia"/>
            </w:rPr>
          </w:rPrChange>
        </w:rPr>
        <w:t xml:space="preserve"> </w:t>
      </w:r>
      <w:r w:rsidR="00157A6C" w:rsidRPr="6A674BE5">
        <w:rPr>
          <w:rFonts w:eastAsiaTheme="minorEastAsia"/>
        </w:rPr>
        <w:t>Some species</w:t>
      </w:r>
      <w:r w:rsidR="00FE4AA8" w:rsidRPr="6A674BE5">
        <w:rPr>
          <w:rFonts w:eastAsiaTheme="minorEastAsia"/>
        </w:rPr>
        <w:t xml:space="preserve"> (</w:t>
      </w:r>
      <w:r w:rsidR="001F783D" w:rsidRPr="6A674BE5">
        <w:rPr>
          <w:rFonts w:eastAsiaTheme="minorEastAsia"/>
        </w:rPr>
        <w:t>termed “winners”</w:t>
      </w:r>
      <w:r w:rsidR="00FE4AA8" w:rsidRPr="6A674BE5">
        <w:rPr>
          <w:rFonts w:eastAsiaTheme="minorEastAsia"/>
        </w:rPr>
        <w:t xml:space="preserve"> in past work) </w:t>
      </w:r>
      <w:r w:rsidR="00157A6C" w:rsidRPr="6A674BE5">
        <w:rPr>
          <w:rFonts w:eastAsiaTheme="minorEastAsia"/>
        </w:rPr>
        <w:t>may benefit from global changes</w:t>
      </w:r>
      <w:r w:rsidR="001F783D" w:rsidRPr="6A674BE5">
        <w:rPr>
          <w:rFonts w:eastAsiaTheme="minorEastAsia"/>
        </w:rPr>
        <w:t>, while o</w:t>
      </w:r>
      <w:r w:rsidR="00157A6C" w:rsidRPr="6A674BE5">
        <w:rPr>
          <w:rFonts w:eastAsiaTheme="minorEastAsia"/>
        </w:rPr>
        <w:t>ther species</w:t>
      </w:r>
      <w:r w:rsidR="00FE4AA8" w:rsidRPr="6A674BE5">
        <w:rPr>
          <w:rFonts w:eastAsiaTheme="minorEastAsia"/>
        </w:rPr>
        <w:t xml:space="preserve"> (</w:t>
      </w:r>
      <w:r w:rsidR="0002481B" w:rsidRPr="6A674BE5">
        <w:rPr>
          <w:rFonts w:eastAsiaTheme="minorEastAsia"/>
        </w:rPr>
        <w:t xml:space="preserve">termed </w:t>
      </w:r>
      <w:r w:rsidR="009C0F39" w:rsidRPr="6A674BE5">
        <w:rPr>
          <w:rFonts w:eastAsiaTheme="minorEastAsia"/>
        </w:rPr>
        <w:t>“losers”</w:t>
      </w:r>
      <w:r w:rsidR="00FE4AA8" w:rsidRPr="6A674BE5">
        <w:rPr>
          <w:rFonts w:eastAsiaTheme="minorEastAsia"/>
        </w:rPr>
        <w:t>)</w:t>
      </w:r>
      <w:r w:rsidR="001F783D" w:rsidRPr="6A674BE5">
        <w:rPr>
          <w:rFonts w:eastAsiaTheme="minorEastAsia"/>
        </w:rPr>
        <w:t xml:space="preserve"> </w:t>
      </w:r>
      <w:r w:rsidR="00157A6C" w:rsidRPr="6A674BE5">
        <w:rPr>
          <w:rFonts w:eastAsiaTheme="minorEastAsia"/>
        </w:rPr>
        <w:t xml:space="preserve">are likely to decline. </w:t>
      </w:r>
      <w:r w:rsidR="00226D85" w:rsidRPr="6A674BE5">
        <w:rPr>
          <w:rFonts w:eastAsiaTheme="minorEastAsia"/>
        </w:rPr>
        <w:t>Understand</w:t>
      </w:r>
      <w:r w:rsidR="00B9775B" w:rsidRPr="6A674BE5">
        <w:rPr>
          <w:rFonts w:eastAsiaTheme="minorEastAsia"/>
        </w:rPr>
        <w:t>ing</w:t>
      </w:r>
      <w:r w:rsidR="00226D85" w:rsidRPr="6A674BE5">
        <w:rPr>
          <w:rFonts w:eastAsiaTheme="minorEastAsia"/>
        </w:rPr>
        <w:t xml:space="preserve"> the factors that underpin interspecific variation in s</w:t>
      </w:r>
      <w:r w:rsidR="00DA68DE" w:rsidRPr="6A674BE5">
        <w:rPr>
          <w:rFonts w:eastAsiaTheme="minorEastAsia"/>
        </w:rPr>
        <w:t>pecies</w:t>
      </w:r>
      <w:r w:rsidR="00226D85" w:rsidRPr="6A674BE5">
        <w:rPr>
          <w:rFonts w:eastAsiaTheme="minorEastAsia"/>
        </w:rPr>
        <w:t xml:space="preserve">’ responses to human </w:t>
      </w:r>
      <w:r w:rsidR="00F505F8" w:rsidRPr="6A674BE5">
        <w:rPr>
          <w:rFonts w:eastAsiaTheme="minorEastAsia"/>
        </w:rPr>
        <w:t>pressures</w:t>
      </w:r>
      <w:r w:rsidR="00226D85" w:rsidRPr="6A674BE5">
        <w:rPr>
          <w:rFonts w:eastAsiaTheme="minorEastAsia"/>
        </w:rPr>
        <w:t xml:space="preserve"> is valuable to conservation planning</w:t>
      </w:r>
      <w:r w:rsidR="00426F47" w:rsidRPr="6A674BE5">
        <w:rPr>
          <w:rFonts w:eastAsiaTheme="minorEastAsia"/>
        </w:rPr>
        <w:t>, as it can help target and prioritise species</w:t>
      </w:r>
      <w:r w:rsidR="007C1FAF" w:rsidRPr="6A674BE5">
        <w:rPr>
          <w:rFonts w:eastAsiaTheme="minorEastAsia"/>
        </w:rPr>
        <w:t xml:space="preserve"> </w:t>
      </w:r>
      <w:r w:rsidR="00426F47" w:rsidRPr="6A674BE5">
        <w:rPr>
          <w:rFonts w:eastAsiaTheme="minorEastAsia"/>
        </w:rPr>
        <w:t>at</w:t>
      </w:r>
      <w:r w:rsidR="007C1FAF" w:rsidRPr="6A674BE5">
        <w:rPr>
          <w:rFonts w:eastAsiaTheme="minorEastAsia"/>
        </w:rPr>
        <w:t xml:space="preserve"> most</w:t>
      </w:r>
      <w:r w:rsidR="00426F47" w:rsidRPr="6A674BE5">
        <w:rPr>
          <w:rFonts w:eastAsiaTheme="minorEastAsia"/>
        </w:rPr>
        <w:t xml:space="preserve"> risk</w:t>
      </w:r>
      <w:r w:rsidR="005204C4" w:rsidRPr="6A674BE5">
        <w:rPr>
          <w:rFonts w:eastAsiaTheme="minorEastAsia"/>
        </w:rPr>
        <w:t xml:space="preserve"> from</w:t>
      </w:r>
      <w:r w:rsidR="004C4C55">
        <w:rPr>
          <w:rFonts w:eastAsiaTheme="minorEastAsia"/>
        </w:rPr>
        <w:t xml:space="preserve"> different</w:t>
      </w:r>
      <w:r w:rsidR="005204C4" w:rsidRPr="6A674BE5">
        <w:rPr>
          <w:rFonts w:eastAsiaTheme="minorEastAsia"/>
        </w:rPr>
        <w:t xml:space="preserve"> threats</w:t>
      </w:r>
      <w:r w:rsidR="003E4C41">
        <w:rPr>
          <w:rFonts w:eastAsiaTheme="minorEastAsia"/>
        </w:rPr>
        <w:t xml:space="preserve">. </w:t>
      </w:r>
      <w:r w:rsidR="004C4C55">
        <w:rPr>
          <w:rFonts w:eastAsiaTheme="minorEastAsia"/>
        </w:rPr>
        <w:t>One of the reasons why s</w:t>
      </w:r>
      <w:r w:rsidR="003E4C41">
        <w:rPr>
          <w:rFonts w:eastAsiaTheme="minorEastAsia"/>
        </w:rPr>
        <w:t xml:space="preserve">pecies differ in their responses to </w:t>
      </w:r>
      <w:r w:rsidR="004C4C55">
        <w:rPr>
          <w:rFonts w:eastAsiaTheme="minorEastAsia"/>
        </w:rPr>
        <w:t xml:space="preserve">environmental change is that </w:t>
      </w:r>
      <w:r w:rsidR="004E42F6">
        <w:rPr>
          <w:rFonts w:eastAsiaTheme="minorEastAsia"/>
        </w:rPr>
        <w:t>species</w:t>
      </w:r>
      <w:r w:rsidR="003E4C41">
        <w:rPr>
          <w:rFonts w:eastAsiaTheme="minorEastAsia"/>
        </w:rPr>
        <w:t xml:space="preserve"> </w:t>
      </w:r>
      <w:r w:rsidR="004C4C55">
        <w:rPr>
          <w:rFonts w:eastAsiaTheme="minorEastAsia"/>
        </w:rPr>
        <w:t xml:space="preserve">are inherently </w:t>
      </w:r>
      <w:r w:rsidR="00ED3170">
        <w:rPr>
          <w:rFonts w:eastAsiaTheme="minorEastAsia"/>
        </w:rPr>
        <w:t>differ</w:t>
      </w:r>
      <w:r w:rsidR="004C4C55">
        <w:rPr>
          <w:rFonts w:eastAsiaTheme="minorEastAsia"/>
        </w:rPr>
        <w:t xml:space="preserve">ent, </w:t>
      </w:r>
      <w:r w:rsidR="00AF7877">
        <w:rPr>
          <w:rFonts w:eastAsiaTheme="minorEastAsia"/>
        </w:rPr>
        <w:t xml:space="preserve">and </w:t>
      </w:r>
      <w:r w:rsidR="004C4C55">
        <w:rPr>
          <w:rFonts w:eastAsiaTheme="minorEastAsia"/>
        </w:rPr>
        <w:t xml:space="preserve">possess various characteristics, </w:t>
      </w:r>
      <w:r w:rsidR="00ED3170">
        <w:rPr>
          <w:rFonts w:eastAsiaTheme="minorEastAsia"/>
        </w:rPr>
        <w:t>or traits</w:t>
      </w:r>
      <w:r w:rsidR="004C4C55">
        <w:rPr>
          <w:rFonts w:eastAsiaTheme="minorEastAsia"/>
        </w:rPr>
        <w:t>.</w:t>
      </w:r>
      <w:r w:rsidR="0074638D">
        <w:rPr>
          <w:rFonts w:eastAsiaTheme="minorEastAsia"/>
        </w:rPr>
        <w:t xml:space="preserve"> </w:t>
      </w:r>
      <w:r w:rsidR="00535283">
        <w:rPr>
          <w:rFonts w:eastAsiaTheme="minorEastAsia"/>
        </w:rPr>
        <w:t>I</w:t>
      </w:r>
      <w:r w:rsidR="00ED3170">
        <w:rPr>
          <w:rFonts w:eastAsiaTheme="minorEastAsia"/>
        </w:rPr>
        <w:t>n my thesis</w:t>
      </w:r>
      <w:r w:rsidR="00535283">
        <w:rPr>
          <w:rFonts w:eastAsiaTheme="minorEastAsia"/>
        </w:rPr>
        <w:t xml:space="preserve">, </w:t>
      </w:r>
      <w:r w:rsidR="0026380E">
        <w:rPr>
          <w:rFonts w:eastAsiaTheme="minorEastAsia"/>
        </w:rPr>
        <w:t xml:space="preserve">following </w:t>
      </w:r>
      <w:r w:rsidR="0026380E">
        <w:rPr>
          <w:rFonts w:eastAsiaTheme="minorEastAsia"/>
        </w:rPr>
        <w:fldChar w:fldCharType="begin" w:fldLock="1"/>
      </w:r>
      <w:r w:rsidR="009D4028">
        <w:rPr>
          <w:rFonts w:eastAsiaTheme="minorEastAsia"/>
        </w:rPr>
        <w:instrText>ADDIN CSL_CITATION {"citationItems":[{"id":"ITEM-1","itemData":{"DOI":"10.1016/j.tree.2006.02.002","ISBN":"0169-5347","ISSN":"01695347","PMID":"16701083","abstract":"There is considerable debate about whether community ecology will ever produce general principles. We suggest here that this can be achieved but that community ecology has lost its way by focusing on pairwise species interactions independent of the environment. We assert that community ecology should return to an emphasis on four themes that are tied together by a two-step process: how the fundamental niche is governed by functional traits within the context of abiotic environmental gradients; and how the interaction between traits and fundamental niches maps onto the realized niche in the context of a biotic interaction milieu. We suggest this approach can create a more quantitative and predictive science that can more readily address issues of global change. © 2006 Elsevier Ltd. All rights reserved.","author":[{"dropping-particle":"","family":"McGill","given":"Brian J.","non-dropping-particle":"","parse-names":false,"suffix":""},{"dropping-particle":"","family":"Enquist","given":"Brian J.","non-dropping-particle":"","parse-names":false,"suffix":""},{"dropping-particle":"","family":"Weiher","given":"Evan","non-dropping-particle":"","parse-names":false,"suffix":""},{"dropping-particle":"","family":"Westoby","given":"Mark","non-dropping-particle":"","parse-names":false,"suffix":""}],"container-title":"Trends in Ecology and Evolution","id":"ITEM-1","issued":{"date-parts":[["2006"]]},"title":"Rebuilding community ecology from functional traits","type":"article-journal"},"uris":["http://www.mendeley.com/documents/?uuid=499b0b83-d175-4b41-95b8-2620ba5b13c4"]}],"mendeley":{"formattedCitation":"(McGill &lt;i&gt;et al.&lt;/i&gt; 2006)","manualFormatting":"McGill et al. (2006)","plainTextFormattedCitation":"(McGill et al. 2006)","previouslyFormattedCitation":"(McGill &lt;i&gt;et al.&lt;/i&gt; 2006)"},"properties":{"noteIndex":0},"schema":"https://github.com/citation-style-language/schema/raw/master/csl-citation.json"}</w:instrText>
      </w:r>
      <w:r w:rsidR="0026380E">
        <w:rPr>
          <w:rFonts w:eastAsiaTheme="minorEastAsia"/>
        </w:rPr>
        <w:fldChar w:fldCharType="separate"/>
      </w:r>
      <w:r w:rsidR="0026380E" w:rsidRPr="0026380E">
        <w:rPr>
          <w:rFonts w:eastAsiaTheme="minorEastAsia"/>
          <w:noProof/>
        </w:rPr>
        <w:t xml:space="preserve">McGill </w:t>
      </w:r>
      <w:r w:rsidR="0026380E" w:rsidRPr="0026380E">
        <w:rPr>
          <w:rFonts w:eastAsiaTheme="minorEastAsia"/>
          <w:i/>
          <w:noProof/>
        </w:rPr>
        <w:t>et al.</w:t>
      </w:r>
      <w:r w:rsidR="0026380E" w:rsidRPr="0026380E">
        <w:rPr>
          <w:rFonts w:eastAsiaTheme="minorEastAsia"/>
          <w:noProof/>
        </w:rPr>
        <w:t xml:space="preserve"> </w:t>
      </w:r>
      <w:r w:rsidR="0026380E">
        <w:rPr>
          <w:rFonts w:eastAsiaTheme="minorEastAsia"/>
          <w:noProof/>
        </w:rPr>
        <w:t>(</w:t>
      </w:r>
      <w:r w:rsidR="0026380E" w:rsidRPr="0026380E">
        <w:rPr>
          <w:rFonts w:eastAsiaTheme="minorEastAsia"/>
          <w:noProof/>
        </w:rPr>
        <w:t>2006)</w:t>
      </w:r>
      <w:r w:rsidR="0026380E">
        <w:rPr>
          <w:rFonts w:eastAsiaTheme="minorEastAsia"/>
        </w:rPr>
        <w:fldChar w:fldCharType="end"/>
      </w:r>
      <w:r w:rsidR="004769C0">
        <w:rPr>
          <w:rFonts w:eastAsiaTheme="minorEastAsia"/>
        </w:rPr>
        <w:t xml:space="preserve">, </w:t>
      </w:r>
      <w:r w:rsidR="00535283">
        <w:rPr>
          <w:rFonts w:eastAsiaTheme="minorEastAsia"/>
        </w:rPr>
        <w:t>I defined traits</w:t>
      </w:r>
      <w:r w:rsidR="00ED3170">
        <w:rPr>
          <w:rFonts w:eastAsiaTheme="minorEastAsia"/>
        </w:rPr>
        <w:t xml:space="preserve"> as characteristics </w:t>
      </w:r>
      <w:r w:rsidR="00535283">
        <w:rPr>
          <w:rFonts w:eastAsiaTheme="minorEastAsia"/>
        </w:rPr>
        <w:t>measurable</w:t>
      </w:r>
      <w:r w:rsidR="00ED3170">
        <w:rPr>
          <w:rFonts w:eastAsiaTheme="minorEastAsia"/>
        </w:rPr>
        <w:t xml:space="preserve"> at </w:t>
      </w:r>
      <w:r w:rsidR="00535283">
        <w:rPr>
          <w:rFonts w:eastAsiaTheme="minorEastAsia"/>
        </w:rPr>
        <w:t>the level</w:t>
      </w:r>
      <w:r w:rsidR="00ED3170">
        <w:rPr>
          <w:rFonts w:eastAsiaTheme="minorEastAsia"/>
        </w:rPr>
        <w:t xml:space="preserve"> of an individual,</w:t>
      </w:r>
      <w:r w:rsidR="00535283">
        <w:rPr>
          <w:rFonts w:eastAsiaTheme="minorEastAsia"/>
        </w:rPr>
        <w:t xml:space="preserve"> </w:t>
      </w:r>
      <w:r w:rsidR="004769C0">
        <w:rPr>
          <w:rFonts w:eastAsiaTheme="minorEastAsia"/>
        </w:rPr>
        <w:t>comparable</w:t>
      </w:r>
      <w:r w:rsidR="0038397C">
        <w:rPr>
          <w:rFonts w:eastAsiaTheme="minorEastAsia"/>
        </w:rPr>
        <w:t xml:space="preserve"> across different species, </w:t>
      </w:r>
      <w:r w:rsidR="00535283">
        <w:rPr>
          <w:rFonts w:eastAsiaTheme="minorEastAsia"/>
        </w:rPr>
        <w:t>with</w:t>
      </w:r>
      <w:r w:rsidR="0026380E">
        <w:rPr>
          <w:rFonts w:eastAsiaTheme="minorEastAsia"/>
        </w:rPr>
        <w:t xml:space="preserve"> likely </w:t>
      </w:r>
      <w:r w:rsidR="004769C0">
        <w:rPr>
          <w:rFonts w:eastAsiaTheme="minorEastAsia"/>
        </w:rPr>
        <w:t xml:space="preserve">impacts </w:t>
      </w:r>
      <w:r w:rsidR="0026380E">
        <w:rPr>
          <w:rFonts w:eastAsiaTheme="minorEastAsia"/>
        </w:rPr>
        <w:t>on organismal fitness or performance</w:t>
      </w:r>
      <w:r w:rsidR="00226D85" w:rsidRPr="6A674BE5">
        <w:rPr>
          <w:rFonts w:eastAsiaTheme="minorEastAsia"/>
        </w:rPr>
        <w:t>.</w:t>
      </w:r>
      <w:r w:rsidR="00DE4518" w:rsidRPr="6A674BE5">
        <w:rPr>
          <w:rFonts w:eastAsiaTheme="minorEastAsia"/>
        </w:rPr>
        <w:t xml:space="preserve"> </w:t>
      </w:r>
      <w:commentRangeStart w:id="11"/>
      <w:r w:rsidR="00735AB3">
        <w:rPr>
          <w:rFonts w:eastAsiaTheme="minorEastAsia"/>
        </w:rPr>
        <w:t>A</w:t>
      </w:r>
      <w:r w:rsidR="00485C59" w:rsidRPr="6A674BE5">
        <w:rPr>
          <w:rFonts w:eastAsiaTheme="minorEastAsia"/>
        </w:rPr>
        <w:t xml:space="preserve">sking </w:t>
      </w:r>
      <w:r w:rsidR="003E05C0" w:rsidRPr="6A674BE5">
        <w:rPr>
          <w:rFonts w:eastAsiaTheme="minorEastAsia"/>
        </w:rPr>
        <w:t xml:space="preserve">whether </w:t>
      </w:r>
      <w:r w:rsidR="000608B1" w:rsidRPr="6A674BE5">
        <w:rPr>
          <w:rFonts w:eastAsiaTheme="minorEastAsia"/>
        </w:rPr>
        <w:t>species traits relate to species’ responses to land-use and climate change</w:t>
      </w:r>
      <w:r w:rsidR="00F505F8" w:rsidRPr="6A674BE5">
        <w:rPr>
          <w:rFonts w:eastAsiaTheme="minorEastAsia"/>
        </w:rPr>
        <w:t xml:space="preserve"> </w:t>
      </w:r>
      <w:r w:rsidR="005273BA" w:rsidRPr="6A674BE5">
        <w:rPr>
          <w:rFonts w:eastAsiaTheme="minorEastAsia"/>
        </w:rPr>
        <w:t xml:space="preserve">can help </w:t>
      </w:r>
      <w:r w:rsidR="00D426DA">
        <w:rPr>
          <w:rFonts w:eastAsiaTheme="minorEastAsia"/>
        </w:rPr>
        <w:t>understand</w:t>
      </w:r>
      <w:r w:rsidR="00D426DA" w:rsidRPr="6A674BE5">
        <w:rPr>
          <w:rFonts w:eastAsiaTheme="minorEastAsia"/>
        </w:rPr>
        <w:t xml:space="preserve"> </w:t>
      </w:r>
      <w:r w:rsidR="00344017" w:rsidRPr="6A674BE5">
        <w:rPr>
          <w:rFonts w:eastAsiaTheme="minorEastAsia"/>
        </w:rPr>
        <w:t>interspecific differences</w:t>
      </w:r>
      <w:commentRangeEnd w:id="11"/>
      <w:r w:rsidR="00327515">
        <w:rPr>
          <w:rStyle w:val="CommentReference"/>
        </w:rPr>
        <w:commentReference w:id="11"/>
      </w:r>
      <w:r w:rsidR="00D426DA">
        <w:rPr>
          <w:rFonts w:eastAsiaTheme="minorEastAsia"/>
        </w:rPr>
        <w:t xml:space="preserve"> in species’ responses to human threats</w:t>
      </w:r>
      <w:r w:rsidR="00E3701A">
        <w:rPr>
          <w:rFonts w:eastAsiaTheme="minorEastAsia"/>
        </w:rPr>
        <w:t xml:space="preserve"> </w:t>
      </w:r>
      <w:r w:rsidR="00E3701A">
        <w:rPr>
          <w:rFonts w:eastAsiaTheme="minorEastAsia"/>
        </w:rPr>
        <w:fldChar w:fldCharType="begin" w:fldLock="1"/>
      </w:r>
      <w:r w:rsidR="00E15B11">
        <w:rPr>
          <w:rFonts w:eastAsiaTheme="minorEastAsia"/>
        </w:rPr>
        <w:instrText>ADDIN CSL_CITATION {"citationItems":[{"id":"ITEM-1","itemData":{"DOI":"10.1111/cobi.13852","ISSN":"15231739","abstract":"To determine the distribution and causes of extinction threat across functional groups of terrestrial vertebrates, we assembled an ecological trait data set for 18,016 species of terrestrial vertebrates and utilized phylogenetic comparative methods to test which categories of habitat association, mode of locomotion, and feeding mode best predicted extinction risk. We also examined the individual categories of the International Union for Conservation of Nature Red List extinction drivers (e.g., agriculture and logging) threatening each species and determined the greatest threats for each of the four terrestrial vertebrate groups. We then quantified the sum of extinction drivers threatening each species to provide a multistressor perspective on threat. Cave dwelling amphibians (p &lt; 0.01), arboreal quadrupedal mammals (all of which are primates) (p &lt; 0.01), aerial and scavenging birds (p &lt; 0.01), and pedal (i.e., walking) squamates (p &lt; 0.01) were all disproportionately threatened with extinction in comparison with the other assessed ecological traits. Across all threatened vertebrate species in the study, the most common risk factors were agriculture, threatening 4491 species, followed by logging, threatening 3187 species, and then invasive species and disease, threatening 2053 species. Species at higher risk of extinction were simultaneously at risk from a greater number of threat types. If left unabated, the disproportionate loss of species with certain functional traits and increasing anthropogenic pressures are likely to disrupt ecosystem functions globally. A shift in focus from species- to trait-centric conservation practices will allow for protection of at-risk functional diversity from regional to global scales.","author":[{"dropping-particle":"","family":"Munstermann","given":"Maya J.","non-dropping-particle":"","parse-names":false,"suffix":""},{"dropping-particle":"","family":"Heim","given":"Noel A.","non-dropping-particle":"","parse-names":false,"suffix":""},{"dropping-particle":"","family":"McCauley","given":"Douglas J.","non-dropping-particle":"","parse-names":false,"suffix":""},{"dropping-particle":"","family":"Payne","given":"Jonathan L.","non-dropping-particle":"","parse-names":false,"suffix":""},{"dropping-particle":"","family":"Upham","given":"Nathan S.","non-dropping-particle":"","parse-names":false,"suffix":""},{"dropping-particle":"","family":"Wang","given":"Steve C.","non-dropping-particle":"","parse-names":false,"suffix":""},{"dropping-particle":"","family":"Knope","given":"Matthew L.","non-dropping-particle":"","parse-names":false,"suffix":""}],"container-title":"Conservation Biology","id":"ITEM-1","issue":"April","issued":{"date-parts":[["2021"]]},"page":"1-13","title":"A global ecological signal of extinction risk in terrestrial vertebrates","type":"article-journal"},"uris":["http://www.mendeley.com/documents/?uuid=304e195b-ffcc-45f2-862a-71d2589b9c75","http://www.mendeley.com/documents/?uuid=92d5bd93-9f03-48bd-8341-12e3f90432da"]}],"mendeley":{"formattedCitation":"(Munstermann &lt;i&gt;et al.&lt;/i&gt; 2021)","plainTextFormattedCitation":"(Munstermann et al. 2021)","previouslyFormattedCitation":"(Munstermann &lt;i&gt;et al.&lt;/i&gt; 2021)"},"properties":{"noteIndex":0},"schema":"https://github.com/citation-style-language/schema/raw/master/csl-citation.json"}</w:instrText>
      </w:r>
      <w:r w:rsidR="00E3701A">
        <w:rPr>
          <w:rFonts w:eastAsiaTheme="minorEastAsia"/>
        </w:rPr>
        <w:fldChar w:fldCharType="separate"/>
      </w:r>
      <w:r w:rsidR="00E3701A" w:rsidRPr="0074638D">
        <w:rPr>
          <w:rFonts w:eastAsiaTheme="minorEastAsia"/>
          <w:noProof/>
        </w:rPr>
        <w:t xml:space="preserve">(Munstermann </w:t>
      </w:r>
      <w:r w:rsidR="00E3701A" w:rsidRPr="0074638D">
        <w:rPr>
          <w:rFonts w:eastAsiaTheme="minorEastAsia"/>
          <w:i/>
          <w:noProof/>
        </w:rPr>
        <w:t>et al.</w:t>
      </w:r>
      <w:r w:rsidR="00E3701A" w:rsidRPr="0074638D">
        <w:rPr>
          <w:rFonts w:eastAsiaTheme="minorEastAsia"/>
          <w:noProof/>
        </w:rPr>
        <w:t xml:space="preserve"> 2021)</w:t>
      </w:r>
      <w:r w:rsidR="00E3701A">
        <w:rPr>
          <w:rFonts w:eastAsiaTheme="minorEastAsia"/>
        </w:rPr>
        <w:fldChar w:fldCharType="end"/>
      </w:r>
      <w:r w:rsidR="003E6AD6">
        <w:rPr>
          <w:rFonts w:eastAsiaTheme="minorEastAsia"/>
        </w:rPr>
        <w:t xml:space="preserve">, and may help assess which species are more likely to be winners or losers </w:t>
      </w:r>
      <w:r w:rsidR="0004417B">
        <w:rPr>
          <w:rFonts w:eastAsiaTheme="minorEastAsia"/>
        </w:rPr>
        <w:t>under particular threatening processes</w:t>
      </w:r>
      <w:r w:rsidR="004D4E59" w:rsidRPr="6A674BE5">
        <w:rPr>
          <w:rFonts w:eastAsiaTheme="minorEastAsia"/>
        </w:rPr>
        <w:t>. H</w:t>
      </w:r>
      <w:r w:rsidR="00974A4E" w:rsidRPr="6A674BE5">
        <w:rPr>
          <w:rFonts w:eastAsiaTheme="minorEastAsia"/>
        </w:rPr>
        <w:t>owever, past</w:t>
      </w:r>
      <w:r w:rsidR="002F141E" w:rsidRPr="6A674BE5">
        <w:rPr>
          <w:rFonts w:eastAsiaTheme="minorEastAsia"/>
        </w:rPr>
        <w:t xml:space="preserve"> studies</w:t>
      </w:r>
      <w:r w:rsidR="004D4E59" w:rsidRPr="6A674BE5">
        <w:rPr>
          <w:rFonts w:eastAsiaTheme="minorEastAsia"/>
        </w:rPr>
        <w:t xml:space="preserve"> that have </w:t>
      </w:r>
      <w:r w:rsidR="00F505F8" w:rsidRPr="6A674BE5">
        <w:rPr>
          <w:rFonts w:eastAsiaTheme="minorEastAsia"/>
        </w:rPr>
        <w:t>tackled</w:t>
      </w:r>
      <w:r w:rsidR="004D4E59" w:rsidRPr="6A674BE5">
        <w:rPr>
          <w:rFonts w:eastAsiaTheme="minorEastAsia"/>
        </w:rPr>
        <w:t xml:space="preserve"> this question </w:t>
      </w:r>
      <w:r w:rsidR="00887B62" w:rsidRPr="6A674BE5">
        <w:rPr>
          <w:rFonts w:eastAsiaTheme="minorEastAsia"/>
        </w:rPr>
        <w:t>in</w:t>
      </w:r>
      <w:r w:rsidR="00213F3B" w:rsidRPr="6A674BE5">
        <w:rPr>
          <w:rFonts w:eastAsiaTheme="minorEastAsia"/>
        </w:rPr>
        <w:t xml:space="preserve"> terrestrial </w:t>
      </w:r>
      <w:r w:rsidR="00887B62" w:rsidRPr="6A674BE5">
        <w:rPr>
          <w:rFonts w:eastAsiaTheme="minorEastAsia"/>
        </w:rPr>
        <w:t>vertebrates</w:t>
      </w:r>
      <w:r w:rsidR="002F141E" w:rsidRPr="6A674BE5">
        <w:rPr>
          <w:rFonts w:eastAsiaTheme="minorEastAsia"/>
        </w:rPr>
        <w:t xml:space="preserve"> </w:t>
      </w:r>
      <w:r w:rsidR="00CB0ED3" w:rsidRPr="6A674BE5">
        <w:rPr>
          <w:rFonts w:eastAsiaTheme="minorEastAsia"/>
        </w:rPr>
        <w:t xml:space="preserve">have </w:t>
      </w:r>
      <w:r w:rsidR="00546EF8" w:rsidRPr="6A674BE5">
        <w:rPr>
          <w:rFonts w:eastAsiaTheme="minorEastAsia"/>
        </w:rPr>
        <w:t xml:space="preserve">often </w:t>
      </w:r>
      <w:r w:rsidR="00CB0ED3" w:rsidRPr="6A674BE5">
        <w:rPr>
          <w:rFonts w:eastAsiaTheme="minorEastAsia"/>
        </w:rPr>
        <w:t>been limited in both taxonomic and spatial coverage</w:t>
      </w:r>
      <w:r w:rsidR="00887B62" w:rsidRPr="6A674BE5">
        <w:rPr>
          <w:rFonts w:eastAsiaTheme="minorEastAsia"/>
        </w:rPr>
        <w:t>,</w:t>
      </w:r>
      <w:r w:rsidR="00B33A47">
        <w:rPr>
          <w:rFonts w:eastAsiaTheme="minorEastAsia"/>
        </w:rPr>
        <w:t xml:space="preserve"> so that it remains unclear whether</w:t>
      </w:r>
      <w:r w:rsidR="001D4237">
        <w:rPr>
          <w:rFonts w:eastAsiaTheme="minorEastAsia"/>
        </w:rPr>
        <w:t xml:space="preserve"> there are general patterns in trait-sensitivity</w:t>
      </w:r>
      <w:r w:rsidR="00330DAA">
        <w:rPr>
          <w:rFonts w:eastAsiaTheme="minorEastAsia"/>
        </w:rPr>
        <w:t xml:space="preserve"> associations</w:t>
      </w:r>
      <w:r w:rsidR="00052582">
        <w:rPr>
          <w:rFonts w:eastAsiaTheme="minorEastAsia"/>
        </w:rPr>
        <w:t xml:space="preserve"> with human pressures</w:t>
      </w:r>
      <w:r w:rsidR="001D4237">
        <w:rPr>
          <w:rFonts w:eastAsiaTheme="minorEastAsia"/>
        </w:rPr>
        <w:t xml:space="preserve"> across vertebrate species</w:t>
      </w:r>
      <w:r w:rsidR="00CB0ED3" w:rsidRPr="6A674BE5">
        <w:rPr>
          <w:rFonts w:eastAsiaTheme="minorEastAsia"/>
        </w:rPr>
        <w:t xml:space="preserve">. </w:t>
      </w:r>
      <w:commentRangeStart w:id="12"/>
      <w:r w:rsidR="00CB0ED3" w:rsidRPr="6A674BE5">
        <w:rPr>
          <w:rFonts w:eastAsiaTheme="minorEastAsia"/>
        </w:rPr>
        <w:t xml:space="preserve">Further, </w:t>
      </w:r>
      <w:r w:rsidR="002F141E" w:rsidRPr="6A674BE5">
        <w:rPr>
          <w:rFonts w:eastAsiaTheme="minorEastAsia"/>
        </w:rPr>
        <w:t>comparative studies</w:t>
      </w:r>
      <w:r w:rsidR="00CB0ED3" w:rsidRPr="6A674BE5">
        <w:rPr>
          <w:rFonts w:eastAsiaTheme="minorEastAsia"/>
        </w:rPr>
        <w:t xml:space="preserve"> of the sensitivity to both land-use and climate change</w:t>
      </w:r>
      <w:r w:rsidR="002F141E" w:rsidRPr="6A674BE5">
        <w:rPr>
          <w:rFonts w:eastAsiaTheme="minorEastAsia"/>
        </w:rPr>
        <w:t xml:space="preserve"> </w:t>
      </w:r>
      <w:r w:rsidR="00713758" w:rsidRPr="6A674BE5">
        <w:rPr>
          <w:rFonts w:eastAsiaTheme="minorEastAsia"/>
        </w:rPr>
        <w:t>among</w:t>
      </w:r>
      <w:r w:rsidR="002F141E" w:rsidRPr="6A674BE5">
        <w:rPr>
          <w:rFonts w:eastAsiaTheme="minorEastAsia"/>
        </w:rPr>
        <w:t xml:space="preserve"> </w:t>
      </w:r>
      <w:r w:rsidR="00CB0ED3" w:rsidRPr="6A674BE5">
        <w:rPr>
          <w:rFonts w:eastAsiaTheme="minorEastAsia"/>
        </w:rPr>
        <w:t xml:space="preserve">terrestrial </w:t>
      </w:r>
      <w:r w:rsidR="002F141E" w:rsidRPr="6A674BE5">
        <w:rPr>
          <w:rFonts w:eastAsiaTheme="minorEastAsia"/>
        </w:rPr>
        <w:t xml:space="preserve">vertebrate classes </w:t>
      </w:r>
      <w:r w:rsidR="00C47727" w:rsidRPr="6A674BE5">
        <w:rPr>
          <w:rFonts w:eastAsiaTheme="minorEastAsia"/>
        </w:rPr>
        <w:t>have been</w:t>
      </w:r>
      <w:r w:rsidR="002F141E" w:rsidRPr="6A674BE5">
        <w:rPr>
          <w:rFonts w:eastAsiaTheme="minorEastAsia"/>
        </w:rPr>
        <w:t xml:space="preserve"> lacking</w:t>
      </w:r>
      <w:commentRangeEnd w:id="12"/>
      <w:r w:rsidR="00D46BDE">
        <w:rPr>
          <w:rStyle w:val="CommentReference"/>
        </w:rPr>
        <w:commentReference w:id="12"/>
      </w:r>
      <w:r w:rsidR="002F141E" w:rsidRPr="6A674BE5">
        <w:rPr>
          <w:rFonts w:eastAsiaTheme="minorEastAsia"/>
        </w:rPr>
        <w:t>.</w:t>
      </w:r>
      <w:ins w:id="13" w:author="Etard, Adrienne" w:date="2022-05-25T13:12:00Z">
        <w:r w:rsidR="00AE10B5">
          <w:rPr>
            <w:rFonts w:eastAsiaTheme="minorEastAsia"/>
          </w:rPr>
          <w:t xml:space="preserve"> However, </w:t>
        </w:r>
        <w:r w:rsidR="00AB2415">
          <w:rPr>
            <w:rFonts w:eastAsiaTheme="minorEastAsia"/>
          </w:rPr>
          <w:t>such investigations would be valuable to</w:t>
        </w:r>
      </w:ins>
      <w:ins w:id="14" w:author="Etard, Adrienne" w:date="2022-05-25T14:01:00Z">
        <w:r w:rsidR="008D59E2">
          <w:rPr>
            <w:rFonts w:eastAsiaTheme="minorEastAsia"/>
          </w:rPr>
          <w:t xml:space="preserve"> </w:t>
        </w:r>
      </w:ins>
      <w:ins w:id="15" w:author="Etard, Adrienne" w:date="2022-05-25T14:02:00Z">
        <w:r w:rsidR="008D59E2">
          <w:rPr>
            <w:rFonts w:eastAsiaTheme="minorEastAsia"/>
          </w:rPr>
          <w:t>conservation</w:t>
        </w:r>
        <w:r w:rsidR="00194B8B">
          <w:rPr>
            <w:rFonts w:eastAsiaTheme="minorEastAsia"/>
          </w:rPr>
          <w:t>, as it may</w:t>
        </w:r>
      </w:ins>
      <w:ins w:id="16" w:author="Etard, Adrienne" w:date="2022-05-25T17:00:00Z">
        <w:r w:rsidR="00A54063">
          <w:rPr>
            <w:rFonts w:eastAsiaTheme="minorEastAsia"/>
          </w:rPr>
          <w:t xml:space="preserve"> u</w:t>
        </w:r>
      </w:ins>
      <w:ins w:id="17" w:author="Etard, Adrienne" w:date="2022-05-25T14:02:00Z">
        <w:r w:rsidR="00194B8B">
          <w:rPr>
            <w:rFonts w:eastAsiaTheme="minorEastAsia"/>
          </w:rPr>
          <w:t xml:space="preserve"> </w:t>
        </w:r>
      </w:ins>
      <w:ins w:id="18" w:author="Etard, Adrienne" w:date="2022-05-25T17:00:00Z">
        <w:r w:rsidR="00A54063">
          <w:rPr>
            <w:rFonts w:eastAsiaTheme="minorEastAsia"/>
          </w:rPr>
          <w:t>in particular, whether similar traits</w:t>
        </w:r>
      </w:ins>
      <w:ins w:id="19" w:author="Etard, Adrienne" w:date="2022-05-25T17:01:00Z">
        <w:r w:rsidR="00A54063">
          <w:rPr>
            <w:rFonts w:eastAsiaTheme="minorEastAsia"/>
          </w:rPr>
          <w:t xml:space="preserve"> consistently associated, or not.</w:t>
        </w:r>
      </w:ins>
      <w:r w:rsidR="001C1FDC" w:rsidRPr="6A674BE5">
        <w:rPr>
          <w:rFonts w:eastAsiaTheme="minorEastAsia"/>
        </w:rPr>
        <w:t xml:space="preserve"> </w:t>
      </w:r>
      <w:commentRangeStart w:id="20"/>
      <w:r w:rsidR="004B1948" w:rsidRPr="6A674BE5">
        <w:rPr>
          <w:rFonts w:eastAsiaTheme="minorEastAsia"/>
        </w:rPr>
        <w:t>In my thesis,</w:t>
      </w:r>
      <w:r w:rsidR="0026156E" w:rsidRPr="6A674BE5">
        <w:rPr>
          <w:rFonts w:eastAsiaTheme="minorEastAsia"/>
        </w:rPr>
        <w:t xml:space="preserve"> I aimed</w:t>
      </w:r>
      <w:r w:rsidR="004B1948" w:rsidRPr="6A674BE5">
        <w:rPr>
          <w:rFonts w:eastAsiaTheme="minorEastAsia"/>
        </w:rPr>
        <w:t xml:space="preserve"> to</w:t>
      </w:r>
      <w:r w:rsidR="00B90F4C" w:rsidRPr="6A674BE5">
        <w:rPr>
          <w:rFonts w:eastAsiaTheme="minorEastAsia"/>
        </w:rPr>
        <w:t xml:space="preserve"> fill in these gaps,</w:t>
      </w:r>
      <w:r w:rsidR="0026156E" w:rsidRPr="6A674BE5">
        <w:rPr>
          <w:rFonts w:eastAsiaTheme="minorEastAsia"/>
        </w:rPr>
        <w:t xml:space="preserve"> investigat</w:t>
      </w:r>
      <w:r w:rsidR="00B90F4C" w:rsidRPr="6A674BE5">
        <w:rPr>
          <w:rFonts w:eastAsiaTheme="minorEastAsia"/>
        </w:rPr>
        <w:t>ing</w:t>
      </w:r>
      <w:r w:rsidR="0026156E" w:rsidRPr="6A674BE5">
        <w:rPr>
          <w:rFonts w:eastAsiaTheme="minorEastAsia"/>
        </w:rPr>
        <w:t xml:space="preserve"> whether and which traits are associated with land-use responses and climate-change sensitivity </w:t>
      </w:r>
      <w:r w:rsidR="00546EF8" w:rsidRPr="6A674BE5">
        <w:rPr>
          <w:rFonts w:eastAsiaTheme="minorEastAsia"/>
        </w:rPr>
        <w:t>comparatively across</w:t>
      </w:r>
      <w:r w:rsidR="0026156E" w:rsidRPr="6A674BE5">
        <w:rPr>
          <w:rFonts w:eastAsiaTheme="minorEastAsia"/>
        </w:rPr>
        <w:t xml:space="preserve"> terrestrial vertebrates</w:t>
      </w:r>
      <w:commentRangeEnd w:id="20"/>
      <w:r w:rsidR="002B5BD6">
        <w:rPr>
          <w:rStyle w:val="CommentReference"/>
        </w:rPr>
        <w:commentReference w:id="20"/>
      </w:r>
      <w:r w:rsidR="001C280D">
        <w:rPr>
          <w:rFonts w:eastAsiaTheme="minorEastAsia"/>
        </w:rPr>
        <w:t xml:space="preserve"> and at global scales</w:t>
      </w:r>
      <w:r w:rsidR="00A12222" w:rsidRPr="6A674BE5">
        <w:rPr>
          <w:rFonts w:eastAsiaTheme="minorEastAsia"/>
        </w:rPr>
        <w:t xml:space="preserve">. </w:t>
      </w:r>
      <w:r w:rsidR="00546EF8" w:rsidRPr="6A674BE5">
        <w:rPr>
          <w:rFonts w:eastAsiaTheme="minorEastAsia"/>
        </w:rPr>
        <w:t>My thesis</w:t>
      </w:r>
      <w:r w:rsidR="00A12222" w:rsidRPr="6A674BE5">
        <w:rPr>
          <w:rFonts w:eastAsiaTheme="minorEastAsia"/>
        </w:rPr>
        <w:t xml:space="preserve"> also</w:t>
      </w:r>
      <w:r w:rsidR="0026156E" w:rsidRPr="6A674BE5">
        <w:rPr>
          <w:rFonts w:eastAsiaTheme="minorEastAsia"/>
        </w:rPr>
        <w:t xml:space="preserve"> </w:t>
      </w:r>
      <w:r w:rsidR="00A12222" w:rsidRPr="6A674BE5">
        <w:rPr>
          <w:rFonts w:eastAsiaTheme="minorEastAsia"/>
        </w:rPr>
        <w:t xml:space="preserve">aimed </w:t>
      </w:r>
      <w:r w:rsidR="0026156E" w:rsidRPr="6A674BE5">
        <w:rPr>
          <w:rFonts w:eastAsiaTheme="minorEastAsia"/>
        </w:rPr>
        <w:t>to highlight some of the possible consequences for ecosystem functioning.</w:t>
      </w:r>
      <w:r w:rsidR="00B2367C" w:rsidRPr="6A674BE5">
        <w:rPr>
          <w:rFonts w:eastAsiaTheme="minorEastAsia"/>
        </w:rPr>
        <w:t xml:space="preserve"> </w:t>
      </w:r>
    </w:p>
    <w:p w14:paraId="6706F181" w14:textId="39B11A99" w:rsidR="008E2702" w:rsidRPr="003A203E" w:rsidRDefault="00B2367C" w:rsidP="3AA0BB5B">
      <w:pPr>
        <w:autoSpaceDE w:val="0"/>
        <w:autoSpaceDN w:val="0"/>
        <w:adjustRightInd w:val="0"/>
        <w:spacing w:after="0" w:line="276" w:lineRule="auto"/>
        <w:jc w:val="both"/>
        <w:rPr>
          <w:rFonts w:eastAsiaTheme="minorEastAsia"/>
          <w:i/>
          <w:iCs/>
        </w:rPr>
      </w:pPr>
      <w:r w:rsidRPr="3AA0BB5B">
        <w:rPr>
          <w:rFonts w:eastAsiaTheme="minorEastAsia"/>
        </w:rPr>
        <w:lastRenderedPageBreak/>
        <w:t>To this end, I</w:t>
      </w:r>
      <w:r w:rsidR="00213F3B" w:rsidRPr="3AA0BB5B">
        <w:rPr>
          <w:rFonts w:eastAsiaTheme="minorEastAsia"/>
        </w:rPr>
        <w:t xml:space="preserve"> started by</w:t>
      </w:r>
      <w:r w:rsidRPr="3AA0BB5B">
        <w:rPr>
          <w:rFonts w:eastAsiaTheme="minorEastAsia"/>
        </w:rPr>
        <w:t xml:space="preserve"> compil</w:t>
      </w:r>
      <w:r w:rsidR="00213F3B" w:rsidRPr="3AA0BB5B">
        <w:rPr>
          <w:rFonts w:eastAsiaTheme="minorEastAsia"/>
        </w:rPr>
        <w:t>ing</w:t>
      </w:r>
      <w:r w:rsidRPr="3AA0BB5B">
        <w:rPr>
          <w:rFonts w:eastAsiaTheme="minorEastAsia"/>
        </w:rPr>
        <w:t xml:space="preserve"> trait data </w:t>
      </w:r>
      <w:r w:rsidR="00372CC2" w:rsidRPr="3AA0BB5B">
        <w:rPr>
          <w:rFonts w:eastAsiaTheme="minorEastAsia"/>
        </w:rPr>
        <w:t>across</w:t>
      </w:r>
      <w:r w:rsidRPr="3AA0BB5B">
        <w:rPr>
          <w:rFonts w:eastAsiaTheme="minorEastAsia"/>
        </w:rPr>
        <w:t xml:space="preserve"> terrestrial vertebrates</w:t>
      </w:r>
      <w:r w:rsidR="00372CC2" w:rsidRPr="3AA0BB5B">
        <w:rPr>
          <w:rFonts w:eastAsiaTheme="minorEastAsia"/>
        </w:rPr>
        <w:t>, and</w:t>
      </w:r>
      <w:r w:rsidR="00213F3B" w:rsidRPr="3AA0BB5B">
        <w:rPr>
          <w:rFonts w:eastAsiaTheme="minorEastAsia"/>
        </w:rPr>
        <w:t xml:space="preserve"> by</w:t>
      </w:r>
      <w:r w:rsidR="00372CC2" w:rsidRPr="3AA0BB5B">
        <w:rPr>
          <w:rFonts w:eastAsiaTheme="minorEastAsia"/>
        </w:rPr>
        <w:t xml:space="preserve"> assess</w:t>
      </w:r>
      <w:r w:rsidR="00213F3B" w:rsidRPr="3AA0BB5B">
        <w:rPr>
          <w:rFonts w:eastAsiaTheme="minorEastAsia"/>
        </w:rPr>
        <w:t>ing</w:t>
      </w:r>
      <w:r w:rsidR="00372CC2" w:rsidRPr="3AA0BB5B">
        <w:rPr>
          <w:rFonts w:eastAsiaTheme="minorEastAsia"/>
        </w:rPr>
        <w:t xml:space="preserve"> </w:t>
      </w:r>
      <w:r w:rsidR="00EA228A" w:rsidRPr="3AA0BB5B">
        <w:rPr>
          <w:rFonts w:eastAsiaTheme="minorEastAsia"/>
        </w:rPr>
        <w:t>the gaps and biases in the availability of trait data (Chapter 2).</w:t>
      </w:r>
      <w:r w:rsidR="000210EF" w:rsidRPr="3AA0BB5B">
        <w:rPr>
          <w:rFonts w:eastAsiaTheme="minorEastAsia"/>
        </w:rPr>
        <w:t xml:space="preserve"> </w:t>
      </w:r>
      <w:r w:rsidR="00617F7B" w:rsidRPr="3AA0BB5B">
        <w:rPr>
          <w:rFonts w:eastAsiaTheme="minorEastAsia"/>
        </w:rPr>
        <w:t>Bringing together</w:t>
      </w:r>
      <w:r w:rsidR="001F2E25" w:rsidRPr="3AA0BB5B">
        <w:rPr>
          <w:rFonts w:eastAsiaTheme="minorEastAsia"/>
        </w:rPr>
        <w:t xml:space="preserve"> these compiled data</w:t>
      </w:r>
      <w:r w:rsidR="00617F7B" w:rsidRPr="3AA0BB5B">
        <w:rPr>
          <w:rFonts w:eastAsiaTheme="minorEastAsia"/>
        </w:rPr>
        <w:t xml:space="preserve"> and a database containing species records in different land-use types (PREDICTS)</w:t>
      </w:r>
      <w:r w:rsidR="00DA5B3C" w:rsidRPr="3AA0BB5B">
        <w:rPr>
          <w:rFonts w:eastAsiaTheme="minorEastAsia"/>
        </w:rPr>
        <w:t>, I assessed the effects of land use and land-use intensity on the functional diversity of</w:t>
      </w:r>
      <w:r w:rsidR="00F74E79" w:rsidRPr="3AA0BB5B">
        <w:rPr>
          <w:rFonts w:eastAsiaTheme="minorEastAsia"/>
        </w:rPr>
        <w:t xml:space="preserve"> local</w:t>
      </w:r>
      <w:r w:rsidR="00DA5B3C" w:rsidRPr="3AA0BB5B">
        <w:rPr>
          <w:rFonts w:eastAsiaTheme="minorEastAsia"/>
        </w:rPr>
        <w:t xml:space="preserve"> </w:t>
      </w:r>
      <w:r w:rsidR="008C7F93" w:rsidRPr="3AA0BB5B">
        <w:rPr>
          <w:rFonts w:eastAsiaTheme="minorEastAsia"/>
        </w:rPr>
        <w:t>terrestrial</w:t>
      </w:r>
      <w:r w:rsidR="00DA5B3C" w:rsidRPr="3AA0BB5B">
        <w:rPr>
          <w:rFonts w:eastAsiaTheme="minorEastAsia"/>
        </w:rPr>
        <w:t xml:space="preserve"> vertebrate assemblages</w:t>
      </w:r>
      <w:r w:rsidR="000210EF" w:rsidRPr="3AA0BB5B">
        <w:rPr>
          <w:rFonts w:eastAsiaTheme="minorEastAsia"/>
        </w:rPr>
        <w:t xml:space="preserve"> (Chapter 3)</w:t>
      </w:r>
      <w:r w:rsidR="00DA5B3C" w:rsidRPr="3AA0BB5B">
        <w:rPr>
          <w:rFonts w:eastAsiaTheme="minorEastAsia"/>
        </w:rPr>
        <w:t>.</w:t>
      </w:r>
      <w:r w:rsidR="000210EF" w:rsidRPr="3AA0BB5B">
        <w:rPr>
          <w:rFonts w:eastAsiaTheme="minorEastAsia"/>
        </w:rPr>
        <w:t xml:space="preserve"> </w:t>
      </w:r>
      <w:r w:rsidR="00853BFD" w:rsidRPr="3AA0BB5B">
        <w:rPr>
          <w:rFonts w:eastAsiaTheme="minorEastAsia"/>
        </w:rPr>
        <w:t>I</w:t>
      </w:r>
      <w:r w:rsidR="00AA08BF" w:rsidRPr="3AA0BB5B">
        <w:rPr>
          <w:rFonts w:eastAsiaTheme="minorEastAsia"/>
        </w:rPr>
        <w:t xml:space="preserve"> then</w:t>
      </w:r>
      <w:r w:rsidR="00853BFD" w:rsidRPr="3AA0BB5B">
        <w:rPr>
          <w:rFonts w:eastAsiaTheme="minorEastAsia"/>
        </w:rPr>
        <w:t xml:space="preserve"> </w:t>
      </w:r>
      <w:r w:rsidR="00F74E79" w:rsidRPr="3AA0BB5B">
        <w:rPr>
          <w:rFonts w:eastAsiaTheme="minorEastAsia"/>
        </w:rPr>
        <w:t xml:space="preserve">asked whether species </w:t>
      </w:r>
      <w:r w:rsidR="00AE61F1" w:rsidRPr="3AA0BB5B">
        <w:rPr>
          <w:rFonts w:eastAsiaTheme="minorEastAsia"/>
        </w:rPr>
        <w:t>ecological</w:t>
      </w:r>
      <w:r w:rsidR="000C3338" w:rsidRPr="3AA0BB5B">
        <w:rPr>
          <w:rFonts w:eastAsiaTheme="minorEastAsia"/>
        </w:rPr>
        <w:t xml:space="preserve"> </w:t>
      </w:r>
      <w:r w:rsidR="00AE61F1" w:rsidRPr="3AA0BB5B">
        <w:rPr>
          <w:rFonts w:eastAsiaTheme="minorEastAsia"/>
        </w:rPr>
        <w:t>characteristics (</w:t>
      </w:r>
      <w:commentRangeStart w:id="21"/>
      <w:r w:rsidR="00AE61F1" w:rsidRPr="3AA0BB5B">
        <w:rPr>
          <w:rFonts w:eastAsiaTheme="minorEastAsia"/>
        </w:rPr>
        <w:t>in which I included species</w:t>
      </w:r>
      <w:r w:rsidR="003A203E" w:rsidRPr="3AA0BB5B">
        <w:rPr>
          <w:rFonts w:eastAsiaTheme="minorEastAsia"/>
        </w:rPr>
        <w:t xml:space="preserve"> ecological</w:t>
      </w:r>
      <w:r w:rsidR="00AE61F1" w:rsidRPr="3AA0BB5B">
        <w:rPr>
          <w:rFonts w:eastAsiaTheme="minorEastAsia"/>
        </w:rPr>
        <w:t xml:space="preserve"> </w:t>
      </w:r>
      <w:r w:rsidR="00F74E79" w:rsidRPr="3AA0BB5B">
        <w:rPr>
          <w:rFonts w:eastAsiaTheme="minorEastAsia"/>
        </w:rPr>
        <w:t>traits</w:t>
      </w:r>
      <w:r w:rsidR="00AB7F8A" w:rsidRPr="3AA0BB5B">
        <w:rPr>
          <w:rFonts w:eastAsiaTheme="minorEastAsia"/>
        </w:rPr>
        <w:t xml:space="preserve"> and species geographical range area</w:t>
      </w:r>
      <w:commentRangeEnd w:id="21"/>
      <w:r w:rsidR="0069614A">
        <w:rPr>
          <w:rStyle w:val="CommentReference"/>
        </w:rPr>
        <w:commentReference w:id="21"/>
      </w:r>
      <w:r w:rsidR="00AE61F1" w:rsidRPr="3AA0BB5B">
        <w:rPr>
          <w:rFonts w:eastAsiaTheme="minorEastAsia"/>
        </w:rPr>
        <w:t>)</w:t>
      </w:r>
      <w:r w:rsidR="00F74E79" w:rsidRPr="3AA0BB5B">
        <w:rPr>
          <w:rFonts w:eastAsiaTheme="minorEastAsia"/>
        </w:rPr>
        <w:t xml:space="preserve"> were associated with species’ land-use responses and with species</w:t>
      </w:r>
      <w:r w:rsidR="000210EF" w:rsidRPr="3AA0BB5B">
        <w:rPr>
          <w:rFonts w:eastAsiaTheme="minorEastAsia"/>
        </w:rPr>
        <w:t>’ estimated</w:t>
      </w:r>
      <w:r w:rsidR="00F74E79" w:rsidRPr="3AA0BB5B">
        <w:rPr>
          <w:rFonts w:eastAsiaTheme="minorEastAsia"/>
        </w:rPr>
        <w:t xml:space="preserve"> climate</w:t>
      </w:r>
      <w:r w:rsidR="000210EF" w:rsidRPr="3AA0BB5B">
        <w:rPr>
          <w:rFonts w:eastAsiaTheme="minorEastAsia"/>
        </w:rPr>
        <w:t>-</w:t>
      </w:r>
      <w:r w:rsidR="00F74E79" w:rsidRPr="3AA0BB5B">
        <w:rPr>
          <w:rFonts w:eastAsiaTheme="minorEastAsia"/>
        </w:rPr>
        <w:t>change</w:t>
      </w:r>
      <w:r w:rsidR="000210EF" w:rsidRPr="3AA0BB5B">
        <w:rPr>
          <w:rFonts w:eastAsiaTheme="minorEastAsia"/>
        </w:rPr>
        <w:t xml:space="preserve"> </w:t>
      </w:r>
      <w:r w:rsidR="00F74E79" w:rsidRPr="3AA0BB5B">
        <w:rPr>
          <w:rFonts w:eastAsiaTheme="minorEastAsia"/>
        </w:rPr>
        <w:t>sensitivity, comparatively across the four vertebrate classes</w:t>
      </w:r>
      <w:r w:rsidR="00AA08BF" w:rsidRPr="3AA0BB5B">
        <w:rPr>
          <w:rFonts w:eastAsiaTheme="minorEastAsia"/>
        </w:rPr>
        <w:t xml:space="preserve"> (Chapter 4)</w:t>
      </w:r>
      <w:r w:rsidR="00F74E79" w:rsidRPr="3AA0BB5B">
        <w:rPr>
          <w:rFonts w:eastAsiaTheme="minorEastAsia"/>
        </w:rPr>
        <w:t>.</w:t>
      </w:r>
      <w:r w:rsidR="00AA08BF" w:rsidRPr="3AA0BB5B">
        <w:rPr>
          <w:rFonts w:eastAsiaTheme="minorEastAsia"/>
        </w:rPr>
        <w:t xml:space="preserve"> Finally, I </w:t>
      </w:r>
      <w:r w:rsidR="000029D6" w:rsidRPr="3AA0BB5B">
        <w:rPr>
          <w:rFonts w:eastAsiaTheme="minorEastAsia"/>
        </w:rPr>
        <w:t xml:space="preserve">investigated </w:t>
      </w:r>
      <w:commentRangeStart w:id="22"/>
      <w:r w:rsidR="000848AB" w:rsidRPr="3AA0BB5B">
        <w:rPr>
          <w:rFonts w:eastAsiaTheme="minorEastAsia"/>
        </w:rPr>
        <w:t>the</w:t>
      </w:r>
      <w:r w:rsidR="004E3516">
        <w:rPr>
          <w:rFonts w:eastAsiaTheme="minorEastAsia"/>
        </w:rPr>
        <w:t xml:space="preserve"> effects of</w:t>
      </w:r>
      <w:r w:rsidR="000848AB" w:rsidRPr="3AA0BB5B">
        <w:rPr>
          <w:rFonts w:eastAsiaTheme="minorEastAsia"/>
        </w:rPr>
        <w:t xml:space="preserve"> land</w:t>
      </w:r>
      <w:r w:rsidR="004E3516">
        <w:rPr>
          <w:rFonts w:eastAsiaTheme="minorEastAsia"/>
        </w:rPr>
        <w:t xml:space="preserve"> </w:t>
      </w:r>
      <w:r w:rsidR="000848AB" w:rsidRPr="3AA0BB5B">
        <w:rPr>
          <w:rFonts w:eastAsiaTheme="minorEastAsia"/>
        </w:rPr>
        <w:t>use</w:t>
      </w:r>
      <w:r w:rsidR="004E3516">
        <w:rPr>
          <w:rFonts w:eastAsiaTheme="minorEastAsia"/>
        </w:rPr>
        <w:t xml:space="preserve"> and land</w:t>
      </w:r>
      <w:r w:rsidR="00A60751">
        <w:rPr>
          <w:rFonts w:eastAsiaTheme="minorEastAsia"/>
        </w:rPr>
        <w:t xml:space="preserve">-use intensity on </w:t>
      </w:r>
      <w:r w:rsidR="000848AB" w:rsidRPr="3AA0BB5B">
        <w:rPr>
          <w:rFonts w:eastAsiaTheme="minorEastAsia"/>
        </w:rPr>
        <w:t xml:space="preserve"> </w:t>
      </w:r>
      <w:r w:rsidR="00A60751">
        <w:rPr>
          <w:rFonts w:eastAsiaTheme="minorEastAsia"/>
        </w:rPr>
        <w:t>the total</w:t>
      </w:r>
      <w:r w:rsidR="00091AAE" w:rsidRPr="3AA0BB5B">
        <w:rPr>
          <w:rFonts w:eastAsiaTheme="minorEastAsia"/>
        </w:rPr>
        <w:t xml:space="preserve"> </w:t>
      </w:r>
      <w:r w:rsidR="000848AB" w:rsidRPr="3AA0BB5B">
        <w:rPr>
          <w:rFonts w:eastAsiaTheme="minorEastAsia"/>
        </w:rPr>
        <w:t xml:space="preserve">energetic requirements </w:t>
      </w:r>
      <w:r w:rsidR="00A60751">
        <w:rPr>
          <w:rFonts w:eastAsiaTheme="minorEastAsia"/>
        </w:rPr>
        <w:t xml:space="preserve">of vertebrate </w:t>
      </w:r>
      <w:r w:rsidR="000848AB" w:rsidRPr="3AA0BB5B">
        <w:rPr>
          <w:rFonts w:eastAsiaTheme="minorEastAsia"/>
        </w:rPr>
        <w:t>assemblage</w:t>
      </w:r>
      <w:commentRangeEnd w:id="22"/>
      <w:r w:rsidR="00A60751">
        <w:rPr>
          <w:rFonts w:eastAsiaTheme="minorEastAsia"/>
        </w:rPr>
        <w:t>s</w:t>
      </w:r>
      <w:r w:rsidR="00580E33">
        <w:rPr>
          <w:rStyle w:val="CommentReference"/>
        </w:rPr>
        <w:commentReference w:id="22"/>
      </w:r>
      <w:r w:rsidR="00480595" w:rsidRPr="3AA0BB5B">
        <w:rPr>
          <w:rFonts w:eastAsiaTheme="minorEastAsia"/>
        </w:rPr>
        <w:t>, and I</w:t>
      </w:r>
      <w:r w:rsidR="00091AAE" w:rsidRPr="3AA0BB5B">
        <w:rPr>
          <w:rFonts w:eastAsiaTheme="minorEastAsia"/>
        </w:rPr>
        <w:t xml:space="preserve"> further</w:t>
      </w:r>
      <w:r w:rsidR="00480595" w:rsidRPr="3AA0BB5B">
        <w:rPr>
          <w:rFonts w:eastAsiaTheme="minorEastAsia"/>
        </w:rPr>
        <w:t xml:space="preserve"> assessed whether species’ energetic requirements influenced species’ land-use responses</w:t>
      </w:r>
      <w:r w:rsidR="00C200E4" w:rsidRPr="3AA0BB5B">
        <w:rPr>
          <w:rFonts w:eastAsiaTheme="minorEastAsia"/>
        </w:rPr>
        <w:t xml:space="preserve"> </w:t>
      </w:r>
      <w:r w:rsidR="000029D6" w:rsidRPr="3AA0BB5B">
        <w:rPr>
          <w:rFonts w:eastAsiaTheme="minorEastAsia"/>
        </w:rPr>
        <w:t>(Chapter 5).</w:t>
      </w:r>
      <w:r w:rsidR="0068532F" w:rsidRPr="3AA0BB5B">
        <w:rPr>
          <w:rFonts w:eastAsiaTheme="minorEastAsia"/>
        </w:rPr>
        <w:t xml:space="preserve"> </w:t>
      </w:r>
      <w:r w:rsidR="00AB1623" w:rsidRPr="3AA0BB5B">
        <w:rPr>
          <w:rFonts w:eastAsiaTheme="minorEastAsia"/>
        </w:rPr>
        <w:t>In this</w:t>
      </w:r>
      <w:r w:rsidR="004B1948" w:rsidRPr="3AA0BB5B">
        <w:rPr>
          <w:rFonts w:eastAsiaTheme="minorEastAsia"/>
        </w:rPr>
        <w:t xml:space="preserve"> final</w:t>
      </w:r>
      <w:r w:rsidR="00AB1623" w:rsidRPr="3AA0BB5B">
        <w:rPr>
          <w:rFonts w:eastAsiaTheme="minorEastAsia"/>
        </w:rPr>
        <w:t xml:space="preserve"> Chapter, I</w:t>
      </w:r>
      <w:r w:rsidR="00CB7FB6" w:rsidRPr="3AA0BB5B">
        <w:rPr>
          <w:rFonts w:eastAsiaTheme="minorEastAsia"/>
        </w:rPr>
        <w:t xml:space="preserve"> </w:t>
      </w:r>
      <w:r w:rsidR="00E330EB" w:rsidRPr="3AA0BB5B">
        <w:rPr>
          <w:rFonts w:eastAsiaTheme="minorEastAsia"/>
        </w:rPr>
        <w:t>synthesise</w:t>
      </w:r>
      <w:r w:rsidR="00AB1623" w:rsidRPr="3AA0BB5B">
        <w:rPr>
          <w:rFonts w:eastAsiaTheme="minorEastAsia"/>
        </w:rPr>
        <w:t xml:space="preserve"> the key findings of my </w:t>
      </w:r>
      <w:r w:rsidR="00E330EB" w:rsidRPr="3AA0BB5B">
        <w:rPr>
          <w:rFonts w:eastAsiaTheme="minorEastAsia"/>
        </w:rPr>
        <w:t>work</w:t>
      </w:r>
      <w:r w:rsidR="00CB7FB6" w:rsidRPr="3AA0BB5B">
        <w:rPr>
          <w:rFonts w:eastAsiaTheme="minorEastAsia"/>
        </w:rPr>
        <w:t xml:space="preserve">, </w:t>
      </w:r>
      <w:r w:rsidR="00630946" w:rsidRPr="3AA0BB5B">
        <w:rPr>
          <w:rFonts w:eastAsiaTheme="minorEastAsia"/>
        </w:rPr>
        <w:t>and I</w:t>
      </w:r>
      <w:r w:rsidR="00AB1623" w:rsidRPr="3AA0BB5B">
        <w:rPr>
          <w:rFonts w:eastAsiaTheme="minorEastAsia"/>
        </w:rPr>
        <w:t xml:space="preserve"> </w:t>
      </w:r>
      <w:r w:rsidR="00317E72" w:rsidRPr="3AA0BB5B">
        <w:rPr>
          <w:rFonts w:eastAsiaTheme="minorEastAsia"/>
        </w:rPr>
        <w:t>as</w:t>
      </w:r>
      <w:r w:rsidR="002D59A6" w:rsidRPr="3AA0BB5B">
        <w:rPr>
          <w:rFonts w:eastAsiaTheme="minorEastAsia"/>
        </w:rPr>
        <w:t>sess</w:t>
      </w:r>
      <w:r w:rsidR="00A92D3B" w:rsidRPr="3AA0BB5B">
        <w:rPr>
          <w:rFonts w:eastAsiaTheme="minorEastAsia"/>
        </w:rPr>
        <w:t xml:space="preserve"> the</w:t>
      </w:r>
      <w:r w:rsidR="00B33E4F" w:rsidRPr="3AA0BB5B">
        <w:rPr>
          <w:rFonts w:eastAsiaTheme="minorEastAsia"/>
        </w:rPr>
        <w:t>ir</w:t>
      </w:r>
      <w:r w:rsidR="00A92D3B" w:rsidRPr="3AA0BB5B">
        <w:rPr>
          <w:rFonts w:eastAsiaTheme="minorEastAsia"/>
        </w:rPr>
        <w:t xml:space="preserve"> contributions to the broader knowledge</w:t>
      </w:r>
      <w:r w:rsidR="004174A9" w:rsidRPr="3AA0BB5B">
        <w:rPr>
          <w:rFonts w:eastAsiaTheme="minorEastAsia"/>
        </w:rPr>
        <w:t xml:space="preserve"> and their relevance for the field</w:t>
      </w:r>
      <w:r w:rsidR="00A92D3B" w:rsidRPr="3AA0BB5B">
        <w:rPr>
          <w:rFonts w:eastAsiaTheme="minorEastAsia"/>
        </w:rPr>
        <w:t xml:space="preserve">. </w:t>
      </w:r>
      <w:r w:rsidR="00143B44" w:rsidRPr="3AA0BB5B">
        <w:rPr>
          <w:rFonts w:eastAsiaTheme="minorEastAsia"/>
        </w:rPr>
        <w:t xml:space="preserve">I highlight some of the </w:t>
      </w:r>
      <w:r w:rsidR="00C65EDF" w:rsidRPr="3AA0BB5B">
        <w:rPr>
          <w:rFonts w:eastAsiaTheme="minorEastAsia"/>
        </w:rPr>
        <w:t>limitations</w:t>
      </w:r>
      <w:r w:rsidR="00DC6107" w:rsidRPr="3AA0BB5B">
        <w:rPr>
          <w:rFonts w:eastAsiaTheme="minorEastAsia"/>
        </w:rPr>
        <w:t xml:space="preserve"> of my work</w:t>
      </w:r>
      <w:r w:rsidR="00CF73E7" w:rsidRPr="3AA0BB5B">
        <w:rPr>
          <w:rFonts w:eastAsiaTheme="minorEastAsia"/>
        </w:rPr>
        <w:t xml:space="preserve"> </w:t>
      </w:r>
      <w:r w:rsidR="009A1E39" w:rsidRPr="3AA0BB5B">
        <w:rPr>
          <w:rFonts w:eastAsiaTheme="minorEastAsia"/>
        </w:rPr>
        <w:t>and</w:t>
      </w:r>
      <w:r w:rsidR="0002481B" w:rsidRPr="3AA0BB5B">
        <w:rPr>
          <w:rFonts w:eastAsiaTheme="minorEastAsia"/>
        </w:rPr>
        <w:t xml:space="preserve"> further</w:t>
      </w:r>
      <w:r w:rsidR="009A1E39" w:rsidRPr="3AA0BB5B">
        <w:rPr>
          <w:rFonts w:eastAsiaTheme="minorEastAsia"/>
        </w:rPr>
        <w:t xml:space="preserve"> </w:t>
      </w:r>
      <w:r w:rsidR="00C65EDF" w:rsidRPr="3AA0BB5B">
        <w:rPr>
          <w:rFonts w:eastAsiaTheme="minorEastAsia"/>
        </w:rPr>
        <w:t>challenges,</w:t>
      </w:r>
      <w:r w:rsidR="002B152A" w:rsidRPr="3AA0BB5B">
        <w:rPr>
          <w:rFonts w:eastAsiaTheme="minorEastAsia"/>
        </w:rPr>
        <w:t xml:space="preserve"> </w:t>
      </w:r>
      <w:r w:rsidR="009A1E39" w:rsidRPr="3AA0BB5B">
        <w:rPr>
          <w:rFonts w:eastAsiaTheme="minorEastAsia"/>
        </w:rPr>
        <w:t xml:space="preserve">notably </w:t>
      </w:r>
      <w:r w:rsidR="002D59A6" w:rsidRPr="3AA0BB5B">
        <w:rPr>
          <w:rFonts w:eastAsiaTheme="minorEastAsia"/>
        </w:rPr>
        <w:t>reflecting on</w:t>
      </w:r>
      <w:r w:rsidR="009A1E39" w:rsidRPr="3AA0BB5B">
        <w:rPr>
          <w:rFonts w:eastAsiaTheme="minorEastAsia"/>
        </w:rPr>
        <w:t xml:space="preserve"> the current challenges to the application of trait-based approaches at large scales</w:t>
      </w:r>
      <w:r w:rsidR="00835724" w:rsidRPr="3AA0BB5B">
        <w:rPr>
          <w:rFonts w:eastAsiaTheme="minorEastAsia"/>
        </w:rPr>
        <w:t xml:space="preserve"> in animal taxa</w:t>
      </w:r>
      <w:r w:rsidR="00630779" w:rsidRPr="3AA0BB5B">
        <w:rPr>
          <w:rFonts w:eastAsiaTheme="minorEastAsia"/>
        </w:rPr>
        <w:t xml:space="preserve">. </w:t>
      </w:r>
    </w:p>
    <w:p w14:paraId="6A2C6706" w14:textId="77777777" w:rsidR="00630946" w:rsidRDefault="00630946" w:rsidP="6A674BE5">
      <w:pPr>
        <w:spacing w:line="276" w:lineRule="auto"/>
        <w:rPr>
          <w:rFonts w:eastAsiaTheme="minorEastAsia"/>
          <w:b/>
          <w:bCs/>
          <w:sz w:val="28"/>
          <w:szCs w:val="28"/>
        </w:rPr>
      </w:pPr>
    </w:p>
    <w:p w14:paraId="26E3EE22" w14:textId="16A1A9E4" w:rsidR="00994A8F" w:rsidRPr="00630946" w:rsidRDefault="00061388" w:rsidP="0026719D">
      <w:pPr>
        <w:pStyle w:val="ListParagraph"/>
        <w:numPr>
          <w:ilvl w:val="0"/>
          <w:numId w:val="10"/>
        </w:numPr>
        <w:spacing w:line="276" w:lineRule="auto"/>
        <w:rPr>
          <w:b/>
          <w:bCs/>
          <w:sz w:val="28"/>
          <w:szCs w:val="28"/>
        </w:rPr>
      </w:pPr>
      <w:r w:rsidRPr="00630946">
        <w:rPr>
          <w:b/>
          <w:bCs/>
          <w:sz w:val="28"/>
          <w:szCs w:val="28"/>
        </w:rPr>
        <w:t>G</w:t>
      </w:r>
      <w:r w:rsidR="00DC5A5F" w:rsidRPr="00630946">
        <w:rPr>
          <w:b/>
          <w:bCs/>
          <w:sz w:val="28"/>
          <w:szCs w:val="28"/>
        </w:rPr>
        <w:t xml:space="preserve">aps and biases in </w:t>
      </w:r>
      <w:r w:rsidR="00930401" w:rsidRPr="00630946">
        <w:rPr>
          <w:b/>
          <w:bCs/>
          <w:sz w:val="28"/>
          <w:szCs w:val="28"/>
        </w:rPr>
        <w:t xml:space="preserve">the </w:t>
      </w:r>
      <w:r w:rsidR="00E57427" w:rsidRPr="00630946">
        <w:rPr>
          <w:b/>
          <w:bCs/>
          <w:sz w:val="28"/>
          <w:szCs w:val="28"/>
        </w:rPr>
        <w:t xml:space="preserve">knowledge of terrestrial vertebrates </w:t>
      </w:r>
    </w:p>
    <w:p w14:paraId="186EFC89" w14:textId="79CA6139" w:rsidR="00630946" w:rsidRDefault="00F83092" w:rsidP="0026719D">
      <w:pPr>
        <w:spacing w:line="276" w:lineRule="auto"/>
        <w:jc w:val="both"/>
      </w:pPr>
      <w:r>
        <w:t xml:space="preserve">Although </w:t>
      </w:r>
      <w:r w:rsidR="00A9775C">
        <w:t xml:space="preserve">terrestrial </w:t>
      </w:r>
      <w:r>
        <w:t>vertebrate</w:t>
      </w:r>
      <w:r w:rsidR="00A9775C">
        <w:t xml:space="preserve">s </w:t>
      </w:r>
      <w:r>
        <w:t xml:space="preserve">have been extensively studied in the past, there remain important gaps in our knowledge. </w:t>
      </w:r>
      <w:r w:rsidR="00B74A99">
        <w:t>Some of these</w:t>
      </w:r>
      <w:r w:rsidR="00D7022A">
        <w:t xml:space="preserve"> gaps are illustrated in </w:t>
      </w:r>
      <w:r>
        <w:t>Chapt</w:t>
      </w:r>
      <w:r w:rsidRPr="3AA0BB5B">
        <w:rPr>
          <w:rFonts w:eastAsiaTheme="minorEastAsia"/>
        </w:rPr>
        <w:t xml:space="preserve">er </w:t>
      </w:r>
      <w:r w:rsidR="00D7022A" w:rsidRPr="3AA0BB5B">
        <w:rPr>
          <w:rFonts w:eastAsiaTheme="minorEastAsia"/>
        </w:rPr>
        <w:t>2</w:t>
      </w:r>
      <w:r w:rsidR="00364404" w:rsidRPr="3AA0BB5B">
        <w:rPr>
          <w:rFonts w:eastAsiaTheme="minorEastAsia"/>
        </w:rPr>
        <w:t>,</w:t>
      </w:r>
      <w:r w:rsidR="00D7022A" w:rsidRPr="3AA0BB5B">
        <w:rPr>
          <w:rFonts w:eastAsiaTheme="minorEastAsia"/>
        </w:rPr>
        <w:t xml:space="preserve"> which</w:t>
      </w:r>
      <w:r w:rsidR="00364404" w:rsidRPr="3AA0BB5B">
        <w:rPr>
          <w:rFonts w:eastAsiaTheme="minorEastAsia"/>
        </w:rPr>
        <w:t xml:space="preserve"> </w:t>
      </w:r>
      <w:r w:rsidR="00C8473A" w:rsidRPr="3AA0BB5B">
        <w:rPr>
          <w:rFonts w:eastAsiaTheme="minorEastAsia"/>
        </w:rPr>
        <w:t>demonstrat</w:t>
      </w:r>
      <w:r w:rsidR="00D7022A" w:rsidRPr="3AA0BB5B">
        <w:rPr>
          <w:rFonts w:eastAsiaTheme="minorEastAsia"/>
        </w:rPr>
        <w:t>es</w:t>
      </w:r>
      <w:r w:rsidR="00364404" w:rsidRPr="3AA0BB5B">
        <w:rPr>
          <w:rFonts w:eastAsiaTheme="minorEastAsia"/>
        </w:rPr>
        <w:t xml:space="preserve"> the </w:t>
      </w:r>
      <w:r w:rsidRPr="3AA0BB5B">
        <w:rPr>
          <w:rFonts w:eastAsiaTheme="minorEastAsia"/>
        </w:rPr>
        <w:t xml:space="preserve">biases in the availability of ecological trait data </w:t>
      </w:r>
      <w:r w:rsidR="00B454C0" w:rsidRPr="3AA0BB5B">
        <w:rPr>
          <w:rFonts w:eastAsiaTheme="minorEastAsia"/>
        </w:rPr>
        <w:t>(</w:t>
      </w:r>
      <w:r w:rsidR="00C72642" w:rsidRPr="3AA0BB5B">
        <w:rPr>
          <w:rFonts w:eastAsiaTheme="minorEastAsia"/>
        </w:rPr>
        <w:t xml:space="preserve">i.e., </w:t>
      </w:r>
      <w:r w:rsidR="006B2A96" w:rsidRPr="3AA0BB5B">
        <w:rPr>
          <w:rFonts w:eastAsiaTheme="minorEastAsia"/>
        </w:rPr>
        <w:t xml:space="preserve">the </w:t>
      </w:r>
      <w:r w:rsidR="00832226" w:rsidRPr="3AA0BB5B">
        <w:rPr>
          <w:rFonts w:eastAsiaTheme="minorEastAsia"/>
        </w:rPr>
        <w:t>‘</w:t>
      </w:r>
      <w:proofErr w:type="spellStart"/>
      <w:r w:rsidR="00246605" w:rsidRPr="3AA0BB5B">
        <w:rPr>
          <w:rFonts w:eastAsiaTheme="minorEastAsia"/>
        </w:rPr>
        <w:t>Raunkiæran</w:t>
      </w:r>
      <w:proofErr w:type="spellEnd"/>
      <w:r w:rsidR="00832226" w:rsidRPr="3AA0BB5B">
        <w:rPr>
          <w:rFonts w:eastAsiaTheme="minorEastAsia"/>
        </w:rPr>
        <w:t>’</w:t>
      </w:r>
      <w:r w:rsidR="00246605" w:rsidRPr="3AA0BB5B">
        <w:rPr>
          <w:rFonts w:eastAsiaTheme="minorEastAsia"/>
        </w:rPr>
        <w:t xml:space="preserve"> </w:t>
      </w:r>
      <w:r w:rsidR="006B2A96" w:rsidRPr="3AA0BB5B">
        <w:rPr>
          <w:rFonts w:eastAsiaTheme="minorEastAsia"/>
        </w:rPr>
        <w:t>shortfall</w:t>
      </w:r>
      <w:r w:rsidR="00C72642" w:rsidRPr="3AA0BB5B">
        <w:rPr>
          <w:rFonts w:eastAsiaTheme="minorEastAsia"/>
        </w:rPr>
        <w:t xml:space="preserve"> </w:t>
      </w:r>
      <w:r>
        <w:fldChar w:fldCharType="begin" w:fldLock="1"/>
      </w:r>
      <w:r>
        <w:instrText>ADDIN CSL_CITATION {"citationItems":[{"id":"ITEM-1","itemData":{"DOI":"10.1146/annurev-ecolsys-112414-054400","ISBN":"1543-592X","ISSN":"1543-592X","abstract":"Ecologists and evolutionary biologists are increasingly using big-data approaches to tackle questions at large spatial, taxonomic, and temporal scales. However, despite recent efforts to gather two centuries of biodiversity inventories into comprehensive databases, many crucial research questions remain unanswered. Here, we update the concept of knowledge shortfalls and review the tradeoffs between generality and uncertainty. We present seven key shortfalls of current biodiversity data. Four previously proposed shortfalls pinpoint knowledge gaps for species taxonomy (Linnean), distribution (Wallacean), abundance (Prestonian), and evolutionary patterns (Darwinian). We also redefine the Hutchinsonian shortfall to apply to the abiotic tolerances of species and propose new shortfalls relating to limited knowledge of species traits (Raunkiaeran) and biotic interactions (Eltonian). We conclude with a general framework for the combined impacts and consequences of shortfalls of large-scale biodiversity knowledge ...","author":[{"dropping-particle":"","family":"Hortal","given":"Joaquín","non-dropping-particle":"","parse-names":false,"suffix":""},{"dropping-particle":"","family":"Bello","given":"Francesco","non-dropping-particle":"de","parse-names":false,"suffix":""},{"dropping-particle":"","family":"Diniz-Filho","given":"José Alexandre Felizola","non-dropping-particle":"","parse-names":false,"suffix":""},{"dropping-particle":"","family":"Lewinsohn","given":"Thomas M.","non-dropping-particle":"","parse-names":false,"suffix":""},{"dropping-particle":"","family":"Lobo","given":"Jorge M.","non-dropping-particle":"","parse-names":false,"suffix":""},{"dropping-particle":"","family":"Ladle","given":"Richard J.","non-dropping-particle":"","parse-names":false,"suffix":""}],"container-title":"Annual Review of Ecology, Evolution, and Systematics","id":"ITEM-1","issued":{"date-parts":[["2015"]]},"title":"Seven Shortfalls that Beset Large-Scale Knowledge of Biodiversity","type":"article-journal"},"uris":["http://www.mendeley.com/documents/?uuid=5eaf9352-88fc-424d-82af-2556030b534d"]}],"mendeley":{"formattedCitation":"(Hortal &lt;i&gt;et al.&lt;/i&gt; 2015)","plainTextFormattedCitation":"(Hortal et al. 2015)","previouslyFormattedCitation":"(Hortal &lt;i&gt;et al.&lt;/i&gt; 2015)"},"properties":{"noteIndex":0},"schema":"https://github.com/citation-style-language/schema/raw/master/csl-citation.json"}</w:instrText>
      </w:r>
      <w:r>
        <w:fldChar w:fldCharType="separate"/>
      </w:r>
      <w:r w:rsidR="003C1AEB" w:rsidRPr="3AA0BB5B">
        <w:rPr>
          <w:noProof/>
        </w:rPr>
        <w:t xml:space="preserve">(Hortal </w:t>
      </w:r>
      <w:r w:rsidR="003C1AEB" w:rsidRPr="3AA0BB5B">
        <w:rPr>
          <w:i/>
          <w:iCs/>
          <w:noProof/>
        </w:rPr>
        <w:t>et al.</w:t>
      </w:r>
      <w:r w:rsidR="003C1AEB" w:rsidRPr="3AA0BB5B">
        <w:rPr>
          <w:noProof/>
        </w:rPr>
        <w:t xml:space="preserve"> 2015)</w:t>
      </w:r>
      <w:r>
        <w:fldChar w:fldCharType="end"/>
      </w:r>
      <w:r w:rsidR="00B454C0" w:rsidRPr="3AA0BB5B">
        <w:rPr>
          <w:rFonts w:eastAsiaTheme="minorEastAsia"/>
        </w:rPr>
        <w:t>)</w:t>
      </w:r>
      <w:r w:rsidRPr="3AA0BB5B">
        <w:rPr>
          <w:rFonts w:eastAsiaTheme="minorEastAsia"/>
        </w:rPr>
        <w:t>.</w:t>
      </w:r>
      <w:r w:rsidR="00FE6E28" w:rsidRPr="3AA0BB5B">
        <w:rPr>
          <w:rFonts w:eastAsiaTheme="minorEastAsia"/>
        </w:rPr>
        <w:t xml:space="preserve"> After collating data for seven </w:t>
      </w:r>
      <w:r w:rsidR="000C6267" w:rsidRPr="3AA0BB5B">
        <w:rPr>
          <w:rFonts w:eastAsiaTheme="minorEastAsia"/>
        </w:rPr>
        <w:t xml:space="preserve">commonly-used </w:t>
      </w:r>
      <w:r w:rsidR="00FE6E28" w:rsidRPr="3AA0BB5B">
        <w:rPr>
          <w:rFonts w:eastAsiaTheme="minorEastAsia"/>
        </w:rPr>
        <w:t>ecologica</w:t>
      </w:r>
      <w:r w:rsidR="00FE6E28">
        <w:t>l traits,</w:t>
      </w:r>
      <w:r>
        <w:t xml:space="preserve"> I </w:t>
      </w:r>
      <w:r w:rsidR="00C8473A">
        <w:t xml:space="preserve">showed that the </w:t>
      </w:r>
      <w:r w:rsidR="00EB1673">
        <w:t xml:space="preserve">sampling </w:t>
      </w:r>
      <w:r w:rsidR="00F741AE">
        <w:t>of</w:t>
      </w:r>
      <w:r w:rsidR="00C8473A">
        <w:t xml:space="preserve"> </w:t>
      </w:r>
      <w:r w:rsidR="00F741AE">
        <w:t xml:space="preserve">these </w:t>
      </w:r>
      <w:r w:rsidR="00C8473A">
        <w:t>trait</w:t>
      </w:r>
      <w:r w:rsidR="00F741AE">
        <w:t>s</w:t>
      </w:r>
      <w:r w:rsidR="00C8473A">
        <w:t xml:space="preserve"> </w:t>
      </w:r>
      <w:r w:rsidR="00D9009F">
        <w:t xml:space="preserve"> </w:t>
      </w:r>
      <w:r w:rsidR="00345A41">
        <w:t>presented</w:t>
      </w:r>
      <w:r w:rsidR="00EB1673">
        <w:t xml:space="preserve"> </w:t>
      </w:r>
      <w:r w:rsidR="00305827">
        <w:t xml:space="preserve">taxonomic, phylogenetic and spatial </w:t>
      </w:r>
      <w:r w:rsidR="00345A41">
        <w:t>biases</w:t>
      </w:r>
      <w:r w:rsidR="00305827">
        <w:t>.</w:t>
      </w:r>
      <w:r>
        <w:t xml:space="preserve"> </w:t>
      </w:r>
      <w:r w:rsidR="00963B99">
        <w:t>M</w:t>
      </w:r>
      <w:r w:rsidR="008272B0">
        <w:t>ammals and birds were overall well</w:t>
      </w:r>
      <w:r w:rsidR="00996AF6">
        <w:t xml:space="preserve"> </w:t>
      </w:r>
      <w:r w:rsidR="008272B0">
        <w:t>sampled</w:t>
      </w:r>
      <w:r w:rsidR="00963B99">
        <w:t xml:space="preserve"> for most traits</w:t>
      </w:r>
      <w:r w:rsidR="00464C05">
        <w:t xml:space="preserve"> (with a median </w:t>
      </w:r>
      <w:r w:rsidR="00E43D00">
        <w:t xml:space="preserve">trait </w:t>
      </w:r>
      <w:r w:rsidR="00464C05">
        <w:t>coverage of</w:t>
      </w:r>
      <w:r w:rsidR="00365305">
        <w:t xml:space="preserve"> 85%</w:t>
      </w:r>
      <w:r w:rsidR="00464C05">
        <w:t xml:space="preserve"> for birds</w:t>
      </w:r>
      <w:r w:rsidR="00365305">
        <w:t xml:space="preserve">, </w:t>
      </w:r>
      <w:r w:rsidR="00464C05">
        <w:t>and of</w:t>
      </w:r>
      <w:r w:rsidR="00E43D00">
        <w:t xml:space="preserve"> 95%</w:t>
      </w:r>
      <w:r w:rsidR="00464C05">
        <w:t xml:space="preserve"> for mammals)</w:t>
      </w:r>
      <w:r w:rsidR="00EC0C4E">
        <w:t>. However,</w:t>
      </w:r>
      <w:r w:rsidR="00963B99">
        <w:t xml:space="preserve"> </w:t>
      </w:r>
      <w:r w:rsidR="008272B0">
        <w:t>amphibians and reptiles presented</w:t>
      </w:r>
      <w:r w:rsidR="00B0458A">
        <w:t xml:space="preserve"> acute gaps</w:t>
      </w:r>
      <w:r w:rsidR="00EC0C4E">
        <w:t xml:space="preserve">, </w:t>
      </w:r>
      <w:r w:rsidR="00474101">
        <w:t>with a 32% median coverage for amphibians</w:t>
      </w:r>
      <w:r w:rsidR="002B625C">
        <w:t xml:space="preserve">, </w:t>
      </w:r>
      <w:r w:rsidR="000A5762">
        <w:t>and</w:t>
      </w:r>
      <w:r w:rsidR="002B625C">
        <w:t xml:space="preserve"> 38% for reptiles</w:t>
      </w:r>
      <w:r w:rsidR="008272B0">
        <w:t xml:space="preserve">. Chapter 2 </w:t>
      </w:r>
      <w:r w:rsidR="00786983">
        <w:t xml:space="preserve">further </w:t>
      </w:r>
      <w:r w:rsidR="008272B0">
        <w:t xml:space="preserve">showed that </w:t>
      </w:r>
      <w:r w:rsidR="00B0458A">
        <w:t xml:space="preserve">such gaps were </w:t>
      </w:r>
      <w:r w:rsidR="003C4AD1">
        <w:t>non-randomly distributed with regards to species phylogenetic position, with certain clades being under</w:t>
      </w:r>
      <w:r w:rsidR="00493C38">
        <w:t>-</w:t>
      </w:r>
      <w:r w:rsidR="003C4AD1">
        <w:t>sampled compared to other</w:t>
      </w:r>
      <w:r w:rsidR="00B74A99">
        <w:t>s</w:t>
      </w:r>
      <w:r w:rsidR="00E37C74">
        <w:t xml:space="preserve"> (</w:t>
      </w:r>
      <w:commentRangeStart w:id="23"/>
      <w:r w:rsidR="002B3677">
        <w:t>for example,</w:t>
      </w:r>
      <w:r w:rsidR="00786983">
        <w:t xml:space="preserve"> the family</w:t>
      </w:r>
      <w:r w:rsidR="00623968">
        <w:t xml:space="preserve"> </w:t>
      </w:r>
      <w:proofErr w:type="spellStart"/>
      <w:r w:rsidR="00623968" w:rsidRPr="3AA0BB5B">
        <w:rPr>
          <w:i/>
          <w:iCs/>
        </w:rPr>
        <w:t>Ranidae</w:t>
      </w:r>
      <w:proofErr w:type="spellEnd"/>
      <w:r w:rsidR="00CF3304">
        <w:t>, or true frogs</w:t>
      </w:r>
      <w:commentRangeEnd w:id="23"/>
      <w:r w:rsidR="002570F2">
        <w:rPr>
          <w:rStyle w:val="CommentReference"/>
        </w:rPr>
        <w:commentReference w:id="23"/>
      </w:r>
      <w:r w:rsidR="00064C13">
        <w:t>; or</w:t>
      </w:r>
      <w:r w:rsidR="00C44E7B">
        <w:t xml:space="preserve"> the</w:t>
      </w:r>
      <w:r w:rsidR="00064C13">
        <w:t xml:space="preserve"> </w:t>
      </w:r>
      <w:r w:rsidR="0002344B">
        <w:t xml:space="preserve">blind snakes of the </w:t>
      </w:r>
      <w:r w:rsidR="007815BF">
        <w:t xml:space="preserve">family </w:t>
      </w:r>
      <w:proofErr w:type="spellStart"/>
      <w:r w:rsidR="004D6276" w:rsidRPr="004D6276">
        <w:rPr>
          <w:i/>
          <w:iCs/>
        </w:rPr>
        <w:t>Typhlopidae</w:t>
      </w:r>
      <w:proofErr w:type="spellEnd"/>
      <w:r w:rsidR="001B5997">
        <w:t xml:space="preserve">, and the  </w:t>
      </w:r>
      <w:r w:rsidR="00907C4E">
        <w:t xml:space="preserve">worm </w:t>
      </w:r>
      <w:r w:rsidR="001B5997">
        <w:t xml:space="preserve">snakes of the family </w:t>
      </w:r>
      <w:proofErr w:type="spellStart"/>
      <w:r w:rsidR="002A6998" w:rsidRPr="002A6998">
        <w:rPr>
          <w:i/>
          <w:iCs/>
        </w:rPr>
        <w:t>Amphisbaenidae</w:t>
      </w:r>
      <w:proofErr w:type="spellEnd"/>
      <w:r w:rsidR="00E37C74">
        <w:t>)</w:t>
      </w:r>
      <w:r w:rsidR="00C13D13">
        <w:t>.</w:t>
      </w:r>
      <w:r w:rsidR="003C4AD1">
        <w:t xml:space="preserve"> </w:t>
      </w:r>
      <w:r w:rsidR="00630946">
        <w:t>Hence, Chapter 2 show</w:t>
      </w:r>
      <w:r w:rsidR="00855456">
        <w:t>ed</w:t>
      </w:r>
      <w:r w:rsidR="00630946">
        <w:t xml:space="preserve"> that amphibians and reptiles are understudied compared to mammals and birds. Knowledge gaps are thus acute for the most diverse vertebrate class (reptiles) </w:t>
      </w:r>
      <w:r w:rsidR="00C34D00">
        <w:t>as well as</w:t>
      </w:r>
      <w:r w:rsidR="00630946">
        <w:t xml:space="preserve"> for the most threatened </w:t>
      </w:r>
      <w:r w:rsidR="00E330EB">
        <w:t xml:space="preserve">vertebrate </w:t>
      </w:r>
      <w:r w:rsidR="00630946">
        <w:t>class (amphibians</w:t>
      </w:r>
      <w:r w:rsidR="008A4248">
        <w:t>; IUCN 2020</w:t>
      </w:r>
      <w:r w:rsidR="00630946">
        <w:t xml:space="preserve">). </w:t>
      </w:r>
    </w:p>
    <w:p w14:paraId="5F80B67F" w14:textId="7FA7AFAD" w:rsidR="00BA6C42" w:rsidRDefault="000405D8" w:rsidP="0026719D">
      <w:pPr>
        <w:spacing w:line="276" w:lineRule="auto"/>
        <w:jc w:val="both"/>
      </w:pPr>
      <w:r>
        <w:t xml:space="preserve">Chapter 2 </w:t>
      </w:r>
      <w:r w:rsidR="00BA6C42">
        <w:t>also</w:t>
      </w:r>
      <w:r>
        <w:t xml:space="preserve"> </w:t>
      </w:r>
      <w:r w:rsidR="00855456">
        <w:t>highlights</w:t>
      </w:r>
      <w:r>
        <w:t xml:space="preserve"> that k</w:t>
      </w:r>
      <w:r w:rsidR="00B32ACD">
        <w:t>nowledge g</w:t>
      </w:r>
      <w:r w:rsidR="001D1E50">
        <w:t xml:space="preserve">aps </w:t>
      </w:r>
      <w:r w:rsidR="00B32ACD">
        <w:t xml:space="preserve">for amphibians and reptiles </w:t>
      </w:r>
      <w:r w:rsidR="001D1E50">
        <w:t>were non-randomly distributed across geographical space</w:t>
      </w:r>
      <w:r w:rsidR="000A07FF">
        <w:t xml:space="preserve">. </w:t>
      </w:r>
      <w:r w:rsidR="0067168A">
        <w:t>For instance, t</w:t>
      </w:r>
      <w:r w:rsidR="001B0A14">
        <w:t xml:space="preserve">he </w:t>
      </w:r>
      <w:r w:rsidR="0067168A">
        <w:t>availability of trait data</w:t>
      </w:r>
      <w:commentRangeStart w:id="24"/>
      <w:r w:rsidR="00752C89">
        <w:t xml:space="preserve"> </w:t>
      </w:r>
      <w:r w:rsidR="006F4378">
        <w:t>was</w:t>
      </w:r>
      <w:r w:rsidR="00EB4A4A">
        <w:t xml:space="preserve"> </w:t>
      </w:r>
      <w:r w:rsidR="00FE2830">
        <w:t xml:space="preserve">significantly </w:t>
      </w:r>
      <w:r w:rsidR="000D7BDE">
        <w:t xml:space="preserve">positively </w:t>
      </w:r>
      <w:r w:rsidR="002811ED">
        <w:t>associ</w:t>
      </w:r>
      <w:r w:rsidR="001C2B3C">
        <w:t>a</w:t>
      </w:r>
      <w:r w:rsidR="002811ED">
        <w:t>t</w:t>
      </w:r>
      <w:r w:rsidR="001C2B3C">
        <w:t>e</w:t>
      </w:r>
      <w:r w:rsidR="002811ED">
        <w:t xml:space="preserve">d </w:t>
      </w:r>
      <w:r w:rsidR="001C2B3C">
        <w:t xml:space="preserve">with </w:t>
      </w:r>
      <w:r w:rsidR="006F4378">
        <w:t xml:space="preserve">species richness in </w:t>
      </w:r>
      <w:r w:rsidR="000D7BDE">
        <w:t>several</w:t>
      </w:r>
      <w:r w:rsidR="006F4378">
        <w:t xml:space="preserve"> biogeographic realms</w:t>
      </w:r>
      <w:r w:rsidR="0067168A">
        <w:t xml:space="preserve"> (</w:t>
      </w:r>
      <w:r w:rsidR="00FE2830">
        <w:t>e.g., in the Australasian realm for reptiles, and in the Neotropics for amphibians)</w:t>
      </w:r>
      <w:r w:rsidR="000D7BDE">
        <w:t xml:space="preserve">, and significantly negatively associated with species </w:t>
      </w:r>
      <w:r w:rsidR="00FE2830">
        <w:t>richness</w:t>
      </w:r>
      <w:r w:rsidR="000D7BDE">
        <w:t xml:space="preserve"> in other realms</w:t>
      </w:r>
      <w:r w:rsidR="00792DD7">
        <w:t xml:space="preserve"> (</w:t>
      </w:r>
      <w:r w:rsidR="00FE2830">
        <w:t xml:space="preserve">e.g., in </w:t>
      </w:r>
      <w:r w:rsidR="00870FE0">
        <w:t>the Indo-Malayan realm</w:t>
      </w:r>
      <w:r w:rsidR="00FE2830">
        <w:t xml:space="preserve"> for both amphibians and reptiles</w:t>
      </w:r>
      <w:r w:rsidR="005F1BE5">
        <w:t>)</w:t>
      </w:r>
      <w:commentRangeEnd w:id="24"/>
      <w:r w:rsidR="00BD5D2D">
        <w:rPr>
          <w:rStyle w:val="CommentReference"/>
        </w:rPr>
        <w:commentReference w:id="24"/>
      </w:r>
      <w:r w:rsidR="004A6DAB">
        <w:t xml:space="preserve">. </w:t>
      </w:r>
      <w:r w:rsidR="00E37C74">
        <w:t>Chapter 2</w:t>
      </w:r>
      <w:r w:rsidR="004A6DAB">
        <w:t xml:space="preserve"> thus</w:t>
      </w:r>
      <w:r w:rsidR="00E37C74">
        <w:t xml:space="preserve"> highlight</w:t>
      </w:r>
      <w:r w:rsidR="00DA3D79">
        <w:t>ed</w:t>
      </w:r>
      <w:r w:rsidR="00E37C74">
        <w:t xml:space="preserve"> </w:t>
      </w:r>
      <w:r w:rsidR="008272B0" w:rsidRPr="005A3692">
        <w:t xml:space="preserve">some </w:t>
      </w:r>
      <w:r w:rsidR="00E37C74">
        <w:t>critically under</w:t>
      </w:r>
      <w:r w:rsidR="00B83C05">
        <w:t>-</w:t>
      </w:r>
      <w:r w:rsidR="00E37C74">
        <w:t xml:space="preserve">sampled </w:t>
      </w:r>
      <w:r w:rsidR="008272B0" w:rsidRPr="005A3692">
        <w:t xml:space="preserve">regions </w:t>
      </w:r>
      <w:r w:rsidR="00E37C74">
        <w:t>for traits in amphibians and reptiles</w:t>
      </w:r>
      <w:r w:rsidR="00CF5FF0">
        <w:t xml:space="preserve"> (</w:t>
      </w:r>
      <w:r w:rsidR="00726A8F">
        <w:t xml:space="preserve">e.g., </w:t>
      </w:r>
      <w:r w:rsidR="004971EE">
        <w:t>the Congo-Basin</w:t>
      </w:r>
      <w:r w:rsidR="00CF5FF0">
        <w:t>)</w:t>
      </w:r>
      <w:r w:rsidR="00E37C74">
        <w:t>.</w:t>
      </w:r>
      <w:r w:rsidR="00CF5FF0">
        <w:t xml:space="preserve"> </w:t>
      </w:r>
      <w:r w:rsidR="00745008">
        <w:t xml:space="preserve">As discussed in Chapter 2, such geographical biases may be </w:t>
      </w:r>
      <w:r w:rsidR="00141654">
        <w:t>driven</w:t>
      </w:r>
      <w:r w:rsidR="00745008">
        <w:t xml:space="preserve"> </w:t>
      </w:r>
      <w:r w:rsidR="00141654">
        <w:t>by</w:t>
      </w:r>
      <w:r w:rsidR="00855456">
        <w:t xml:space="preserve"> uneven </w:t>
      </w:r>
      <w:r w:rsidR="00C452D4">
        <w:t>primary data collection efforts, themselves</w:t>
      </w:r>
      <w:r w:rsidR="00141654">
        <w:t xml:space="preserve"> possibly explained by </w:t>
      </w:r>
      <w:r w:rsidR="00745008">
        <w:t>interacting socioeconomic factors</w:t>
      </w:r>
      <w:r w:rsidR="00936E4A">
        <w:t xml:space="preserve"> </w:t>
      </w:r>
      <w:r w:rsidR="00936E4A">
        <w:fldChar w:fldCharType="begin" w:fldLock="1"/>
      </w:r>
      <w:r w:rsidR="00B22307">
        <w:instrText>ADDIN CSL_CITATION {"citationItems":[{"id":"ITEM-1","itemData":{"DOI":"10.1890/110154","abstract":"Although the geographical context of ecological observations shapes ecological theory, the global distribution of ecological studies has never been analyzed. Here, we document the global distribution and context (protected status, biome, anthrome, and net primary productivity) of 2573 terrestrial study sites reported in recent publications (2004–2009) of 10 highly cited ecology journals. We find evidence of several geographical biases, including overrepresentation of protected areas, temperate deciduous woodlands, and wealthy countries. Even within densely settled or agricultural regions, ecologists tend to study “natural” fragments. Such biases in trendsetting journals may limit the scalability of ecological theory and hinder conservation efforts in the 75\\% of the terrestrial world where humans live and work.","author":[{"dropping-particle":"","family":"Martin","given":"Laura J","non-dropping-particle":"","parse-names":false,"suffix":""},{"dropping-particle":"","family":"Blossey","given":"Bernd","non-dropping-particle":"","parse-names":false,"suffix":""},{"dropping-particle":"","family":"Ellis","given":"Erle","non-dropping-particle":"","parse-names":false,"suffix":""}],"container-title":"Frontiers in Ecology and the Environment","id":"ITEM-1","issue":"4","issued":{"date-parts":[["2012"]]},"page":"195-201","title":"Mapping where ecologists work: biases in the global distribution of terrestrial ecological observations","type":"article-journal","volume":"10"},"uris":["http://www.mendeley.com/documents/?uuid=7d629e00-9f21-4df3-b347-d5ac551a02c9"]},{"id":"ITEM-2","itemData":{"DOI":"10.1146/annurev-ecolsys-112414-054400","ISBN":"1543-592X","ISSN":"1543-592X","abstract":"Ecologists and evolutionary biologists are increasingly using big-data approaches to tackle questions at large spatial, taxonomic, and temporal scales. However, despite recent efforts to gather two centuries of biodiversity inventories into comprehensive databases, many crucial research questions remain unanswered. Here, we update the concept of knowledge shortfalls and review the tradeoffs between generality and uncertainty. We present seven key shortfalls of current biodiversity data. Four previously proposed shortfalls pinpoint knowledge gaps for species taxonomy (Linnean), distribution (Wallacean), abundance (Prestonian), and evolutionary patterns (Darwinian). We also redefine the Hutchinsonian shortfall to apply to the abiotic tolerances of species and propose new shortfalls relating to limited knowledge of species traits (Raunkiaeran) and biotic interactions (Eltonian). We conclude with a general framework for the combined impacts and consequences of shortfalls of large-scale biodiversity knowledge ...","author":[{"dropping-particle":"","family":"Hortal","given":"Joaquín","non-dropping-particle":"","parse-names":false,"suffix":""},{"dropping-particle":"","family":"Bello","given":"Francesco","non-dropping-particle":"de","parse-names":false,"suffix":""},{"dropping-particle":"","family":"Diniz-Filho","given":"José Alexandre Felizola","non-dropping-particle":"","parse-names":false,"suffix":""},{"dropping-particle":"","family":"Lewinsohn","given":"Thomas M.","non-dropping-particle":"","parse-names":false,"suffix":""},{"dropping-particle":"","family":"Lobo","given":"Jorge M.","non-dropping-particle":"","parse-names":false,"suffix":""},{"dropping-particle":"","family":"Ladle","given":"Richard J.","non-dropping-particle":"","parse-names":false,"suffix":""}],"container-title":"Annual Review of Ecology, Evolution, and Systematics","id":"ITEM-2","issued":{"date-parts":[["2015"]]},"title":"Seven Shortfalls that Beset Large-Scale Knowledge of Biodiversity","type":"article-journal"},"uris":["http://www.mendeley.com/documents/?uuid=5eaf9352-88fc-424d-82af-2556030b534d"]},{"id":"ITEM-3","itemData":{"DOI":"10.1177/194008290800100202","ISSN":"1940-0829","abstract":"Nations around the world are required to measure their progress towards key biodiversity goals. One important example of this, the Convention on Biological Diversity's 2010 target, is soon approaching. The target set is to significantly reduce the rate of biodiversity loss by the year 2010. However, to what extent are the data, especially for tropical countries, available to indicate biodiversity change and to what extent is current knowledge of biodiversity change truly a global picture? While species richness is greatest in the tropics, biodiversity data richness is skewed towards the poles. This not only provides a significant challenge for global indicators to accurately represent biodiversity, but also for individual countries that are responsible under such legislation for measuring their own impact on biodiversity. We examine the coverage of biodiversity data using four global biodiversity datasets, and look at how effective current efforts are at addressing this discrepancy, and what countries might be able to do in time for 2010 and beyond. We conclude by suggesting a number of activities which might provide impetus for improved biodiversity monitoring in tropical nations.","author":[{"dropping-particle":"","family":"Collen","given":"Ben","non-dropping-particle":"","parse-names":false,"suffix":""},{"dropping-particle":"","family":"Ram","given":"Mala","non-dropping-particle":"","parse-names":false,"suffix":""},{"dropping-particle":"","family":"Zamin","given":"Tara","non-dropping-particle":"","parse-names":false,"suffix":""},{"dropping-particle":"","family":"McRae","given":"Louise","non-dropping-particle":"","parse-names":false,"suffix":""}],"container-title":"Tropical Conservation Science","id":"ITEM-3","issue":"2","issued":{"date-parts":[["2008"]]},"page":"75-88","title":"The Tropical Biodiversity Data Gap: Addressing Disparity in Global Monitoring","type":"article-journal","volume":"1"},"uris":["http://www.mendeley.com/documents/?uuid=70e36050-46a1-4904-adc9-0db09537cb45"]},{"id":"ITEM-4","itemData":{"ISBN":"9789231001291","abstract":"The UNESCO Science Report: towards 2030 provides more country-level information than ever before. The trends and developments in science, technology and innovation policy and governance between 2009 and mid-2015 described here provide essential baseline information on the concerns and priorities of countries that should orient the implementation and drive the assessment of the 2030 Agenda for Sustainable Development in the years to come. The report includes the chapter \"Is the gender gap narrowing in science and engineering?\" written by Sophia Huyer, Executive Director of WISAT, which highlights the finding that women are entering agricultural sciences in increasing numbers in almost all regions of the world.","author":[{"dropping-particle":"","family":"United Nations Educational Scientific and Cultural","given":"","non-dropping-particle":"","parse-names":false,"suffix":""},{"dropping-particle":"","family":"Organization","given":"","non-dropping-particle":"","parse-names":false,"suffix":""}],"container-title":"UNESCO Global Science Report: Towards 2030","id":"ITEM-4","issued":{"date-parts":[["2015"]]},"title":"UNESCO Global Science Report: Towards 2030","type":"report"},"uris":["http://www.mendeley.com/documents/?uuid=9b2323a6-28ec-4824-b3fb-a4eb5fd5b1dc"]}],"mendeley":{"formattedCitation":"(Collen &lt;i&gt;et al.&lt;/i&gt; 2008; Martin &lt;i&gt;et al.&lt;/i&gt; 2012; Hortal &lt;i&gt;et al.&lt;/i&gt; 2015; United Nations Educational Scientific and Cultural &amp; Organization 2015)","plainTextFormattedCitation":"(Collen et al. 2008; Martin et al. 2012; Hortal et al. 2015; United Nations Educational Scientific and Cultural &amp; Organization 2015)","previouslyFormattedCitation":"(Collen &lt;i&gt;et al.&lt;/i&gt; 2008; Martin &lt;i&gt;et al.&lt;/i&gt; 2012; Hortal &lt;i&gt;et al.&lt;/i&gt; 2015; United Nations Educational Scientific and Cultural &amp; Organization 2015)"},"properties":{"noteIndex":0},"schema":"https://github.com/citation-style-language/schema/raw/master/csl-citation.json"}</w:instrText>
      </w:r>
      <w:r w:rsidR="00936E4A">
        <w:fldChar w:fldCharType="separate"/>
      </w:r>
      <w:r w:rsidR="00936E4A" w:rsidRPr="00936E4A">
        <w:rPr>
          <w:noProof/>
        </w:rPr>
        <w:t xml:space="preserve">(Collen </w:t>
      </w:r>
      <w:r w:rsidR="00936E4A" w:rsidRPr="00936E4A">
        <w:rPr>
          <w:i/>
          <w:noProof/>
        </w:rPr>
        <w:t>et al.</w:t>
      </w:r>
      <w:r w:rsidR="00936E4A" w:rsidRPr="00936E4A">
        <w:rPr>
          <w:noProof/>
        </w:rPr>
        <w:t xml:space="preserve"> 2008; Martin </w:t>
      </w:r>
      <w:r w:rsidR="00936E4A" w:rsidRPr="00936E4A">
        <w:rPr>
          <w:i/>
          <w:noProof/>
        </w:rPr>
        <w:t>et al.</w:t>
      </w:r>
      <w:r w:rsidR="00936E4A" w:rsidRPr="00936E4A">
        <w:rPr>
          <w:noProof/>
        </w:rPr>
        <w:t xml:space="preserve"> 2012; Hortal </w:t>
      </w:r>
      <w:r w:rsidR="00936E4A" w:rsidRPr="00936E4A">
        <w:rPr>
          <w:i/>
          <w:noProof/>
        </w:rPr>
        <w:t>et al.</w:t>
      </w:r>
      <w:r w:rsidR="00936E4A" w:rsidRPr="00936E4A">
        <w:rPr>
          <w:noProof/>
        </w:rPr>
        <w:t xml:space="preserve"> 2015; United Nations Educational Scientific and Cultural &amp; Organization 2015)</w:t>
      </w:r>
      <w:r w:rsidR="00936E4A">
        <w:fldChar w:fldCharType="end"/>
      </w:r>
      <w:r w:rsidR="00745008">
        <w:t xml:space="preserve">. </w:t>
      </w:r>
      <w:r w:rsidR="00C452D4">
        <w:t>Importantly, Chapter 2 shows that trait information may be less available in some of the most species-rich regions, critically important for global biodiversity conservation</w:t>
      </w:r>
      <w:r w:rsidR="00B22307">
        <w:t xml:space="preserve"> </w:t>
      </w:r>
      <w:r w:rsidR="00B22307">
        <w:fldChar w:fldCharType="begin" w:fldLock="1"/>
      </w:r>
      <w:r w:rsidR="00E6720F">
        <w:instrText>ADDIN CSL_CITATION {"citationItems":[{"id":"ITEM-1","itemData":{"DOI":"10.1038/s41586-018-0301-1","ISSN":"14764687","abstract":"The tropics contain the overwhelming majority of Earth’s biodiversity: their terrestrial, freshwater and marine ecosystems hold more than three-quarters of all species, including almost all shallow-water corals and over 90% of terrestrial birds. However, tropical ecosystems are also subject to pervasive and interacting stressors, such as deforestation, overfishing and climate change, and they are set within a socio-economic context that includes growing pressure from an increasingly globalized world, larger and more affluent tropical populations, and weak governance and response capacities. Concerted local, national and international actions are urgently required to prevent a collapse of tropical biodiversity.","author":[{"dropping-particle":"","family":"Barlow","given":"Jos","non-dropping-particle":"","parse-names":false,"suffix":""},{"dropping-particle":"","family":"França","given":"Filipe","non-dropping-particle":"","parse-names":false,"suffix":""},{"dropping-particle":"","family":"Gardner","given":"Toby A.","non-dropping-particle":"","parse-names":false,"suffix":""},{"dropping-particle":"","family":"Hicks","given":"Christina C.","non-dropping-particle":"","parse-names":false,"suffix":""},{"dropping-particle":"","family":"Lennox","given":"Gareth D.","non-dropping-particle":"","parse-names":false,"suffix":""},{"dropping-particle":"","family":"Berenguer","given":"Erika","non-dropping-particle":"","parse-names":false,"suffix":""},{"dropping-particle":"","family":"Castello","given":"Leandro","non-dropping-particle":"","parse-names":false,"suffix":""},{"dropping-particle":"","family":"Economo","given":"Evan P.","non-dropping-particle":"","parse-names":false,"suffix":""},{"dropping-particle":"","family":"Ferreira","given":"Joice","non-dropping-particle":"","parse-names":false,"suffix":""},{"dropping-particle":"","family":"Guénard","given":"Benoit","non-dropping-particle":"","parse-names":false,"suffix":""},{"dropping-particle":"","family":"Gontijo Leal","given":"Cecília","non-dropping-particle":"","parse-names":false,"suffix":""},{"dropping-particle":"","family":"Isaac","given":"Victoria","non-dropping-particle":"","parse-names":false,"suffix":""},{"dropping-particle":"","family":"Lees","given":"Alexander C.","non-dropping-particle":"","parse-names":false,"suffix":""},{"dropping-particle":"","family":"Parr","given":"Catherine L.","non-dropping-particle":"","parse-names":false,"suffix":""},{"dropping-particle":"","family":"Wilson","given":"Shaun K.","non-dropping-particle":"","parse-names":false,"suffix":""},{"dropping-particle":"","family":"Young","given":"Paul J.","non-dropping-particle":"","parse-names":false,"suffix":""},{"dropping-particle":"","family":"Graham","given":"Nicholas A.J.","non-dropping-particle":"","parse-names":false,"suffix":""}],"container-title":"Nature","id":"ITEM-1","issued":{"date-parts":[["2018"]]},"title":"The future of hyperdiverse tropical ecosystems","type":"article"},"uris":["http://www.mendeley.com/documents/?uuid=0bcda0d8-ec4c-4798-9987-686c351fbaaf"]}],"mendeley":{"formattedCitation":"(Barlow &lt;i&gt;et al.&lt;/i&gt; 2018)","plainTextFormattedCitation":"(Barlow et al. 2018)","previouslyFormattedCitation":"(Barlow &lt;i&gt;et al.&lt;/i&gt; 2018)"},"properties":{"noteIndex":0},"schema":"https://github.com/citation-style-language/schema/raw/master/csl-citation.json"}</w:instrText>
      </w:r>
      <w:r w:rsidR="00B22307">
        <w:fldChar w:fldCharType="separate"/>
      </w:r>
      <w:r w:rsidR="00B22307" w:rsidRPr="00B22307">
        <w:rPr>
          <w:noProof/>
        </w:rPr>
        <w:t xml:space="preserve">(Barlow </w:t>
      </w:r>
      <w:r w:rsidR="00B22307" w:rsidRPr="00B22307">
        <w:rPr>
          <w:i/>
          <w:noProof/>
        </w:rPr>
        <w:t>et al.</w:t>
      </w:r>
      <w:r w:rsidR="00B22307" w:rsidRPr="00B22307">
        <w:rPr>
          <w:noProof/>
        </w:rPr>
        <w:t xml:space="preserve"> 2018)</w:t>
      </w:r>
      <w:r w:rsidR="00B22307">
        <w:fldChar w:fldCharType="end"/>
      </w:r>
      <w:r w:rsidR="00C452D4">
        <w:t xml:space="preserve">. </w:t>
      </w:r>
      <w:r w:rsidR="00CF5FF0">
        <w:t>Chapter 2</w:t>
      </w:r>
      <w:r w:rsidR="00BA6C42">
        <w:t xml:space="preserve"> further</w:t>
      </w:r>
      <w:r w:rsidR="00CF5FF0">
        <w:t xml:space="preserve"> </w:t>
      </w:r>
      <w:r w:rsidR="004A6DAB">
        <w:t>showed that</w:t>
      </w:r>
      <w:r w:rsidR="00451F2B">
        <w:t>, in all classes,</w:t>
      </w:r>
      <w:r w:rsidR="004A6DAB">
        <w:t xml:space="preserve"> </w:t>
      </w:r>
      <w:r w:rsidR="00CF6AE2">
        <w:t>the</w:t>
      </w:r>
      <w:r w:rsidR="00CF5FF0">
        <w:t xml:space="preserve"> </w:t>
      </w:r>
      <w:r w:rsidR="00C13D13">
        <w:t xml:space="preserve">availability of trait information </w:t>
      </w:r>
      <w:r w:rsidR="004A6DAB">
        <w:t>depended on</w:t>
      </w:r>
      <w:r w:rsidR="00C13D13">
        <w:t xml:space="preserve"> </w:t>
      </w:r>
      <w:r w:rsidR="00CF5FF0">
        <w:t>species’ rarity</w:t>
      </w:r>
      <w:r w:rsidR="00C13D13">
        <w:t xml:space="preserve"> (</w:t>
      </w:r>
      <w:r w:rsidR="00CF5FF0">
        <w:t xml:space="preserve">captured by geographical range </w:t>
      </w:r>
      <w:r w:rsidR="00C13D13">
        <w:t>area)</w:t>
      </w:r>
      <w:r w:rsidR="00CF5FF0">
        <w:t xml:space="preserve">, </w:t>
      </w:r>
      <w:commentRangeStart w:id="25"/>
      <w:r w:rsidR="009555BC">
        <w:t xml:space="preserve">with more-widely </w:t>
      </w:r>
      <w:r w:rsidR="009555BC">
        <w:lastRenderedPageBreak/>
        <w:t>distributed species being on average better sampled for traits</w:t>
      </w:r>
      <w:r w:rsidR="004A6DAB">
        <w:t xml:space="preserve"> than less widely distributed species</w:t>
      </w:r>
      <w:r w:rsidR="009555BC">
        <w:t>.</w:t>
      </w:r>
      <w:r w:rsidR="00141654">
        <w:t xml:space="preserve"> </w:t>
      </w:r>
      <w:r w:rsidR="000A071A">
        <w:t>Such</w:t>
      </w:r>
      <w:r w:rsidR="00141654">
        <w:t xml:space="preserve"> trends could be explained by</w:t>
      </w:r>
      <w:r w:rsidR="00BA6C42">
        <w:t xml:space="preserve"> a sampling bias towards more easily detectable species</w:t>
      </w:r>
      <w:commentRangeEnd w:id="25"/>
      <w:r w:rsidR="00E94124">
        <w:rPr>
          <w:rStyle w:val="CommentReference"/>
        </w:rPr>
        <w:commentReference w:id="25"/>
      </w:r>
      <w:r w:rsidR="00652C4D">
        <w:t>, and is concerning as narrow-ranging species have be</w:t>
      </w:r>
      <w:r w:rsidR="008C000C">
        <w:t>en</w:t>
      </w:r>
      <w:r w:rsidR="00652C4D">
        <w:t xml:space="preserve"> shown to be at </w:t>
      </w:r>
      <w:r w:rsidR="008C000C">
        <w:t>higher</w:t>
      </w:r>
      <w:r w:rsidR="00652C4D">
        <w:t xml:space="preserve"> risks of extinction</w:t>
      </w:r>
      <w:r w:rsidR="00E6720F">
        <w:t xml:space="preserve"> </w:t>
      </w:r>
      <w:r w:rsidR="00E6720F">
        <w:fldChar w:fldCharType="begin" w:fldLock="1"/>
      </w:r>
      <w:r w:rsidR="000806C5">
        <w:instrText>ADDIN CSL_CITATION {"citationItems":[{"id":"ITEM-1","itemData":{"DOI":"10.1016/j.biocon.2019.07.001","ISSN":"00063207","abstract":"Biodiversity is shrinking rapidly, and despite our efforts only a small part of it has been assessed for extinction risk. Identifying the traits that make species vulnerable might help us to predict the status for those less known. We gathered information on the relationships between traits and extinction risk from 173 publications, across all taxa, spatial scales and biogeographical regions, in what we think it is the most comprehensive compilation to date. We aimed to identify (1) taxonomical and spatial biases, and (2) statistically robust and generalizable predictors of extinction risk through the use of meta-analyses. Vertebrates and the Palaearctic are the most studied taxon and region because of higher accumulation of data in these groups. Among the many traits that have been suggested to be predictors, only three had enough data for meta-analyses. Two of them are potentially useful in assessing risk for the lesser-known species: regardless of the taxon, species with small range and narrow habitat breadth are more vulnerable to extinction. Contrastingly, body size (the most studied trait) did not present a consistently positive or negative response. We hypothesize that the relationship between body size and extinction risk is shaped by different aspects, namely the phenomena represented by body size depending on the taxonomic group. To increase our understanding of the drivers of extinction, further studies should focus on understudied groups such as invertebrates and fungi and regions such as the tropics and expand the number of traits in comparative analyses that should avoid current biases.","author":[{"dropping-particle":"","family":"Chichorro","given":"Filipe","non-dropping-particle":"","parse-names":false,"suffix":""},{"dropping-particle":"","family":"Juslén","given":"Aino","non-dropping-particle":"","parse-names":false,"suffix":""},{"dropping-particle":"","family":"Cardoso","given":"P.","non-dropping-particle":"","parse-names":false,"suffix":""}],"container-title":"Biological Conservation","id":"ITEM-1","issue":"June","issued":{"date-parts":[["2019"]]},"page":"220-229","publisher":"Elsevier","title":"A review of the relation between species traits and extinction risk","type":"article-journal","volume":"237"},"uris":["http://www.mendeley.com/documents/?uuid=5c049c42-d924-492a-ad12-88163699fc25"]}],"mendeley":{"formattedCitation":"(Chichorro &lt;i&gt;et al.&lt;/i&gt; 2019)","plainTextFormattedCitation":"(Chichorro et al. 2019)","previouslyFormattedCitation":"(Chichorro &lt;i&gt;et al.&lt;/i&gt; 2019)"},"properties":{"noteIndex":0},"schema":"https://github.com/citation-style-language/schema/raw/master/csl-citation.json"}</w:instrText>
      </w:r>
      <w:r w:rsidR="00E6720F">
        <w:fldChar w:fldCharType="separate"/>
      </w:r>
      <w:r w:rsidR="00E6720F" w:rsidRPr="00E6720F">
        <w:rPr>
          <w:noProof/>
        </w:rPr>
        <w:t xml:space="preserve">(Chichorro </w:t>
      </w:r>
      <w:r w:rsidR="00E6720F" w:rsidRPr="00E6720F">
        <w:rPr>
          <w:i/>
          <w:noProof/>
        </w:rPr>
        <w:t>et al.</w:t>
      </w:r>
      <w:r w:rsidR="00E6720F" w:rsidRPr="00E6720F">
        <w:rPr>
          <w:noProof/>
        </w:rPr>
        <w:t xml:space="preserve"> 2019)</w:t>
      </w:r>
      <w:r w:rsidR="00E6720F">
        <w:fldChar w:fldCharType="end"/>
      </w:r>
      <w:r w:rsidR="00141654">
        <w:t>.</w:t>
      </w:r>
      <w:r w:rsidR="00CF5FF0">
        <w:t xml:space="preserve"> </w:t>
      </w:r>
    </w:p>
    <w:p w14:paraId="35588528" w14:textId="2A378869" w:rsidR="00F4255A" w:rsidRDefault="005A3692" w:rsidP="0026719D">
      <w:pPr>
        <w:spacing w:line="276" w:lineRule="auto"/>
        <w:jc w:val="both"/>
      </w:pPr>
      <w:r w:rsidRPr="005A3692">
        <w:t xml:space="preserve">It is worth highlighting that </w:t>
      </w:r>
      <w:r w:rsidR="005B167F">
        <w:t>I targeted traits that are commonly used by ecologists in Chapter 2</w:t>
      </w:r>
      <w:r w:rsidR="003A203E">
        <w:t xml:space="preserve">; </w:t>
      </w:r>
      <w:r w:rsidRPr="005A3692">
        <w:t xml:space="preserve">knowledge gaps are likely to be even more important when looking at </w:t>
      </w:r>
      <w:r w:rsidR="003A203E">
        <w:t>other</w:t>
      </w:r>
      <w:r w:rsidR="00F430F0">
        <w:t xml:space="preserve"> </w:t>
      </w:r>
      <w:r w:rsidRPr="005A3692">
        <w:t>traits</w:t>
      </w:r>
      <w:r w:rsidR="00F430F0">
        <w:t xml:space="preserve">, </w:t>
      </w:r>
      <w:commentRangeStart w:id="26"/>
      <w:r w:rsidR="006F05C3">
        <w:t>that are maybe</w:t>
      </w:r>
      <w:r w:rsidR="00F430F0">
        <w:t xml:space="preserve"> less frequently </w:t>
      </w:r>
      <w:r w:rsidR="006F05C3">
        <w:t>used</w:t>
      </w:r>
      <w:r w:rsidR="003F0F67">
        <w:t xml:space="preserve"> (such as dispersal abilities</w:t>
      </w:r>
      <w:r w:rsidR="00F44644">
        <w:t xml:space="preserve">, which are </w:t>
      </w:r>
      <w:r w:rsidR="009B2015">
        <w:t>available for a small fraction of vertebrate species</w:t>
      </w:r>
      <w:r w:rsidR="008C000C">
        <w:t xml:space="preserve"> only</w:t>
      </w:r>
      <w:r w:rsidR="00F44644">
        <w:t xml:space="preserve">, despite </w:t>
      </w:r>
      <w:r w:rsidR="009B2015">
        <w:t>their likely</w:t>
      </w:r>
      <w:r w:rsidR="00F44644">
        <w:t xml:space="preserve"> importan</w:t>
      </w:r>
      <w:r w:rsidR="009B2015">
        <w:t>ce</w:t>
      </w:r>
      <w:r w:rsidR="00F44644">
        <w:t xml:space="preserve"> </w:t>
      </w:r>
      <w:r w:rsidR="00E73D4B">
        <w:t xml:space="preserve">for </w:t>
      </w:r>
      <w:r w:rsidR="009B2015">
        <w:t>understanding</w:t>
      </w:r>
      <w:r w:rsidR="00E73D4B">
        <w:t xml:space="preserve"> species’ </w:t>
      </w:r>
      <w:r w:rsidR="009B2015">
        <w:t>responses</w:t>
      </w:r>
      <w:r w:rsidR="00E73D4B">
        <w:t xml:space="preserve"> to </w:t>
      </w:r>
      <w:r w:rsidR="009B2015">
        <w:t>anthropogenic</w:t>
      </w:r>
      <w:r w:rsidR="00E73D4B">
        <w:t xml:space="preserve"> </w:t>
      </w:r>
      <w:r w:rsidR="009B2015">
        <w:t>pressures</w:t>
      </w:r>
      <w:r w:rsidR="008C000C">
        <w:t xml:space="preserve">; </w:t>
      </w:r>
      <w:r w:rsidR="000806C5">
        <w:fldChar w:fldCharType="begin" w:fldLock="1"/>
      </w:r>
      <w:r w:rsidR="008E39BD">
        <w:instrText>ADDIN CSL_CITATION {"citationItems":[{"id":"ITEM-1","itemData":{"DOI":"10.1111/ecog.00967","ISSN":"16000587","abstract":"Poleward and upward shifts are the most frequent types of range shifts that have been reported in response to contemporary climate change. However, the number of reports documenting other types of range shifts - such as in east-west directions across longitudes or, even more unexpectedly, towards tropical latitudes and lower elevations - is increasing rapidly. Recent studies show that these range shifts may not be so unexpected once the local climate changes are accounted for. We here provide an updated synthesis of the fast-moving research on climate-related range shifts. By describing the current state of the art on geographical patterns of species range shifts under contemporary climate change for plants and animals across both terrestrial and marine ecosystems, we identified a number of research shortfalls. In addition to the recognised geographic shortfall in the tropics, we found taxonomic and methodological shortfalls with knowledge gaps regarding range shifts of prokaryotes, lowland range shifts of terrestrial plants, and bathymetric range shifts of marine plants. Based on this review, we provide a research agenda for filling these gaps. We outline a comprehensive framework for assessing multidimensional changes in species distributions, which should then be contrasted with expectations based on climate change indices, such as velocity measures accounting for complex local climate changes. Finally, we propose a unified classification of geographical patterns of species range shifts, arranged in a bi-dimensional space defined by species' persistence and movement rates. Placing the observed and expected shifts into this bi-dimensional space should lead to more informed assessments of extinction risks.","author":[{"dropping-particle":"","family":"Lenoir","given":"J.","non-dropping-particle":"","parse-names":false,"suffix":""},{"dropping-particle":"","family":"Svenning","given":"J. C.","non-dropping-particle":"","parse-names":false,"suffix":""}],"container-title":"Ecography","id":"ITEM-1","issue":"1","issued":{"date-parts":[["2015"]]},"page":"15-28","title":"Climate-related range shifts - a global multidimensional synthesis and new research directions","type":"article-journal","volume":"38"},"uris":["http://www.mendeley.com/documents/?uuid=3d7c0730-70ff-4e44-ba4d-e46defe4d4f3"]},{"id":"ITEM-2","itemData":{"DOI":"10.1073/pnas.1116791109","ISBN":"0027-8424","ISSN":"0027-8424","PMID":"22586104","abstract":"As they have in response to past climatic changes, many species will shift their distributions in response to modern climate change. However, due to the unprecedented rapidity of projected climatic changes, some species may not be able to move their ranges fast enough to track shifts in suitable climates and associated habitats. Here, we investigate the ability of 493 mammals to keep pace with projected climatic changes in the Western Hemisphere. We modeled the velocities at which species will likely need to move to keep pace with projected changes in suitable climates. We compared these velocities with the velocities at which species are able to move as a function of dispersal distances and dispersal frequencies. Across the Western Hemisphere, on average, 9.2% of mammals at a given location will likely be unable to keep pace with climate change. In some places, up to 39% of mammals may be unable to track shifts in suitable climates. Eighty-seven percent of mammalian species are expected to experience reductions in range size and 20% of these range reductions will likely be due to limited dispersal abilities as opposed to reductions in the area of suitable climate. Because climate change will likely outpace the response capacity of many mammals, mammalian vulnerability to climate change may be more extensive than previously anticipated.","author":[{"dropping-particle":"","family":"Schloss","given":"C. A.","non-dropping-particle":"","parse-names":false,"suffix":""},{"dropping-particle":"","family":"Nunez","given":"T. A.","non-dropping-particle":"","parse-names":false,"suffix":""},{"dropping-particle":"","family":"Lawler","given":"J. J.","non-dropping-particle":"","parse-names":false,"suffix":""}],"container-title":"Proceedings of the National Academy of Sciences","id":"ITEM-2","issue":"22","issued":{"date-parts":[["2012"]]},"page":"8606-8611","title":"Dispersal will limit ability of mammals to track climate change in the Western Hemisphere","type":"article-journal","volume":"109"},"uris":["http://www.mendeley.com/documents/?uuid=3e60b812-f314-4cf1-8904-0dd546103afc"]}],"mendeley":{"formattedCitation":"(Schloss &lt;i&gt;et al.&lt;/i&gt; 2012; Lenoir &amp; Svenning 2015)","manualFormatting":"Schloss et al. (2012); Lenoir &amp; Svenning (2015)","plainTextFormattedCitation":"(Schloss et al. 2012; Lenoir &amp; Svenning 2015)","previouslyFormattedCitation":"(Schloss &lt;i&gt;et al.&lt;/i&gt; 2012; Lenoir &amp; Svenning 2015)"},"properties":{"noteIndex":0},"schema":"https://github.com/citation-style-language/schema/raw/master/csl-citation.json"}</w:instrText>
      </w:r>
      <w:r w:rsidR="000806C5">
        <w:fldChar w:fldCharType="separate"/>
      </w:r>
      <w:r w:rsidR="0095021A" w:rsidRPr="0095021A">
        <w:rPr>
          <w:noProof/>
        </w:rPr>
        <w:t xml:space="preserve">Schloss </w:t>
      </w:r>
      <w:r w:rsidR="0095021A" w:rsidRPr="0095021A">
        <w:rPr>
          <w:i/>
          <w:noProof/>
        </w:rPr>
        <w:t>et al.</w:t>
      </w:r>
      <w:r w:rsidR="0095021A" w:rsidRPr="0095021A">
        <w:rPr>
          <w:noProof/>
        </w:rPr>
        <w:t xml:space="preserve"> </w:t>
      </w:r>
      <w:r w:rsidR="000E7CC9">
        <w:rPr>
          <w:noProof/>
        </w:rPr>
        <w:t>(</w:t>
      </w:r>
      <w:r w:rsidR="0095021A" w:rsidRPr="0095021A">
        <w:rPr>
          <w:noProof/>
        </w:rPr>
        <w:t>2012</w:t>
      </w:r>
      <w:r w:rsidR="000E7CC9">
        <w:rPr>
          <w:noProof/>
        </w:rPr>
        <w:t>)</w:t>
      </w:r>
      <w:r w:rsidR="0095021A" w:rsidRPr="0095021A">
        <w:rPr>
          <w:noProof/>
        </w:rPr>
        <w:t xml:space="preserve">; Lenoir &amp; Svenning </w:t>
      </w:r>
      <w:r w:rsidR="000E7CC9">
        <w:rPr>
          <w:noProof/>
        </w:rPr>
        <w:t>(</w:t>
      </w:r>
      <w:r w:rsidR="0095021A" w:rsidRPr="0095021A">
        <w:rPr>
          <w:noProof/>
        </w:rPr>
        <w:t>2015)</w:t>
      </w:r>
      <w:r w:rsidR="000806C5">
        <w:fldChar w:fldCharType="end"/>
      </w:r>
      <w:r w:rsidR="003F0F67">
        <w:t>)</w:t>
      </w:r>
      <w:r w:rsidRPr="005A3692">
        <w:t>.</w:t>
      </w:r>
      <w:commentRangeEnd w:id="26"/>
      <w:r w:rsidR="0008005F">
        <w:rPr>
          <w:rStyle w:val="CommentReference"/>
        </w:rPr>
        <w:commentReference w:id="26"/>
      </w:r>
      <w:r w:rsidRPr="005A3692">
        <w:t xml:space="preserve"> </w:t>
      </w:r>
      <w:r w:rsidR="000E1CF9">
        <w:t xml:space="preserve">Chapter 4 and </w:t>
      </w:r>
      <w:r w:rsidRPr="005A3692">
        <w:t xml:space="preserve">Chapter 5 </w:t>
      </w:r>
      <w:r w:rsidR="00842B8F">
        <w:t>provide</w:t>
      </w:r>
      <w:r w:rsidR="000E1CF9">
        <w:t xml:space="preserve"> </w:t>
      </w:r>
      <w:r w:rsidR="00842B8F">
        <w:t xml:space="preserve">with an </w:t>
      </w:r>
      <w:r w:rsidRPr="005A3692">
        <w:t>illustrat</w:t>
      </w:r>
      <w:r w:rsidR="00842B8F">
        <w:t>ion of</w:t>
      </w:r>
      <w:r w:rsidRPr="005A3692">
        <w:t xml:space="preserve"> this point:</w:t>
      </w:r>
      <w:r w:rsidR="003A203E">
        <w:t xml:space="preserve"> </w:t>
      </w:r>
      <w:r w:rsidR="000E1CF9">
        <w:t>in Chapter 4,</w:t>
      </w:r>
      <w:r w:rsidR="00A9412C">
        <w:t xml:space="preserve"> </w:t>
      </w:r>
      <w:r w:rsidR="00303024">
        <w:t xml:space="preserve"> no </w:t>
      </w:r>
      <w:r w:rsidR="00537130">
        <w:t>information</w:t>
      </w:r>
      <w:r w:rsidR="00303024">
        <w:t xml:space="preserve"> about reptile diet</w:t>
      </w:r>
      <w:r w:rsidR="00537130">
        <w:t xml:space="preserve"> could be obtained from an existing published database</w:t>
      </w:r>
      <w:r w:rsidR="00A9412C">
        <w:t xml:space="preserve">; </w:t>
      </w:r>
      <w:r w:rsidR="00CF3E43">
        <w:t xml:space="preserve">while </w:t>
      </w:r>
      <w:r w:rsidR="00A9412C">
        <w:t xml:space="preserve">in Chapter 5, </w:t>
      </w:r>
      <w:r w:rsidR="004C10BC">
        <w:t xml:space="preserve">the availability of </w:t>
      </w:r>
      <w:r w:rsidR="003A203E">
        <w:t>physiological</w:t>
      </w:r>
      <w:r>
        <w:t xml:space="preserve"> data on </w:t>
      </w:r>
      <w:r w:rsidR="007600D7">
        <w:t xml:space="preserve">resting </w:t>
      </w:r>
      <w:r>
        <w:t>metabolic rates was</w:t>
      </w:r>
      <w:r w:rsidR="005B167F">
        <w:t xml:space="preserve"> </w:t>
      </w:r>
      <w:r w:rsidR="004C10BC">
        <w:t>limited to a small number of species</w:t>
      </w:r>
      <w:r w:rsidR="007600D7">
        <w:t>, even in mammals and birds</w:t>
      </w:r>
      <w:r w:rsidR="00994A8F">
        <w:t>.</w:t>
      </w:r>
      <w:r w:rsidR="000A071A">
        <w:t xml:space="preserve"> </w:t>
      </w:r>
      <w:r w:rsidR="00617F7B">
        <w:t xml:space="preserve">Further, lack of available </w:t>
      </w:r>
      <w:r w:rsidR="000A071A">
        <w:t>data prevented me from considering intraspecific variation in my thesis, despite its likely importance</w:t>
      </w:r>
      <w:r w:rsidR="00617F7B">
        <w:t xml:space="preserve"> for understanding species- and assemblage-level responses to human-driven change</w:t>
      </w:r>
      <w:r w:rsidR="008E39BD">
        <w:t xml:space="preserve"> </w:t>
      </w:r>
      <w:r w:rsidR="008E39BD">
        <w:fldChar w:fldCharType="begin" w:fldLock="1"/>
      </w:r>
      <w:r w:rsidR="008551A5">
        <w:instrText>ADDIN CSL_CITATION {"citationItems":[{"id":"ITEM-1","itemData":{"DOI":"10.1093/database/baw158","ISSN":"17580463","PMID":"28025346","abstract":"For vast areas of the globe and large parts of the tree of life, data needed to inform trait diversity is incomplete. Such trait data, when fully assembled, however, form the link between the evolutionary history of organisms, their assembly into communities, and the nature and functioning of ecosystems. Recent efforts to close data gaps have focused on collating trait-by-species databases, which only provide species-level, aggregated value ranges for traits of interest and often lack the direct observations on which those ranges are based. Perhaps under-appreciated is that digitized biocollection records collectively contain a vast trove of trait data measured directly from individuals, but this content remains hidden and highly heterogeneous, impeding discoverability and use. We developed and deployed a suite of openly accessible software tools in order to collate a full set of trait descriptions and extract two key traits, body length and mass, from &gt;18 million specimen records in VertNet, a global biodiversity data publisher and aggregator. We tested success rate of these tools against hand-checked validation data sets and characterized quality and quantity. A post-processing toolkit was developed to standardize and harmonize data sets, and to integrate this improved content into VertNet for broadest reuse. The result of this work was to add more than 1.5 million harmonized measurements on vertebrate body mass and length directly to specimen records. Rates of false positives and negatives for extracted data were extremely low. We also created new tools for filtering, querying, and assembling this research-ready vertebrate trait content for view and download. Our work has yielded a novel database and platform for harmonized trait content that will grow as tools introduced here become part of publication workflows. We close by noting how this effort extends to new communities already developing similar digitized content.","author":[{"dropping-particle":"","family":"Guralnick","given":"Robert P.","non-dropping-particle":"","parse-names":false,"suffix":""},{"dropping-particle":"","family":"Zermoglio","given":"Paula F.","non-dropping-particle":"","parse-names":false,"suffix":""},{"dropping-particle":"","family":"Wieczorek","given":"John","non-dropping-particle":"","parse-names":false,"suffix":""},{"dropping-particle":"","family":"LaFrance","given":"Raphael","non-dropping-particle":"","parse-names":false,"suffix":""},{"dropping-particle":"","family":"Bloom","given":"David","non-dropping-particle":"","parse-names":false,"suffix":""},{"dropping-particle":"","family":"Russell","given":"Laura","non-dropping-particle":"","parse-names":false,"suffix":""}],"container-title":"Database","id":"ITEM-1","issued":{"date-parts":[["2016"]]},"title":"The importance of digitized biocollections as a source of trait data and a new VertNet resource","type":"article-journal"},"uris":["http://www.mendeley.com/documents/?uuid=68510ddb-60a6-4c83-9fb4-3ec09dd76df4"]},{"id":"ITEM-2","itemData":{"DOI":"10.1016/j.tree.2014.06.005","ISSN":"01695347","PMID":"25038023","abstract":"Evolutionary rescue occurs when adaptive evolutionary change restores positive growth to declining populations and prevents extinction. Here we outline the diagnostic features of evolutionary rescue and distinguish this phenomenon from demographic and genetic rescue. We then synthesize the rapidly accumulating theoretical and experimental studies of evolutionary rescue, highlighting the demographic, genetic, and extrinsic factors that affect the probability of rescue. By doing so, we clarify the factors to target through management and conservation. Additionally, we identify several putative cases of evolutionary rescue in nature, but conclude that compelling evidence remains elusive. We conclude with a horizon scan of where the field might develop, highlighting areas of potential application, and suggest areas where experimental evaluation will help to evaluate theoretical predictions. © 2014 The Authors.","author":[{"dropping-particle":"","family":"Carlson","given":"Stephanie M.","non-dropping-particle":"","parse-names":false,"suffix":""},{"dropping-particle":"","family":"Cunningham","given":"Curry J.","non-dropping-particle":"","parse-names":false,"suffix":""},{"dropping-particle":"","family":"Westley","given":"Peter A.H.","non-dropping-particle":"","parse-names":false,"suffix":""}],"container-title":"Trends in Ecology and Evolution","id":"ITEM-2","issue":"9","issued":{"date-parts":[["2014"]]},"page":"521-530","publisher":"Elsevier Ltd","title":"Evolutionary rescue in a changing world","type":"article-journal","volume":"29"},"uris":["http://www.mendeley.com/documents/?uuid=8d54b18c-a2b6-4a5a-b219-864a7c8db33c"]},{"id":"ITEM-3","itemData":{"DOI":"10.1111/ele.13107","ISSN":"14610248","PMID":"30009486","abstract":"Thermal acclimation capacity, the degree to which organisms can alter their optimal performance temperature and critical thermal limits with changing temperatures, reflects their ability to respond to temperature variability and thus might be important for coping with global climate change. Here, we combine simulation modelling with analysis of published data on thermal acclimation and breadth (range of temperatures over which organisms perform well) to develop a framework for predicting thermal plasticity across taxa, latitudes, body sizes, traits, habitats and methodological factors. Our synthesis includes &gt; 2000 measures of acclimation capacities from &gt; 500 species of ectotherms spanning fungi, invertebrates, and vertebrates from freshwater, marine and terrestrial habitats. We find that body size, latitude, and methodological factors often interact to shape acclimation responses and that acclimation rate scales negatively with body size, contributing to a general negative association between body size and thermal breadth across species. Additionally, we reveal that acclimation capacity increases with body size, increases with latitude (to mid-latitudinal zones) and seasonality for smaller but not larger organisms, decreases with thermal safety margin (upper lethal temperature minus maximum environmental temperatures), and is regularly underestimated because of experimental artefacts. We then demonstrate that our framework can predict the contribution of acclimation plasticity to the IUCN threat status of amphibians globally, suggesting that phenotypic plasticity is already buffering some species from climate change.","author":[{"dropping-particle":"","family":"Rohr","given":"Jason R.","non-dropping-particle":"","parse-names":false,"suffix":""},{"dropping-particle":"","family":"Civitello","given":"David J.","non-dropping-particle":"","parse-names":false,"suffix":""},{"dropping-particle":"","family":"Cohen","given":"Jeremy M.","non-dropping-particle":"","parse-names":false,"suffix":""},{"dropping-particle":"","family":"Roznik","given":"Elizabeth A.","non-dropping-particle":"","parse-names":false,"suffix":""},{"dropping-particle":"","family":"Sinervo","given":"Barry","non-dropping-particle":"","parse-names":false,"suffix":""},{"dropping-particle":"","family":"Dell","given":"Anthony I.","non-dropping-particle":"","parse-names":false,"suffix":""}],"container-title":"Ecology Letters","id":"ITEM-3","issue":"9","issued":{"date-parts":[["2018"]]},"page":"1425-1439","title":"The complex drivers of thermal acclimation and breadth in ectotherms","type":"article-journal","volume":"21"},"uris":["http://www.mendeley.com/documents/?uuid=5bffba82-c41b-4ba1-902a-3b1f5e050ef5"]}],"mendeley":{"formattedCitation":"(Carlson &lt;i&gt;et al.&lt;/i&gt; 2014; Guralnick &lt;i&gt;et al.&lt;/i&gt; 2016; Rohr &lt;i&gt;et al.&lt;/i&gt; 2018)","plainTextFormattedCitation":"(Carlson et al. 2014; Guralnick et al. 2016; Rohr et al. 2018)","previouslyFormattedCitation":"(Carlson &lt;i&gt;et al.&lt;/i&gt; 2014; Guralnick &lt;i&gt;et al.&lt;/i&gt; 2016; Rohr &lt;i&gt;et al.&lt;/i&gt; 2018)"},"properties":{"noteIndex":0},"schema":"https://github.com/citation-style-language/schema/raw/master/csl-citation.json"}</w:instrText>
      </w:r>
      <w:r w:rsidR="008E39BD">
        <w:fldChar w:fldCharType="separate"/>
      </w:r>
      <w:r w:rsidR="00C17C8C" w:rsidRPr="00C17C8C">
        <w:rPr>
          <w:noProof/>
        </w:rPr>
        <w:t xml:space="preserve">(Carlson </w:t>
      </w:r>
      <w:r w:rsidR="00C17C8C" w:rsidRPr="00C17C8C">
        <w:rPr>
          <w:i/>
          <w:noProof/>
        </w:rPr>
        <w:t>et al.</w:t>
      </w:r>
      <w:r w:rsidR="00C17C8C" w:rsidRPr="00C17C8C">
        <w:rPr>
          <w:noProof/>
        </w:rPr>
        <w:t xml:space="preserve"> 2014; Guralnick </w:t>
      </w:r>
      <w:r w:rsidR="00C17C8C" w:rsidRPr="00C17C8C">
        <w:rPr>
          <w:i/>
          <w:noProof/>
        </w:rPr>
        <w:t>et al.</w:t>
      </w:r>
      <w:r w:rsidR="00C17C8C" w:rsidRPr="00C17C8C">
        <w:rPr>
          <w:noProof/>
        </w:rPr>
        <w:t xml:space="preserve"> 2016; Rohr </w:t>
      </w:r>
      <w:r w:rsidR="00C17C8C" w:rsidRPr="00C17C8C">
        <w:rPr>
          <w:i/>
          <w:noProof/>
        </w:rPr>
        <w:t>et al.</w:t>
      </w:r>
      <w:r w:rsidR="00C17C8C" w:rsidRPr="00C17C8C">
        <w:rPr>
          <w:noProof/>
        </w:rPr>
        <w:t xml:space="preserve"> 2018)</w:t>
      </w:r>
      <w:r w:rsidR="008E39BD">
        <w:fldChar w:fldCharType="end"/>
      </w:r>
      <w:r w:rsidR="000A071A">
        <w:t xml:space="preserve">. </w:t>
      </w:r>
    </w:p>
    <w:p w14:paraId="7688D847" w14:textId="73731FAF" w:rsidR="006E067B" w:rsidRDefault="00076606" w:rsidP="3AA0BB5B">
      <w:pPr>
        <w:spacing w:line="276" w:lineRule="auto"/>
        <w:jc w:val="both"/>
        <w:rPr>
          <w:rFonts w:eastAsiaTheme="minorEastAsia"/>
        </w:rPr>
      </w:pPr>
      <w:r>
        <w:t>T</w:t>
      </w:r>
      <w:r w:rsidR="000405D8">
        <w:t xml:space="preserve">he </w:t>
      </w:r>
      <w:r w:rsidR="000A278B" w:rsidRPr="3AA0BB5B">
        <w:rPr>
          <w:rFonts w:eastAsiaTheme="minorEastAsia"/>
        </w:rPr>
        <w:t>‘</w:t>
      </w:r>
      <w:proofErr w:type="spellStart"/>
      <w:r w:rsidR="001B5F0C" w:rsidRPr="3AA0BB5B">
        <w:rPr>
          <w:rFonts w:eastAsiaTheme="minorEastAsia"/>
        </w:rPr>
        <w:t>Raunkiæran</w:t>
      </w:r>
      <w:proofErr w:type="spellEnd"/>
      <w:r w:rsidR="000A278B" w:rsidRPr="3AA0BB5B">
        <w:rPr>
          <w:rFonts w:eastAsiaTheme="minorEastAsia"/>
        </w:rPr>
        <w:t>’</w:t>
      </w:r>
      <w:r w:rsidR="001B5F0C" w:rsidRPr="3AA0BB5B">
        <w:rPr>
          <w:rFonts w:eastAsiaTheme="minorEastAsia"/>
        </w:rPr>
        <w:t xml:space="preserve"> </w:t>
      </w:r>
      <w:r w:rsidR="000405D8">
        <w:t xml:space="preserve">shortfall, coupled with the lack of </w:t>
      </w:r>
      <w:r w:rsidR="00CF3E43">
        <w:t xml:space="preserve">a </w:t>
      </w:r>
      <w:r w:rsidR="000405D8">
        <w:t>centralised repository for animal trait data, may have been a major hindrance to the application of trait-based approaches at large scales in vertebrate species.</w:t>
      </w:r>
      <w:r w:rsidR="00BA6C42">
        <w:t xml:space="preserve"> In my thesis, </w:t>
      </w:r>
      <w:r w:rsidR="00141654">
        <w:t xml:space="preserve">I employed imputation techniques throughout to estimate missing trait values. </w:t>
      </w:r>
      <w:r w:rsidR="00BA6C42">
        <w:t>However,</w:t>
      </w:r>
      <w:r w:rsidR="00141654">
        <w:t xml:space="preserve"> </w:t>
      </w:r>
      <w:r w:rsidR="002617E1" w:rsidRPr="3AA0BB5B">
        <w:rPr>
          <w:rFonts w:eastAsiaTheme="minorEastAsia"/>
        </w:rPr>
        <w:t>complementing existing datasets with empirical data is the only way to fill the current data gaps robustly.</w:t>
      </w:r>
      <w:r w:rsidR="006A7DCE" w:rsidRPr="3AA0BB5B">
        <w:rPr>
          <w:rFonts w:eastAsiaTheme="minorEastAsia"/>
        </w:rPr>
        <w:t xml:space="preserve"> </w:t>
      </w:r>
      <w:r w:rsidR="008B1533" w:rsidRPr="3AA0BB5B">
        <w:rPr>
          <w:rFonts w:eastAsiaTheme="minorEastAsia"/>
        </w:rPr>
        <w:t>It may be that integrating regiona</w:t>
      </w:r>
      <w:r w:rsidR="001B5F0C" w:rsidRPr="3AA0BB5B">
        <w:rPr>
          <w:rFonts w:eastAsiaTheme="minorEastAsia"/>
        </w:rPr>
        <w:t>l</w:t>
      </w:r>
      <w:r w:rsidR="008B1533" w:rsidRPr="3AA0BB5B">
        <w:rPr>
          <w:rFonts w:eastAsiaTheme="minorEastAsia"/>
        </w:rPr>
        <w:t xml:space="preserve"> databases</w:t>
      </w:r>
      <w:r w:rsidR="001B5F0C" w:rsidRPr="3AA0BB5B">
        <w:rPr>
          <w:rFonts w:eastAsiaTheme="minorEastAsia"/>
        </w:rPr>
        <w:t xml:space="preserve">, potentially in different languages, could help </w:t>
      </w:r>
      <w:r w:rsidR="00E330EB" w:rsidRPr="3AA0BB5B">
        <w:rPr>
          <w:rFonts w:eastAsiaTheme="minorEastAsia"/>
        </w:rPr>
        <w:t>fill</w:t>
      </w:r>
      <w:r w:rsidR="001B5F0C" w:rsidRPr="3AA0BB5B">
        <w:rPr>
          <w:rFonts w:eastAsiaTheme="minorEastAsia"/>
        </w:rPr>
        <w:t xml:space="preserve"> some of the gaps.</w:t>
      </w:r>
    </w:p>
    <w:p w14:paraId="4E1EAA26" w14:textId="2B51D43F" w:rsidR="000405D8" w:rsidRDefault="001B5F0C" w:rsidP="0026719D">
      <w:pPr>
        <w:autoSpaceDE w:val="0"/>
        <w:autoSpaceDN w:val="0"/>
        <w:adjustRightInd w:val="0"/>
        <w:spacing w:after="0" w:line="276" w:lineRule="auto"/>
        <w:jc w:val="both"/>
      </w:pPr>
      <w:r w:rsidRPr="3AA0BB5B">
        <w:rPr>
          <w:rFonts w:eastAsiaTheme="minorEastAsia"/>
        </w:rPr>
        <w:t>Finally, m</w:t>
      </w:r>
      <w:r w:rsidR="000405D8" w:rsidRPr="3AA0BB5B">
        <w:rPr>
          <w:rFonts w:eastAsiaTheme="minorEastAsia"/>
        </w:rPr>
        <w:t>any studies have called for</w:t>
      </w:r>
      <w:r w:rsidR="008B1533" w:rsidRPr="3AA0BB5B">
        <w:rPr>
          <w:rFonts w:eastAsiaTheme="minorEastAsia"/>
        </w:rPr>
        <w:t xml:space="preserve"> the integration and standardis</w:t>
      </w:r>
      <w:r w:rsidR="008B1533">
        <w:t xml:space="preserve">ation of </w:t>
      </w:r>
      <w:r w:rsidR="000405D8">
        <w:t>trait databases</w:t>
      </w:r>
      <w:r w:rsidR="008551A5">
        <w:t xml:space="preserve"> </w:t>
      </w:r>
      <w:r w:rsidR="008551A5">
        <w:fldChar w:fldCharType="begin" w:fldLock="1"/>
      </w:r>
      <w:r w:rsidR="00A51C6D">
        <w:instrText>ADDIN CSL_CITATION {"citationItems":[{"id":"ITEM-1","itemData":{"DOI":"10.1111/ecog.04387","ISSN":"16000587","abstract":"Functional traits have long been considered the ‘holy grail’ in community ecology due to their potential to link phenotypic variation with ecological processes. Advancements across taxonomic disciplines continue to support functional ecology's objective to approach generality in community assembly. However, a divergence of definitions, aims and methods across taxa has created discord, limiting the field's predictive capacity. Here, we provide a guide to support functional ecological comparisons across taxa. We describe advances in cross-taxa functional research, identify gaps in approaches, synthesize definitions and unify methodological considerations. When deciding which traits to compare, particularly response traits, we advocate selecting functionally analogous traits that relate to community assembly processes. Finally, we describe at what scale and for which questions functional comparisons across taxa are useful and when other approaches may be more constructive. Our approach promotes standardized methods for integrative research across taxa to identify broad trends in community assembly.","author":[{"dropping-particle":"","family":"Weiss","given":"Katherine C.B.","non-dropping-particle":"","parse-names":false,"suffix":""},{"dropping-particle":"","family":"Ray","given":"Courtenay A.","non-dropping-particle":"","parse-names":false,"suffix":""}],"container-title":"Ecography","id":"ITEM-1","issued":{"date-parts":[["2019"]]},"title":"Unifying functional trait approaches to understand the assemblage of ecological communities: synthesizing taxonomic divides","type":"article"},"uris":["http://www.mendeley.com/documents/?uuid=1dc78fb9-4e6b-4606-af6b-aef4e8a9ae23"]},{"id":"ITEM-2","itemData":{"DOI":"10.1038/s41559-018-0667-3","ISSN":"2397334X","PMID":"30224814","abstract":"Essential Biodiversity Variables (EBVs) allow observation and reporting of global biodiversity change, but a detailed framework for the empirical derivation of specific EBVs has yet to be developed. Here, we re-examine and refine the previous candidate set of species traits EBVs and show how traits related to phenology, morphology, reproduction, physiology and movement can contribute to EBV operationalization. The selected EBVs express intra-specific trait variation and allow monitoring of how organisms respond to global change. We evaluate the societal relevance of species traits EBVs for policy targets and demonstrate how open, interoperable and machine-readable trait data enable the building of EBV data products. We outline collection methods, meta(data) standardization, reproducible workflows, semantic tools and licence requirements for producing species traits EBVs. An operationalization is critical for assessing progress towards biodiversity conservation and sustainable development goals and has wide implications for data-intensive science in ecology, biogeography, conservation and Earth observation.","author":[{"dropping-particle":"","family":"Kissling","given":"W. Daniel","non-dropping-particle":"","parse-names":false,"suffix":""},{"dropping-particle":"","family":"Walls","given":"Ramona","non-dropping-particle":"","parse-names":false,"suffix":""},{"dropping-particle":"","family":"Bowser","given":"Anne","non-dropping-particle":"","parse-names":false,"suffix":""},{"dropping-particle":"","family":"Jones","given":"Matthew O.","non-dropping-particle":"","parse-names":false,"suffix":""},{"dropping-particle":"","family":"Kattge","given":"Jens","non-dropping-particle":"","parse-names":false,"suffix":""},{"dropping-particle":"","family":"Agosti","given":"Donat","non-dropping-particle":"","parse-names":false,"suffix":""},{"dropping-particle":"","family":"Amengual","given":"Josep","non-dropping-particle":"","parse-names":false,"suffix":""},{"dropping-particle":"","family":"Basset","given":"Alberto","non-dropping-particle":"","parse-names":false,"suffix":""},{"dropping-particle":"","family":"Bodegom","given":"Peter M.","non-dropping-particle":"van","parse-names":false,"suffix":""},{"dropping-particle":"","family":"Cornelissen","given":"Johannes H.C.","non-dropping-particle":"","parse-names":false,"suffix":""},{"dropping-particle":"","family":"Denny","given":"Ellen G.","non-dropping-particle":"","parse-names":false,"suffix":""},{"dropping-particle":"","family":"Deudero","given":"Salud","non-dropping-particle":"","parse-names":false,"suffix":""},{"dropping-particle":"","family":"Egloff","given":"Willi","non-dropping-particle":"","parse-names":false,"suffix":""},{"dropping-particle":"","family":"Elmendorf","given":"Sarah C.","non-dropping-particle":"","parse-names":false,"suffix":""},{"dropping-particle":"","family":"Alonso García","given":"Enrique","non-dropping-particle":"","parse-names":false,"suffix":""},{"dropping-particle":"","family":"Jones","given":"Katherine D.","non-dropping-particle":"","parse-names":false,"suffix":""},{"dropping-particle":"","family":"Jones","given":"Owen R.","non-dropping-particle":"","parse-names":false,"suffix":""},{"dropping-particle":"","family":"Lavorel","given":"Sandra","non-dropping-particle":"","parse-names":false,"suffix":""},{"dropping-particle":"","family":"Lear","given":"Dan","non-dropping-particle":"","parse-names":false,"suffix":""},{"dropping-particle":"","family":"Navarro","given":"Laetitia M.","non-dropping-particle":"","parse-names":false,"suffix":""},{"dropping-particle":"","family":"Pawar","given":"Samraat","non-dropping-particle":"","parse-names":false,"suffix":""},{"dropping-particle":"","family":"Pirzl","given":"Rebecca","non-dropping-particle":"","parse-names":false,"suffix":""},{"dropping-particle":"","family":"Rüger","given":"Nadja","non-dropping-particle":"","parse-names":false,"suffix":""},{"dropping-particle":"","family":"Sal","given":"Sofia","non-dropping-particle":"","parse-names":false,"suffix":""},{"dropping-particle":"","family":"Salguero-Gómez","given":"Roberto","non-dropping-particle":"","parse-names":false,"suffix":""},{"dropping-particle":"","family":"Schigel","given":"Dmitry","non-dropping-particle":"","parse-names":false,"suffix":""},{"dropping-particle":"","family":"Schulz","given":"Katja Sabine","non-dropping-particle":"","parse-names":false,"suffix":""},{"dropping-particle":"","family":"Skidmore","given":"Andrew","non-dropping-particle":"","parse-names":false,"suffix":""},{"dropping-particle":"","family":"Guralnick","given":"Robert P.","non-dropping-particle":"","parse-names":false,"suffix":""}],"container-title":"Nature Ecology and Evolution","id":"ITEM-2","issued":{"date-parts":[["2018"]]},"title":"Towards global data products of Essential Biodiversity Variables on species traits","type":"article"},"uris":["http://www.mendeley.com/documents/?uuid=20ed4095-4ffe-4efe-9287-9bb5cbe1ee4b"]},{"id":"ITEM-3","itemData":{"DOI":"10.1111/2041-210X.13288","ISSN":"2041210X","abstract":"Trait-based approaches are widespread throughout ecological research as they offer great potential to achieve a general understanding of a wide range of ecological and evolutionary mechanisms. Accordingly, a wealth of trait data is available for many organism groups, but this data is underexploited due to a lack of standardization and heterogeneity in data formats and definitions. We review current initiatives and structures developed for standardizing trait data and discuss the importance of standardization for trait data hosted in distributed open-access repositories. In order to facilitate the standardization and harmonization of distributed trait datasets by data providers and data users, we propose a standardized vocabulary that can be used for storing and sharing ecological trait data. We discuss potential incentives and challenges for the wide adoption of such a standard by data providers. The use of a standard vocabulary allows for trait datasets from heterogeneous sources to be aggregated more easily into compilations and facilitates the creation of interfaces between software tools for trait-data handling and analysis. By aiding decentralized trait-data standardization, our vocabulary may ease data integration and use of trait data for a broader ecological research community and enable global syntheses across a wide range of taxa and ecosystems.","author":[{"dropping-particle":"","family":"Schneider","given":"Florian D.","non-dropping-particle":"","parse-names":false,"suffix":""},{"dropping-particle":"","family":"Fichtmueller","given":"David","non-dropping-particle":"","parse-names":false,"suffix":""},{"dropping-particle":"","family":"Gossner","given":"Martin M.","non-dropping-particle":"","parse-names":false,"suffix":""},{"dropping-particle":"","family":"Güntsch","given":"Anton","non-dropping-particle":"","parse-names":false,"suffix":""},{"dropping-particle":"","family":"Jochum","given":"Malte","non-dropping-particle":"","parse-names":false,"suffix":""},{"dropping-particle":"","family":"König-Ries","given":"Birgitta","non-dropping-particle":"","parse-names":false,"suffix":""},{"dropping-particle":"","family":"Provost","given":"Gaëtane","non-dropping-particle":"Le","parse-names":false,"suffix":""},{"dropping-particle":"","family":"Manning","given":"Peter","non-dropping-particle":"","parse-names":false,"suffix":""},{"dropping-particle":"","family":"Ostrowski","given":"Andreas","non-dropping-particle":"","parse-names":false,"suffix":""},{"dropping-particle":"","family":"Penone","given":"Caterina","non-dropping-particle":"","parse-names":false,"suffix":""},{"dropping-particle":"","family":"Simons","given":"Nadja K.","non-dropping-particle":"","parse-names":false,"suffix":""}],"container-title":"Methods in Ecology and Evolution","id":"ITEM-3","issued":{"date-parts":[["2019"]]},"title":"Towards an ecological trait-data standard","type":"article"},"uris":["http://www.mendeley.com/documents/?uuid=85aea0f1-6b49-44e7-a8bb-a4bea1dc0679"]},{"id":"ITEM-4","itemData":{"DOI":"10.1111/1365-2435.14051","ISSN":"0269-8463","author":[{"dropping-particle":"","family":"Junker","given":"Robert R.","non-dropping-particle":"","parse-names":false,"suffix":""},{"dropping-particle":"","family":"Albrecht","given":"Jörg","non-dropping-particle":"","parse-names":false,"suffix":""},{"dropping-particle":"","family":"Becker","given":"Marcel","non-dropping-particle":"","parse-names":false,"suffix":""},{"dropping-particle":"","family":"Keuth","given":"Raya","non-dropping-particle":"","parse-names":false,"suffix":""},{"dropping-particle":"","family":"Farwig","given":"Nina","non-dropping-particle":"","parse-names":false,"suffix":""},{"dropping-particle":"","family":"Schleuning","given":"Matthias","non-dropping-particle":"","parse-names":false,"suffix":""}],"container-title":"Functional Ecology","id":"ITEM-4","issue":"March","issued":{"date-parts":[["2022"]]},"page":"1-16","title":"Towards an animal economics spectrum for ecosystem research","type":"article-journal"},"uris":["http://www.mendeley.com/documents/?uuid=eb2d2b61-88fc-4aaf-8383-87e2ce8c53c3"]}],"mendeley":{"formattedCitation":"(Kissling &lt;i&gt;et al.&lt;/i&gt; 2018; Schneider &lt;i&gt;et al.&lt;/i&gt; 2019; Weiss &amp; Ray 2019; Junker &lt;i&gt;et al.&lt;/i&gt; 2022)","plainTextFormattedCitation":"(Kissling et al. 2018; Schneider et al. 2019; Weiss &amp; Ray 2019; Junker et al. 2022)","previouslyFormattedCitation":"(Kissling &lt;i&gt;et al.&lt;/i&gt; 2018; Schneider &lt;i&gt;et al.&lt;/i&gt; 2019; Weiss &amp; Ray 2019; Junker &lt;i&gt;et al.&lt;/i&gt; 2022)"},"properties":{"noteIndex":0},"schema":"https://github.com/citation-style-language/schema/raw/master/csl-citation.json"}</w:instrText>
      </w:r>
      <w:r w:rsidR="008551A5">
        <w:fldChar w:fldCharType="separate"/>
      </w:r>
      <w:r w:rsidR="008551A5" w:rsidRPr="008551A5">
        <w:rPr>
          <w:noProof/>
        </w:rPr>
        <w:t xml:space="preserve">(Kissling </w:t>
      </w:r>
      <w:r w:rsidR="008551A5" w:rsidRPr="008551A5">
        <w:rPr>
          <w:i/>
          <w:noProof/>
        </w:rPr>
        <w:t>et al.</w:t>
      </w:r>
      <w:r w:rsidR="008551A5" w:rsidRPr="008551A5">
        <w:rPr>
          <w:noProof/>
        </w:rPr>
        <w:t xml:space="preserve"> 2018; Schneider </w:t>
      </w:r>
      <w:r w:rsidR="008551A5" w:rsidRPr="008551A5">
        <w:rPr>
          <w:i/>
          <w:noProof/>
        </w:rPr>
        <w:t>et al.</w:t>
      </w:r>
      <w:r w:rsidR="008551A5" w:rsidRPr="008551A5">
        <w:rPr>
          <w:noProof/>
        </w:rPr>
        <w:t xml:space="preserve"> 2019; Weiss &amp; Ray 2019; Junker </w:t>
      </w:r>
      <w:r w:rsidR="008551A5" w:rsidRPr="008551A5">
        <w:rPr>
          <w:i/>
          <w:noProof/>
        </w:rPr>
        <w:t>et al.</w:t>
      </w:r>
      <w:r w:rsidR="008551A5" w:rsidRPr="008551A5">
        <w:rPr>
          <w:noProof/>
        </w:rPr>
        <w:t xml:space="preserve"> 2022)</w:t>
      </w:r>
      <w:r w:rsidR="008551A5">
        <w:fldChar w:fldCharType="end"/>
      </w:r>
      <w:r w:rsidR="008B1533">
        <w:t xml:space="preserve">, to produce open-access, interoperable, </w:t>
      </w:r>
      <w:r w:rsidR="006E067B">
        <w:t xml:space="preserve">and </w:t>
      </w:r>
      <w:r w:rsidR="008B1533">
        <w:t>unified product</w:t>
      </w:r>
      <w:r w:rsidR="00617F7B">
        <w:t>s</w:t>
      </w:r>
      <w:r w:rsidR="000405D8">
        <w:t xml:space="preserve">. </w:t>
      </w:r>
      <w:r w:rsidR="00043DEB">
        <w:t>D</w:t>
      </w:r>
      <w:r>
        <w:t>eveloping an appropriate framework for data standardisation and integration</w:t>
      </w:r>
      <w:r w:rsidR="008B1533">
        <w:t xml:space="preserve"> </w:t>
      </w:r>
      <w:r w:rsidR="000405D8">
        <w:t>would req</w:t>
      </w:r>
      <w:r>
        <w:t>u</w:t>
      </w:r>
      <w:r w:rsidR="000405D8">
        <w:t>ire overcom</w:t>
      </w:r>
      <w:r w:rsidR="00D86D29">
        <w:t>ing</w:t>
      </w:r>
      <w:r w:rsidR="000405D8">
        <w:t xml:space="preserve"> implementation and conceptual difficulties</w:t>
      </w:r>
      <w:r>
        <w:t xml:space="preserve">, </w:t>
      </w:r>
      <w:r w:rsidR="006E067B">
        <w:t xml:space="preserve">notably </w:t>
      </w:r>
      <w:r>
        <w:t xml:space="preserve">pertaining to the </w:t>
      </w:r>
      <w:r w:rsidR="006E067B">
        <w:t>definition</w:t>
      </w:r>
      <w:r>
        <w:t xml:space="preserve"> of comparable traits across </w:t>
      </w:r>
      <w:r w:rsidR="006E067B">
        <w:t>organisms</w:t>
      </w:r>
      <w:r w:rsidR="000A071A">
        <w:t xml:space="preserve"> and</w:t>
      </w:r>
      <w:r w:rsidR="006E067B">
        <w:t xml:space="preserve"> to</w:t>
      </w:r>
      <w:r>
        <w:t xml:space="preserve"> the</w:t>
      </w:r>
      <w:r w:rsidR="000A071A">
        <w:t xml:space="preserve"> integration</w:t>
      </w:r>
      <w:r w:rsidR="006E067B">
        <w:t xml:space="preserve"> of taxonomic nomenclatures</w:t>
      </w:r>
      <w:r w:rsidR="00BD5CAD">
        <w:t xml:space="preserve"> </w:t>
      </w:r>
      <w:r w:rsidR="00A51C6D">
        <w:fldChar w:fldCharType="begin" w:fldLock="1"/>
      </w:r>
      <w:r w:rsidR="00E15B11">
        <w:instrText>ADDIN CSL_CITATION {"citationItems":[{"id":"ITEM-1","itemData":{"author":[{"dropping-particle":"","family":"R. Salguero‐Gómez; J. Jackson; S. J. L. Gascoigne.","given":"","non-dropping-particle":"","parse-names":false,"suffix":""}],"container-title":"Journal of Animal Ecology","id":"ITEM-1","issue":"9","issued":{"date-parts":[["2021"]]},"page":"2000-2004","title":"Four key challenges in the open‐data revolution.pdf","type":"article-journal","volume":"90"},"uris":["http://www.mendeley.com/documents/?uuid=86b23b8c-e1f3-4d84-8f6c-05c310148727","http://www.mendeley.com/documents/?uuid=022de41d-aa67-44f0-814f-0e9aeed6cb7f"]}],"mendeley":{"formattedCitation":"(R. Salguero‐Gómez; J. Jackson; S. J. L. Gascoigne. 2021)","manualFormatting":"(Salguero‐Gómez et al. 2021)","plainTextFormattedCitation":"(R. Salguero‐Gómez; J. Jackson; S. J. L. Gascoigne. 2021)","previouslyFormattedCitation":"(R. Salguero‐Gómez; J. Jackson; S. J. L. Gascoigne. 2021)"},"properties":{"noteIndex":0},"schema":"https://github.com/citation-style-language/schema/raw/master/csl-citation.json"}</w:instrText>
      </w:r>
      <w:r w:rsidR="00A51C6D">
        <w:fldChar w:fldCharType="separate"/>
      </w:r>
      <w:r w:rsidR="00944C28" w:rsidRPr="00944C28">
        <w:rPr>
          <w:noProof/>
        </w:rPr>
        <w:t>(Salguero‐Gómez</w:t>
      </w:r>
      <w:r w:rsidR="00944C28">
        <w:rPr>
          <w:noProof/>
        </w:rPr>
        <w:t xml:space="preserve"> et al.</w:t>
      </w:r>
      <w:r w:rsidR="00944C28" w:rsidRPr="00944C28">
        <w:rPr>
          <w:noProof/>
        </w:rPr>
        <w:t xml:space="preserve"> 2021)</w:t>
      </w:r>
      <w:r w:rsidR="00A51C6D">
        <w:fldChar w:fldCharType="end"/>
      </w:r>
      <w:r w:rsidR="000405D8">
        <w:t>.</w:t>
      </w:r>
      <w:r w:rsidR="00E330EB">
        <w:t xml:space="preserve"> However,</w:t>
      </w:r>
      <w:r w:rsidR="008B1533">
        <w:t xml:space="preserve"> </w:t>
      </w:r>
      <w:r w:rsidR="00E330EB">
        <w:t>integration and standardisation of trait databases would represent a major step for animal ecology</w:t>
      </w:r>
      <w:r w:rsidR="00281F5F">
        <w:t>, preventing the duplication of research efforts, promoting collaboration and opening new research avenues</w:t>
      </w:r>
      <w:r w:rsidR="00E330EB">
        <w:t>. By highlighting the current gaps in</w:t>
      </w:r>
      <w:r w:rsidR="00281F5F">
        <w:t xml:space="preserve"> terrestrial</w:t>
      </w:r>
      <w:r w:rsidR="00E330EB">
        <w:t xml:space="preserve"> vertebrate trait data, Chapter 2 could help guide future collection efforts.</w:t>
      </w:r>
    </w:p>
    <w:p w14:paraId="5BCC21DD" w14:textId="77777777" w:rsidR="000A071A" w:rsidRPr="00AC37FD" w:rsidRDefault="000A071A" w:rsidP="0026719D">
      <w:pPr>
        <w:autoSpaceDE w:val="0"/>
        <w:autoSpaceDN w:val="0"/>
        <w:adjustRightInd w:val="0"/>
        <w:spacing w:after="0" w:line="276" w:lineRule="auto"/>
        <w:jc w:val="both"/>
      </w:pPr>
    </w:p>
    <w:p w14:paraId="46FA0643" w14:textId="77777777" w:rsidR="0098647A" w:rsidRPr="001B5F0C" w:rsidRDefault="00DF143E" w:rsidP="0026719D">
      <w:pPr>
        <w:pStyle w:val="ListParagraph"/>
        <w:numPr>
          <w:ilvl w:val="0"/>
          <w:numId w:val="10"/>
        </w:numPr>
        <w:spacing w:line="276" w:lineRule="auto"/>
        <w:jc w:val="both"/>
        <w:rPr>
          <w:b/>
          <w:bCs/>
        </w:rPr>
      </w:pPr>
      <w:commentRangeStart w:id="27"/>
      <w:r w:rsidRPr="001B5F0C">
        <w:rPr>
          <w:b/>
          <w:bCs/>
          <w:sz w:val="28"/>
          <w:szCs w:val="28"/>
        </w:rPr>
        <w:t>Functional reshaping</w:t>
      </w:r>
      <w:r w:rsidR="003C598B" w:rsidRPr="001B5F0C">
        <w:rPr>
          <w:b/>
          <w:bCs/>
          <w:sz w:val="28"/>
          <w:szCs w:val="28"/>
        </w:rPr>
        <w:t xml:space="preserve"> of </w:t>
      </w:r>
      <w:r w:rsidR="00D80735" w:rsidRPr="001B5F0C">
        <w:rPr>
          <w:b/>
          <w:bCs/>
          <w:sz w:val="28"/>
          <w:szCs w:val="28"/>
        </w:rPr>
        <w:t xml:space="preserve">local </w:t>
      </w:r>
      <w:r w:rsidR="003C598B" w:rsidRPr="001B5F0C">
        <w:rPr>
          <w:b/>
          <w:bCs/>
          <w:sz w:val="28"/>
          <w:szCs w:val="28"/>
        </w:rPr>
        <w:t>vertebrate assemblages</w:t>
      </w:r>
      <w:r w:rsidRPr="001B5F0C">
        <w:rPr>
          <w:b/>
          <w:bCs/>
          <w:sz w:val="28"/>
          <w:szCs w:val="28"/>
        </w:rPr>
        <w:t xml:space="preserve"> under land-use change</w:t>
      </w:r>
      <w:commentRangeEnd w:id="27"/>
      <w:r w:rsidR="00EC5009">
        <w:rPr>
          <w:rStyle w:val="CommentReference"/>
        </w:rPr>
        <w:commentReference w:id="27"/>
      </w:r>
    </w:p>
    <w:p w14:paraId="51C77996" w14:textId="096E0D09" w:rsidR="00F40069" w:rsidRDefault="006A7DCE" w:rsidP="0026719D">
      <w:pPr>
        <w:spacing w:line="276" w:lineRule="auto"/>
        <w:jc w:val="both"/>
      </w:pPr>
      <w:r>
        <w:t>In Chapter 3 and Chapter 5, m</w:t>
      </w:r>
      <w:r w:rsidR="007C3C42">
        <w:t>y thesis highlights</w:t>
      </w:r>
      <w:r w:rsidR="00520CC5">
        <w:t xml:space="preserve"> two different </w:t>
      </w:r>
      <w:r w:rsidR="00AF3B96">
        <w:t>dimensions</w:t>
      </w:r>
      <w:r w:rsidR="00520CC5">
        <w:t xml:space="preserve"> of</w:t>
      </w:r>
      <w:r w:rsidR="007C3C42">
        <w:t xml:space="preserve"> the functional r</w:t>
      </w:r>
      <w:r w:rsidR="005D7F07" w:rsidRPr="00B4545E">
        <w:t xml:space="preserve">eshaping of </w:t>
      </w:r>
      <w:r w:rsidR="003C598B">
        <w:t>vertebrate assemblages</w:t>
      </w:r>
      <w:r w:rsidR="0001678A">
        <w:t xml:space="preserve"> under land-use change</w:t>
      </w:r>
      <w:r w:rsidR="00DF7DB3">
        <w:t>.</w:t>
      </w:r>
      <w:r w:rsidR="00EB24BF">
        <w:t xml:space="preserve"> </w:t>
      </w:r>
      <w:r w:rsidR="00E727B8">
        <w:t xml:space="preserve">While </w:t>
      </w:r>
      <w:r w:rsidR="00946D8B">
        <w:t xml:space="preserve">Chapter 3 focuses on </w:t>
      </w:r>
      <w:r w:rsidR="00AF2CAC">
        <w:t xml:space="preserve">the </w:t>
      </w:r>
      <w:r w:rsidR="00946D8B">
        <w:t>functional diversity</w:t>
      </w:r>
      <w:r w:rsidR="00AF2CAC">
        <w:t xml:space="preserve"> of local </w:t>
      </w:r>
      <w:r w:rsidR="000D608F">
        <w:t>vertebrate</w:t>
      </w:r>
      <w:r w:rsidR="00AF2CAC">
        <w:t xml:space="preserve"> </w:t>
      </w:r>
      <w:r w:rsidR="000D608F">
        <w:t>assemblages</w:t>
      </w:r>
      <w:r w:rsidR="00D824C0">
        <w:t xml:space="preserve"> by</w:t>
      </w:r>
      <w:r w:rsidR="00AF2CAC">
        <w:t xml:space="preserve"> using</w:t>
      </w:r>
      <w:r w:rsidR="009D4CF2">
        <w:t xml:space="preserve"> various</w:t>
      </w:r>
      <w:r w:rsidR="000054BF">
        <w:t xml:space="preserve"> indices</w:t>
      </w:r>
      <w:r w:rsidR="00DD39C6">
        <w:t xml:space="preserve"> to</w:t>
      </w:r>
      <w:r w:rsidR="00946D8B">
        <w:t xml:space="preserve"> summaris</w:t>
      </w:r>
      <w:r w:rsidR="00DD39C6">
        <w:t>e</w:t>
      </w:r>
      <w:r w:rsidR="00946D8B">
        <w:t xml:space="preserve"> the diversity of </w:t>
      </w:r>
      <w:r w:rsidR="00E727B8">
        <w:t>ecological</w:t>
      </w:r>
      <w:r w:rsidR="00946D8B">
        <w:t xml:space="preserve"> traits</w:t>
      </w:r>
      <w:r w:rsidR="00E727B8">
        <w:t xml:space="preserve"> across vertebrate assemblages of the PREDICTS database,</w:t>
      </w:r>
      <w:r w:rsidR="00946D8B">
        <w:t xml:space="preserve"> Chapter 5 </w:t>
      </w:r>
      <w:r w:rsidR="000054BF">
        <w:t>makes use of</w:t>
      </w:r>
      <w:r w:rsidR="00946D8B">
        <w:t xml:space="preserve"> </w:t>
      </w:r>
      <w:r w:rsidR="000054BF">
        <w:t xml:space="preserve">physiological data </w:t>
      </w:r>
      <w:r w:rsidR="00DD39C6">
        <w:t>to</w:t>
      </w:r>
      <w:r w:rsidR="000054BF">
        <w:t xml:space="preserve"> </w:t>
      </w:r>
      <w:r w:rsidR="00DD39C6">
        <w:t xml:space="preserve">quantify </w:t>
      </w:r>
      <w:r w:rsidR="00946D8B">
        <w:t xml:space="preserve">energetic requirements </w:t>
      </w:r>
      <w:r w:rsidR="00DD39C6">
        <w:t>at the assemblage level</w:t>
      </w:r>
      <w:r w:rsidR="00946D8B">
        <w:t>.</w:t>
      </w:r>
      <w:r w:rsidR="00151195">
        <w:t xml:space="preserve"> </w:t>
      </w:r>
      <w:r w:rsidR="00194D96">
        <w:t>To my knowledge, my work constitutes the first global assessment of</w:t>
      </w:r>
      <w:r w:rsidR="003C1517">
        <w:t xml:space="preserve"> the </w:t>
      </w:r>
      <w:r w:rsidR="00801DFD">
        <w:t>responses</w:t>
      </w:r>
      <w:r w:rsidR="003C1517">
        <w:t xml:space="preserve"> of </w:t>
      </w:r>
      <w:r w:rsidR="00801DFD">
        <w:t>functional diversity to land use and land-use intensity</w:t>
      </w:r>
      <w:r w:rsidR="00194D96">
        <w:t xml:space="preserve"> </w:t>
      </w:r>
      <w:r w:rsidR="003C1517">
        <w:t>across vertebrate classes</w:t>
      </w:r>
      <w:r w:rsidR="00801DFD">
        <w:t xml:space="preserve">, and of the </w:t>
      </w:r>
      <w:r w:rsidR="004258F8">
        <w:t>changes in total</w:t>
      </w:r>
      <w:r w:rsidR="00D911A7">
        <w:t xml:space="preserve"> vertebrate</w:t>
      </w:r>
      <w:r w:rsidR="004258F8">
        <w:t xml:space="preserve"> energetic requirements with land use and land-use intensity</w:t>
      </w:r>
      <w:r w:rsidR="003C1517">
        <w:t>.</w:t>
      </w:r>
    </w:p>
    <w:p w14:paraId="65824EB6" w14:textId="26E57C7A" w:rsidR="00667B54" w:rsidRPr="00667B54" w:rsidRDefault="00667B54" w:rsidP="00667B54">
      <w:pPr>
        <w:pStyle w:val="ListParagraph"/>
        <w:numPr>
          <w:ilvl w:val="0"/>
          <w:numId w:val="11"/>
        </w:numPr>
        <w:spacing w:line="276" w:lineRule="auto"/>
        <w:jc w:val="both"/>
        <w:rPr>
          <w:b/>
          <w:bCs/>
        </w:rPr>
      </w:pPr>
      <w:r w:rsidRPr="00667B54">
        <w:rPr>
          <w:b/>
          <w:bCs/>
        </w:rPr>
        <w:t>Functional diversity and functional composition (Chapter 3)</w:t>
      </w:r>
    </w:p>
    <w:p w14:paraId="3B95A1CF" w14:textId="57F8ECB4" w:rsidR="00283F54" w:rsidRDefault="006A7DCE" w:rsidP="0026719D">
      <w:pPr>
        <w:spacing w:line="276" w:lineRule="auto"/>
        <w:jc w:val="both"/>
      </w:pPr>
      <w:r>
        <w:lastRenderedPageBreak/>
        <w:t>In Chapter 3, a</w:t>
      </w:r>
      <w:r w:rsidR="0033309C">
        <w:t>fter</w:t>
      </w:r>
      <w:r w:rsidR="00D12CD8">
        <w:t xml:space="preserve"> combin</w:t>
      </w:r>
      <w:r w:rsidR="0033309C">
        <w:t>ing</w:t>
      </w:r>
      <w:r w:rsidR="00D12CD8">
        <w:t xml:space="preserve"> the trait data compiled in Chapter 2 with the PREDICTS database</w:t>
      </w:r>
      <w:r w:rsidR="0033309C">
        <w:t xml:space="preserve">, </w:t>
      </w:r>
      <w:r w:rsidR="002D1FA0">
        <w:t>I investigated how land use and land-use intensity affected the functional diversity (</w:t>
      </w:r>
      <w:commentRangeStart w:id="28"/>
      <w:r w:rsidR="008C6858">
        <w:t>i.e.</w:t>
      </w:r>
      <w:commentRangeEnd w:id="28"/>
      <w:r w:rsidR="00AA6F7D">
        <w:rPr>
          <w:rStyle w:val="CommentReference"/>
        </w:rPr>
        <w:commentReference w:id="28"/>
      </w:r>
      <w:r w:rsidR="002D1FA0">
        <w:t xml:space="preserve">, functional richness and functional dispersion) </w:t>
      </w:r>
      <w:r w:rsidR="009465FF">
        <w:t>as well as</w:t>
      </w:r>
      <w:r w:rsidR="002D1FA0">
        <w:t xml:space="preserve"> </w:t>
      </w:r>
      <w:r w:rsidR="009465FF">
        <w:t xml:space="preserve">the </w:t>
      </w:r>
      <w:r w:rsidR="002D1FA0">
        <w:t>functional composition (</w:t>
      </w:r>
      <w:r w:rsidR="008C6858">
        <w:t>i.e.</w:t>
      </w:r>
      <w:r w:rsidR="002D1FA0">
        <w:t>, functional loss and</w:t>
      </w:r>
      <w:r w:rsidR="00520CC5">
        <w:t xml:space="preserve"> functional</w:t>
      </w:r>
      <w:r w:rsidR="002D1FA0">
        <w:t xml:space="preserve"> gain) </w:t>
      </w:r>
      <w:r w:rsidR="00520CC5">
        <w:t xml:space="preserve">of terrestrial vertebrate assemblages, </w:t>
      </w:r>
      <w:r w:rsidR="00D80735">
        <w:t>across and within</w:t>
      </w:r>
      <w:r w:rsidR="004641A4">
        <w:t xml:space="preserve"> vertebrate</w:t>
      </w:r>
      <w:r w:rsidR="002D1FA0">
        <w:t xml:space="preserve"> classes</w:t>
      </w:r>
      <w:r w:rsidR="00D80735">
        <w:t>, at global scales</w:t>
      </w:r>
      <w:r w:rsidR="002D1FA0">
        <w:t>.</w:t>
      </w:r>
      <w:r w:rsidR="00845D2B">
        <w:t xml:space="preserve"> I investigated potential spatial variation in the responses by looking for differences </w:t>
      </w:r>
      <w:r w:rsidR="00C3054C">
        <w:t xml:space="preserve">in responses </w:t>
      </w:r>
      <w:r w:rsidR="00845D2B">
        <w:t>between tempera</w:t>
      </w:r>
      <w:r w:rsidR="00803128">
        <w:t>t</w:t>
      </w:r>
      <w:r w:rsidR="00845D2B">
        <w:t>e and tropical areas.</w:t>
      </w:r>
      <w:r w:rsidR="00D80735">
        <w:t xml:space="preserve"> </w:t>
      </w:r>
      <w:r w:rsidR="000F6916">
        <w:t>The findings of this Chapter are threefold</w:t>
      </w:r>
      <w:r w:rsidR="00CE7540">
        <w:t xml:space="preserve">. First, </w:t>
      </w:r>
      <w:r w:rsidR="00C01AE2">
        <w:t>across all vertebrate species,</w:t>
      </w:r>
      <w:r w:rsidR="00744522">
        <w:t xml:space="preserve"> the functional diversity of vertebrate assemblages is negatively impacted by human land uses.</w:t>
      </w:r>
      <w:r w:rsidR="007A490F">
        <w:t xml:space="preserve"> Both functional richness and functional dispersion showed important </w:t>
      </w:r>
      <w:r w:rsidR="00F45A29">
        <w:t xml:space="preserve">average </w:t>
      </w:r>
      <w:r w:rsidR="007A490F">
        <w:t>decreases in some disturbed land uses</w:t>
      </w:r>
      <w:r w:rsidR="00DA6E33">
        <w:t xml:space="preserve"> (e.g., </w:t>
      </w:r>
      <w:r w:rsidR="00095C31">
        <w:t xml:space="preserve">a 63% average decline in functional richness </w:t>
      </w:r>
      <w:r w:rsidR="00D55884">
        <w:t xml:space="preserve">in </w:t>
      </w:r>
      <w:r w:rsidR="007904F6">
        <w:t>intensely</w:t>
      </w:r>
      <w:r w:rsidR="002939EF">
        <w:t>-u</w:t>
      </w:r>
      <w:r w:rsidR="007904F6">
        <w:t xml:space="preserve">sed </w:t>
      </w:r>
      <w:r w:rsidR="00D55884">
        <w:t xml:space="preserve">tropical cropland; a </w:t>
      </w:r>
      <w:r w:rsidR="00C017F5">
        <w:t>20% average decline in intensely</w:t>
      </w:r>
      <w:r w:rsidR="002939EF">
        <w:t>-</w:t>
      </w:r>
      <w:r w:rsidR="007904F6">
        <w:t>used urban areas</w:t>
      </w:r>
      <w:r w:rsidR="00DA6E33">
        <w:t>)</w:t>
      </w:r>
      <w:r w:rsidR="00C530C6">
        <w:t>. Further, decreases in functional dispersion exceed</w:t>
      </w:r>
      <w:r w:rsidR="005712EB">
        <w:t>ed</w:t>
      </w:r>
      <w:r w:rsidR="00C530C6">
        <w:t xml:space="preserve"> </w:t>
      </w:r>
      <w:r w:rsidR="00D824C0">
        <w:t>the</w:t>
      </w:r>
      <w:r w:rsidR="00BC5047">
        <w:t xml:space="preserve"> </w:t>
      </w:r>
      <w:r w:rsidR="00C530C6">
        <w:t xml:space="preserve">decreases </w:t>
      </w:r>
      <w:r w:rsidR="002278B2">
        <w:t xml:space="preserve">expected from </w:t>
      </w:r>
      <w:r w:rsidR="00C530C6">
        <w:t xml:space="preserve">species </w:t>
      </w:r>
      <w:r w:rsidR="00BC5047">
        <w:t>loss</w:t>
      </w:r>
      <w:r w:rsidR="00D824C0">
        <w:t xml:space="preserve"> in a number of disturbed land uses (</w:t>
      </w:r>
      <w:r w:rsidR="00B9659F">
        <w:t xml:space="preserve">most </w:t>
      </w:r>
      <w:r w:rsidR="00D824C0">
        <w:t>notably in tropical cropland)</w:t>
      </w:r>
      <w:r w:rsidR="00C530C6">
        <w:t>, providing evidence of functional clustering of vertebrate assemblages in th</w:t>
      </w:r>
      <w:r w:rsidR="009712A6">
        <w:t>e</w:t>
      </w:r>
      <w:r w:rsidR="00C530C6">
        <w:t>se land uses.</w:t>
      </w:r>
      <w:r w:rsidR="00283F54">
        <w:t xml:space="preserve"> </w:t>
      </w:r>
      <w:r w:rsidR="005712EB">
        <w:t>Second</w:t>
      </w:r>
      <w:r w:rsidR="007A490F">
        <w:t xml:space="preserve">, </w:t>
      </w:r>
      <w:r w:rsidR="00744522">
        <w:t>Chapter 3 highlight</w:t>
      </w:r>
      <w:r w:rsidR="00A23560">
        <w:t>s</w:t>
      </w:r>
      <w:r w:rsidR="00CB0AFF">
        <w:t xml:space="preserve"> the spatial and taxonomic variation in the responses</w:t>
      </w:r>
      <w:r w:rsidR="00A434AA">
        <w:t>:</w:t>
      </w:r>
      <w:r w:rsidR="00CB0AFF">
        <w:t xml:space="preserve"> </w:t>
      </w:r>
      <w:r w:rsidR="00A434AA">
        <w:t>o</w:t>
      </w:r>
      <w:r w:rsidR="005C2FE2">
        <w:t>verall, functional richness tended to be more negatively affected in the tropics than in temperate areas</w:t>
      </w:r>
      <w:r w:rsidR="00235CFB">
        <w:t xml:space="preserve"> (</w:t>
      </w:r>
      <w:r w:rsidR="000A2611">
        <w:t xml:space="preserve">but </w:t>
      </w:r>
      <w:r w:rsidR="00795123">
        <w:t>responses were similar between the two areas for functional dispersion</w:t>
      </w:r>
      <w:r w:rsidR="00235CFB">
        <w:t>)</w:t>
      </w:r>
      <w:r w:rsidR="005C2FE2">
        <w:t>.</w:t>
      </w:r>
      <w:r w:rsidR="00235CFB">
        <w:t xml:space="preserve"> </w:t>
      </w:r>
      <w:r w:rsidR="00485E5B">
        <w:t>The functional diversity of amphibian</w:t>
      </w:r>
      <w:r w:rsidR="00EA20BC">
        <w:t>s</w:t>
      </w:r>
      <w:r w:rsidR="00485E5B">
        <w:t xml:space="preserve"> and birds was</w:t>
      </w:r>
      <w:r w:rsidR="00782086">
        <w:t xml:space="preserve"> overall</w:t>
      </w:r>
      <w:r w:rsidR="00485E5B">
        <w:t xml:space="preserve"> more negatively impacted than that of mammals and reptiles. </w:t>
      </w:r>
      <w:r w:rsidR="00283F54">
        <w:t xml:space="preserve">Finally, </w:t>
      </w:r>
      <w:r w:rsidR="00524A48">
        <w:t xml:space="preserve">Chapter </w:t>
      </w:r>
      <w:r w:rsidR="003F04C6">
        <w:t>3</w:t>
      </w:r>
      <w:r w:rsidR="00524A48">
        <w:t xml:space="preserve"> showed that vertebrate assemblages </w:t>
      </w:r>
      <w:r w:rsidR="00386BCC">
        <w:t xml:space="preserve">in disturbed land uses </w:t>
      </w:r>
      <w:r w:rsidR="00524A48">
        <w:t>were subject to</w:t>
      </w:r>
      <w:r w:rsidR="00D13F09">
        <w:t xml:space="preserve"> high levels of functional loss</w:t>
      </w:r>
      <w:r w:rsidR="00520B41">
        <w:t xml:space="preserve">, and in some cases of </w:t>
      </w:r>
      <w:r w:rsidR="00D13F09">
        <w:t xml:space="preserve">functional gain, highlighting important functional turnover in </w:t>
      </w:r>
      <w:r w:rsidR="003F04C6">
        <w:t>vertebrate</w:t>
      </w:r>
      <w:r w:rsidR="00D13F09">
        <w:t xml:space="preserve"> assemblages.</w:t>
      </w:r>
      <w:r w:rsidR="002D3E37">
        <w:t xml:space="preserve"> </w:t>
      </w:r>
    </w:p>
    <w:p w14:paraId="1E4E8B80" w14:textId="4AECA4F2" w:rsidR="00581041" w:rsidRDefault="00581041" w:rsidP="0026719D">
      <w:pPr>
        <w:spacing w:line="276" w:lineRule="auto"/>
        <w:jc w:val="both"/>
      </w:pPr>
      <w:r>
        <w:t>Chapter 3 thus highlights that</w:t>
      </w:r>
      <w:r w:rsidR="0026719D">
        <w:t xml:space="preserve"> the functional composition of</w:t>
      </w:r>
      <w:r>
        <w:t xml:space="preserve"> </w:t>
      </w:r>
      <w:r w:rsidR="0026719D">
        <w:t>vertebrate assemblages is reshaped in disturbed land uses</w:t>
      </w:r>
      <w:r>
        <w:t>.</w:t>
      </w:r>
      <w:r w:rsidR="0047188E">
        <w:t xml:space="preserve"> My results are line with previous studies </w:t>
      </w:r>
      <w:r w:rsidR="00CD3DF1">
        <w:t xml:space="preserve">that have been more taxonomically or geographically restricted </w:t>
      </w:r>
      <w:r w:rsidR="00CD3DF1">
        <w:fldChar w:fldCharType="begin" w:fldLock="1"/>
      </w:r>
      <w:r w:rsidR="003A60B6">
        <w:instrText>ADDIN CSL_CITATION {"citationItems":[{"id":"ITEM-1","itemData":{"DOI":"10.1111/j.1461-0248.2008.01255.x","ISBN":"1461-023X","ISSN":"1461023X","PMID":"19087109","abstract":"Land use intensification can greatly reduce species richness and ecosystem functioning. However, species richness determines ecosystem functioning through the diversity and values of traits of species present. Here, we analyze changes in species richness and functional diversity (FD) at varying agricultural land use intensity levels. We test hypotheses of FD responses to land use intensification in plant, bird, and mammal communities using trait data compiled for 1600+ species. To isolate changes in FD from changes in species richness we compare the FD of communities to the null expectations of FD values. In over one-quarter of the bird and mammal communities impacted by agriculture, declines in FD were steeper than predicted by species number. In plant communities, changes in FD were indistinguishable from changes in species richness. Land use intensification can reduce the functional diversity of animal communities beyond changes in species richness alone, potentially imperiling provisioning of ecosystem services.","author":[{"dropping-particle":"","family":"Flynn","given":"Dan F.B.","non-dropping-particle":"","parse-names":false,"suffix":""},{"dropping-particle":"","family":"Gogol-Prokurat","given":"Melanie","non-dropping-particle":"","parse-names":false,"suffix":""},{"dropping-particle":"","family":"Nogeire","given":"Theresa","non-dropping-particle":"","parse-names":false,"suffix":""},{"dropping-particle":"","family":"Molinari","given":"Nicole","non-dropping-particle":"","parse-names":false,"suffix":""},{"dropping-particle":"","family":"Richers","given":"Bárbara Trautman","non-dropping-particle":"","parse-names":false,"suffix":""},{"dropping-particle":"","family":"Lin","given":"Brenda B.","non-dropping-particle":"","parse-names":false,"suffix":""},{"dropping-particle":"","family":"Simpson","given":"Nicholas","non-dropping-particle":"","parse-names":false,"suffix":""},{"dropping-particle":"","family":"Mayfield","given":"Margaret M.","non-dropping-particle":"","parse-names":false,"suffix":""},{"dropping-particle":"","family":"DeClerck","given":"Fabrice","non-dropping-particle":"","parse-names":false,"suffix":""}],"container-title":"Ecology Letters","id":"ITEM-1","issue":"1","issued":{"date-parts":[["2009"]]},"page":"22-33","title":"Loss of functional diversity under land use intensification across multiple taxa","type":"article-journal","volume":"12"},"uris":["http://www.mendeley.com/documents/?uuid=df08dca6-bc60-4917-8027-0c18f9796faa"]},{"id":"ITEM-2","itemData":{"DOI":"10.1016/j.ecolind.2020.106471","ISSN":"1470160X","abstract":"Anthropogenic disturbances represent the main threat to biodiversity around the globe, yet effects are not restricted to species loss. Assessing the functional diversity, which measures the range and value of ecological traits of organisms, can provide a more direct link between biodiversity and ecosystem functioning. Therefore, as species’ responses to disturbances depend on their ecological traits, ecosystem functions are likely to be also imperiled by human perturbations. Although the literature on the effects of disturbances on functional diversity has been increasing, results are highly varied. Here, we provided the first comprehensive global meta-analysis on the effects of human disturbances on functional diversity of birds. We also performed subgroup analyses by region, habitat specialization, functional trait, functional diversity index and disturbance type. Our results indicate a consistent negative effect of disturbances on bird functional diversity, regardless of the variability caused by the different predictor variables considered. Specifically, we revealed that studies that were conducted in the tropics, focused on feeding traits and calculated functional diversity and richness indices presented negative responses to disturbances. Additionally, the functional diversity of birds, regardless of habitat specialization, was also negatively affected by anthropogenic disturbances. Lastly, habitat isolation, logging and urbanization exhibited a consistent negative effect on the functional diversity of birds, whereas agriculture, habitat loss and multiple disturbances had no detectable influence. These results indicate that anthropogenic disturbances can be detrimental to birds, possibly jeopardizing their ecological functions and threatening ecosystem resilience. We therefore suggest that conservation efforts should particularly focus on reducing or mitigating the effects of these three disturbances to at least diminish their effects on avian functional diversity. Additionally, we highlight the need for novel studies to simultaneously investigate the direct relationship between disturbance, functional diversity and especially ecosystem function, through the employment of multiple complementary indices, in order to effectively assist conservation decisions.","author":[{"dropping-particle":"","family":"Matuoka","given":"Maísa Assano","non-dropping-particle":"","parse-names":false,"suffix":""},{"dropping-particle":"","family":"Benchimol","given":"Maíra","non-dropping-particle":"","parse-names":false,"suffix":""},{"dropping-particle":"de","family":"Almeida-Rocha","given":"Juliana Monteiro","non-dropping-particle":"","parse-names":false,"suffix":""},{"dropping-particle":"","family":"Morante-Filho","given":"José Carlos","non-dropping-particle":"","parse-names":false,"suffix":""}],"container-title":"Ecological Indicators","id":"ITEM-2","issued":{"date-parts":[["2020"]]},"title":"Effects of anthropogenic disturbances on bird functional diversity: A global meta-analysis","type":"article-journal"},"uris":["http://www.mendeley.com/documents/?uuid=636a3418-fdb3-4b3b-a6a9-470a39a44eb2"]},{"id":"ITEM-3","itemData":{"DOI":"10.1111/gcb.15755","ISSN":"13652486","abstract":"Urbanization is a major driver of land use change and biodiversity decline. While most of the ongoing and future urbanization hotspots are located in the Global South, the impact of urban expansion on agricultural biodiversity and associated functions and services in these regions has widely been neglected. Additionally, most studies assess biodiversity responses at local scale (α-diversity), however, ecosystem functioning is strongly determined by compositional and functional turnover of communities (β-diversity) at regional scales. We investigated taxonomic and functional β-diversity of farmland birds across three seasons on 36 vegetable farms spread along a continuous urbanization gradient in Bangalore, a South Indian megacity. Increasing amount of grey area in the farm surroundings was the dominant driver affecting β-diversity and resulting in taxonomic and functional homogenization of farmland bird communities. Functional diversity losses were higher than expected from species declines (i.e., urbanization acts as an environmental filter), with particular losses of functionally important groups such as insectivores of crop pests. Moreover, urbanization reduced functional redundancy of bird communities, which may further weaken ecosystems resilience to future perturbations. Our study underscores urbanization as a major driver of taxonomic and functional homogenization of species communities in agricultural systems, potentially threatening crucial ecosystem services for food production.","author":[{"dropping-particle":"","family":"Marcacci","given":"Gabriel","non-dropping-particle":"","parse-names":false,"suffix":""},{"dropping-particle":"","family":"Westphal","given":"Catrin","non-dropping-particle":"","parse-names":false,"suffix":""},{"dropping-particle":"","family":"Wenzel","given":"Arne","non-dropping-particle":"","parse-names":false,"suffix":""},{"dropping-particle":"","family":"Raj","given":"Varsha","non-dropping-particle":"","parse-names":false,"suffix":""},{"dropping-particle":"","family":"Nölke","given":"Nils","non-dropping-particle":"","parse-names":false,"suffix":""},{"dropping-particle":"","family":"Tscharntke","given":"Teja","non-dropping-particle":"","parse-names":false,"suffix":""},{"dropping-particle":"","family":"Grass","given":"Ingo","non-dropping-particle":"","parse-names":false,"suffix":""}],"container-title":"Global Change Biology","id":"ITEM-3","issue":"June","issued":{"date-parts":[["2021"]]},"page":"1-15","title":"Taxonomic and functional homogenization of farmland birds along an urbanization gradient in a tropical megacity","type":"article-journal"},"uris":["http://www.mendeley.com/documents/?uuid=72254f6c-baf2-4af8-88ee-0775fbe43950"]}],"mendeley":{"formattedCitation":"(Flynn &lt;i&gt;et al.&lt;/i&gt; 2009; Matuoka &lt;i&gt;et al.&lt;/i&gt; 2020; Marcacci &lt;i&gt;et al.&lt;/i&gt; 2021)","plainTextFormattedCitation":"(Flynn et al. 2009; Matuoka et al. 2020; Marcacci et al. 2021)","previouslyFormattedCitation":"(Flynn &lt;i&gt;et al.&lt;/i&gt; 2009; Matuoka &lt;i&gt;et al.&lt;/i&gt; 2020; Marcacci &lt;i&gt;et al.&lt;/i&gt; 2021)"},"properties":{"noteIndex":0},"schema":"https://github.com/citation-style-language/schema/raw/master/csl-citation.json"}</w:instrText>
      </w:r>
      <w:r w:rsidR="00CD3DF1">
        <w:fldChar w:fldCharType="separate"/>
      </w:r>
      <w:r w:rsidR="00CD3DF1" w:rsidRPr="00CD3DF1">
        <w:rPr>
          <w:noProof/>
        </w:rPr>
        <w:t xml:space="preserve">(Flynn </w:t>
      </w:r>
      <w:r w:rsidR="00CD3DF1" w:rsidRPr="00CD3DF1">
        <w:rPr>
          <w:i/>
          <w:noProof/>
        </w:rPr>
        <w:t>et al.</w:t>
      </w:r>
      <w:r w:rsidR="00CD3DF1" w:rsidRPr="00CD3DF1">
        <w:rPr>
          <w:noProof/>
        </w:rPr>
        <w:t xml:space="preserve"> 2009; Matuoka </w:t>
      </w:r>
      <w:r w:rsidR="00CD3DF1" w:rsidRPr="00CD3DF1">
        <w:rPr>
          <w:i/>
          <w:noProof/>
        </w:rPr>
        <w:t>et al.</w:t>
      </w:r>
      <w:r w:rsidR="00CD3DF1" w:rsidRPr="00CD3DF1">
        <w:rPr>
          <w:noProof/>
        </w:rPr>
        <w:t xml:space="preserve"> 2020; Marcacci </w:t>
      </w:r>
      <w:r w:rsidR="00CD3DF1" w:rsidRPr="00CD3DF1">
        <w:rPr>
          <w:i/>
          <w:noProof/>
        </w:rPr>
        <w:t>et al.</w:t>
      </w:r>
      <w:r w:rsidR="00CD3DF1" w:rsidRPr="00CD3DF1">
        <w:rPr>
          <w:noProof/>
        </w:rPr>
        <w:t xml:space="preserve"> 2021)</w:t>
      </w:r>
      <w:r w:rsidR="00CD3DF1">
        <w:fldChar w:fldCharType="end"/>
      </w:r>
      <w:r w:rsidR="00B82064">
        <w:t xml:space="preserve">. </w:t>
      </w:r>
      <w:r w:rsidR="0026719D">
        <w:t>Although th</w:t>
      </w:r>
      <w:r w:rsidR="00281F5F">
        <w:t>e functional diversity of tropical</w:t>
      </w:r>
      <w:r>
        <w:t xml:space="preserve"> areas emerge</w:t>
      </w:r>
      <w:r w:rsidR="0026719D">
        <w:t>s</w:t>
      </w:r>
      <w:r>
        <w:t xml:space="preserve"> as being more sensitive than that of temperate areas</w:t>
      </w:r>
      <w:r w:rsidR="007B1214">
        <w:t xml:space="preserve">, </w:t>
      </w:r>
      <w:r w:rsidR="0026719D">
        <w:t xml:space="preserve">I </w:t>
      </w:r>
      <w:r w:rsidR="00E6554C">
        <w:t xml:space="preserve">also </w:t>
      </w:r>
      <w:r w:rsidR="0026719D">
        <w:t xml:space="preserve">found important </w:t>
      </w:r>
      <w:r w:rsidR="00E6554C">
        <w:t>decreases in functional diversity</w:t>
      </w:r>
      <w:r w:rsidR="0026719D">
        <w:t xml:space="preserve"> in temperate areas</w:t>
      </w:r>
      <w:r w:rsidR="000B3137">
        <w:t>,</w:t>
      </w:r>
      <w:r w:rsidR="00B82064">
        <w:t xml:space="preserve"> a pattern that had not been detected </w:t>
      </w:r>
      <w:r w:rsidR="000B3137">
        <w:t>i</w:t>
      </w:r>
      <w:r w:rsidR="00B82064">
        <w:t xml:space="preserve">n past work </w:t>
      </w:r>
      <w:r w:rsidR="00B82064">
        <w:fldChar w:fldCharType="begin" w:fldLock="1"/>
      </w:r>
      <w:r w:rsidR="00342332">
        <w:instrText>ADDIN CSL_CITATION {"citationItems":[{"id":"ITEM-1","itemData":{"DOI":"10.1016/j.ecolind.2020.106471","ISSN":"1470160X","abstract":"Anthropogenic disturbances represent the main threat to biodiversity around the globe, yet effects are not restricted to species loss. Assessing the functional diversity, which measures the range and value of ecological traits of organisms, can provide a more direct link between biodiversity and ecosystem functioning. Therefore, as species’ responses to disturbances depend on their ecological traits, ecosystem functions are likely to be also imperiled by human perturbations. Although the literature on the effects of disturbances on functional diversity has been increasing, results are highly varied. Here, we provided the first comprehensive global meta-analysis on the effects of human disturbances on functional diversity of birds. We also performed subgroup analyses by region, habitat specialization, functional trait, functional diversity index and disturbance type. Our results indicate a consistent negative effect of disturbances on bird functional diversity, regardless of the variability caused by the different predictor variables considered. Specifically, we revealed that studies that were conducted in the tropics, focused on feeding traits and calculated functional diversity and richness indices presented negative responses to disturbances. Additionally, the functional diversity of birds, regardless of habitat specialization, was also negatively affected by anthropogenic disturbances. Lastly, habitat isolation, logging and urbanization exhibited a consistent negative effect on the functional diversity of birds, whereas agriculture, habitat loss and multiple disturbances had no detectable influence. These results indicate that anthropogenic disturbances can be detrimental to birds, possibly jeopardizing their ecological functions and threatening ecosystem resilience. We therefore suggest that conservation efforts should particularly focus on reducing or mitigating the effects of these three disturbances to at least diminish their effects on avian functional diversity. Additionally, we highlight the need for novel studies to simultaneously investigate the direct relationship between disturbance, functional diversity and especially ecosystem function, through the employment of multiple complementary indices, in order to effectively assist conservation decisions.","author":[{"dropping-particle":"","family":"Matuoka","given":"Maísa Assano","non-dropping-particle":"","parse-names":false,"suffix":""},{"dropping-particle":"","family":"Benchimol","given":"Maíra","non-dropping-particle":"","parse-names":false,"suffix":""},{"dropping-particle":"de","family":"Almeida-Rocha","given":"Juliana Monteiro","non-dropping-particle":"","parse-names":false,"suffix":""},{"dropping-particle":"","family":"Morante-Filho","given":"José Carlos","non-dropping-particle":"","parse-names":false,"suffix":""}],"container-title":"Ecological Indicators","id":"ITEM-1","issued":{"date-parts":[["2020"]]},"title":"Effects of anthropogenic disturbances on bird functional diversity: A global meta-analysis","type":"article-journal"},"uris":["http://www.mendeley.com/documents/?uuid=636a3418-fdb3-4b3b-a6a9-470a39a44eb2"]}],"mendeley":{"formattedCitation":"(Matuoka &lt;i&gt;et al.&lt;/i&gt; 2020)","plainTextFormattedCitation":"(Matuoka et al. 2020)","previouslyFormattedCitation":"(Matuoka &lt;i&gt;et al.&lt;/i&gt; 2020)"},"properties":{"noteIndex":0},"schema":"https://github.com/citation-style-language/schema/raw/master/csl-citation.json"}</w:instrText>
      </w:r>
      <w:r w:rsidR="00B82064">
        <w:fldChar w:fldCharType="separate"/>
      </w:r>
      <w:r w:rsidR="00B82064" w:rsidRPr="003A60B6">
        <w:rPr>
          <w:noProof/>
        </w:rPr>
        <w:t xml:space="preserve">(Matuoka </w:t>
      </w:r>
      <w:r w:rsidR="00B82064" w:rsidRPr="003A60B6">
        <w:rPr>
          <w:i/>
          <w:noProof/>
        </w:rPr>
        <w:t>et al.</w:t>
      </w:r>
      <w:r w:rsidR="00B82064" w:rsidRPr="003A60B6">
        <w:rPr>
          <w:noProof/>
        </w:rPr>
        <w:t xml:space="preserve"> 2020)</w:t>
      </w:r>
      <w:r w:rsidR="00B82064">
        <w:fldChar w:fldCharType="end"/>
      </w:r>
      <w:r w:rsidR="0026719D">
        <w:t xml:space="preserve">. </w:t>
      </w:r>
      <w:r w:rsidR="00B91DFF">
        <w:t>My results ind</w:t>
      </w:r>
      <w:r w:rsidR="00432623">
        <w:t>i</w:t>
      </w:r>
      <w:r w:rsidR="00B91DFF">
        <w:t>cate that</w:t>
      </w:r>
      <w:r w:rsidR="00454793">
        <w:t xml:space="preserve"> land-use change </w:t>
      </w:r>
      <w:r w:rsidR="00432623">
        <w:t>is a potential threat to</w:t>
      </w:r>
      <w:r w:rsidR="00454793">
        <w:t xml:space="preserve"> ecosystem processes</w:t>
      </w:r>
      <w:r w:rsidR="005D6FC3">
        <w:t>, in particular those</w:t>
      </w:r>
      <w:r w:rsidR="00932BE1">
        <w:t xml:space="preserve"> sustained by species falling in sensitive areas of the trait space</w:t>
      </w:r>
      <w:r w:rsidR="00454793">
        <w:t xml:space="preserve">. </w:t>
      </w:r>
      <w:r w:rsidR="00932BE1">
        <w:t>Further, l</w:t>
      </w:r>
      <w:r w:rsidR="00454793">
        <w:t>osses of functional diversity in tropical areas are particularly</w:t>
      </w:r>
      <w:r w:rsidR="007B1214">
        <w:t xml:space="preserve"> problematic given that those areas </w:t>
      </w:r>
      <w:r w:rsidR="00386BCC">
        <w:t>are</w:t>
      </w:r>
      <w:r w:rsidR="007B1214">
        <w:t xml:space="preserve"> more species-rich</w:t>
      </w:r>
      <w:r w:rsidR="00281F5F">
        <w:t xml:space="preserve"> than temperate areas, </w:t>
      </w:r>
      <w:r w:rsidR="00454793">
        <w:t>harbour</w:t>
      </w:r>
      <w:r w:rsidR="00281F5F">
        <w:t xml:space="preserve"> many biodiversity hotspots and protected areas</w:t>
      </w:r>
      <w:r w:rsidR="00454793">
        <w:t xml:space="preserve">, and are currently subjected to some of the highest </w:t>
      </w:r>
      <w:r w:rsidR="00E34FE6">
        <w:t xml:space="preserve">rates of </w:t>
      </w:r>
      <w:r w:rsidR="00454793">
        <w:t>land-use change</w:t>
      </w:r>
      <w:r w:rsidR="00342332">
        <w:t xml:space="preserve"> </w:t>
      </w:r>
      <w:r w:rsidR="00342332">
        <w:fldChar w:fldCharType="begin" w:fldLock="1"/>
      </w:r>
      <w:r w:rsidR="00E15B11">
        <w:instrText>ADDIN CSL_CITATION {"citationItems":[{"id":"ITEM-1","itemData":{"DOI":"10.1126/science.1244693","abstract":"Quantification of global forest change has been lacking despite the recognized importance of forest ecosystem services. In this study, Earth observation satellite data were used to map global forest loss (2.3 million square kilometers) and gain (0.8 million square kilometers) from 2000 to 2012 at a spatial resolution of 30 meters. The tropics were the only climate domain to exhibit a trend, with forest loss increasing by 2101 square kilometers per year. Brazil's well-documented reduction in deforestation was offset by increasing forest loss in Indonesia, Malaysia, Paraguay, Bolivia, Zambia, Angola, and elsewhere. Intensive forestry practiced within subtropical forests resulted in the highest rates of forest change globally. Boreal forest loss due largely to fire and forestry was second to that in the tropics in absolute and proportional terms. These results depict a globally consistent and locally relevant record of forest change.","author":[{"dropping-particle":"","family":"Hansen","given":"M C","non-dropping-particle":"","parse-names":false,"suffix":""}],"id":"ITEM-1","issue":"November","issued":{"date-parts":[["2013"]]},"page":"850-854","title":"High-Resolution Global Maps of","type":"article-journal","volume":"850"},"uris":["http://www.mendeley.com/documents/?uuid=2f691119-d5b8-45a0-975f-86efa88205a5","http://www.mendeley.com/documents/?uuid=b6065280-8046-47a7-a84b-2625e82a97b1"]},{"id":"ITEM-2","itemData":{"DOI":"10.1038/nature11318","ISSN":"14764687","PMID":"22832582","abstract":"The rapid disruption of tropical forests probably imperils global biodiversity more than any other contemporary phenomenon. With deforestation advancing quickly, protected areas are increasingly becoming final refuges for threatened species and natural ecosystem processes. However, many protected areas in the tropics are themselves vulnerable to human encroachment and other environmental stresses. As pressures mount, it is vital to know whether existing reserves can sustain their biodiversity. A critical constraint in addressing this question has been that data describing a broad array of biodiversity groups have been unavailable for a sufficiently large and representative sample of reserves. Here we present a uniquely comprehensive data set on changes over the past 20 to 30 years in 31 functional groups of species and 21 potential drivers of environmental change, for 60 protected areas stratified across the worlds major tropical regions. Our analysis reveals great variation in reserve health: about half of all reserves have been effective or performed passably, but the rest are experiencing an erosion of biodiversity that is often alarmingly widespread taxonomically and functionally. Habitat disruption, hunting and forest-product exploitation were the strongest predictors of declining reserve health. Crucially, environmental changes immediately outside reserves seemed nearly as important as those inside in determining their ecological fate, with changes inside reserves strongly mirroring those occurring around them. These findings suggest that tropical protected areas are often intimately linked ecologically to their surrounding habitats, and that a failure to stem broad-scale loss and degradation of such habitats could sharply increase the likelihood of serious biodiversity declines. © 2012 Macmillan Publishers Limited. All rights reserved.","author":[{"dropping-particle":"","family":"Laurance","given":"William F.","non-dropping-particle":"","parse-names":false,"suffix":""},{"dropping-particle":"","family":"Carolina Useche","given":"D.","non-dropping-particle":"","parse-names":false,"suffix":""},{"dropping-particle":"","family":"Rendeiro","given":"Julio","non-dropping-particle":"","parse-names":false,"suffix":""},{"dropping-particle":"","family":"Kalka","given":"Margareta","non-dropping-particle":"","parse-names":false,"suffix":""},{"dropping-particle":"","family":"Bradshaw","given":"Corey J.A.","non-dropping-particle":"","parse-names":false,"suffix":""},{"dropping-particle":"","family":"Sloan","given":"Sean P.","non-dropping-particle":"","parse-names":false,"suffix":""},{"dropping-particle":"","family":"Laurance","given":"Susan G.","non-dropping-particle":"","parse-names":false,"suffix":""},{"dropping-particle":"","family":"Campbell","given":"Mason","non-dropping-particle":"","parse-names":false,"suffix":""},{"dropping-particle":"","family":"Abernethy","given":"Kate","non-dropping-particle":"","parse-names":false,"suffix":""},{"dropping-particle":"","family":"Alvarez","given":"Patricia","non-dropping-particle":"","parse-names":false,"suffix":""},{"dropping-particle":"","family":"Arroyo-Rodriguez","given":"Victor","non-dropping-particle":"","parse-names":false,"suffix":""},{"dropping-particle":"","family":"Ashton","given":"Peter","non-dropping-particle":"","parse-names":false,"suffix":""},{"dropping-particle":"","family":"Benítez-Malvido","given":"Julieta","non-dropping-particle":"","parse-names":false,"suffix":""},{"dropping-particle":"","family":"Blom","given":"Allard","non-dropping-particle":"","parse-names":false,"suffix":""},{"dropping-particle":"","family":"Bobo","given":"Kadiri S.","non-dropping-particle":"","parse-names":false,"suffix":""},{"dropping-particle":"","family":"Cannon","given":"Charles H.","non-dropping-particle":"","parse-names":false,"suffix":""},{"dropping-particle":"","family":"Cao","given":"Min","non-dropping-particle":"","parse-names":false,"suffix":""},{"dropping-particle":"","family":"Carroll","given":"Richard","non-dropping-particle":"","parse-names":false,"suffix":""},{"dropping-particle":"","family":"Chapman","given":"Colin","non-dropping-particle":"","parse-names":false,"suffix":""},{"dropping-particle":"","family":"Coates","given":"Rosamond","non-dropping-particle":"","parse-names":false,"suffix":""},{"dropping-particle":"","family":"Cords","given":"Marina","non-dropping-particle":"","parse-names":false,"suffix":""},{"dropping-particle":"","family":"Danielsen","given":"Finn","non-dropping-particle":"","parse-names":false,"suffix":""},{"dropping-particle":"","family":"Dijn","given":"Bart","non-dropping-particle":"De","parse-names":false,"suffix":""},{"dropping-particle":"","family":"Dinerstein","given":"Eric","non-dropping-particle":"","parse-names":false,"suffix":""},{"dropping-particle":"","family":"Donnelly","given":"Maureen A.","non-dropping-particle":"","parse-names":false,"suffix":""},{"dropping-particle":"","family":"Edwards","given":"David","non-dropping-particle":"","parse-names":false,"suffix":""},{"dropping-particle":"","family":"Edwards","given":"Felicity","non-dropping-particle":"","parse-names":false,"suffix":""},{"dropping-particle":"","family":"Farwig","given":"Nina","non-dropping-particle":"","parse-names":false,"suffix":""},{"dropping-particle":"","family":"Fashing","given":"Peter","non-dropping-particle":"","parse-names":false,"suffix":""},{"dropping-particle":"","family":"Forget","given":"Pierre Michel","non-dropping-particle":"","parse-names":false,"suffix":""},{"dropping-particle":"","family":"Foster","given":"Mercedes","non-dropping-particle":"","parse-names":false,"suffix":""},{"dropping-particle":"","family":"Gale","given":"George","non-dropping-particle":"","parse-names":false,"suffix":""},{"dropping-particle":"","family":"Harris","given":"David","non-dropping-particle":"","parse-names":false,"suffix":""},{"dropping-particle":"","family":"Harrison","given":"Rhett","non-dropping-particle":"","parse-names":false,"suffix":""},{"dropping-particle":"","family":"Hart","given":"John","non-dropping-particle":"","parse-names":false,"suffix":""},{"dropping-particle":"","family":"Karpanty","given":"Sarah","non-dropping-particle":"","parse-names":false,"suffix":""},{"dropping-particle":"","family":"John Kress","given":"W.","non-dropping-particle":"","parse-names":false,"suffix":""},{"dropping-particle":"","family":"Krishnaswamy","given":"Jagdish","non-dropping-particle":"","parse-names":false,"suffix":""},{"dropping-particle":"","family":"Logsdon","given":"Willis","non-dropping-particle":"","parse-names":false,"suffix":""},{"dropping-particle":"","family":"Lovett","given":"Jon","non-dropping-particle":"","parse-names":false,"suffix":""},{"dropping-particle":"","family":"Magnusson","given":"William","non-dropping-particle":"","parse-names":false,"suffix":""},{"dropping-particle":"","family":"Maisels","given":"Fiona","non-dropping-particle":"","parse-names":false,"suffix":""},{"dropping-particle":"","family":"Marshall","given":"Andrew R.","non-dropping-particle":"","parse-names":false,"suffix":""},{"dropping-particle":"","family":"McClearn","given":"Deedra","non-dropping-particle":"","parse-names":false,"suffix":""},{"dropping-particle":"","family":"Mudappa","given":"Divya","non-dropping-particle":"","parse-names":false,"suffix":""},{"dropping-particle":"","family":"Nielsen","given":"Martin R.","non-dropping-particle":"","parse-names":false,"suffix":""},{"dropping-particle":"","family":"Pearson","given":"Richard","non-dropping-particle":"","parse-names":false,"suffix":""},{"dropping-particle":"","family":"Pitman","given":"Nigel","non-dropping-particle":"","parse-names":false,"suffix":""},{"dropping-particle":"","family":"Ploeg","given":"Jan","non-dropping-particle":"Van Der","parse-names":false,"suffix":""},{"dropping-particle":"","family":"Plumptre","given":"Andrew","non-dropping-particle":"","parse-names":false,"suffix":""},{"dropping-particle":"","family":"Poulsen","given":"John","non-dropping-particle":"","parse-names":false,"suffix":""},{"dropping-particle":"","family":"Quesada","given":"Mauricio","non-dropping-particle":"","parse-names":false,"suffix":""},{"dropping-particle":"","family":"Rainey","given":"Hugo","non-dropping-particle":"","parse-names":false,"suffix":""},{"dropping-particle":"","family":"Robinson","given":"Douglas","non-dropping-particle":"","parse-names":false,"suffix":""},{"dropping-particle":"","family":"Roetgers","given":"Christiane","non-dropping-particle":"","parse-names":false,"suffix":""},{"dropping-particle":"","family":"Rovero","given":"Francesco","non-dropping-particle":"","parse-names":false,"suffix":""},{"dropping-particle":"","family":"Scatena","given":"Frederick","non-dropping-particle":"","parse-names":false,"suffix":""},{"dropping-particle":"","family":"Schulze","given":"Christian","non-dropping-particle":"","parse-names":false,"suffix":""},{"dropping-particle":"","family":"Sheil","given":"Douglas","non-dropping-particle":"","parse-names":false,"suffix":""},{"dropping-particle":"","family":"Struhsaker","given":"Thomas","non-dropping-particle":"","parse-names":false,"suffix":""},{"dropping-particle":"","family":"Terborgh","given":"John","non-dropping-particle":"","parse-names":false,"suffix":""},{"dropping-particle":"","family":"Thomas","given":"Duncan","non-dropping-particle":"","parse-names":false,"suffix":""},{"dropping-particle":"","family":"Timm","given":"Robert","non-dropping-particle":"","parse-names":false,"suffix":""},{"dropping-particle":"","family":"Nicolas Urbina-Cardona","given":"J.","non-dropping-particle":"","parse-names":false,"suffix":""},{"dropping-particle":"","family":"Vasudevan","given":"Karthikeyan","non-dropping-particle":"","parse-names":false,"suffix":""},{"dropping-particle":"","family":"Joseph Wright","given":"S.","non-dropping-particle":"","parse-names":false,"suffix":""},{"dropping-particle":"","family":"Carlos Arias-G.","given":"Juan","non-dropping-particle":"","parse-names":false,"suffix":""},{"dropping-particle":"","family":"Arroyo","given":"Luzmila","non-dropping-particle":"","parse-names":false,"suffix":""},{"dropping-particle":"","family":"Ashton","given":"Mark","non-dropping-particle":"","parse-names":false,"suffix":""},{"dropping-particle":"","family":"Auzel","given":"Philippe","non-dropping-particle":"","parse-names":false,"suffix":""},{"dropping-particle":"","family":"Babaasa","given":"Dennis","non-dropping-particle":"","parse-names":false,"suffix":""},{"dropping-particle":"","family":"Babweteera","given":"Fred","non-dropping-particle":"","parse-names":false,"suffix":""},{"dropping-particle":"","family":"Baker","given":"Patrick","non-dropping-particle":"","parse-names":false,"suffix":""},{"dropping-particle":"","family":"Banki","given":"Olaf","non-dropping-particle":"","parse-names":false,"suffix":""},{"dropping-particle":"","family":"Bass","given":"Margot","non-dropping-particle":"","parse-names":false,"suffix":""},{"dropping-particle":"","family":"Bila-Isia","given":"Inogwabini","non-dropping-particle":"","parse-names":false,"suffix":""},{"dropping-particle":"","family":"Blake","given":"Stephen","non-dropping-particle":"","parse-names":false,"suffix":""},{"dropping-particle":"","family":"Brockelman","given":"Warren","non-dropping-particle":"","parse-names":false,"suffix":""},{"dropping-particle":"","family":"Brokaw","given":"Nicholas","non-dropping-particle":"","parse-names":false,"suffix":""},{"dropping-particle":"","family":"Brühl","given":"Carsten A.","non-dropping-particle":"","parse-names":false,"suffix":""},{"dropping-particle":"","family":"Bunyavejchewin","given":"Sarayudh","non-dropping-particle":"","parse-names":false,"suffix":""},{"dropping-particle":"","family":"Chao","given":"Jung Tai","non-dropping-particle":"","parse-names":false,"suffix":""},{"dropping-particle":"","family":"Chave","given":"Jerome","non-dropping-particle":"","parse-names":false,"suffix":""},{"dropping-particle":"","family":"Chellam","given":"Ravi","non-dropping-particle":"","parse-names":false,"suffix":""},{"dropping-particle":"","family":"Clark","given":"Connie J.","non-dropping-particle":"","parse-names":false,"suffix":""},{"dropping-particle":"","family":"Clavijo","given":"José","non-dropping-particle":"","parse-names":false,"suffix":""},{"dropping-particle":"","family":"Congdon","given":"Robert","non-dropping-particle":"","parse-names":false,"suffix":""},{"dropping-particle":"","family":"Corlett","given":"Richard","non-dropping-particle":"","parse-names":false,"suffix":""},{"dropping-particle":"","family":"Dattaraja","given":"H. S.","non-dropping-particle":"","parse-names":false,"suffix":""},{"dropping-particle":"","family":"Dave","given":"Chittaranjan","non-dropping-particle":"","parse-names":false,"suffix":""},{"dropping-particle":"","family":"Davies","given":"Glyn","non-dropping-particle":"","parse-names":false,"suffix":""},{"dropping-particle":"","family":"Mello Beisiegel","given":"Beatriz","non-dropping-particle":"De","parse-names":false,"suffix":""},{"dropping-particle":"","family":"Nazaré Paes Da Silva","given":"Rosa","non-dropping-particle":"De","parse-names":false,"suffix":""},{"dropping-particle":"","family":"Fiore","given":"Anthony","non-dropping-particle":"Di","parse-names":false,"suffix":""},{"dropping-particle":"","family":"Diesmos","given":"Arvin","non-dropping-particle":"","parse-names":false,"suffix":""},{"dropping-particle":"","family":"Dirzo","given":"Rodolfo","non-dropping-particle":"","parse-names":false,"suffix":""},{"dropping-particle":"","family":"Doran-Sheehy","given":"Diane","non-dropping-particle":"","parse-names":false,"suffix":""},{"dropping-particle":"","family":"Eaton","given":"Mitchell","non-dropping-particle":"","parse-names":false,"suffix":""},{"dropping-particle":"","family":"Emmons","given":"Louise","non-dropping-particle":"","parse-names":false,"suffix":""},{"dropping-particle":"","family":"Estrada","given":"Alejandro","non-dropping-particle":"","parse-names":false,"suffix":""},{"dropping-particle":"","family":"Ewango","given":"Corneille","non-dropping-particle":"","parse-names":false,"suffix":""},{"dropping-particle":"","family":"Fedigan","given":"Linda","non-dropping-particle":"","parse-names":false,"suffix":""},{"dropping-particle":"","family":"Feer","given":"François","non-dropping-particle":"","parse-names":false,"suffix":""},{"dropping-particle":"","family":"Fruth","given":"Barbara","non-dropping-particle":"","parse-names":false,"suffix":""},{"dropping-particle":"","family":"Giacalone Willis","given":"Jacalyn","non-dropping-particle":"","parse-names":false,"suffix":""},{"dropping-particle":"","family":"Goodale","given":"Uromi","non-dropping-particle":"","parse-names":false,"suffix":""},{"dropping-particle":"","family":"Goodman","given":"Steven","non-dropping-particle":"","parse-names":false,"suffix":""},{"dropping-particle":"","family":"Guix","given":"Juan C.","non-dropping-particle":"","parse-names":false,"suffix":""},{"dropping-particle":"","family":"Guthiga","given":"Paul","non-dropping-particle":"","parse-names":false,"suffix":""},{"dropping-particle":"","family":"Haber","given":"William","non-dropping-particle":"","parse-names":false,"suffix":""},{"dropping-particle":"","family":"Hamer","given":"Keith","non-dropping-particle":"","parse-names":false,"suffix":""},{"dropping-particle":"","family":"Herbinger","given":"Ilka","non-dropping-particle":"","parse-names":false,"suffix":""},{"dropping-particle":"","family":"Hill","given":"Jane","non-dropping-particle":"","parse-names":false,"suffix":""},{"dropping-particle":"","family":"Huang","given":"Zhongliang","non-dropping-particle":"","parse-names":false,"suffix":""},{"dropping-particle":"","family":"Fang Sun","given":"I.","non-dropping-particle":"","parse-names":false,"suffix":""},{"dropping-particle":"","family":"Ickes","given":"Kalan","non-dropping-particle":"","parse-names":false,"suffix":""},{"dropping-particle":"","family":"Itoh","given":"Akira","non-dropping-particle":"","parse-names":false,"suffix":""},{"dropping-particle":"","family":"Ivanauskas","given":"Natália","non-dropping-particle":"","parse-names":false,"suffix":""},{"dropping-particle":"","family":"Jackes","given":"Betsy","non-dropping-particle":"","parse-names":false,"suffix":""},{"dropping-particle":"","family":"Janovec","given":"John","non-dropping-particle":"","parse-names":false,"suffix":""},{"dropping-particle":"","family":"Janzen","given":"Daniel","non-dropping-particle":"","parse-names":false,"suffix":""},{"dropping-particle":"","family":"Jiangming","given":"Mo","non-dropping-particle":"","parse-names":false,"suffix":""},{"dropping-particle":"","family":"Jin","given":"Chen","non-dropping-particle":"","parse-names":false,"suffix":""},{"dropping-particle":"","family":"Jones","given":"Trevor","non-dropping-particle":"","parse-names":false,"suffix":""},{"dropping-particle":"","family":"Justiniano","given":"Hermes","non-dropping-particle":"","parse-names":false,"suffix":""},{"dropping-particle":"","family":"Kalko","given":"Elisabeth","non-dropping-particle":"","parse-names":false,"suffix":""},{"dropping-particle":"","family":"Kasangaki","given":"Aventino","non-dropping-particle":"","parse-names":false,"suffix":""},{"dropping-particle":"","family":"Killeen","given":"Timothy","non-dropping-particle":"","parse-names":false,"suffix":""},{"dropping-particle":"","family":"King","given":"Hen Biau","non-dropping-particle":"","parse-names":false,"suffix":""},{"dropping-particle":"","family":"Klop","given":"Erik","non-dropping-particle":"","parse-names":false,"suffix":""},{"dropping-particle":"","family":"Knott","given":"Cheryl","non-dropping-particle":"","parse-names":false,"suffix":""},{"dropping-particle":"","family":"Koné","given":"Inza","non-dropping-particle":"","parse-names":false,"suffix":""},{"dropping-particle":"","family":"Kudavidanage","given":"Enoka","non-dropping-particle":"","parse-names":false,"suffix":""},{"dropping-particle":"","family":"Lahoz Da Silva Ribeiro","given":"José","non-dropping-particle":"","parse-names":false,"suffix":""},{"dropping-particle":"","family":"Lattke","given":"John","non-dropping-particle":"","parse-names":false,"suffix":""},{"dropping-particle":"","family":"Laval","given":"Richard","non-dropping-particle":"","parse-names":false,"suffix":""},{"dropping-particle":"","family":"Lawton","given":"Robert","non-dropping-particle":"","parse-names":false,"suffix":""},{"dropping-particle":"","family":"Leal","given":"Miguel","non-dropping-particle":"","parse-names":false,"suffix":""},{"dropping-particle":"","family":"Leighton","given":"Mark","non-dropping-particle":"","parse-names":false,"suffix":""},{"dropping-particle":"","family":"Lentino","given":"Miguel","non-dropping-particle":"","parse-names":false,"suffix":""},{"dropping-particle":"","family":"Leonel","given":"Cristiane","non-dropping-particle":"","parse-names":false,"suffix":""},{"dropping-particle":"","family":"Lindsell","given":"Jeremy","non-dropping-particle":"","parse-names":false,"suffix":""},{"dropping-particle":"","family":"Ling-Ling","given":"Lee","non-dropping-particle":"","parse-names":false,"suffix":""},{"dropping-particle":"","family":"Eduard Linsenmair","given":"K.","non-dropping-particle":"","parse-names":false,"suffix":""},{"dropping-particle":"","family":"Losos","given":"Elizabeth","non-dropping-particle":"","parse-names":false,"suffix":""},{"dropping-particle":"","family":"Lugo","given":"Ariel","non-dropping-particle":"","parse-names":false,"suffix":""},{"dropping-particle":"","family":"Lwanga","given":"Jeremiah","non-dropping-particle":"","parse-names":false,"suffix":""},{"dropping-particle":"","family":"MacK","given":"Andrew L.","non-dropping-particle":"","parse-names":false,"suffix":""},{"dropping-particle":"","family":"Martins","given":"Marlucia","non-dropping-particle":"","parse-names":false,"suffix":""},{"dropping-particle":"","family":"Scott McGraw","given":"W.","non-dropping-particle":"","parse-names":false,"suffix":""},{"dropping-particle":"","family":"McNab","given":"Roan","non-dropping-particle":"","parse-names":false,"suffix":""},{"dropping-particle":"","family":"Montag","given":"Luciano","non-dropping-particle":"","parse-names":false,"suffix":""},{"dropping-particle":"","family":"Myers Thompson","given":"Jo","non-dropping-particle":"","parse-names":false,"suffix":""},{"dropping-particle":"","family":"Nabe-Nielsen","given":"Jacob","non-dropping-particle":"","parse-names":false,"suffix":""},{"dropping-particle":"","family":"Nakagawa","given":"Michiko","non-dropping-particle":"","parse-names":false,"suffix":""},{"dropping-particle":"","family":"Nepal","given":"Sanjay","non-dropping-particle":"","parse-names":false,"suffix":""},{"dropping-particle":"","family":"Norconk","given":"Marilyn","non-dropping-particle":"","parse-names":false,"suffix":""},{"dropping-particle":"","family":"Novotny","given":"Vojtech","non-dropping-particle":"","parse-names":false,"suffix":""},{"dropping-particle":"","family":"O'Donnell","given":"Sean","non-dropping-particle":"","parse-names":false,"suffix":""},{"dropping-particle":"","family":"Opiang","given":"Muse","non-dropping-particle":"","parse-names":false,"suffix":""},{"dropping-particle":"","family":"Ouboter","given":"Paul","non-dropping-particle":"","parse-names":false,"suffix":""},{"dropping-particle":"","family":"Parker","given":"Kenneth","non-dropping-particle":"","parse-names":false,"suffix":""},{"dropping-particle":"","family":"Parthasarathy","given":"N.","non-dropping-particle":"","parse-names":false,"suffix":""},{"dropping-particle":"","family":"Pisciotta","given":"Kátia","non-dropping-particle":"","parse-names":false,"suffix":""},{"dropping-particle":"","family":"Prawiradilaga","given":"Dewi","non-dropping-particle":"","parse-names":false,"suffix":""},{"dropping-particle":"","family":"Pringle","given":"Catherine","non-dropping-particle":"","parse-names":false,"suffix":""},{"dropping-particle":"","family":"Rajathurai","given":"Subaraj","non-dropping-particle":"","parse-names":false,"suffix":""},{"dropping-particle":"","family":"Reichard","given":"Ulrich","non-dropping-particle":"","parse-names":false,"suffix":""},{"dropping-particle":"","family":"Reinartz","given":"Gay","non-dropping-particle":"","parse-names":false,"suffix":""},{"dropping-particle":"","family":"Renton","given":"Katherine","non-dropping-particle":"","parse-names":false,"suffix":""},{"dropping-particle":"","family":"Reynolds","given":"Glen","non-dropping-particle":"","parse-names":false,"suffix":""},{"dropping-particle":"","family":"Reynolds","given":"Vernon","non-dropping-particle":"","parse-names":false,"suffix":""},{"dropping-particle":"","family":"Riley","given":"Erin","non-dropping-particle":"","parse-names":false,"suffix":""},{"dropping-particle":"","family":"Rödel","given":"Mark Oliver","non-dropping-particle":"","parse-names":false,"suffix":""},{"dropping-particle":"","family":"Rothman","given":"Jessica","non-dropping-particle":"","parse-names":false,"suffix":""},{"dropping-particle":"","family":"Round","given":"Philip","non-dropping-particle":"","parse-names":false,"suffix":""},{"dropping-particle":"","family":"Sakai","given":"Shoko","non-dropping-particle":"","parse-names":false,"suffix":""},{"dropping-particle":"","family":"Sanaiotti","given":"Tania","non-dropping-particle":"","parse-names":false,"suffix":""},{"dropping-particle":"","family":"Savini","given":"Tommaso","non-dropping-particle":"","parse-names":false,"suffix":""},{"dropping-particle":"","family":"Schaab","given":"Gertrud","non-dropping-particle":"","parse-names":false,"suffix":""},{"dropping-particle":"","family":"Seidensticker","given":"John","non-dropping-particle":"","parse-names":false,"suffix":""},{"dropping-particle":"","family":"Siaka","given":"Alhaji","non-dropping-particle":"","parse-names":false,"suffix":""},{"dropping-particle":"","family":"Silman","given":"Miles R.","non-dropping-particle":"","parse-names":false,"suffix":""},{"dropping-particle":"","family":"Smith","given":"Thomas B.","non-dropping-particle":"","parse-names":false,"suffix":""},{"dropping-particle":"","family":"Almeida","given":"Samuel Soares","non-dropping-particle":"De","parse-names":false,"suffix":""},{"dropping-particle":"","family":"Sodhi","given":"Navjot","non-dropping-particle":"","parse-names":false,"suffix":""},{"dropping-particle":"","family":"Stanford","given":"Craig","non-dropping-particle":"","parse-names":false,"suffix":""},{"dropping-particle":"","family":"Stewart","given":"Kristine","non-dropping-particle":"","parse-names":false,"suffix":""},{"dropping-particle":"","family":"Stokes","given":"Emma","non-dropping-particle":"","parse-names":false,"suffix":""},{"dropping-particle":"","family":"Stoner","given":"Kathryn E.","non-dropping-particle":"","parse-names":false,"suffix":""},{"dropping-particle":"","family":"Sukumar","given":"Raman","non-dropping-particle":"","parse-names":false,"suffix":""},{"dropping-particle":"","family":"Surbeck","given":"Martin","non-dropping-particle":"","parse-names":false,"suffix":""},{"dropping-particle":"","family":"Tobler","given":"Mathias","non-dropping-particle":"","parse-names":false,"suffix":""},{"dropping-particle":"","family":"Tscharntke","given":"Teja","non-dropping-particle":"","parse-names":false,"suffix":""},{"dropping-particle":"","family":"Turkalo","given":"Andrea","non-dropping-particle":"","parse-names":false,"suffix":""},{"dropping-particle":"","family":"Umapathy","given":"Govindaswamy","non-dropping-particle":"","parse-names":false,"suffix":""},{"dropping-particle":"","family":"Weerd","given":"Merlijn","non-dropping-particle":"Van","parse-names":false,"suffix":""},{"dropping-particle":"","family":"Vega Rivera","given":"Jorge","non-dropping-particle":"","parse-names":false,"suffix":""},{"dropping-particle":"","family":"Venkataraman","given":"Meena","non-dropping-particle":"","parse-names":false,"suffix":""},{"dropping-particle":"","family":"Venn","given":"Linda","non-dropping-particle":"","parse-names":false,"suffix":""},{"dropping-particle":"","family":"Verea","given":"Carlos","non-dropping-particle":"","parse-names":false,"suffix":""},{"dropping-particle":"","family":"Volkmer De Castilho","given":"Carolina","non-dropping-particle":"","parse-names":false,"suffix":""},{"dropping-particle":"","family":"Waltert","given":"Matthias","non-dropping-particle":"","parse-names":false,"suffix":""},{"dropping-particle":"","family":"Wang","given":"Benjamin","non-dropping-particle":"","parse-names":false,"suffix":""},{"dropping-particle":"","family":"Watts","given":"David","non-dropping-particle":"","parse-names":false,"suffix":""},{"dropping-particle":"","family":"Weber","given":"William","non-dropping-particle":"","parse-names":false,"suffix":""},{"dropping-particle":"","family":"West","given":"Paige","non-dropping-particle":"","parse-names":false,"suffix":""},{"dropping-particle":"","family":"Whitacre","given":"David","non-dropping-particle":"","parse-names":false,"suffix":""},{"dropping-particle":"","family":"Whitney","given":"Ken","non-dropping-particle":"","parse-names":false,"suffix":""},{"dropping-particle":"","family":"Wilkie","given":"David","non-dropping-particle":"","parse-names":false,"suffix":""},{"dropping-particle":"","family":"Williams","given":"Stephen","non-dropping-particle":"","parse-names":false,"suffix":""},{"dropping-particle":"","family":"Wright","given":"Debra D.","non-dropping-particle":"","parse-names":false,"suffix":""},{"dropping-particle":"","family":"Wright","given":"Patricia","non-dropping-particle":"","parse-names":false,"suffix":""},{"dropping-particle":"","family":"Xiankai","given":"Lu","non-dropping-particle":"","parse-names":false,"suffix":""},{"dropping-particle":"","family":"Yonzon","given":"Pralad","non-dropping-particle":"","parse-names":false,"suffix":""},{"dropping-particle":"","family":"Zamzani","given":"Franky","non-dropping-particle":"","parse-names":false,"suffix":""}],"container-title":"Nature","id":"ITEM-2","issue":"7415","issued":{"date-parts":[["2012"]]},"page":"290-293","publisher":"Nature Publishing Group","title":"Averting biodiversity collapse in tropical forest protected areas","type":"article-journal","volume":"489"},"uris":["http://www.mendeley.com/documents/?uuid=f1d7fbc2-55c5-4358-bd01-17828d6050e5","http://www.mendeley.com/documents/?uuid=ea4c8396-4f00-4b38-a64c-ea3829f14457"]},{"id":"ITEM-3","itemData":{"DOI":"10.1371/journal.pone.0143886","ISSN":"19326203","PMID":"26632842","abstract":"Protected areas (PAs) have been established to conserve tropical forests, but their effectiveness at reducing deforestation is uncertain. To explore this issue, we combined high resolution data of global forest loss over the period 2000-2012 with data on PAs. For each PA we quantified forest loss within the PA, in buffer zones 1, 5, 10 and 15 km outside the PA boundary as well as a 1 km buffer within the PA boundary.We analysed 3376 tropical and subtropical moist forest PAs in 56 countries over 4 continents. We found that 73% of PAs experienced substantial deforestation pressure, with &gt;0.1% a-1 forest loss in the outer 1 km buffer. Forest loss within PAs was greatest in Asia (0.25% a-1) compared to Africa (0.1% a-1), the Neotropics (0.1% a-1) and Australasia (Australia and Papua New Guinea; 0.03% a-1). We defined performance (P) of a PA as the ratio of forest loss in the inner 1 km buffer compared to the loss that would have occurred in the absence of the PA, calculated as the loss in the outer 1 km buffer corrected for any difference in deforestation pressure between the two buffers. To remove the potential bias due to terrain, we analysed a subset of PAs (n = 1804) where slope and elevation in inner and outer 1 km buffers were similar (within 1° and 100 m, respectively). We found 41% of PAs in this subset reduced forest loss in the inner buffer by at least 25% compared to the expected inner buffer forest loss (p&lt;0.75). Median performance (P) of subset reserves was 0.87, meaning a reduction in forest loss within the PA of 13%. We found PAs were most effective in Australasia (P = 0:16), moderately successful in the Neotropics (P = 0:72) and Africa (P = 0:83), but ineffective in Asia (P = 1). We found many countries have PAs that give little or no protection to forest loss, particularly in parts of Asia, west Africa and central America. Across the tropics, the median effectiveness of PAs at the national level improved with gross domestic product per capita. Whilst tropical and subtropical moist forest PAs do reduce forest loss, widely varying performance suggests substantial opportunities for improved protection, particularly in Asia.","author":[{"dropping-particle":"","family":"Spracklen","given":"B. D.","non-dropping-particle":"","parse-names":false,"suffix":""},{"dropping-particle":"","family":"Kalamandeen","given":"M.","non-dropping-particle":"","parse-names":false,"suffix":""},{"dropping-particle":"","family":"Galbraith","given":"D.","non-dropping-particle":"","parse-names":false,"suffix":""},{"dropping-particle":"","family":"Gloor","given":"E.","non-dropping-particle":"","parse-names":false,"suffix":""},{"dropping-particle":"V.","family":"Spracklen","given":"D.","non-dropping-particle":"","parse-names":false,"suffix":""}],"container-title":"PLoS ONE","id":"ITEM-3","issue":"12","issued":{"date-parts":[["2015"]]},"page":"1-16","title":"A global analysis of deforestation in moist tropical forest protected areas","type":"article-journal","volume":"10"},"uris":["http://www.mendeley.com/documents/?uuid=c4565cd9-5dff-4a3d-b2a6-9a1377ff8c2d","http://www.mendeley.com/documents/?uuid=f7fceff6-317f-4412-ac59-71153e58e0ec"]}],"mendeley":{"formattedCitation":"(Laurance &lt;i&gt;et al.&lt;/i&gt; 2012; Hansen 2013; Spracklen &lt;i&gt;et al.&lt;/i&gt; 2015)","plainTextFormattedCitation":"(Laurance et al. 2012; Hansen 2013; Spracklen et al. 2015)","previouslyFormattedCitation":"(Laurance &lt;i&gt;et al.&lt;/i&gt; 2012; Hansen 2013; Spracklen &lt;i&gt;et al.&lt;/i&gt; 2015)"},"properties":{"noteIndex":0},"schema":"https://github.com/citation-style-language/schema/raw/master/csl-citation.json"}</w:instrText>
      </w:r>
      <w:r w:rsidR="00342332">
        <w:fldChar w:fldCharType="separate"/>
      </w:r>
      <w:r w:rsidR="002F332D" w:rsidRPr="002F332D">
        <w:rPr>
          <w:noProof/>
        </w:rPr>
        <w:t xml:space="preserve">(Laurance </w:t>
      </w:r>
      <w:r w:rsidR="002F332D" w:rsidRPr="002F332D">
        <w:rPr>
          <w:i/>
          <w:noProof/>
        </w:rPr>
        <w:t>et al.</w:t>
      </w:r>
      <w:r w:rsidR="002F332D" w:rsidRPr="002F332D">
        <w:rPr>
          <w:noProof/>
        </w:rPr>
        <w:t xml:space="preserve"> 2012; Hansen 2013; Spracklen </w:t>
      </w:r>
      <w:r w:rsidR="002F332D" w:rsidRPr="002F332D">
        <w:rPr>
          <w:i/>
          <w:noProof/>
        </w:rPr>
        <w:t>et al.</w:t>
      </w:r>
      <w:r w:rsidR="002F332D" w:rsidRPr="002F332D">
        <w:rPr>
          <w:noProof/>
        </w:rPr>
        <w:t xml:space="preserve"> 2015)</w:t>
      </w:r>
      <w:r w:rsidR="00342332">
        <w:fldChar w:fldCharType="end"/>
      </w:r>
      <w:r w:rsidR="00281F5F">
        <w:t xml:space="preserve">. </w:t>
      </w:r>
    </w:p>
    <w:p w14:paraId="4B3F60A9" w14:textId="4395F780" w:rsidR="00667B54" w:rsidRPr="00667B54" w:rsidRDefault="00667B54" w:rsidP="00667B54">
      <w:pPr>
        <w:pStyle w:val="ListParagraph"/>
        <w:numPr>
          <w:ilvl w:val="0"/>
          <w:numId w:val="11"/>
        </w:numPr>
        <w:spacing w:line="276" w:lineRule="auto"/>
        <w:jc w:val="both"/>
        <w:rPr>
          <w:b/>
          <w:bCs/>
        </w:rPr>
      </w:pPr>
      <w:r w:rsidRPr="00667B54">
        <w:rPr>
          <w:b/>
          <w:bCs/>
        </w:rPr>
        <w:t>Energetic requirements (Chapter 5)</w:t>
      </w:r>
    </w:p>
    <w:p w14:paraId="27121D84" w14:textId="41C17BE8" w:rsidR="00F14E79" w:rsidRDefault="003D3D03" w:rsidP="0026719D">
      <w:pPr>
        <w:spacing w:line="276" w:lineRule="auto"/>
        <w:jc w:val="both"/>
      </w:pPr>
      <w:r>
        <w:t>I</w:t>
      </w:r>
      <w:r w:rsidR="00520CC5">
        <w:t xml:space="preserve">n Chapter 5, </w:t>
      </w:r>
      <w:r w:rsidR="00D12CD8">
        <w:t xml:space="preserve">I </w:t>
      </w:r>
      <w:r w:rsidR="00744522">
        <w:t>combined</w:t>
      </w:r>
      <w:r w:rsidR="006A0052">
        <w:t xml:space="preserve"> the </w:t>
      </w:r>
      <w:r w:rsidR="00701618">
        <w:t>PREDICTS database with species-level estimates of resting metabolic rates</w:t>
      </w:r>
      <w:r w:rsidR="006A0052">
        <w:t xml:space="preserve">. </w:t>
      </w:r>
      <w:r w:rsidR="00520CC5">
        <w:t xml:space="preserve">I investigated </w:t>
      </w:r>
      <w:r w:rsidR="00257D47">
        <w:t>whether</w:t>
      </w:r>
      <w:r w:rsidR="00520CC5">
        <w:t xml:space="preserve"> the </w:t>
      </w:r>
      <w:r w:rsidR="00B37563">
        <w:t xml:space="preserve">total </w:t>
      </w:r>
      <w:r w:rsidR="00520CC5">
        <w:t>energetic requirements of vertebrate assemblages</w:t>
      </w:r>
      <w:r w:rsidR="00257D47">
        <w:t xml:space="preserve"> differed </w:t>
      </w:r>
      <w:r w:rsidR="008E2EAF">
        <w:t>among different land-use types and</w:t>
      </w:r>
      <w:r w:rsidR="00E20D9D">
        <w:t xml:space="preserve"> trophic groups</w:t>
      </w:r>
      <w:r w:rsidR="00F14E79">
        <w:t xml:space="preserve"> (classified as omnivores, </w:t>
      </w:r>
      <w:r w:rsidR="009F3F8B">
        <w:t>herbivores,</w:t>
      </w:r>
      <w:r w:rsidR="00F14E79">
        <w:t xml:space="preserve"> and carnivores)</w:t>
      </w:r>
      <w:r w:rsidR="00520CC5">
        <w:t>.</w:t>
      </w:r>
      <w:r w:rsidR="00F14E79">
        <w:t xml:space="preserve"> C</w:t>
      </w:r>
      <w:r w:rsidR="005E13F3">
        <w:t>ontrary to my expectations,</w:t>
      </w:r>
      <w:r w:rsidR="003A268F">
        <w:t xml:space="preserve"> I found that </w:t>
      </w:r>
      <w:r w:rsidR="005E13F3">
        <w:t>the</w:t>
      </w:r>
      <w:r w:rsidR="00A5644C">
        <w:t xml:space="preserve"> </w:t>
      </w:r>
      <w:r w:rsidR="00F14E79">
        <w:t>minimum</w:t>
      </w:r>
      <w:r w:rsidR="00A5644C">
        <w:t xml:space="preserve"> amount of energy required by</w:t>
      </w:r>
      <w:r w:rsidR="00213ED4">
        <w:t xml:space="preserve"> vertebrate assemblages </w:t>
      </w:r>
      <w:r w:rsidR="00F52B51">
        <w:t xml:space="preserve">did not show systematic decreases in </w:t>
      </w:r>
      <w:r w:rsidR="00F14E79">
        <w:t>disturbed</w:t>
      </w:r>
      <w:r w:rsidR="00F52B51">
        <w:t xml:space="preserve"> land</w:t>
      </w:r>
      <w:r w:rsidR="00D77A0F">
        <w:t>-</w:t>
      </w:r>
      <w:r w:rsidR="00F52B51">
        <w:t>use</w:t>
      </w:r>
      <w:r w:rsidR="00D77A0F">
        <w:t xml:space="preserve"> type</w:t>
      </w:r>
      <w:r w:rsidR="00F52B51">
        <w:t xml:space="preserve">s. </w:t>
      </w:r>
      <w:r w:rsidR="007547F8">
        <w:t>Across all three trophic groups</w:t>
      </w:r>
      <w:r w:rsidR="005E13F3">
        <w:t>,</w:t>
      </w:r>
      <w:r w:rsidR="005231BA">
        <w:t xml:space="preserve"> total energetic requirements</w:t>
      </w:r>
      <w:r w:rsidR="005E13F3">
        <w:t xml:space="preserve"> </w:t>
      </w:r>
      <w:r w:rsidR="005231BA">
        <w:t>(</w:t>
      </w:r>
      <w:r w:rsidR="005E13F3">
        <w:t xml:space="preserve">estimated from </w:t>
      </w:r>
      <w:r w:rsidR="00213ED4">
        <w:t xml:space="preserve">total </w:t>
      </w:r>
      <w:r w:rsidR="005E13F3">
        <w:t>abundance-weighted resting metabolic rates</w:t>
      </w:r>
      <w:r w:rsidR="005231BA">
        <w:t>) even showed</w:t>
      </w:r>
      <w:r w:rsidR="0048796F">
        <w:t xml:space="preserve"> strong</w:t>
      </w:r>
      <w:r w:rsidR="005231BA">
        <w:t xml:space="preserve"> increases in some disturbed land uses</w:t>
      </w:r>
      <w:r w:rsidR="001C5AF7">
        <w:t xml:space="preserve"> (e.g.,</w:t>
      </w:r>
      <w:r w:rsidR="002939EF">
        <w:t xml:space="preserve"> an average increase of 200% in lightly-used urban areas for carnivores</w:t>
      </w:r>
      <w:r w:rsidR="001C5AF7">
        <w:t>)</w:t>
      </w:r>
      <w:r w:rsidR="005231BA">
        <w:t>.</w:t>
      </w:r>
      <w:r w:rsidR="005E13F3">
        <w:t xml:space="preserve"> </w:t>
      </w:r>
      <w:r w:rsidR="009743A3">
        <w:t>These findings highlight that disturbed land uses have significant impacts on ecosystem functioning</w:t>
      </w:r>
      <w:r w:rsidR="00386BCC">
        <w:t xml:space="preserve"> and emphasize that land-use change may promote significant changes to the local energetic balance of vertebrate assemblages</w:t>
      </w:r>
      <w:r w:rsidR="009743A3">
        <w:t>.</w:t>
      </w:r>
      <w:r w:rsidR="00724506">
        <w:t xml:space="preserve"> To my </w:t>
      </w:r>
      <w:r w:rsidR="00160E23">
        <w:t>knowledge</w:t>
      </w:r>
      <w:r w:rsidR="00724506">
        <w:t xml:space="preserve">, </w:t>
      </w:r>
      <w:r w:rsidR="00160E23">
        <w:t>this</w:t>
      </w:r>
      <w:r w:rsidR="00724506">
        <w:t xml:space="preserve"> work constitutes the first</w:t>
      </w:r>
      <w:r w:rsidR="002932FA">
        <w:t xml:space="preserve"> direct global</w:t>
      </w:r>
      <w:r w:rsidR="00724506">
        <w:t xml:space="preserve"> quantification of the impacts of land-</w:t>
      </w:r>
      <w:r w:rsidR="00160E23">
        <w:t>use</w:t>
      </w:r>
      <w:r w:rsidR="00724506">
        <w:t xml:space="preserve"> and </w:t>
      </w:r>
      <w:r w:rsidR="00160E23">
        <w:t>l</w:t>
      </w:r>
      <w:r w:rsidR="00724506">
        <w:t xml:space="preserve">and-use intensity </w:t>
      </w:r>
      <w:r w:rsidR="00FF4FBB">
        <w:t xml:space="preserve">on vertebrate energetic </w:t>
      </w:r>
      <w:r w:rsidR="00DE6129">
        <w:t>requirements</w:t>
      </w:r>
      <w:r w:rsidR="004E0F82">
        <w:t>.</w:t>
      </w:r>
      <w:r w:rsidR="00B82DF6">
        <w:t xml:space="preserve"> </w:t>
      </w:r>
      <w:r w:rsidR="004E0F82">
        <w:t>M</w:t>
      </w:r>
      <w:r w:rsidR="00287255">
        <w:t>y</w:t>
      </w:r>
      <w:r w:rsidR="00B82DF6">
        <w:t xml:space="preserve"> findings </w:t>
      </w:r>
      <w:r w:rsidR="00287255">
        <w:t xml:space="preserve">are tightly linked </w:t>
      </w:r>
      <w:r w:rsidR="00BA4248">
        <w:t>to</w:t>
      </w:r>
      <w:r w:rsidR="00287255">
        <w:t xml:space="preserve"> studies that have investigated </w:t>
      </w:r>
      <w:r w:rsidR="00287255">
        <w:lastRenderedPageBreak/>
        <w:t>changes in the body mass composition of vertebrate</w:t>
      </w:r>
      <w:r w:rsidR="00636A4A">
        <w:t xml:space="preserve"> assemblages</w:t>
      </w:r>
      <w:r w:rsidR="00287255">
        <w:t xml:space="preserve"> under land-use change</w:t>
      </w:r>
      <w:r w:rsidR="00F75DA2">
        <w:t>, notably drawing from food-web theory</w:t>
      </w:r>
      <w:r w:rsidR="00D73C74">
        <w:t xml:space="preserve"> </w:t>
      </w:r>
      <w:r w:rsidR="007F516A">
        <w:fldChar w:fldCharType="begin" w:fldLock="1"/>
      </w:r>
      <w:r w:rsidR="00E15B11">
        <w:instrText>ADDIN CSL_CITATION {"citationItems":[{"id":"ITEM-1","itemData":{"DOI":"10.1111/1365-2435.13472","ISSN":"13652435","abstract":"In the absence of predators, habitat fragmentation favours large body sizes to facilitate gap crossing. The size of primary consumers is, however, also shaped by top-down effects as predators select prey of a certain size. Therefore, higher trophic levels should be taken into consideration when studying the effect of habitat loss and fragmentation on size distributions of herbivores. We built a model to study the effect of habitat loss and fragmentation within a tri-trophic food chain. Body size is directly linked to movement capacity and metabolic processes and considered as a master trait under selection. We show that basal resources accumulate locally if a predator causes top-down control of the herbivore. Due to this increasing spatiotemporal variability in resource availability, larger herbivores are selected than in scenarios without predator as they are able to move further. As predators cause herbivores to be intrinsically much larger than the optimal sizes selected by habitat fragmentation in the absence of predators, habitat fragmentation is no longer a significant driver of herbivore size. However, there is selection for increased predator size with habitat fragmentation as herbivores become less abundant, hence favouring gap-crossing ability of the predator. Since herbivore and predator body size respond differently to habitat loss and fragmentation, realized predator–herbivore body size ratios increase along this fragmentation gradient. Our model demonstrates how feedbacks between the abundance, body size and mobility of predators and prey ultimately determine body size distributions in food webs. These new insights shed light on the impact of habitat destruction and fragmentation on overall food web structure. A free Plain Language Summary can be found within the Supporting Information of this article.","author":[{"dropping-particle":"","family":"Hillaert","given":"Jasmijn","non-dropping-particle":"","parse-names":false,"suffix":""},{"dropping-particle":"","family":"Vandegehuchte","given":"Martijn L.","non-dropping-particle":"","parse-names":false,"suffix":""},{"dropping-particle":"","family":"Hovestadt","given":"Thomas","non-dropping-particle":"","parse-names":false,"suffix":""},{"dropping-particle":"","family":"Bonte","given":"Dries","non-dropping-particle":"","parse-names":false,"suffix":""}],"container-title":"Functional Ecology","id":"ITEM-1","issue":"2","issued":{"date-parts":[["2020"]]},"page":"534-544","title":"Habitat loss and fragmentation increase realized predator–prey body size ratios","type":"article-journal","volume":"34"},"uris":["http://www.mendeley.com/documents/?uuid=6a50d476-47d7-4ae6-8dd7-2714da7757a6","http://www.mendeley.com/documents/?uuid=8ca5f7d1-624d-4123-9b39-60b3d392db2f"]}],"mendeley":{"formattedCitation":"(Hillaert &lt;i&gt;et al.&lt;/i&gt; 2020)","plainTextFormattedCitation":"(Hillaert et al. 2020)","previouslyFormattedCitation":"(Hillaert &lt;i&gt;et al.&lt;/i&gt; 2020)"},"properties":{"noteIndex":0},"schema":"https://github.com/citation-style-language/schema/raw/master/csl-citation.json"}</w:instrText>
      </w:r>
      <w:r w:rsidR="007F516A">
        <w:fldChar w:fldCharType="separate"/>
      </w:r>
      <w:r w:rsidR="007F516A" w:rsidRPr="007F516A">
        <w:rPr>
          <w:noProof/>
        </w:rPr>
        <w:t xml:space="preserve">(Hillaert </w:t>
      </w:r>
      <w:r w:rsidR="007F516A" w:rsidRPr="007F516A">
        <w:rPr>
          <w:i/>
          <w:noProof/>
        </w:rPr>
        <w:t>et al.</w:t>
      </w:r>
      <w:r w:rsidR="007F516A" w:rsidRPr="007F516A">
        <w:rPr>
          <w:noProof/>
        </w:rPr>
        <w:t xml:space="preserve"> 2020)</w:t>
      </w:r>
      <w:r w:rsidR="007F516A">
        <w:fldChar w:fldCharType="end"/>
      </w:r>
      <w:r w:rsidR="007F516A">
        <w:t>.</w:t>
      </w:r>
    </w:p>
    <w:p w14:paraId="05D001BA" w14:textId="79943C46" w:rsidR="006A7DCE" w:rsidRPr="00160E23" w:rsidRDefault="00792838" w:rsidP="00944A5F">
      <w:pPr>
        <w:pStyle w:val="CommentText"/>
        <w:spacing w:line="276" w:lineRule="auto"/>
        <w:ind w:firstLine="360"/>
        <w:jc w:val="both"/>
        <w:rPr>
          <w:sz w:val="22"/>
          <w:szCs w:val="22"/>
        </w:rPr>
      </w:pPr>
      <w:r w:rsidRPr="00160E23">
        <w:rPr>
          <w:sz w:val="22"/>
          <w:szCs w:val="22"/>
        </w:rPr>
        <w:t>Altogether</w:t>
      </w:r>
      <w:r w:rsidR="006A17FB" w:rsidRPr="00160E23">
        <w:rPr>
          <w:sz w:val="22"/>
          <w:szCs w:val="22"/>
        </w:rPr>
        <w:t xml:space="preserve">, the findings of </w:t>
      </w:r>
      <w:r w:rsidRPr="00160E23">
        <w:rPr>
          <w:sz w:val="22"/>
          <w:szCs w:val="22"/>
        </w:rPr>
        <w:t>Chapter 3 and 5 show that land-use change reshap</w:t>
      </w:r>
      <w:r w:rsidR="00E6554C" w:rsidRPr="00160E23">
        <w:rPr>
          <w:sz w:val="22"/>
          <w:szCs w:val="22"/>
        </w:rPr>
        <w:t xml:space="preserve">es </w:t>
      </w:r>
      <w:r w:rsidRPr="00160E23">
        <w:rPr>
          <w:sz w:val="22"/>
          <w:szCs w:val="22"/>
        </w:rPr>
        <w:t>the functional composition of vertebrate assemblages. Land-use change may reduce</w:t>
      </w:r>
      <w:r w:rsidR="00D9504E" w:rsidRPr="00160E23">
        <w:rPr>
          <w:sz w:val="22"/>
          <w:szCs w:val="22"/>
        </w:rPr>
        <w:t xml:space="preserve"> native</w:t>
      </w:r>
      <w:r w:rsidRPr="00160E23">
        <w:rPr>
          <w:sz w:val="22"/>
          <w:szCs w:val="22"/>
        </w:rPr>
        <w:t xml:space="preserve"> ecological trait diversity</w:t>
      </w:r>
      <w:r w:rsidR="009743A3" w:rsidRPr="00160E23">
        <w:rPr>
          <w:sz w:val="22"/>
          <w:szCs w:val="22"/>
        </w:rPr>
        <w:t xml:space="preserve">, </w:t>
      </w:r>
      <w:r w:rsidR="00D9504E" w:rsidRPr="00160E23">
        <w:rPr>
          <w:sz w:val="22"/>
          <w:szCs w:val="22"/>
        </w:rPr>
        <w:t xml:space="preserve">constricting used areas of the trait space, </w:t>
      </w:r>
      <w:r w:rsidR="0079438F">
        <w:rPr>
          <w:sz w:val="22"/>
          <w:szCs w:val="22"/>
        </w:rPr>
        <w:t xml:space="preserve">thus </w:t>
      </w:r>
      <w:commentRangeStart w:id="29"/>
      <w:r w:rsidR="00D9504E" w:rsidRPr="00160E23">
        <w:rPr>
          <w:sz w:val="22"/>
          <w:szCs w:val="22"/>
        </w:rPr>
        <w:t xml:space="preserve">potentially </w:t>
      </w:r>
      <w:r w:rsidR="0079438F">
        <w:rPr>
          <w:sz w:val="22"/>
          <w:szCs w:val="22"/>
        </w:rPr>
        <w:t>disrupting</w:t>
      </w:r>
      <w:r w:rsidR="00AC2F10" w:rsidRPr="00160E23">
        <w:rPr>
          <w:sz w:val="22"/>
          <w:szCs w:val="22"/>
        </w:rPr>
        <w:t xml:space="preserve"> ecosystem </w:t>
      </w:r>
      <w:r w:rsidR="009743A3" w:rsidRPr="00160E23">
        <w:rPr>
          <w:sz w:val="22"/>
          <w:szCs w:val="22"/>
        </w:rPr>
        <w:t>processes sustained</w:t>
      </w:r>
      <w:r w:rsidR="00453913">
        <w:rPr>
          <w:sz w:val="22"/>
          <w:szCs w:val="22"/>
        </w:rPr>
        <w:t xml:space="preserve"> by</w:t>
      </w:r>
      <w:r w:rsidR="009743A3" w:rsidRPr="00160E23">
        <w:rPr>
          <w:sz w:val="22"/>
          <w:szCs w:val="22"/>
        </w:rPr>
        <w:t xml:space="preserve"> </w:t>
      </w:r>
      <w:r w:rsidR="00D9504E" w:rsidRPr="00160E23">
        <w:rPr>
          <w:sz w:val="22"/>
          <w:szCs w:val="22"/>
        </w:rPr>
        <w:t>the</w:t>
      </w:r>
      <w:r w:rsidR="009743A3" w:rsidRPr="00160E23">
        <w:rPr>
          <w:sz w:val="22"/>
          <w:szCs w:val="22"/>
        </w:rPr>
        <w:t xml:space="preserve"> </w:t>
      </w:r>
      <w:r w:rsidR="006B30A0">
        <w:rPr>
          <w:sz w:val="22"/>
          <w:szCs w:val="22"/>
        </w:rPr>
        <w:t xml:space="preserve">native </w:t>
      </w:r>
      <w:r w:rsidR="009743A3" w:rsidRPr="00160E23">
        <w:rPr>
          <w:sz w:val="22"/>
          <w:szCs w:val="22"/>
        </w:rPr>
        <w:t xml:space="preserve">species </w:t>
      </w:r>
      <w:r w:rsidR="0009298E">
        <w:rPr>
          <w:sz w:val="22"/>
          <w:szCs w:val="22"/>
        </w:rPr>
        <w:t xml:space="preserve">that are </w:t>
      </w:r>
      <w:r w:rsidR="0079438F">
        <w:rPr>
          <w:sz w:val="22"/>
          <w:szCs w:val="22"/>
        </w:rPr>
        <w:t>located</w:t>
      </w:r>
      <w:r w:rsidR="0087482D">
        <w:rPr>
          <w:sz w:val="22"/>
          <w:szCs w:val="22"/>
        </w:rPr>
        <w:t xml:space="preserve"> in</w:t>
      </w:r>
      <w:r w:rsidR="009743A3" w:rsidRPr="00160E23">
        <w:rPr>
          <w:sz w:val="22"/>
          <w:szCs w:val="22"/>
        </w:rPr>
        <w:t xml:space="preserve"> sensitive areas of the trait space</w:t>
      </w:r>
      <w:commentRangeEnd w:id="29"/>
      <w:r w:rsidR="005035C6" w:rsidRPr="00160E23">
        <w:rPr>
          <w:rStyle w:val="CommentReference"/>
          <w:sz w:val="22"/>
          <w:szCs w:val="22"/>
        </w:rPr>
        <w:commentReference w:id="29"/>
      </w:r>
      <w:r w:rsidR="00AC2F10" w:rsidRPr="00160E23">
        <w:rPr>
          <w:sz w:val="22"/>
          <w:szCs w:val="22"/>
        </w:rPr>
        <w:t xml:space="preserve">. </w:t>
      </w:r>
      <w:r w:rsidR="006B30A0">
        <w:rPr>
          <w:sz w:val="22"/>
          <w:szCs w:val="22"/>
        </w:rPr>
        <w:t xml:space="preserve">Further work could investigate the contributions of non-native species to the functional reshaping of local vertebrate assemblages. </w:t>
      </w:r>
      <w:r w:rsidR="00160E23" w:rsidRPr="00160E23">
        <w:rPr>
          <w:sz w:val="22"/>
          <w:szCs w:val="22"/>
        </w:rPr>
        <w:t>Changes in species composition in disturbed land uses have consequences for ecosystem functioning</w:t>
      </w:r>
      <w:r w:rsidR="002E2288" w:rsidRPr="00160E23">
        <w:rPr>
          <w:sz w:val="22"/>
          <w:szCs w:val="22"/>
        </w:rPr>
        <w:t>,</w:t>
      </w:r>
      <w:r w:rsidR="009300B4">
        <w:rPr>
          <w:sz w:val="22"/>
          <w:szCs w:val="22"/>
        </w:rPr>
        <w:t xml:space="preserve"> notably</w:t>
      </w:r>
      <w:r w:rsidR="002E2288" w:rsidRPr="00160E23">
        <w:rPr>
          <w:sz w:val="22"/>
          <w:szCs w:val="22"/>
        </w:rPr>
        <w:t xml:space="preserve"> significantly impacting the amount of energy locally processed by vertebrate species.</w:t>
      </w:r>
    </w:p>
    <w:p w14:paraId="4B19A75C" w14:textId="77777777" w:rsidR="002E2288" w:rsidRDefault="002E2288" w:rsidP="0026719D">
      <w:pPr>
        <w:spacing w:line="276" w:lineRule="auto"/>
        <w:jc w:val="both"/>
      </w:pPr>
    </w:p>
    <w:p w14:paraId="2366AC95" w14:textId="77777777" w:rsidR="0098647A" w:rsidRPr="0098647A" w:rsidRDefault="00E324FB" w:rsidP="0026719D">
      <w:pPr>
        <w:pStyle w:val="ListParagraph"/>
        <w:numPr>
          <w:ilvl w:val="0"/>
          <w:numId w:val="10"/>
        </w:numPr>
        <w:spacing w:line="276" w:lineRule="auto"/>
        <w:jc w:val="both"/>
        <w:rPr>
          <w:b/>
          <w:bCs/>
        </w:rPr>
      </w:pPr>
      <w:commentRangeStart w:id="30"/>
      <w:r w:rsidRPr="0098647A">
        <w:rPr>
          <w:b/>
          <w:bCs/>
          <w:sz w:val="28"/>
          <w:szCs w:val="28"/>
        </w:rPr>
        <w:t xml:space="preserve">Uneven sensitivity </w:t>
      </w:r>
      <w:r w:rsidR="00B771EB" w:rsidRPr="0098647A">
        <w:rPr>
          <w:b/>
          <w:bCs/>
          <w:sz w:val="28"/>
          <w:szCs w:val="28"/>
        </w:rPr>
        <w:t xml:space="preserve">of </w:t>
      </w:r>
      <w:r w:rsidRPr="0098647A">
        <w:rPr>
          <w:b/>
          <w:bCs/>
          <w:sz w:val="28"/>
          <w:szCs w:val="28"/>
        </w:rPr>
        <w:t>vertebrate species</w:t>
      </w:r>
      <w:r w:rsidR="005F5CC8" w:rsidRPr="0098647A">
        <w:rPr>
          <w:b/>
          <w:bCs/>
          <w:sz w:val="28"/>
          <w:szCs w:val="28"/>
        </w:rPr>
        <w:t xml:space="preserve"> </w:t>
      </w:r>
      <w:r w:rsidR="00B771EB" w:rsidRPr="0098647A">
        <w:rPr>
          <w:b/>
          <w:bCs/>
          <w:sz w:val="28"/>
          <w:szCs w:val="28"/>
        </w:rPr>
        <w:t>to land-use and climate change</w:t>
      </w:r>
      <w:commentRangeEnd w:id="30"/>
      <w:r w:rsidR="00164CEE">
        <w:rPr>
          <w:rStyle w:val="CommentReference"/>
        </w:rPr>
        <w:commentReference w:id="30"/>
      </w:r>
    </w:p>
    <w:p w14:paraId="1BF22D1E" w14:textId="164B22CE" w:rsidR="00EB41CC" w:rsidRDefault="0051432D" w:rsidP="0026719D">
      <w:pPr>
        <w:spacing w:line="276" w:lineRule="auto"/>
        <w:jc w:val="both"/>
      </w:pPr>
      <w:r w:rsidRPr="0051432D">
        <w:t xml:space="preserve">In Chapter 4 and Chapter 5, </w:t>
      </w:r>
      <w:r>
        <w:t>I investigated associations between species-level characteristics and species</w:t>
      </w:r>
      <w:r w:rsidR="00DA266E">
        <w:t>’</w:t>
      </w:r>
      <w:r>
        <w:t xml:space="preserve"> sensitivity to land-use and climate change.</w:t>
      </w:r>
      <w:r w:rsidR="00EA2D8F">
        <w:t xml:space="preserve"> Chapter 4 focuses on ecological characteristics (</w:t>
      </w:r>
      <w:r w:rsidR="00EA2D8F" w:rsidRPr="00EA2D8F">
        <w:t>ecological traits and geographical range area),</w:t>
      </w:r>
      <w:r w:rsidR="002B14E7">
        <w:t xml:space="preserve"> and to m</w:t>
      </w:r>
      <w:r w:rsidR="00C60661">
        <w:t>y</w:t>
      </w:r>
      <w:r w:rsidR="002B14E7">
        <w:t xml:space="preserve"> knowledge </w:t>
      </w:r>
      <w:r w:rsidR="0056778C">
        <w:t>constitutes</w:t>
      </w:r>
      <w:r w:rsidR="002B14E7">
        <w:t xml:space="preserve"> the first work to</w:t>
      </w:r>
      <w:r w:rsidR="00C60661">
        <w:t xml:space="preserve"> </w:t>
      </w:r>
      <w:r w:rsidR="0056778C">
        <w:t>investigate</w:t>
      </w:r>
      <w:r w:rsidR="00C60661">
        <w:t xml:space="preserve"> </w:t>
      </w:r>
      <w:r w:rsidR="0056778C">
        <w:t>associations</w:t>
      </w:r>
      <w:r w:rsidR="00C60661">
        <w:t xml:space="preserve"> between species</w:t>
      </w:r>
      <w:r w:rsidR="00260332">
        <w:t>’</w:t>
      </w:r>
      <w:r w:rsidR="00C60661">
        <w:t xml:space="preserve"> ecological </w:t>
      </w:r>
      <w:r w:rsidR="0056778C">
        <w:t>characteristics</w:t>
      </w:r>
      <w:r w:rsidR="00C60661">
        <w:t xml:space="preserve"> </w:t>
      </w:r>
      <w:r w:rsidR="000C2404">
        <w:t>and</w:t>
      </w:r>
      <w:r w:rsidR="0056778C">
        <w:t xml:space="preserve"> </w:t>
      </w:r>
      <w:r w:rsidR="00C60661">
        <w:t xml:space="preserve">two </w:t>
      </w:r>
      <w:r w:rsidR="0056778C">
        <w:t>human pressures</w:t>
      </w:r>
      <w:r w:rsidR="00260332">
        <w:t>,</w:t>
      </w:r>
      <w:r w:rsidR="000C2404">
        <w:t xml:space="preserve"> at </w:t>
      </w:r>
      <w:r w:rsidR="00086BBE">
        <w:t>global</w:t>
      </w:r>
      <w:r w:rsidR="000C2404">
        <w:t xml:space="preserve"> scales and comparatively across vertebrate classes</w:t>
      </w:r>
      <w:r w:rsidR="002B14E7">
        <w:t>.</w:t>
      </w:r>
      <w:r w:rsidR="00EA2D8F" w:rsidRPr="00EA2D8F">
        <w:t xml:space="preserve"> Chapter 5 </w:t>
      </w:r>
      <w:r w:rsidR="002B14E7">
        <w:t>uses</w:t>
      </w:r>
      <w:r w:rsidR="002B14E7" w:rsidRPr="00EA2D8F">
        <w:t xml:space="preserve"> </w:t>
      </w:r>
      <w:r w:rsidR="00EA2D8F" w:rsidRPr="00EA2D8F">
        <w:t>physiological data</w:t>
      </w:r>
      <w:r w:rsidR="003149A2">
        <w:t xml:space="preserve"> </w:t>
      </w:r>
      <w:r w:rsidR="00FA0022">
        <w:t>and</w:t>
      </w:r>
      <w:r w:rsidR="003149A2">
        <w:t xml:space="preserve"> focus</w:t>
      </w:r>
      <w:r w:rsidR="00FA0022">
        <w:t>es</w:t>
      </w:r>
      <w:r w:rsidR="003149A2">
        <w:t xml:space="preserve"> on </w:t>
      </w:r>
      <w:r w:rsidR="00F50863">
        <w:t xml:space="preserve">species’ </w:t>
      </w:r>
      <w:r w:rsidR="003149A2">
        <w:t>energetic requirements</w:t>
      </w:r>
      <w:r w:rsidR="00EA2D8F" w:rsidRPr="00EA2D8F">
        <w:t>.</w:t>
      </w:r>
      <w:r w:rsidR="00565133">
        <w:t xml:space="preserve"> To my knowledge, </w:t>
      </w:r>
      <w:r w:rsidR="00EC6FC6">
        <w:t>there has yet not been a study investigating whether species’ energetic requirements influence species’ responses to land use and land-use intensity</w:t>
      </w:r>
      <w:r w:rsidR="00086BBE">
        <w:t xml:space="preserve"> in vertebrate species</w:t>
      </w:r>
      <w:r w:rsidR="00EC6FC6">
        <w:t>.</w:t>
      </w:r>
    </w:p>
    <w:p w14:paraId="007222D9" w14:textId="5BDBBF9F" w:rsidR="00C86A31" w:rsidRPr="00C86A31" w:rsidRDefault="00C86A31" w:rsidP="00C86A31">
      <w:pPr>
        <w:pStyle w:val="ListParagraph"/>
        <w:numPr>
          <w:ilvl w:val="0"/>
          <w:numId w:val="11"/>
        </w:numPr>
        <w:spacing w:line="276" w:lineRule="auto"/>
        <w:jc w:val="both"/>
        <w:rPr>
          <w:b/>
          <w:bCs/>
        </w:rPr>
      </w:pPr>
      <w:r w:rsidRPr="00C86A31">
        <w:rPr>
          <w:b/>
          <w:bCs/>
        </w:rPr>
        <w:t>Ecological characteristics (Chapter 4)</w:t>
      </w:r>
    </w:p>
    <w:p w14:paraId="0A521DA5" w14:textId="1632F9B9" w:rsidR="0011142F" w:rsidRDefault="00A73048" w:rsidP="0026719D">
      <w:pPr>
        <w:spacing w:line="276" w:lineRule="auto"/>
        <w:jc w:val="both"/>
      </w:pPr>
      <w:r>
        <w:t xml:space="preserve">In Chapter 4, </w:t>
      </w:r>
      <w:r w:rsidR="00FA31FB">
        <w:t xml:space="preserve">I </w:t>
      </w:r>
      <w:r w:rsidR="00EC4505">
        <w:t>complemented the</w:t>
      </w:r>
      <w:r w:rsidR="004A5CBB">
        <w:t xml:space="preserve"> trait</w:t>
      </w:r>
      <w:r w:rsidR="00EC4505">
        <w:t xml:space="preserve"> data </w:t>
      </w:r>
      <w:r w:rsidR="004A5CBB">
        <w:t>from Chapter</w:t>
      </w:r>
      <w:r w:rsidR="00EC4505">
        <w:t xml:space="preserve"> 2 with </w:t>
      </w:r>
      <w:r w:rsidR="004A5CBB">
        <w:t xml:space="preserve">species-level </w:t>
      </w:r>
      <w:r w:rsidR="00EC4505">
        <w:t xml:space="preserve">dietary </w:t>
      </w:r>
      <w:r w:rsidR="004A5CBB">
        <w:t>information and geographical range area</w:t>
      </w:r>
      <w:r w:rsidR="00EC4505">
        <w:t>. On the one hand, I combine</w:t>
      </w:r>
      <w:r w:rsidR="004A5CBB">
        <w:t>d these</w:t>
      </w:r>
      <w:r w:rsidR="00C55243">
        <w:t xml:space="preserve"> species-level</w:t>
      </w:r>
      <w:r w:rsidR="004A5CBB">
        <w:t xml:space="preserve"> data with the PREDICTS database, </w:t>
      </w:r>
      <w:r w:rsidR="008332AC">
        <w:t xml:space="preserve">and I investigated </w:t>
      </w:r>
      <w:r w:rsidR="00AB2FBB">
        <w:t>how species</w:t>
      </w:r>
      <w:r w:rsidR="00D51060">
        <w:t>'</w:t>
      </w:r>
      <w:r w:rsidR="00AB2FBB">
        <w:t xml:space="preserve"> ecological </w:t>
      </w:r>
      <w:r w:rsidR="00D51060">
        <w:t>characteristics</w:t>
      </w:r>
      <w:r w:rsidR="00AB2FBB">
        <w:t xml:space="preserve"> </w:t>
      </w:r>
      <w:r w:rsidR="00D51060">
        <w:t>influenced</w:t>
      </w:r>
      <w:r w:rsidR="00AB2FBB">
        <w:t xml:space="preserve"> their </w:t>
      </w:r>
      <w:commentRangeStart w:id="31"/>
      <w:r w:rsidR="00D51060">
        <w:t>re</w:t>
      </w:r>
      <w:r w:rsidR="0004532C">
        <w:t>s</w:t>
      </w:r>
      <w:r w:rsidR="00D51060">
        <w:t xml:space="preserve">ponses to </w:t>
      </w:r>
      <w:r w:rsidR="0077021E">
        <w:t>land use</w:t>
      </w:r>
      <w:r w:rsidR="00D51060">
        <w:t xml:space="preserve"> and </w:t>
      </w:r>
      <w:r w:rsidR="0077021E">
        <w:t>land-use intensity</w:t>
      </w:r>
      <w:commentRangeEnd w:id="31"/>
      <w:r w:rsidR="008A7F57">
        <w:rPr>
          <w:rStyle w:val="CommentReference"/>
        </w:rPr>
        <w:commentReference w:id="31"/>
      </w:r>
      <w:r w:rsidR="009847EC">
        <w:t xml:space="preserve">. On the other hand, after estimating climate-change sensitivity </w:t>
      </w:r>
      <w:r w:rsidR="00C55243">
        <w:t xml:space="preserve">from properties of species’ climatic niche space, </w:t>
      </w:r>
      <w:r w:rsidR="009313FE">
        <w:t xml:space="preserve">I investigated the associations </w:t>
      </w:r>
      <w:r>
        <w:t>between</w:t>
      </w:r>
      <w:r w:rsidR="00485613">
        <w:t xml:space="preserve"> species’ ecological characteristics a</w:t>
      </w:r>
      <w:r w:rsidR="009313FE">
        <w:t>nd climate-change sensitivity</w:t>
      </w:r>
      <w:r>
        <w:t>.</w:t>
      </w:r>
      <w:r w:rsidR="00C72DE6">
        <w:t xml:space="preserve"> </w:t>
      </w:r>
      <w:r w:rsidR="00A651A1">
        <w:t>F</w:t>
      </w:r>
      <w:r w:rsidR="00C72DE6">
        <w:t>irst,</w:t>
      </w:r>
      <w:r w:rsidR="00A651A1">
        <w:t xml:space="preserve"> I found</w:t>
      </w:r>
      <w:r w:rsidR="00931691">
        <w:t xml:space="preserve"> that </w:t>
      </w:r>
      <w:r w:rsidR="0027755E">
        <w:t>narrow</w:t>
      </w:r>
      <w:r w:rsidR="00344B69">
        <w:t>er ranges, smaller habitat breadth,</w:t>
      </w:r>
      <w:r w:rsidR="00931691">
        <w:t xml:space="preserve"> </w:t>
      </w:r>
      <w:r w:rsidR="008646C6">
        <w:t xml:space="preserve">and inability to exploit artificial habitats </w:t>
      </w:r>
      <w:r w:rsidR="00770786">
        <w:t>were</w:t>
      </w:r>
      <w:r w:rsidR="00931691">
        <w:t xml:space="preserve"> </w:t>
      </w:r>
      <w:r w:rsidR="00344B69">
        <w:t xml:space="preserve">consistently associated with </w:t>
      </w:r>
      <w:r w:rsidR="00E477FB">
        <w:t>more negative la</w:t>
      </w:r>
      <w:r w:rsidR="00344B69">
        <w:t>n</w:t>
      </w:r>
      <w:r w:rsidR="00E477FB">
        <w:t>d</w:t>
      </w:r>
      <w:r w:rsidR="00344B69">
        <w:t>-</w:t>
      </w:r>
      <w:r w:rsidR="00E477FB">
        <w:t>use</w:t>
      </w:r>
      <w:r w:rsidR="00344B69">
        <w:t xml:space="preserve"> responses</w:t>
      </w:r>
      <w:r w:rsidR="00E477FB">
        <w:t xml:space="preserve"> and </w:t>
      </w:r>
      <w:r w:rsidR="00344B69">
        <w:t xml:space="preserve">higher </w:t>
      </w:r>
      <w:r w:rsidR="00E477FB">
        <w:t>climate-change sensitiv</w:t>
      </w:r>
      <w:r w:rsidR="00344B69">
        <w:t>ity across vertebrate classes</w:t>
      </w:r>
      <w:r w:rsidR="00E477FB">
        <w:t xml:space="preserve">. </w:t>
      </w:r>
      <w:r w:rsidR="00DF4F72">
        <w:t>Second</w:t>
      </w:r>
      <w:r w:rsidR="00D34E26">
        <w:t xml:space="preserve">, </w:t>
      </w:r>
      <w:r w:rsidR="00A651A1">
        <w:t xml:space="preserve">the </w:t>
      </w:r>
      <w:r w:rsidR="00534DEF">
        <w:t>associations</w:t>
      </w:r>
      <w:r w:rsidR="00A651A1">
        <w:t xml:space="preserve"> of other traits was </w:t>
      </w:r>
      <w:r w:rsidR="00534DEF">
        <w:t xml:space="preserve">both class- and pressure-dependent. </w:t>
      </w:r>
      <w:r w:rsidR="00C86A31">
        <w:t>Overall</w:t>
      </w:r>
      <w:r w:rsidR="00E05B1B">
        <w:t xml:space="preserve">, </w:t>
      </w:r>
      <w:r w:rsidR="00F91818">
        <w:t>invertebrate eaters and fruit/nectar eaters tended to be negatively affected in disturbed land uses</w:t>
      </w:r>
      <w:r w:rsidR="00C6276A">
        <w:t xml:space="preserve"> in all classes</w:t>
      </w:r>
      <w:r w:rsidR="00B34639">
        <w:t xml:space="preserve">; </w:t>
      </w:r>
      <w:r w:rsidR="00C6276A">
        <w:t>in addition,</w:t>
      </w:r>
      <w:r w:rsidR="00F91818">
        <w:t xml:space="preserve"> invertebrate- and plant/seed-eating birds had higher climate-change sensitivity</w:t>
      </w:r>
      <w:r w:rsidR="00C6276A">
        <w:t>.</w:t>
      </w:r>
    </w:p>
    <w:p w14:paraId="574CF69B" w14:textId="2589FA25" w:rsidR="00C20B18" w:rsidRDefault="00FA0022" w:rsidP="0026719D">
      <w:pPr>
        <w:spacing w:line="276" w:lineRule="auto"/>
        <w:jc w:val="both"/>
        <w:rPr>
          <w:ins w:id="32" w:author="Etard, Adrienne" w:date="2022-05-25T18:09:00Z"/>
        </w:rPr>
      </w:pPr>
      <w:r>
        <w:t>Chapter 4 thus highlights that</w:t>
      </w:r>
      <w:r w:rsidR="00C86A31">
        <w:t xml:space="preserve"> </w:t>
      </w:r>
      <w:r w:rsidR="00AE30BD">
        <w:t xml:space="preserve">both </w:t>
      </w:r>
      <w:r w:rsidR="00123D44">
        <w:t xml:space="preserve">land-use and climate change are likely to favour </w:t>
      </w:r>
      <w:r w:rsidR="00932BE1">
        <w:t>similar species</w:t>
      </w:r>
      <w:r w:rsidR="00FE4CFE">
        <w:t>, notably wider-ranging species</w:t>
      </w:r>
      <w:r>
        <w:t>.</w:t>
      </w:r>
      <w:r w:rsidR="00123D44">
        <w:t xml:space="preserve"> </w:t>
      </w:r>
      <w:ins w:id="33" w:author="Etard, Adrienne" w:date="2022-05-25T18:09:00Z">
        <w:r w:rsidR="00C20B18">
          <w:t xml:space="preserve">My work is line with previous studies that have been more </w:t>
        </w:r>
        <w:proofErr w:type="spellStart"/>
        <w:r w:rsidR="00C20B18">
          <w:t>taxo</w:t>
        </w:r>
        <w:proofErr w:type="spellEnd"/>
        <w:r w:rsidR="00C20B18">
          <w:t>…</w:t>
        </w:r>
      </w:ins>
    </w:p>
    <w:p w14:paraId="1527C996" w14:textId="57CFBB30" w:rsidR="00C86A31" w:rsidRDefault="00FE4CFE" w:rsidP="0026719D">
      <w:pPr>
        <w:spacing w:line="276" w:lineRule="auto"/>
        <w:jc w:val="both"/>
      </w:pPr>
      <w:r>
        <w:t>Thus</w:t>
      </w:r>
      <w:r w:rsidR="00F72024">
        <w:t>, t</w:t>
      </w:r>
      <w:r w:rsidR="00511D07">
        <w:t>he species that are on average</w:t>
      </w:r>
      <w:r w:rsidR="00641FD8">
        <w:t xml:space="preserve"> </w:t>
      </w:r>
      <w:r w:rsidR="00B4174F">
        <w:t>less</w:t>
      </w:r>
      <w:r w:rsidR="00511D07">
        <w:t xml:space="preserve"> well known</w:t>
      </w:r>
      <w:r w:rsidR="00641FD8">
        <w:t xml:space="preserve"> </w:t>
      </w:r>
      <w:commentRangeStart w:id="34"/>
      <w:r w:rsidR="00641FD8">
        <w:t>for trait data (</w:t>
      </w:r>
      <w:r w:rsidR="00DE3A6B">
        <w:t>that is</w:t>
      </w:r>
      <w:r w:rsidR="004C1E6A">
        <w:t xml:space="preserve">, </w:t>
      </w:r>
      <w:r w:rsidR="00641FD8">
        <w:t>narrow-ranging species)</w:t>
      </w:r>
      <w:commentRangeEnd w:id="34"/>
      <w:r w:rsidR="00794AF8">
        <w:rPr>
          <w:rStyle w:val="CommentReference"/>
        </w:rPr>
        <w:commentReference w:id="34"/>
      </w:r>
      <w:r w:rsidR="00511D07">
        <w:t xml:space="preserve"> are those that are </w:t>
      </w:r>
      <w:r w:rsidR="00B4174F">
        <w:t>more</w:t>
      </w:r>
      <w:r w:rsidR="00511D07">
        <w:t xml:space="preserve"> likely to be more sensitive to human pressures.</w:t>
      </w:r>
      <w:r w:rsidR="00641FD8">
        <w:t xml:space="preserve"> </w:t>
      </w:r>
      <w:commentRangeStart w:id="35"/>
      <w:r w:rsidR="00040322">
        <w:t xml:space="preserve">Investigating the ecosystem processes sustained by these </w:t>
      </w:r>
      <w:r w:rsidR="004C1E6A">
        <w:t>geographically rarer</w:t>
      </w:r>
      <w:r w:rsidR="00040322">
        <w:t xml:space="preserve"> species a</w:t>
      </w:r>
      <w:r w:rsidR="00333DAE">
        <w:t>n</w:t>
      </w:r>
      <w:r w:rsidR="00040322">
        <w:t>d their contribution</w:t>
      </w:r>
      <w:r w:rsidR="004C1E6A">
        <w:t>s</w:t>
      </w:r>
      <w:r w:rsidR="00040322">
        <w:t xml:space="preserve"> to ecosystem functioning may be helpful </w:t>
      </w:r>
      <w:r w:rsidR="004C1E6A">
        <w:t>to the</w:t>
      </w:r>
      <w:r w:rsidR="00040322">
        <w:t xml:space="preserve"> </w:t>
      </w:r>
      <w:r w:rsidR="004C1E6A">
        <w:t>mitigation of</w:t>
      </w:r>
      <w:r w:rsidR="00040322">
        <w:t xml:space="preserve"> human impacts.</w:t>
      </w:r>
      <w:commentRangeEnd w:id="35"/>
      <w:r w:rsidR="009E1358">
        <w:rPr>
          <w:rStyle w:val="CommentReference"/>
        </w:rPr>
        <w:commentReference w:id="35"/>
      </w:r>
    </w:p>
    <w:p w14:paraId="17C1935C" w14:textId="516AA04D" w:rsidR="00F23BC6" w:rsidRDefault="00123D44" w:rsidP="00123D44">
      <w:pPr>
        <w:spacing w:line="276" w:lineRule="auto"/>
        <w:jc w:val="both"/>
      </w:pPr>
      <w:r>
        <w:t>I would</w:t>
      </w:r>
      <w:r w:rsidR="00AE30BD">
        <w:t xml:space="preserve"> </w:t>
      </w:r>
      <w:r>
        <w:t>like to underline some of the limitations</w:t>
      </w:r>
      <w:r w:rsidR="00AE30BD">
        <w:t xml:space="preserve"> of this work</w:t>
      </w:r>
      <w:r>
        <w:t>:</w:t>
      </w:r>
      <w:r w:rsidR="00AE30BD">
        <w:t xml:space="preserve"> first, as discussed in Chapter 4,</w:t>
      </w:r>
      <w:r>
        <w:t xml:space="preserve"> I </w:t>
      </w:r>
      <w:r w:rsidR="00AE30BD">
        <w:t>considered</w:t>
      </w:r>
      <w:r>
        <w:t xml:space="preserve"> land-use change and climate change </w:t>
      </w:r>
      <w:r w:rsidR="00AE30BD">
        <w:t xml:space="preserve">separately, thus not accounting for potentially </w:t>
      </w:r>
      <w:r w:rsidR="00AE30BD">
        <w:lastRenderedPageBreak/>
        <w:t>interactive effects between these pressures</w:t>
      </w:r>
      <w:r>
        <w:t>.</w:t>
      </w:r>
      <w:ins w:id="36" w:author="Etard, Adrienne" w:date="2022-05-25T14:05:00Z">
        <w:r w:rsidR="00306F6B">
          <w:t xml:space="preserve"> However, </w:t>
        </w:r>
        <w:r w:rsidR="00A23302">
          <w:t xml:space="preserve">interactive effects are likely to… </w:t>
        </w:r>
      </w:ins>
      <w:r>
        <w:t xml:space="preserve"> </w:t>
      </w:r>
      <w:r w:rsidR="00AE30BD">
        <w:t>Second, my findings</w:t>
      </w:r>
      <w:r>
        <w:t xml:space="preserve"> rely on the use of the PREDICTS database</w:t>
      </w:r>
      <w:r w:rsidR="00AE30BD">
        <w:t xml:space="preserve"> (in this Chapter and also in Chapters 3 and 5)</w:t>
      </w:r>
      <w:ins w:id="37" w:author="Etard, Adrienne" w:date="2022-05-25T14:06:00Z">
        <w:r w:rsidR="00A23302">
          <w:t xml:space="preserve"> and on the sue of geographical </w:t>
        </w:r>
        <w:proofErr w:type="spellStart"/>
        <w:r w:rsidR="00A23302">
          <w:t>disturbutions</w:t>
        </w:r>
      </w:ins>
      <w:proofErr w:type="spellEnd"/>
      <w:r w:rsidR="00AE30BD">
        <w:t xml:space="preserve">, </w:t>
      </w:r>
      <w:commentRangeStart w:id="38"/>
      <w:r w:rsidR="00AE30BD">
        <w:t xml:space="preserve">and </w:t>
      </w:r>
      <w:ins w:id="39" w:author="Etard, Adrienne" w:date="2022-05-25T14:06:00Z">
        <w:r w:rsidR="00A23302">
          <w:t xml:space="preserve">as such </w:t>
        </w:r>
      </w:ins>
      <w:r w:rsidR="00AE30BD">
        <w:t>I used a “space-for-time” approach for to infer the effects of land-use change from spatial data</w:t>
      </w:r>
      <w:commentRangeEnd w:id="38"/>
      <w:r w:rsidR="00CB3713">
        <w:rPr>
          <w:rStyle w:val="CommentReference"/>
        </w:rPr>
        <w:commentReference w:id="38"/>
      </w:r>
      <w:r>
        <w:t>.</w:t>
      </w:r>
      <w:r w:rsidR="00AE30BD">
        <w:t xml:space="preserve"> </w:t>
      </w:r>
      <w:commentRangeStart w:id="40"/>
      <w:r w:rsidR="00333DAE">
        <w:t xml:space="preserve">Thus, </w:t>
      </w:r>
      <w:r w:rsidR="00AE30BD">
        <w:t xml:space="preserve">I assumed that vertebrate assemblages </w:t>
      </w:r>
      <w:r w:rsidR="00A23302">
        <w:t xml:space="preserve">and species </w:t>
      </w:r>
      <w:r w:rsidR="00AE30BD">
        <w:t>were</w:t>
      </w:r>
      <w:r>
        <w:t xml:space="preserve"> at equilibrium, </w:t>
      </w:r>
      <w:r w:rsidR="00AE30BD">
        <w:t>and I did not consider</w:t>
      </w:r>
      <w:r w:rsidR="00F23BC6">
        <w:t xml:space="preserve"> potential recovery effects or other </w:t>
      </w:r>
      <w:r w:rsidR="00B4174F">
        <w:t>temporal dynamics</w:t>
      </w:r>
      <w:r w:rsidR="00A30A2C">
        <w:t>.</w:t>
      </w:r>
      <w:commentRangeEnd w:id="40"/>
      <w:r w:rsidR="00A25EC7">
        <w:rPr>
          <w:rStyle w:val="CommentReference"/>
        </w:rPr>
        <w:commentReference w:id="40"/>
      </w:r>
      <w:r w:rsidR="00333DAE">
        <w:t xml:space="preserve"> Using long-term species records and population data may provide</w:t>
      </w:r>
      <w:r w:rsidR="00F23BC6">
        <w:t xml:space="preserve"> </w:t>
      </w:r>
      <w:r w:rsidR="00333DAE">
        <w:t xml:space="preserve">insights into the long-term effects </w:t>
      </w:r>
      <w:commentRangeStart w:id="41"/>
      <w:r w:rsidR="00333DAE">
        <w:t xml:space="preserve">of land-use </w:t>
      </w:r>
      <w:r w:rsidR="00306F6B">
        <w:t>a</w:t>
      </w:r>
      <w:r w:rsidR="00A23302">
        <w:t>n</w:t>
      </w:r>
      <w:r w:rsidR="00306F6B">
        <w:t xml:space="preserve">d climate </w:t>
      </w:r>
      <w:r w:rsidR="00333DAE">
        <w:t>change</w:t>
      </w:r>
      <w:commentRangeEnd w:id="41"/>
      <w:r w:rsidR="003C13A1">
        <w:rPr>
          <w:rStyle w:val="CommentReference"/>
        </w:rPr>
        <w:commentReference w:id="41"/>
      </w:r>
      <w:r w:rsidR="00333DAE">
        <w:t xml:space="preserve"> on vertebrate species. </w:t>
      </w:r>
      <w:r w:rsidR="00F23BC6">
        <w:t xml:space="preserve">Similarly, </w:t>
      </w:r>
      <w:r w:rsidR="00641FD8">
        <w:t xml:space="preserve">I assumed that </w:t>
      </w:r>
      <w:r w:rsidR="00B4174F">
        <w:t xml:space="preserve">current </w:t>
      </w:r>
      <w:r w:rsidR="00641FD8">
        <w:t xml:space="preserve">species </w:t>
      </w:r>
      <w:r w:rsidR="00B4174F">
        <w:t>distributions</w:t>
      </w:r>
      <w:r w:rsidR="00641FD8">
        <w:t xml:space="preserve"> – which I used </w:t>
      </w:r>
      <w:r w:rsidR="00B4174F">
        <w:t xml:space="preserve"> to estimate </w:t>
      </w:r>
      <w:r w:rsidR="00641FD8">
        <w:t>species climate</w:t>
      </w:r>
      <w:r w:rsidR="00B4174F">
        <w:t>-change sensitivity</w:t>
      </w:r>
      <w:r w:rsidR="00641FD8">
        <w:t xml:space="preserve"> – </w:t>
      </w:r>
      <w:r w:rsidR="00B4174F">
        <w:t>were at equilibrium. However, this might not be the case</w:t>
      </w:r>
      <w:r w:rsidR="00333DAE">
        <w:t xml:space="preserve">, </w:t>
      </w:r>
      <w:commentRangeStart w:id="42"/>
      <w:r w:rsidR="00333DAE">
        <w:t>and c</w:t>
      </w:r>
      <w:r w:rsidR="00641FD8">
        <w:t xml:space="preserve">limate-change sensitivity may </w:t>
      </w:r>
      <w:r w:rsidR="00333DAE">
        <w:t xml:space="preserve">even </w:t>
      </w:r>
      <w:r w:rsidR="00641FD8">
        <w:t>be overestimated for some species that have been subjected to range contractions in the last millenniums</w:t>
      </w:r>
      <w:commentRangeEnd w:id="42"/>
      <w:r w:rsidR="00AD1704">
        <w:rPr>
          <w:rStyle w:val="CommentReference"/>
        </w:rPr>
        <w:commentReference w:id="42"/>
      </w:r>
      <w:r w:rsidR="00641FD8">
        <w:t xml:space="preserve"> </w:t>
      </w:r>
      <w:ins w:id="43" w:author="Etard, Adrienne" w:date="2022-05-25T18:14:00Z">
        <w:r w:rsidR="00933565">
          <w:fldChar w:fldCharType="begin" w:fldLock="1"/>
        </w:r>
      </w:ins>
      <w:r w:rsidR="00B50D3D">
        <w:instrText>ADDIN CSL_CITATION {"citationItems":[{"id":"ITEM-1","itemData":{"DOI":"10.1111/gcb.16145","ISSN":"1354-1013","abstract":"Humans have reshaped the distribution of biodiversity across the globe, extirpating species from regions otherwise suitable and restricting populations to a subset of their original ranges. Here, we ask if anthropogenic range contractions since the Late Pleistocene led to an under-representation of the realized niches for megafauna, an emblematic group of taxa often targeted for restoration actions. Using reconstructions of past geographic distributions (i.e., natural ranges) for 146 extant terrestrial large-bodied (&gt;44 kg) mammals, we estimate their climatic niches as if they had retained their original distributions and evaluate their observed niche dynamics. We found that range contractions led to a sizeable under-representation of the realized niches of several species (i.e., niche unfilling). For 29 species, more than 10% of the environmental space once seen in their natural ranges has been lost due to anthropogenic activity, with at least 12 species undergoing reductions of more than 50% of their realized niches. Eighteen species may now be confined to low-suitability locations, where fitness and abundance are likely diminished; we consider these taxa 'climatic refugees'. For those species, conservation strategies supported by current ranges risk being misguided if current, suboptimal habitats are considered baseline for future restoration actions. Because most climate-based biodiversity forecasts rely exclusively on current occurrence records, we went on to test the effect of neglecting historical information on estimates of species’ potential distribution – as a proxy of sensitivity to climate change. We found that niche unfilling driven by past range contraction leads to an overestimation of sensitivity to future climatic change, resulting in 50% higher rates of global extinction, and underestimating the potential for megafauna conservation and restoration under future climate change. In conclusion, range contractions since the Late Pleistocene have also left imprints on megafauna realized climatic niches. Therefore, niche truncation driven by defaunation can directly affect climate and habitat-based conservation strategies.","author":[{"dropping-particle":"","family":"Sales","given":"Lilian P.","non-dropping-particle":"","parse-names":false,"suffix":""},{"dropping-particle":"","family":"Galetti","given":"Mauro","non-dropping-particle":"","parse-names":false,"suffix":""},{"dropping-particle":"","family":"Carnaval","given":"Ana","non-dropping-particle":"","parse-names":false,"suffix":""},{"dropping-particle":"","family":"Monsarrat","given":"Sophie","non-dropping-particle":"","parse-names":false,"suffix":""},{"dropping-particle":"","family":"Svenning","given":"Jens‐Christian","non-dropping-particle":"","parse-names":false,"suffix":""},{"dropping-particle":"","family":"Pires","given":"Mathias M.","non-dropping-particle":"","parse-names":false,"suffix":""}],"container-title":"Global Change Biology","id":"ITEM-1","issue":"December 2021","issued":{"date-parts":[["2022"]]},"page":"3683-3693","title":"The effect of past defaunation on ranges, niches, and future biodiversity forecasts","type":"article-journal"},"uris":["http://www.mendeley.com/documents/?uuid=8fccd730-6d10-491e-915e-02fb883b22f5"]}],"mendeley":{"formattedCitation":"(Sales &lt;i&gt;et al.&lt;/i&gt; 2022)","plainTextFormattedCitation":"(Sales et al. 2022)","previouslyFormattedCitation":"(Sales &lt;i&gt;et al.&lt;/i&gt; 2022)"},"properties":{"noteIndex":0},"schema":"https://github.com/citation-style-language/schema/raw/master/csl-citation.json"}</w:instrText>
      </w:r>
      <w:r w:rsidR="00933565">
        <w:fldChar w:fldCharType="separate"/>
      </w:r>
      <w:r w:rsidR="00933565" w:rsidRPr="00933565">
        <w:rPr>
          <w:noProof/>
        </w:rPr>
        <w:t xml:space="preserve">(Sales </w:t>
      </w:r>
      <w:r w:rsidR="00933565" w:rsidRPr="00933565">
        <w:rPr>
          <w:i/>
          <w:noProof/>
        </w:rPr>
        <w:t>et al.</w:t>
      </w:r>
      <w:r w:rsidR="00933565" w:rsidRPr="00933565">
        <w:rPr>
          <w:noProof/>
        </w:rPr>
        <w:t xml:space="preserve"> 2022)</w:t>
      </w:r>
      <w:ins w:id="44" w:author="Etard, Adrienne" w:date="2022-05-25T18:14:00Z">
        <w:r w:rsidR="00933565">
          <w:fldChar w:fldCharType="end"/>
        </w:r>
      </w:ins>
      <w:r w:rsidR="00641FD8">
        <w:t>.</w:t>
      </w:r>
    </w:p>
    <w:p w14:paraId="067B5851" w14:textId="38673034" w:rsidR="00666A56" w:rsidRDefault="00A30A2C" w:rsidP="000D2972">
      <w:pPr>
        <w:spacing w:line="276" w:lineRule="auto"/>
        <w:jc w:val="both"/>
      </w:pPr>
      <w:r>
        <w:t xml:space="preserve">Finally, </w:t>
      </w:r>
      <w:r w:rsidR="004C1E6A">
        <w:t xml:space="preserve">in Chapter 4, </w:t>
      </w:r>
      <w:r>
        <w:t xml:space="preserve">I </w:t>
      </w:r>
      <w:r w:rsidR="00F23BC6">
        <w:t>conducted</w:t>
      </w:r>
      <w:r>
        <w:t xml:space="preserve"> a </w:t>
      </w:r>
      <w:r w:rsidR="00F23BC6">
        <w:t>correlative</w:t>
      </w:r>
      <w:r>
        <w:t xml:space="preserve"> assessment</w:t>
      </w:r>
      <w:r w:rsidR="004C1E6A">
        <w:t xml:space="preserve"> of the associations between </w:t>
      </w:r>
      <w:r w:rsidR="00666A56">
        <w:t>species ecological characteristics</w:t>
      </w:r>
      <w:r w:rsidR="004C1E6A">
        <w:t xml:space="preserve"> and species’ responses to land use and species’ climate-change sensitivity. </w:t>
      </w:r>
      <w:r w:rsidR="00666A56">
        <w:t>I found a number of significant associations, but traits</w:t>
      </w:r>
      <w:r>
        <w:t xml:space="preserve"> h</w:t>
      </w:r>
      <w:r w:rsidR="004C1E6A">
        <w:t>a</w:t>
      </w:r>
      <w:r>
        <w:t xml:space="preserve">d overall low </w:t>
      </w:r>
      <w:r w:rsidR="00F23BC6">
        <w:t>explanatory</w:t>
      </w:r>
      <w:r>
        <w:t xml:space="preserve"> power in the models</w:t>
      </w:r>
      <w:r w:rsidR="004C1E6A">
        <w:t>. My results</w:t>
      </w:r>
      <w:r w:rsidR="00432A85">
        <w:t>, however</w:t>
      </w:r>
      <w:r w:rsidR="00933565">
        <w:t>,</w:t>
      </w:r>
      <w:r w:rsidR="004C1E6A">
        <w:t xml:space="preserve"> </w:t>
      </w:r>
      <w:commentRangeStart w:id="45"/>
      <w:del w:id="46" w:author="Etard, Adrienne" w:date="2022-05-25T18:13:00Z">
        <w:r w:rsidR="004C1E6A" w:rsidDel="00432A85">
          <w:delText>do not hold any predictive power</w:delText>
        </w:r>
        <w:commentRangeEnd w:id="45"/>
        <w:r w:rsidR="00DF6E74" w:rsidDel="00432A85">
          <w:rPr>
            <w:rStyle w:val="CommentReference"/>
          </w:rPr>
          <w:commentReference w:id="45"/>
        </w:r>
        <w:r w:rsidR="004C1E6A" w:rsidDel="00432A85">
          <w:delText xml:space="preserve"> and </w:delText>
        </w:r>
      </w:del>
      <w:r w:rsidR="004C1E6A">
        <w:t xml:space="preserve">do not allow for mechanistic </w:t>
      </w:r>
      <w:r w:rsidR="00666A56">
        <w:t xml:space="preserve">interpretations of how </w:t>
      </w:r>
      <w:r w:rsidR="002B56BE">
        <w:t>traits</w:t>
      </w:r>
      <w:r w:rsidR="00666A56">
        <w:t xml:space="preserve"> influence species’ responses to land-use and climate change</w:t>
      </w:r>
      <w:r w:rsidR="004C1E6A">
        <w:t>.</w:t>
      </w:r>
      <w:r w:rsidR="00666A56">
        <w:t xml:space="preserve"> </w:t>
      </w:r>
      <w:commentRangeStart w:id="47"/>
      <w:r w:rsidR="00666A56">
        <w:t>Using long-term population data</w:t>
      </w:r>
      <w:r w:rsidR="00B45600">
        <w:t>,</w:t>
      </w:r>
      <w:r w:rsidR="0041216B">
        <w:t xml:space="preserve"> as well as</w:t>
      </w:r>
      <w:r w:rsidR="00B45600">
        <w:t xml:space="preserve"> </w:t>
      </w:r>
      <w:r w:rsidR="00B45600" w:rsidRPr="00B45600">
        <w:rPr>
          <w:i/>
          <w:iCs/>
        </w:rPr>
        <w:t>in silico</w:t>
      </w:r>
      <w:r w:rsidR="00B45600">
        <w:t xml:space="preserve"> and field experiments </w:t>
      </w:r>
      <w:r w:rsidR="00666A56">
        <w:t>may help</w:t>
      </w:r>
      <w:r w:rsidR="000D2972" w:rsidRPr="000D2972">
        <w:t xml:space="preserve"> </w:t>
      </w:r>
      <w:r w:rsidR="008E3952">
        <w:t>uncover some of the</w:t>
      </w:r>
      <w:r w:rsidR="002B56BE">
        <w:t>se</w:t>
      </w:r>
      <w:r w:rsidR="008E3952">
        <w:t xml:space="preserve"> mechanisms</w:t>
      </w:r>
      <w:commentRangeEnd w:id="47"/>
      <w:r w:rsidR="00A11088">
        <w:rPr>
          <w:rStyle w:val="CommentReference"/>
        </w:rPr>
        <w:commentReference w:id="47"/>
      </w:r>
      <w:ins w:id="48" w:author="Etard, Adrienne" w:date="2022-05-25T18:21:00Z">
        <w:r w:rsidR="0041216B">
          <w:t xml:space="preserve"> (refs)</w:t>
        </w:r>
      </w:ins>
      <w:r w:rsidR="008E3952">
        <w:t>.</w:t>
      </w:r>
    </w:p>
    <w:p w14:paraId="34F50926" w14:textId="06DE801D" w:rsidR="00C86A31" w:rsidRPr="00C86A31" w:rsidRDefault="00C86A31" w:rsidP="00C86A31">
      <w:pPr>
        <w:pStyle w:val="ListParagraph"/>
        <w:numPr>
          <w:ilvl w:val="0"/>
          <w:numId w:val="11"/>
        </w:numPr>
        <w:spacing w:line="276" w:lineRule="auto"/>
        <w:jc w:val="both"/>
        <w:rPr>
          <w:b/>
          <w:bCs/>
        </w:rPr>
      </w:pPr>
      <w:r w:rsidRPr="00C86A31">
        <w:rPr>
          <w:b/>
          <w:bCs/>
        </w:rPr>
        <w:t>Mass-independent energetic requirements (Chapter 5)</w:t>
      </w:r>
    </w:p>
    <w:p w14:paraId="0433E188" w14:textId="098DD905" w:rsidR="00C34D00" w:rsidRDefault="004C5866" w:rsidP="0026719D">
      <w:pPr>
        <w:spacing w:line="276" w:lineRule="auto"/>
        <w:jc w:val="both"/>
      </w:pPr>
      <w:r>
        <w:t>Chapter 5</w:t>
      </w:r>
      <w:r w:rsidR="005C75B8">
        <w:t xml:space="preserve"> highlights the effects of</w:t>
      </w:r>
      <w:r w:rsidR="00CF23AD">
        <w:t xml:space="preserve"> the interactions between</w:t>
      </w:r>
      <w:r w:rsidR="005C75B8">
        <w:t xml:space="preserve"> </w:t>
      </w:r>
      <w:r w:rsidR="000F3ADB">
        <w:t>species’ energetic requirements</w:t>
      </w:r>
      <w:r w:rsidR="005C75B8">
        <w:t xml:space="preserve"> </w:t>
      </w:r>
      <w:r w:rsidR="00CF23AD">
        <w:t xml:space="preserve">and trophic group </w:t>
      </w:r>
      <w:r w:rsidR="00D475BA">
        <w:t>on</w:t>
      </w:r>
      <w:r w:rsidR="005C75B8">
        <w:t xml:space="preserve"> responses to land use and land-use intensity (</w:t>
      </w:r>
      <w:r w:rsidR="000F3ADB">
        <w:t>after co</w:t>
      </w:r>
      <w:r w:rsidR="00126D70">
        <w:t>n</w:t>
      </w:r>
      <w:r w:rsidR="000F3ADB">
        <w:t>trolling</w:t>
      </w:r>
      <w:r w:rsidR="005C75B8">
        <w:t xml:space="preserve"> metabolic rates</w:t>
      </w:r>
      <w:r w:rsidR="000F3ADB">
        <w:t xml:space="preserve"> for the effects of body mass and taxonomy</w:t>
      </w:r>
      <w:r w:rsidR="005C75B8">
        <w:t>,</w:t>
      </w:r>
      <w:r w:rsidR="000F3ADB">
        <w:t xml:space="preserve"> which explain a large </w:t>
      </w:r>
      <w:r w:rsidR="00126D70">
        <w:t>proportion of the interspecific variation in metabolic rates</w:t>
      </w:r>
      <w:r w:rsidR="005C75B8">
        <w:t>)</w:t>
      </w:r>
      <w:r w:rsidR="00A83486">
        <w:t>.</w:t>
      </w:r>
      <w:r w:rsidR="00110B45">
        <w:t xml:space="preserve"> </w:t>
      </w:r>
      <w:r w:rsidR="008A7B6B">
        <w:t xml:space="preserve">The key finding from this </w:t>
      </w:r>
      <w:r w:rsidR="00E53ADB">
        <w:t>analysis</w:t>
      </w:r>
      <w:r w:rsidR="008A7B6B">
        <w:t xml:space="preserve"> contradicted my initial prediction: </w:t>
      </w:r>
      <w:r w:rsidR="00CF23AD">
        <w:t xml:space="preserve">in all trophic groups, </w:t>
      </w:r>
      <w:r w:rsidR="008A7B6B">
        <w:t>species with larger energetic expenditure (</w:t>
      </w:r>
      <w:r w:rsidR="00AD451C">
        <w:t>relative to</w:t>
      </w:r>
      <w:r w:rsidR="008A7B6B">
        <w:t xml:space="preserve"> body mass and </w:t>
      </w:r>
      <w:r w:rsidR="00E03311">
        <w:t>taxonomy</w:t>
      </w:r>
      <w:r w:rsidR="008A7B6B">
        <w:t xml:space="preserve">) </w:t>
      </w:r>
      <w:r w:rsidR="00E03311">
        <w:t xml:space="preserve"> tended to do better in some of the most </w:t>
      </w:r>
      <w:r w:rsidR="00941880">
        <w:t xml:space="preserve">disturbed land-use types, </w:t>
      </w:r>
      <w:r w:rsidR="00C61330">
        <w:t>compared to</w:t>
      </w:r>
      <w:r w:rsidR="00941880">
        <w:t xml:space="preserve"> species with lower energetic expenditure.</w:t>
      </w:r>
      <w:r w:rsidR="00B4174F">
        <w:t xml:space="preserve"> Thus, </w:t>
      </w:r>
      <w:r w:rsidR="0001188C">
        <w:t xml:space="preserve">my </w:t>
      </w:r>
      <w:r w:rsidR="009E200A">
        <w:t>work</w:t>
      </w:r>
      <w:r w:rsidR="00B4174F">
        <w:t xml:space="preserve"> highlights that </w:t>
      </w:r>
      <w:r w:rsidR="000D2972">
        <w:t>l</w:t>
      </w:r>
      <w:r w:rsidR="00B4174F">
        <w:t>and-</w:t>
      </w:r>
      <w:r w:rsidR="000D2972">
        <w:t>us</w:t>
      </w:r>
      <w:r w:rsidR="00B4174F">
        <w:t xml:space="preserve">e change may favour species that </w:t>
      </w:r>
      <w:r w:rsidR="00992296">
        <w:t>have higher rates of mass-independent energy consumption</w:t>
      </w:r>
      <w:r w:rsidR="00B4174F">
        <w:t xml:space="preserve">, </w:t>
      </w:r>
      <w:commentRangeStart w:id="49"/>
      <w:r w:rsidR="00B4174F">
        <w:t xml:space="preserve">which </w:t>
      </w:r>
      <w:r w:rsidR="00FE4CFE">
        <w:t xml:space="preserve">could </w:t>
      </w:r>
      <w:r w:rsidR="00B4174F">
        <w:t>be linked with interspecific differences in behaviour, as discussed in Chapter 5</w:t>
      </w:r>
      <w:commentRangeEnd w:id="49"/>
      <w:r w:rsidR="00922614">
        <w:rPr>
          <w:rStyle w:val="CommentReference"/>
        </w:rPr>
        <w:commentReference w:id="49"/>
      </w:r>
      <w:r w:rsidR="00D66BA9">
        <w:t xml:space="preserve"> in more details: species with larger energetic expenditure </w:t>
      </w:r>
      <w:r w:rsidR="00321B64">
        <w:t>may</w:t>
      </w:r>
      <w:r w:rsidR="00321B64">
        <w:t xml:space="preserve"> </w:t>
      </w:r>
      <w:r w:rsidR="00D66BA9">
        <w:t xml:space="preserve">display a set </w:t>
      </w:r>
      <w:r w:rsidR="00175DD2">
        <w:t xml:space="preserve">of </w:t>
      </w:r>
      <w:r w:rsidR="00E777C1">
        <w:t>characteristics</w:t>
      </w:r>
      <w:r w:rsidR="00D66BA9">
        <w:t xml:space="preserve"> that render them better able to cope with anthropogenic disturbances, su</w:t>
      </w:r>
      <w:r w:rsidR="00E777C1">
        <w:t xml:space="preserve">ch </w:t>
      </w:r>
      <w:r w:rsidR="00175DD2">
        <w:t>as higher activity levels</w:t>
      </w:r>
      <w:r w:rsidR="00DB2A51">
        <w:t xml:space="preserve"> </w:t>
      </w:r>
      <w:r w:rsidR="00DB2A51">
        <w:fldChar w:fldCharType="begin" w:fldLock="1"/>
      </w:r>
      <w:r w:rsidR="004D5019">
        <w:instrText>ADDIN CSL_CITATION {"citationItems":[{"id":"ITEM-1","itemData":{"DOI":"10.1016/j.tree.2010.08.003","ISSN":"01695347","PMID":"20832898","abstract":"Consistent individual differences (CIDs) in behavior are a widespread phenomenon in animals, but the proximate reasons for them are unresolved. We discuss evidence for the hypothesis that CIDs in energy metabolism, as reflected by resting metabolic rate (RMR), promote CIDs in behavior patterns that either provide net energy (e.g. foraging activity), and/or consume energy (e.g. courtship activity). In doing so, we provide a framework for linking together RMR, behavior, and life-history productivity. Empirical studies suggest that RMR is (a) related to the capacity to generate energy, (b) repeatable, and (c) correlated with behavioral output (e.g. aggressiveness) and productivity (e.g. growth). We conclude by discussing future research directions to clarify linkages between behavior and energy metabolism in this emerging research area. © 2010 Elsevier Ltd.","author":[{"dropping-particle":"","family":"Biro","given":"Peter A.","non-dropping-particle":"","parse-names":false,"suffix":""},{"dropping-particle":"","family":"Stamps","given":"Judy A.","non-dropping-particle":"","parse-names":false,"suffix":""}],"container-title":"Trends in Ecology and Evolution","id":"ITEM-1","issue":"11","issued":{"date-parts":[["2010"]]},"page":"653-659","publisher":"Elsevier Ltd","title":"Do consistent individual differences in metabolic rate promote consistent individual differences in behavior?","type":"article-journal","volume":"25"},"uris":["http://www.mendeley.com/documents/?uuid=81410e05-b545-4801-ba34-4ddb5a52152e"]},{"id":"ITEM-2","itemData":{"DOI":"10.1002/ecs2.2177","ISSN":"21508925","abstract":"There is growing interest in the question of how urbanization affects the ecology of birds, across timescales from relatively short-term physiological responses to long-term evolutionary adaptation. The ability to gain the required nutrients in urban habitats is a key trait of successful urban birds. Foraging behavior, in itself, increasingly is recognized as a complex nutritional phenomenon, where the ratios, proportions, and amounts of macronutrients (protein, carbohydrate, and lipid) in foods, meals, and diets have been shown to exert a driving influence. Yet, despite the rising trend of urbanization, the importance of food quality and quantity in urban ecology, and the growing evidence demonstrating the pervasive and sometimes complex role of macronutrients in foraging behavior, the nutritional ecology of urban birds remains poorly understood. Here, we review the foraging behavior and role of macronutrients in the ecology of urban birds and demonstrate how incorporating a multidimensional approach to nutrition can provide new insights into their urban ecology. To that end, we demonstrate how a macronutrient-based view can aid in understanding the relationships between natural, anthropogenic, and supplementary foods. We then provide an overview of multidimensional nutritional niche concepts that can be used to generate explanatory and predictive models for urban bird ecology. We conclude that multidimensional nutritional ecology provides an appropriate framework for understanding the roles that nutrition plays in the relationships between urban birds and their environments.","author":[{"dropping-particle":"","family":"Coogan","given":"Sean C.P.","non-dropping-particle":"","parse-names":false,"suffix":""},{"dropping-particle":"","family":"Raubenheimer","given":"David","non-dropping-particle":"","parse-names":false,"suffix":""},{"dropping-particle":"","family":"Zantis","given":"Simon P.","non-dropping-particle":"","parse-names":false,"suffix":""},{"dropping-particle":"","family":"Machovsky-Capuska","given":"Gabriel E.","non-dropping-particle":"","parse-names":false,"suffix":""}],"container-title":"Ecosphere","id":"ITEM-2","issue":"4","issued":{"date-parts":[["2018"]]},"title":"Multidimensional nutritional ecology and urban birds","type":"article-journal","volume":"9"},"uris":["http://www.mendeley.com/documents/?uuid=edf92bfe-7de4-42b6-bd58-cf631071658c"]}],"mendeley":{"formattedCitation":"(Biro &amp; Stamps 2010; Coogan &lt;i&gt;et al.&lt;/i&gt; 2018)","plainTextFormattedCitation":"(Biro &amp; Stamps 2010; Coogan et al. 2018)","previouslyFormattedCitation":"(Biro &amp; Stamps 2010; Coogan &lt;i&gt;et al.&lt;/i&gt; 2018)"},"properties":{"noteIndex":0},"schema":"https://github.com/citation-style-language/schema/raw/master/csl-citation.json"}</w:instrText>
      </w:r>
      <w:r w:rsidR="00DB2A51">
        <w:fldChar w:fldCharType="separate"/>
      </w:r>
      <w:r w:rsidR="00E15B11" w:rsidRPr="00E15B11">
        <w:rPr>
          <w:noProof/>
        </w:rPr>
        <w:t xml:space="preserve">(Biro &amp; Stamps 2010; Coogan </w:t>
      </w:r>
      <w:r w:rsidR="00E15B11" w:rsidRPr="00E15B11">
        <w:rPr>
          <w:i/>
          <w:noProof/>
        </w:rPr>
        <w:t>et al.</w:t>
      </w:r>
      <w:r w:rsidR="00E15B11" w:rsidRPr="00E15B11">
        <w:rPr>
          <w:noProof/>
        </w:rPr>
        <w:t xml:space="preserve"> 2018)</w:t>
      </w:r>
      <w:r w:rsidR="00DB2A51">
        <w:fldChar w:fldCharType="end"/>
      </w:r>
      <w:r w:rsidR="002C3800">
        <w:t>.</w:t>
      </w:r>
      <w:r w:rsidR="00175DD2">
        <w:t xml:space="preserve"> </w:t>
      </w:r>
      <w:r w:rsidR="002C3800">
        <w:t>S</w:t>
      </w:r>
      <w:r w:rsidR="00175DD2">
        <w:t>uch</w:t>
      </w:r>
      <w:r w:rsidR="00E777C1">
        <w:t xml:space="preserve"> species may also have </w:t>
      </w:r>
      <w:r w:rsidR="004031A3">
        <w:t xml:space="preserve">a </w:t>
      </w:r>
      <w:r w:rsidR="00235DB1">
        <w:t>larger brain</w:t>
      </w:r>
      <w:r w:rsidR="004031A3">
        <w:t xml:space="preserve"> (</w:t>
      </w:r>
      <w:r w:rsidR="00175DD2">
        <w:t xml:space="preserve">a metabolically </w:t>
      </w:r>
      <w:r w:rsidR="00235DB1">
        <w:t>more consuming organ</w:t>
      </w:r>
      <w:r w:rsidR="004031A3">
        <w:t xml:space="preserve"> per unit mass</w:t>
      </w:r>
      <w:r w:rsidR="002745FA">
        <w:t xml:space="preserve">; </w:t>
      </w:r>
      <w:r w:rsidR="002745FA">
        <w:fldChar w:fldCharType="begin" w:fldLock="1"/>
      </w:r>
      <w:r w:rsidR="00DB2A51">
        <w:instrText>ADDIN CSL_CITATION {"citationItems":[{"id":"ITEM-1","itemData":{"DOI":"10.1098/rsbl.2006.0538","ISSN":"1744957X","PMID":"17148287","abstract":"In the ongoing discussion about brain evolution in vertebrates, the main interest has shifted from theories focusing on energy balance to theories proposing social or ecological benefits of enhanced intellect. With the availability of a wealth of new data on basal metabolic rate (BMR) and brain size and with the aid of reliable techniques of comparative analysis, we are able to show that in fact energetics is an issue in the maintenance of a relatively large brain, and that brain size is positively correlated with the BMR in mammals, controlling for body size effects. We conclude that attempts to explain brain size variation in different taxa must consider the ability to sustain the energy costs alongside cognitive benefits. © 2006 The Royal Society.","author":[{"dropping-particle":"","family":"Isler","given":"Karin","non-dropping-particle":"","parse-names":false,"suffix":""},{"dropping-particle":"","family":"Schaik","given":"Carel P.","non-dropping-particle":"Van","parse-names":false,"suffix":""}],"container-title":"Biology Letters","id":"ITEM-1","issue":"4","issued":{"date-parts":[["2006"]]},"page":"557-560","title":"Metabolic costs of brain size evolution","type":"article-journal","volume":"2"},"uris":["http://www.mendeley.com/documents/?uuid=0d000110-3c7f-4051-bca9-337f8cbf3a99"]}],"mendeley":{"formattedCitation":"(Isler &amp; Van Schaik 2006)","manualFormatting":"Isler &amp; Van Schaik (2006)","plainTextFormattedCitation":"(Isler &amp; Van Schaik 2006)","previouslyFormattedCitation":"(Isler &amp; Van Schaik 2006)"},"properties":{"noteIndex":0},"schema":"https://github.com/citation-style-language/schema/raw/master/csl-citation.json"}</w:instrText>
      </w:r>
      <w:r w:rsidR="002745FA">
        <w:fldChar w:fldCharType="separate"/>
      </w:r>
      <w:r w:rsidR="002745FA" w:rsidRPr="002745FA">
        <w:rPr>
          <w:noProof/>
        </w:rPr>
        <w:t xml:space="preserve">Isler &amp; Van Schaik </w:t>
      </w:r>
      <w:r w:rsidR="002745FA">
        <w:rPr>
          <w:noProof/>
        </w:rPr>
        <w:t>(</w:t>
      </w:r>
      <w:r w:rsidR="002745FA" w:rsidRPr="002745FA">
        <w:rPr>
          <w:noProof/>
        </w:rPr>
        <w:t>2006)</w:t>
      </w:r>
      <w:r w:rsidR="002745FA">
        <w:fldChar w:fldCharType="end"/>
      </w:r>
      <w:r w:rsidR="004031A3">
        <w:t>)</w:t>
      </w:r>
      <w:r w:rsidR="00175DD2">
        <w:t xml:space="preserve">, which </w:t>
      </w:r>
      <w:r w:rsidR="0001188C">
        <w:t xml:space="preserve">could </w:t>
      </w:r>
      <w:r w:rsidR="00B50D3D">
        <w:t xml:space="preserve">play a significant role </w:t>
      </w:r>
      <w:r w:rsidR="0001188C">
        <w:t xml:space="preserve">on </w:t>
      </w:r>
      <w:r w:rsidR="00392342">
        <w:t>species’</w:t>
      </w:r>
      <w:r w:rsidR="0001188C">
        <w:t xml:space="preserve"> ability to</w:t>
      </w:r>
      <w:r w:rsidR="00392342">
        <w:t xml:space="preserve"> persist in disturbed areas</w:t>
      </w:r>
      <w:r w:rsidR="00B50D3D">
        <w:t xml:space="preserve"> </w:t>
      </w:r>
      <w:r w:rsidR="00B50D3D">
        <w:fldChar w:fldCharType="begin" w:fldLock="1"/>
      </w:r>
      <w:r w:rsidR="002745FA">
        <w:instrText>ADDIN CSL_CITATION {"citationItems":[{"id":"ITEM-1","itemData":{"DOI":"10.3389/fevo.2020.00058","ISSN":"2296-701X","abstract":"Urbanization is a major driver of local biodiversity losses, but the traits that determine whether species are able to tolerate urban environments remain poorly understood. Theory suggests that a larger brain should provide higher tolerance to urbanization by enhancing behavioral flexibility to cope with novel challenges. However, assembling empirical evidence for a link between brain size and tolerance to urbanization has proven to be difficult, perhaps because the effect of the brain interacts with life history to influence persistence in urban environments. Here, we provide a global-scale assessment of the role of brain size on urban tolerance, combining quantitative estimations of urban tolerance with detailed information on brain size, life history and ecology for 629 avian species across 27 cities. Our analysis confirms the expected positive association between brain size and urban tolerance, but shows that the relationship is more complex than previously shown. While a large relative brain size generally increases urban tolerance, species with small brains can still attain high success in urban environments if they spread the risk of reproduction across multiple events (i.e., have a low brood value). These alternative strategies, although uncommon in natural conditions, seem to be favored in urban environments, fundamentally restructuring the composition of urban communities. Thus, our results support the notion that brain size mediates tolerance to urbanization, but also shows that there are alternative ways of exploiting urban environments. Our findings reconcile previous conflicting results regarding the effect of brain size on urban tolerance, and provide the basis for improved predictions of the responses of organisms to increasing urbanization over the coming decades.","author":[{"dropping-particle":"","family":"Sayol","given":"Ferran","non-dropping-particle":"","parse-names":false,"suffix":""},{"dropping-particle":"","family":"Sol","given":"Daniel","non-dropping-particle":"","parse-names":false,"suffix":""},{"dropping-particle":"","family":"Pigot","given":"Alex L","non-dropping-particle":"","parse-names":false,"suffix":""}],"container-title":"Frontiers in Ecology and Evolution","id":"ITEM-1","issued":{"date-parts":[["2020"]]},"page":"58","title":"Brain Size and Life History Interact to Predict Urban Tolerance in Birds","type":"article-journal","volume":"8"},"uris":["http://www.mendeley.com/documents/?uuid=d0696a06-9cae-484a-b6e2-be920d793121"]}],"mendeley":{"formattedCitation":"(Sayol &lt;i&gt;et al.&lt;/i&gt; 2020)","plainTextFormattedCitation":"(Sayol et al. 2020)","previouslyFormattedCitation":"(Sayol &lt;i&gt;et al.&lt;/i&gt; 2020)"},"properties":{"noteIndex":0},"schema":"https://github.com/citation-style-language/schema/raw/master/csl-citation.json"}</w:instrText>
      </w:r>
      <w:r w:rsidR="00B50D3D">
        <w:fldChar w:fldCharType="separate"/>
      </w:r>
      <w:r w:rsidR="00B50D3D" w:rsidRPr="00B50D3D">
        <w:rPr>
          <w:noProof/>
        </w:rPr>
        <w:t xml:space="preserve">(Sayol </w:t>
      </w:r>
      <w:r w:rsidR="00B50D3D" w:rsidRPr="00B50D3D">
        <w:rPr>
          <w:i/>
          <w:noProof/>
        </w:rPr>
        <w:t>et al.</w:t>
      </w:r>
      <w:r w:rsidR="00B50D3D" w:rsidRPr="00B50D3D">
        <w:rPr>
          <w:noProof/>
        </w:rPr>
        <w:t xml:space="preserve"> 2020)</w:t>
      </w:r>
      <w:r w:rsidR="00B50D3D">
        <w:fldChar w:fldCharType="end"/>
      </w:r>
      <w:r w:rsidR="00235DB1">
        <w:t>.</w:t>
      </w:r>
    </w:p>
    <w:p w14:paraId="5CB756A4" w14:textId="1A01CB44" w:rsidR="009E200A" w:rsidRDefault="000D2972" w:rsidP="009E200A">
      <w:pPr>
        <w:spacing w:line="276" w:lineRule="auto"/>
        <w:jc w:val="both"/>
      </w:pPr>
      <w:r>
        <w:t xml:space="preserve">Finally, </w:t>
      </w:r>
      <w:r w:rsidR="00FE4CFE">
        <w:t>I</w:t>
      </w:r>
      <w:r>
        <w:t xml:space="preserve"> would like to emphasize that my work</w:t>
      </w:r>
      <w:r w:rsidR="009E200A">
        <w:t xml:space="preserve"> gives important indications of how human pressures may affect ecosystem functioning</w:t>
      </w:r>
      <w:r>
        <w:t>.</w:t>
      </w:r>
      <w:r w:rsidR="00992296">
        <w:t xml:space="preserve"> </w:t>
      </w:r>
      <w:commentRangeStart w:id="50"/>
      <w:r w:rsidR="00992296">
        <w:t xml:space="preserve">For example, the higher sensitivity of invertebrate eaters to both land-use </w:t>
      </w:r>
      <w:r w:rsidR="00E77A20">
        <w:t>and climate</w:t>
      </w:r>
      <w:r w:rsidR="00EB0161">
        <w:t xml:space="preserve"> </w:t>
      </w:r>
      <w:r w:rsidR="00992296">
        <w:t>change may indicate that the processes that such species underpin, such as pest control, might be put at risk</w:t>
      </w:r>
      <w:ins w:id="51" w:author="Etard, Adrienne" w:date="2022-05-25T18:11:00Z">
        <w:r w:rsidR="00235DB1">
          <w:t xml:space="preserve"> (</w:t>
        </w:r>
        <w:del w:id="52" w:author="Adrienne Etard" w:date="2022-05-26T09:58:00Z">
          <w:r w:rsidR="00235DB1" w:rsidDel="006A2396">
            <w:delText>refs</w:delText>
          </w:r>
        </w:del>
        <w:r w:rsidR="00235DB1">
          <w:t>)</w:t>
        </w:r>
      </w:ins>
      <w:r w:rsidR="00992296">
        <w:t xml:space="preserve">. </w:t>
      </w:r>
      <w:r>
        <w:t>However,</w:t>
      </w:r>
      <w:r w:rsidR="00E77A20">
        <w:t xml:space="preserve"> we lack large-scale quantifications and empirical measurements of ecosystem processes sustained by vertebrates. L</w:t>
      </w:r>
      <w:r>
        <w:t>inking</w:t>
      </w:r>
      <w:r w:rsidR="009E200A">
        <w:t xml:space="preserve"> vertebrate traits</w:t>
      </w:r>
      <w:r>
        <w:t xml:space="preserve"> to particular ecosystem function</w:t>
      </w:r>
      <w:r w:rsidR="009E200A">
        <w:t>s</w:t>
      </w:r>
      <w:r w:rsidR="00DE3A6B">
        <w:t xml:space="preserve"> at large scales</w:t>
      </w:r>
      <w:r>
        <w:t xml:space="preserve"> remains </w:t>
      </w:r>
      <w:r w:rsidR="00DE3A6B">
        <w:t>challenging, maybe because of a lack of empirical data, but also maybe because ecosystem processes sustained by vertebrate species are difficult to quantify</w:t>
      </w:r>
      <w:commentRangeEnd w:id="50"/>
      <w:r w:rsidR="009B0EA4">
        <w:rPr>
          <w:rStyle w:val="CommentReference"/>
        </w:rPr>
        <w:commentReference w:id="50"/>
      </w:r>
      <w:r w:rsidR="00DE3A6B">
        <w:t>.</w:t>
      </w:r>
      <w:r w:rsidR="00594D36">
        <w:t xml:space="preserve"> Vertebrate species nevertheless </w:t>
      </w:r>
      <w:r w:rsidR="00A4085B">
        <w:t>contribute significantly</w:t>
      </w:r>
      <w:r w:rsidR="00594D36">
        <w:t xml:space="preserve"> to </w:t>
      </w:r>
      <w:r w:rsidR="00A4085B">
        <w:t>ecosystem</w:t>
      </w:r>
      <w:r w:rsidR="00594D36">
        <w:t xml:space="preserve"> </w:t>
      </w:r>
      <w:r w:rsidR="00A4085B">
        <w:t xml:space="preserve">functioning </w:t>
      </w:r>
      <w:r w:rsidR="004D5019">
        <w:fldChar w:fldCharType="begin" w:fldLock="1"/>
      </w:r>
      <w:r w:rsidR="004D5019">
        <w:instrText>ADDIN CSL_CITATION {"citationItems":[{"id":"ITEM-1","itemData":{"DOI":"10.1002/fee.1763","ISBN":"9789622099845 (pbk.)\\r962209984X (pbk.)\\r9789622099838\\r9622099831\\rNLGGC 320458679\\rAU@ 000046124107\\rHEBIS 228638607\\r080474792X (alk. paper)","ISSN":"15409309","abstract":"Vertebrate pollinators are increasingly threatened worldwide, but little is known about the potential consequences of declining pollinator populations on plants and ecosystems. Here, we present the first global assessment of the importance of vertebrate pollinators in the reproductive success of selected flowering plants. Our meta-analysis of 126 experiments on animal-pollinated plants revealed that excluding vertebrate pollinators – but not insect pollinators – reduced fruit and/or seed production by 63% on average. We found bat-pollinated plants to be more dependent on their respective vertebrate pollinators than bird-pollinated plants (an average 83% reduction in fruit/seed production when bats were excluded, as compared to a 46% reduction when birds were excluded). Plant dependence on vertebrate pollinators for fruit/seed production was greater in the tropics than at higher latitudes. Given the potential for substantial negative impacts associated with the loss of vertebrate pollinators, there is a clear need for prompt, effective conservation action for threatened flower-visiting vertebrate species. Additional research on how such changes might affect wider ecosystems is also required.","author":[{"dropping-particle":"","family":"Ratto","given":"Fabrizia","non-dropping-particle":"","parse-names":false,"suffix":""},{"dropping-particle":"","family":"Simmons","given":"Benno I.","non-dropping-particle":"","parse-names":false,"suffix":""},{"dropping-particle":"","family":"Spake","given":"Rebecca","non-dropping-particle":"","parse-names":false,"suffix":""},{"dropping-particle":"","family":"Zamora-Gutierrez","given":"Veronica","non-dropping-particle":"","parse-names":false,"suffix":""},{"dropping-particle":"","family":"MacDonald","given":"Michael A.","non-dropping-particle":"","parse-names":false,"suffix":""},{"dropping-particle":"","family":"Merriman","given":"Jennifer C.","non-dropping-particle":"","parse-names":false,"suffix":""},{"dropping-particle":"","family":"Tremlett","given":"Constance J.","non-dropping-particle":"","parse-names":false,"suffix":""},{"dropping-particle":"","family":"Poppy","given":"Guy M.","non-dropping-particle":"","parse-names":false,"suffix":""},{"dropping-particle":"","family":"Peh","given":"Kelvin S.H.","non-dropping-particle":"","parse-names":false,"suffix":""},{"dropping-particle":"V.","family":"Dicks","given":"Lynn","non-dropping-particle":"","parse-names":false,"suffix":""}],"container-title":"Frontiers in Ecology and the Environment","id":"ITEM-1","issued":{"date-parts":[["2018"]]},"title":"Global importance of vertebrate pollinators for plant reproductive success: a meta-analysis","type":"article"},"uris":["http://www.mendeley.com/documents/?uuid=5c4c4033-d8bc-4b4a-8c12-0d08e10cdedc"]},{"id":"ITEM-2","itemData":{"DOI":"10.1093/aobpla/plv130","abstract":"The accumulation of seeds in the soil (the seedbank) can set the template for the early regeneration of habitats following disturbance. Seed dispersal is an important factor determining the pattern of seed rain, which affects the interactions those seeds experience. For this reason, seed dispersal should play an important role in structuring forest seedbanks, yet we know little about how that happens. Using the functional extirpation of frugivorous vertebrates from the island of Guam, together with two nearby islands (Saipan and Rota) that each support relatively intact disperser assemblages, we aimed to identify the role of vertebrate dispersers in structuring forest seedbanks. We sampled the seedbank on Guam where dispersers are absent, and compared this with the seedbank on Saipan and Rota where they are present. Almost twice as many species found in the seedbank on Guam, when compared with Saipan and Rota, had a conspecific adult within 2 m. This indicates a strong role of vertebrate dispersal in determining the identity of seeds in the seedbank. In addition, on Guam, a greater proportion of samples contained no seeds and overall species richness was lower than on Saipan. Differences in seed abundance and richness between Guam and Rota were less clear, as seedbanks on Rota also contained fewer species than Saipan, possibly due to increased post-dispersal seed predation. Our findings suggest that vertebrate seed dispersers can have a strong influence on the species composition of seedbanks. Regardless of post-dispersal processes, without dispersal, seedbanks no longer serve to increase the species pool of recruits during regeneration.","author":[{"dropping-particle":"","family":"Wandrag","given":"E. M.","non-dropping-particle":"","parse-names":false,"suffix":""},{"dropping-particle":"","family":"Dunham","given":"A. E.","non-dropping-particle":"","parse-names":false,"suffix":""},{"dropping-particle":"","family":"Miller","given":"R. H.","non-dropping-particle":"","parse-names":false,"suffix":""},{"dropping-particle":"","family":"Rogers","given":"H. S.","non-dropping-particle":"","parse-names":false,"suffix":""}],"container-title":"AoB PLANTS","id":"ITEM-2","issued":{"date-parts":[["2015"]]},"title":"Vertebrate seed dispersers maintain the composition of tropical forest seedbanks","type":"article-journal"},"uris":["http://www.mendeley.com/documents/?uuid=72759fb8-704b-4052-b35f-a10976952c67"]},{"id":"ITEM-3","itemData":{"DOI":"10.1002/ecy.1881","ISBN":"1939-9170","ISSN":"00129658","abstract":"Predators that forage at boundaries between ecosystems can affect prey from adjacent ecosystems, thereby triggering consumptive and non-consumptive cascading effects, which may affect diversity and food web structure across ecosystems. In the present study, we manipulated the access of insectivorous birds, lizards, and anurans to tank bromeliads in scrub vegetation in southern Brazil. We measured cascading effects on the community structure of aquatic invertebrates inhabiting bromeliad leaves and on the ecosystem processes of decomposition rate and bromeliad growth. The exclusion of terrestrial vertebrate predators increased the biomass of Odonate and Tabanid apex predators, which shifted the body size structure of the assemblage and generated inverted biomass pyramids that were top-heavy. Within bromeliads with larger aquatic predators, the species composition and abundance of other aquatic invertebrates also changed, resulting in higher abundance of mesopredators and scrapers, and lower abundance of shredders. Under those conditions, the detritus decomposition rate decreased, and bromeliads produced more leaves, perhaps because of the higher deposition of nitrogenous waste by mesopredators. Our results highlight that the effects of terrestrial vertebrate predators can propagate across aquatic ecosystems, altering species composition, body size structure, food web organization, and ecosystem function. This article is protected by copyright. All rights reserved.","author":[{"dropping-particle":"","family":"Breviglieri","given":"Crasso Paulo Bosco","non-dropping-particle":"","parse-names":false,"suffix":""},{"dropping-particle":"","family":"Romero","given":"Gustavo Quevedo","non-dropping-particle":"","parse-names":false,"suffix":""}],"container-title":"Ecology","id":"ITEM-3","issued":{"date-parts":[["2017"]]},"title":"Terrestrial vertebrate predators drive the structure and functioning of aquatic food webs","type":"article-journal"},"uris":["http://www.mendeley.com/documents/?uuid=e37813ed-7e88-4228-ae82-6f699418b136"]},{"id":"ITEM-4","itemData":{"DOI":"10.1098/rspb.2018.0949","ISSN":"14712954","abstract":"Trophic interactions play critical roles in structuring biotic communities. Understanding variation in trophic interactions among systems provides important insights into biodiversity maintenance and conservation. However, the relative importance of bottom-up versus top-down trophic processes for broad-scale patterns in biodiversity is poorly understood. Here, we used global datasets on species richness of vascular plants, mammals and breeding birds to evaluate the role of trophic interactions in shaping large-scale diversity patterns. Specifically, we used non-recursive structural equation models to test for top-down and bottom-up forcing of global species diversity patterns among plants and trophic guilds of mammals and birds (carnivores, invertivores and herbivores), while accounting for extrinsic environmental drivers. The results show that trophic linkages emerged as being more important to explaining species richness than extrinsic environmental drivers. In particular, there were strong, positive top-down interactions between mammal herbivores and plants, and moderate to strong bottom-up and/or top-down interactions between herbivores/invertivores and carnivores. Estimated trophic interactions for separate biogeographical regions were consistent with global patterns. Our findings demonstrate that, after accounting for environmental drivers, large-scale species richness patterns in plant and vertebrate taxa consistently support trophic interactions playing a major role in shaping global patterns in biodiversity. Furthermore, these results suggest that top-down forces often play strong complementary roles relative to bottom-up drivers in structuring biodiversity patterns across trophic levels. These findings underscore the importance of integrating trophic forcing mechanisms into studies of biodiversity patterns.","author":[{"dropping-particle":"","family":"Zhang","given":"Jian","non-dropping-particle":"","parse-names":false,"suffix":""},{"dropping-particle":"","family":"Qian","given":"Hong","non-dropping-particle":"","parse-names":false,"suffix":""},{"dropping-particle":"","family":"Girardello","given":"Marco","non-dropping-particle":"","parse-names":false,"suffix":""},{"dropping-particle":"","family":"Pellissier","given":"Vincent","non-dropping-particle":"","parse-names":false,"suffix":""},{"dropping-particle":"","family":"Nielsen","given":"Scott E.","non-dropping-particle":"","parse-names":false,"suffix":""},{"dropping-particle":"","family":"Svenning","given":"Jens Christian","non-dropping-particle":"","parse-names":false,"suffix":""}],"container-title":"Proceedings of the Royal Society B: Biological Sciences","id":"ITEM-4","issued":{"date-parts":[["2018"]]},"title":"Trophic interactions among vertebrate guilds and plants shape global patterns in species diversity","type":"article-journal"},"uris":["http://www.mendeley.com/documents/?uuid=9326fa52-189e-4fe4-b786-b2245d872b29"]}],"mendeley":{"formattedCitation":"(Wandrag &lt;i&gt;et al.&lt;/i&gt; 2015; Breviglieri &amp; Romero 2017; Ratto &lt;i&gt;et al.&lt;/i&gt; 2018; Zhang &lt;i&gt;et al.&lt;/i&gt; 2018)","plainTextFormattedCitation":"(Wandrag et al. 2015; Breviglieri &amp; Romero 2017; Ratto et al. 2018; Zhang et al. 2018)"},"properties":{"noteIndex":0},"schema":"https://github.com/citation-style-language/schema/raw/master/csl-citation.json"}</w:instrText>
      </w:r>
      <w:r w:rsidR="004D5019">
        <w:fldChar w:fldCharType="separate"/>
      </w:r>
      <w:r w:rsidR="004D5019" w:rsidRPr="004D5019">
        <w:rPr>
          <w:noProof/>
        </w:rPr>
        <w:t xml:space="preserve">(Wandrag </w:t>
      </w:r>
      <w:r w:rsidR="004D5019" w:rsidRPr="004D5019">
        <w:rPr>
          <w:i/>
          <w:noProof/>
        </w:rPr>
        <w:t>et al.</w:t>
      </w:r>
      <w:r w:rsidR="004D5019" w:rsidRPr="004D5019">
        <w:rPr>
          <w:noProof/>
        </w:rPr>
        <w:t xml:space="preserve"> 2015; Breviglieri &amp; Romero 2017; Ratto </w:t>
      </w:r>
      <w:r w:rsidR="004D5019" w:rsidRPr="004D5019">
        <w:rPr>
          <w:i/>
          <w:noProof/>
        </w:rPr>
        <w:t>et al.</w:t>
      </w:r>
      <w:r w:rsidR="004D5019" w:rsidRPr="004D5019">
        <w:rPr>
          <w:noProof/>
        </w:rPr>
        <w:t xml:space="preserve"> 2018; Zhang </w:t>
      </w:r>
      <w:r w:rsidR="004D5019" w:rsidRPr="004D5019">
        <w:rPr>
          <w:i/>
          <w:noProof/>
        </w:rPr>
        <w:t>et al.</w:t>
      </w:r>
      <w:r w:rsidR="004D5019" w:rsidRPr="004D5019">
        <w:rPr>
          <w:noProof/>
        </w:rPr>
        <w:t xml:space="preserve"> 2018)</w:t>
      </w:r>
      <w:r w:rsidR="004D5019">
        <w:fldChar w:fldCharType="end"/>
      </w:r>
      <w:r w:rsidR="00594D36">
        <w:t xml:space="preserve">, emphasising the need to </w:t>
      </w:r>
      <w:r w:rsidR="00A4085B">
        <w:t xml:space="preserve">mitigate </w:t>
      </w:r>
      <w:r w:rsidR="00594D36">
        <w:t>human impacts</w:t>
      </w:r>
      <w:r w:rsidR="008235A8">
        <w:t xml:space="preserve"> </w:t>
      </w:r>
      <w:r w:rsidR="004E4DCE">
        <w:t>on them</w:t>
      </w:r>
      <w:r w:rsidR="00594D36">
        <w:t>.</w:t>
      </w:r>
    </w:p>
    <w:p w14:paraId="472A5F72" w14:textId="1F055DDB" w:rsidR="000E362C" w:rsidRDefault="000E362C" w:rsidP="009E200A">
      <w:pPr>
        <w:spacing w:line="276" w:lineRule="auto"/>
        <w:jc w:val="both"/>
      </w:pPr>
    </w:p>
    <w:p w14:paraId="2BEE4C8A" w14:textId="4D7F0C11" w:rsidR="000E362C" w:rsidRPr="00432A85" w:rsidRDefault="000E362C" w:rsidP="000E362C">
      <w:pPr>
        <w:pStyle w:val="ListParagraph"/>
        <w:numPr>
          <w:ilvl w:val="0"/>
          <w:numId w:val="10"/>
        </w:numPr>
        <w:spacing w:line="276" w:lineRule="auto"/>
        <w:jc w:val="both"/>
        <w:rPr>
          <w:b/>
          <w:bCs/>
          <w:sz w:val="28"/>
          <w:szCs w:val="28"/>
        </w:rPr>
      </w:pPr>
      <w:r w:rsidRPr="00432A85">
        <w:rPr>
          <w:b/>
          <w:bCs/>
          <w:sz w:val="28"/>
          <w:szCs w:val="28"/>
        </w:rPr>
        <w:t xml:space="preserve">Relevance </w:t>
      </w:r>
      <w:r w:rsidR="00432A85" w:rsidRPr="00432A85">
        <w:rPr>
          <w:b/>
          <w:bCs/>
          <w:sz w:val="28"/>
          <w:szCs w:val="28"/>
        </w:rPr>
        <w:t xml:space="preserve">of the findings to the field </w:t>
      </w:r>
    </w:p>
    <w:p w14:paraId="6899A7DB" w14:textId="77777777" w:rsidR="000E362C" w:rsidRDefault="000E362C" w:rsidP="009E200A">
      <w:pPr>
        <w:spacing w:line="276" w:lineRule="auto"/>
        <w:jc w:val="both"/>
      </w:pPr>
    </w:p>
    <w:p w14:paraId="000D94CC" w14:textId="35352E58" w:rsidR="00E324FB" w:rsidRPr="003B145E" w:rsidRDefault="00E324FB" w:rsidP="003B145E">
      <w:pPr>
        <w:pStyle w:val="ListParagraph"/>
        <w:numPr>
          <w:ilvl w:val="0"/>
          <w:numId w:val="10"/>
        </w:numPr>
        <w:spacing w:line="276" w:lineRule="auto"/>
        <w:jc w:val="both"/>
        <w:rPr>
          <w:b/>
          <w:bCs/>
          <w:sz w:val="28"/>
          <w:szCs w:val="28"/>
        </w:rPr>
      </w:pPr>
      <w:commentRangeStart w:id="53"/>
      <w:r w:rsidRPr="003B145E">
        <w:rPr>
          <w:b/>
          <w:bCs/>
          <w:sz w:val="28"/>
          <w:szCs w:val="28"/>
        </w:rPr>
        <w:t>Conclusion</w:t>
      </w:r>
      <w:commentRangeEnd w:id="53"/>
      <w:r w:rsidR="00966A69">
        <w:rPr>
          <w:rStyle w:val="CommentReference"/>
        </w:rPr>
        <w:commentReference w:id="53"/>
      </w:r>
    </w:p>
    <w:p w14:paraId="7F1E4EE3" w14:textId="187BE11B" w:rsidR="003C4AD1" w:rsidRDefault="008C0BF9" w:rsidP="0026719D">
      <w:pPr>
        <w:spacing w:line="276" w:lineRule="auto"/>
        <w:jc w:val="both"/>
      </w:pPr>
      <w:r w:rsidRPr="00B4545E">
        <w:t xml:space="preserve">My </w:t>
      </w:r>
      <w:r w:rsidR="00A37528">
        <w:t>thesis</w:t>
      </w:r>
      <w:r w:rsidRPr="00B4545E">
        <w:t xml:space="preserve"> constitutes, to my knowledge, the first attempt to </w:t>
      </w:r>
      <w:r w:rsidR="00A37528">
        <w:t>use</w:t>
      </w:r>
      <w:r w:rsidRPr="00B4545E">
        <w:t xml:space="preserve"> trait-based approaches at global scales</w:t>
      </w:r>
      <w:r w:rsidR="000636C4">
        <w:t xml:space="preserve"> to </w:t>
      </w:r>
      <w:r w:rsidR="000D0726">
        <w:t xml:space="preserve">investigate associations between </w:t>
      </w:r>
      <w:r w:rsidR="001017FE">
        <w:t xml:space="preserve">sensitivity to </w:t>
      </w:r>
      <w:r w:rsidR="000636C4">
        <w:t xml:space="preserve">human pressures </w:t>
      </w:r>
      <w:r w:rsidR="000D0726">
        <w:t xml:space="preserve">and </w:t>
      </w:r>
      <w:r w:rsidR="000636C4">
        <w:t>species traits</w:t>
      </w:r>
      <w:r w:rsidRPr="00B4545E">
        <w:t>, comparatively across the terrestrial vertebrate classes</w:t>
      </w:r>
      <w:r w:rsidR="00305EE4">
        <w:t xml:space="preserve"> and </w:t>
      </w:r>
      <w:commentRangeStart w:id="54"/>
      <w:r w:rsidR="00305EE4">
        <w:t>human pressures</w:t>
      </w:r>
      <w:commentRangeEnd w:id="54"/>
      <w:r w:rsidR="005644C4">
        <w:t xml:space="preserve"> (</w:t>
      </w:r>
      <w:r w:rsidR="001017FE">
        <w:t>land-use and climate change</w:t>
      </w:r>
      <w:r w:rsidR="005644C4">
        <w:t>)</w:t>
      </w:r>
      <w:r w:rsidR="006A54DB">
        <w:rPr>
          <w:rStyle w:val="CommentReference"/>
        </w:rPr>
        <w:commentReference w:id="54"/>
      </w:r>
      <w:r w:rsidRPr="00B4545E">
        <w:t>.</w:t>
      </w:r>
      <w:commentRangeStart w:id="55"/>
      <w:r w:rsidR="009C7968">
        <w:t xml:space="preserve"> I demonstrated </w:t>
      </w:r>
      <w:r w:rsidR="00C72642" w:rsidRPr="00B4545E">
        <w:t xml:space="preserve">that there exist major gaps and biases in </w:t>
      </w:r>
      <w:r w:rsidR="00F1213D">
        <w:t xml:space="preserve">our global </w:t>
      </w:r>
      <w:r w:rsidR="00C72642" w:rsidRPr="00B4545E">
        <w:t xml:space="preserve">ecological knowledge </w:t>
      </w:r>
      <w:r w:rsidR="00F1213D">
        <w:t>of terrestrial</w:t>
      </w:r>
      <w:r w:rsidR="00C72642" w:rsidRPr="00B4545E">
        <w:t xml:space="preserve"> vertebrate species</w:t>
      </w:r>
      <w:r w:rsidR="00431FCE">
        <w:t>,</w:t>
      </w:r>
      <w:r w:rsidR="00FA6576">
        <w:t xml:space="preserve"> </w:t>
      </w:r>
      <w:r w:rsidR="00912428">
        <w:t xml:space="preserve">particularly affecting </w:t>
      </w:r>
      <w:r w:rsidR="00FA6576">
        <w:t>amphibians</w:t>
      </w:r>
      <w:r w:rsidR="00912428">
        <w:t xml:space="preserve"> and reptiles</w:t>
      </w:r>
      <w:r w:rsidR="00281F5F">
        <w:t xml:space="preserve"> and some of the most species-rich regions, which is problematic given the higher sensitivity of these areas to human </w:t>
      </w:r>
      <w:r w:rsidR="00C92BE7">
        <w:t>pressures</w:t>
      </w:r>
      <w:r w:rsidR="00431FCE">
        <w:t>.</w:t>
      </w:r>
      <w:r w:rsidR="00EB1673">
        <w:t xml:space="preserve"> </w:t>
      </w:r>
      <w:r w:rsidR="00DC1116">
        <w:t xml:space="preserve">My </w:t>
      </w:r>
      <w:r w:rsidR="00AF3B96">
        <w:t>work</w:t>
      </w:r>
      <w:r w:rsidR="00DC1116">
        <w:t xml:space="preserve"> </w:t>
      </w:r>
      <w:r w:rsidR="00AF3B96">
        <w:t>indicates that</w:t>
      </w:r>
      <w:r w:rsidR="0044015E">
        <w:t xml:space="preserve"> land-use and climate change</w:t>
      </w:r>
      <w:r w:rsidR="00DC1116">
        <w:t xml:space="preserve"> are reshaping vertebrate </w:t>
      </w:r>
      <w:r w:rsidR="00816396">
        <w:t>biodiversity. I highlighted two dimensions of such</w:t>
      </w:r>
      <w:r w:rsidR="00A47C4A">
        <w:t xml:space="preserve"> functional</w:t>
      </w:r>
      <w:r w:rsidR="00816396">
        <w:t xml:space="preserve"> reshaping, using ecological characteristics on the one hand, and physiological data on the other hand.</w:t>
      </w:r>
      <w:r w:rsidR="002B56BE">
        <w:t xml:space="preserve"> Land-use and climate change may tend to</w:t>
      </w:r>
      <w:r w:rsidR="00611BD7">
        <w:t xml:space="preserve"> favour species that are wider-ranging</w:t>
      </w:r>
      <w:r w:rsidR="00641420">
        <w:t>,</w:t>
      </w:r>
      <w:r w:rsidR="00CD3DBE">
        <w:t xml:space="preserve"> have larger habitat breadth and are</w:t>
      </w:r>
      <w:r w:rsidR="00641420">
        <w:t xml:space="preserve"> </w:t>
      </w:r>
      <w:r w:rsidR="0090428E">
        <w:t>able to use artificial habitats</w:t>
      </w:r>
      <w:r w:rsidR="002B56BE">
        <w:t>; and land-use change alone</w:t>
      </w:r>
      <w:r w:rsidR="00C92BE7">
        <w:t xml:space="preserve"> </w:t>
      </w:r>
      <w:r w:rsidR="002B56BE">
        <w:t xml:space="preserve">tends </w:t>
      </w:r>
      <w:r w:rsidR="00C86A31">
        <w:t xml:space="preserve">to </w:t>
      </w:r>
      <w:r w:rsidR="00C92BE7">
        <w:t>favou</w:t>
      </w:r>
      <w:r w:rsidR="00C86A31">
        <w:t>r</w:t>
      </w:r>
      <w:r w:rsidR="00C92BE7">
        <w:t xml:space="preserve"> species that are able to allocate more energy to organismal maintenance than expected from bo</w:t>
      </w:r>
      <w:r w:rsidR="00C86A31">
        <w:t>d</w:t>
      </w:r>
      <w:r w:rsidR="00C92BE7">
        <w:t>y mass and taxonomy</w:t>
      </w:r>
      <w:r w:rsidR="00063FC9">
        <w:t xml:space="preserve">. </w:t>
      </w:r>
      <w:r w:rsidR="002B56BE">
        <w:t>Thus, m</w:t>
      </w:r>
      <w:r w:rsidR="00063FC9">
        <w:t xml:space="preserve">y </w:t>
      </w:r>
      <w:r w:rsidR="00C92BE7">
        <w:t>work</w:t>
      </w:r>
      <w:r w:rsidR="00063FC9">
        <w:t xml:space="preserve"> lends further support to the idea that human activities promote the homogenisation of the biot</w:t>
      </w:r>
      <w:r w:rsidR="000B3597">
        <w:t>a</w:t>
      </w:r>
      <w:r w:rsidR="00CB09B3">
        <w:t>,</w:t>
      </w:r>
      <w:r w:rsidR="00A47C4A">
        <w:t xml:space="preserve"> with a set of “winning” species likely to benefit from global changes at the expense of sensitive “losers”,</w:t>
      </w:r>
      <w:r w:rsidR="00CB09B3">
        <w:t xml:space="preserve"> </w:t>
      </w:r>
      <w:r w:rsidR="00F87081">
        <w:t>putting at risk</w:t>
      </w:r>
      <w:r w:rsidR="007E3E1B">
        <w:t xml:space="preserve"> ecosystem processes sustained by </w:t>
      </w:r>
      <w:r w:rsidR="00A47C4A">
        <w:t xml:space="preserve">those </w:t>
      </w:r>
      <w:r w:rsidR="007410D2">
        <w:t>sensitive species</w:t>
      </w:r>
      <w:r w:rsidR="00DC1116">
        <w:t>.</w:t>
      </w:r>
      <w:commentRangeEnd w:id="55"/>
      <w:r w:rsidR="00D11C43">
        <w:rPr>
          <w:rStyle w:val="CommentReference"/>
        </w:rPr>
        <w:commentReference w:id="55"/>
      </w:r>
      <w:r w:rsidR="0043592D">
        <w:t xml:space="preserve"> </w:t>
      </w:r>
      <w:r w:rsidR="00CF10B7">
        <w:t>Overall</w:t>
      </w:r>
      <w:r w:rsidR="0043592D">
        <w:t xml:space="preserve">, </w:t>
      </w:r>
      <w:commentRangeStart w:id="56"/>
      <w:r w:rsidR="0043592D">
        <w:t xml:space="preserve">my </w:t>
      </w:r>
      <w:r w:rsidR="00DC329A">
        <w:t xml:space="preserve">work </w:t>
      </w:r>
      <w:r w:rsidR="001E1FE9">
        <w:t xml:space="preserve">highlights </w:t>
      </w:r>
      <w:r w:rsidR="0043592D">
        <w:t xml:space="preserve">the </w:t>
      </w:r>
      <w:r w:rsidR="001E1FE9">
        <w:t xml:space="preserve">necessity of </w:t>
      </w:r>
      <w:r w:rsidR="00DC329A">
        <w:t>strengthen</w:t>
      </w:r>
      <w:r w:rsidR="001E1FE9">
        <w:t>ing</w:t>
      </w:r>
      <w:r w:rsidR="00DC329A">
        <w:t xml:space="preserve"> </w:t>
      </w:r>
      <w:r w:rsidR="00713A7B">
        <w:t>conservation</w:t>
      </w:r>
      <w:r w:rsidR="00DC329A">
        <w:t xml:space="preserve"> and mitigation</w:t>
      </w:r>
      <w:r w:rsidR="00713A7B">
        <w:t xml:space="preserve"> efforts in the face of </w:t>
      </w:r>
      <w:r w:rsidR="00C92BE7">
        <w:t>global human-driven changes</w:t>
      </w:r>
      <w:r w:rsidR="00713A7B">
        <w:t>.</w:t>
      </w:r>
      <w:commentRangeEnd w:id="56"/>
      <w:r w:rsidR="00CB0BD1">
        <w:rPr>
          <w:rStyle w:val="CommentReference"/>
        </w:rPr>
        <w:commentReference w:id="56"/>
      </w:r>
    </w:p>
    <w:sectPr w:rsidR="003C4AD1" w:rsidSect="004C1E6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ewbold, Tim" w:date="2022-05-24T16:43:00Z" w:initials="NT">
    <w:p w14:paraId="7BBF5486" w14:textId="77777777" w:rsidR="003B0074" w:rsidRDefault="003B0074" w:rsidP="00F252A1">
      <w:pPr>
        <w:pStyle w:val="CommentText"/>
      </w:pPr>
      <w:r>
        <w:rPr>
          <w:rStyle w:val="CommentReference"/>
        </w:rPr>
        <w:annotationRef/>
      </w:r>
      <w:r>
        <w:t>This sentence doesn't flow very well</w:t>
      </w:r>
    </w:p>
  </w:comment>
  <w:comment w:id="11" w:author="Newbold, Tim" w:date="2022-05-24T16:47:00Z" w:initials="NT">
    <w:p w14:paraId="6186178C" w14:textId="77777777" w:rsidR="00617394" w:rsidRDefault="00327515" w:rsidP="000B4DE3">
      <w:pPr>
        <w:pStyle w:val="CommentText"/>
      </w:pPr>
      <w:r>
        <w:rPr>
          <w:rStyle w:val="CommentReference"/>
        </w:rPr>
        <w:annotationRef/>
      </w:r>
      <w:r w:rsidR="00617394">
        <w:br/>
        <w:t>I think you need a sentence before this one explaining what traits are, and that they may be associated with whether species are winners or losers</w:t>
      </w:r>
    </w:p>
  </w:comment>
  <w:comment w:id="12" w:author="Newbold, Tim" w:date="2022-05-24T16:49:00Z" w:initials="NT">
    <w:p w14:paraId="3ABC30C0" w14:textId="77777777" w:rsidR="00D46BDE" w:rsidRDefault="00D46BDE" w:rsidP="00B339EB">
      <w:pPr>
        <w:pStyle w:val="CommentText"/>
      </w:pPr>
      <w:r>
        <w:rPr>
          <w:rStyle w:val="CommentReference"/>
        </w:rPr>
        <w:annotationRef/>
      </w:r>
      <w:r>
        <w:t>It would be helpful to explain here why this is an important gap</w:t>
      </w:r>
    </w:p>
  </w:comment>
  <w:comment w:id="20" w:author="Newbold, Tim" w:date="2022-05-24T16:50:00Z" w:initials="NT">
    <w:p w14:paraId="5E355574" w14:textId="77777777" w:rsidR="002B5BD6" w:rsidRDefault="002B5BD6" w:rsidP="00214CF6">
      <w:pPr>
        <w:pStyle w:val="CommentText"/>
      </w:pPr>
      <w:r>
        <w:rPr>
          <w:rStyle w:val="CommentReference"/>
        </w:rPr>
        <w:annotationRef/>
      </w:r>
      <w:r>
        <w:t>You don't mention here the global aspect of you work</w:t>
      </w:r>
    </w:p>
  </w:comment>
  <w:comment w:id="21" w:author="Newbold, Tim" w:date="2022-05-24T16:52:00Z" w:initials="NT">
    <w:p w14:paraId="2270989B" w14:textId="77777777" w:rsidR="0069614A" w:rsidRDefault="0069614A" w:rsidP="00A32386">
      <w:pPr>
        <w:pStyle w:val="CommentText"/>
      </w:pPr>
      <w:r>
        <w:rPr>
          <w:rStyle w:val="CommentReference"/>
        </w:rPr>
        <w:annotationRef/>
      </w:r>
      <w:r>
        <w:t>You haven't yet in the discussion chapter reminded readers how you define traits</w:t>
      </w:r>
    </w:p>
  </w:comment>
  <w:comment w:id="22" w:author="Newbold, Tim" w:date="2022-05-24T16:56:00Z" w:initials="NT">
    <w:p w14:paraId="45FB1154" w14:textId="77777777" w:rsidR="00580E33" w:rsidRDefault="00580E33" w:rsidP="007B5220">
      <w:pPr>
        <w:pStyle w:val="CommentText"/>
      </w:pPr>
      <w:r>
        <w:rPr>
          <w:rStyle w:val="CommentReference"/>
        </w:rPr>
        <w:annotationRef/>
      </w:r>
      <w:r>
        <w:t>Strictly, you don't investigate responses of energetic requirements. It would be more accurate to refer to responses of assemblages in terms of the total energetic requirements of their species</w:t>
      </w:r>
    </w:p>
  </w:comment>
  <w:comment w:id="23" w:author="Newbold, Tim" w:date="2022-05-24T16:59:00Z" w:initials="NT">
    <w:p w14:paraId="7C065A4F" w14:textId="77777777" w:rsidR="00824E27" w:rsidRDefault="002570F2" w:rsidP="000E009B">
      <w:pPr>
        <w:pStyle w:val="CommentText"/>
      </w:pPr>
      <w:r>
        <w:rPr>
          <w:rStyle w:val="CommentReference"/>
        </w:rPr>
        <w:annotationRef/>
      </w:r>
      <w:r w:rsidR="00824E27">
        <w:br/>
        <w:t>It seems odd to give just this one example here. Perhaps give a few more, such as some reptile examples (given that you focus on reptiles in a later sentence)</w:t>
      </w:r>
    </w:p>
  </w:comment>
  <w:comment w:id="24" w:author="Newbold, Tim" w:date="2022-05-24T17:03:00Z" w:initials="NT">
    <w:p w14:paraId="0B11573F" w14:textId="77777777" w:rsidR="00345A6D" w:rsidRDefault="00BD5D2D" w:rsidP="00BA2B0D">
      <w:pPr>
        <w:pStyle w:val="CommentText"/>
      </w:pPr>
      <w:r>
        <w:rPr>
          <w:rStyle w:val="CommentReference"/>
        </w:rPr>
        <w:annotationRef/>
      </w:r>
      <w:r w:rsidR="00345A6D">
        <w:br/>
        <w:t>I think this could be phrased in a more accessible way.</w:t>
      </w:r>
    </w:p>
  </w:comment>
  <w:comment w:id="25" w:author="Newbold, Tim" w:date="2022-05-24T17:04:00Z" w:initials="NT">
    <w:p w14:paraId="5DE4845D" w14:textId="77777777" w:rsidR="00E94124" w:rsidRDefault="00E94124" w:rsidP="000530DC">
      <w:pPr>
        <w:pStyle w:val="CommentText"/>
      </w:pPr>
      <w:r>
        <w:rPr>
          <w:rStyle w:val="CommentReference"/>
        </w:rPr>
        <w:annotationRef/>
      </w:r>
      <w:r>
        <w:t>Explain the significance of this result.</w:t>
      </w:r>
    </w:p>
  </w:comment>
  <w:comment w:id="26" w:author="Newbold, Tim" w:date="2022-05-24T17:06:00Z" w:initials="NT">
    <w:p w14:paraId="564643A2" w14:textId="77777777" w:rsidR="0008005F" w:rsidRDefault="0008005F" w:rsidP="003D0BAC">
      <w:pPr>
        <w:pStyle w:val="CommentText"/>
      </w:pPr>
      <w:r>
        <w:rPr>
          <w:rStyle w:val="CommentReference"/>
        </w:rPr>
        <w:annotationRef/>
      </w:r>
      <w:r>
        <w:t>It would be good to give some examples here of traits that might be important for understanding species' responses to e.g. climate change, but that are under-sampled, such as dispersal abilities.</w:t>
      </w:r>
    </w:p>
  </w:comment>
  <w:comment w:id="27" w:author="Newbold, Tim" w:date="2022-05-24T17:17:00Z" w:initials="NT">
    <w:p w14:paraId="65BF1920" w14:textId="77777777" w:rsidR="00EC5009" w:rsidRDefault="00EC5009" w:rsidP="00103449">
      <w:pPr>
        <w:pStyle w:val="CommentText"/>
      </w:pPr>
      <w:r>
        <w:rPr>
          <w:rStyle w:val="CommentReference"/>
        </w:rPr>
        <w:annotationRef/>
      </w:r>
      <w:r>
        <w:t>What's missing in sections 2 and 3 is a relation of your findings to previous research.</w:t>
      </w:r>
    </w:p>
  </w:comment>
  <w:comment w:id="28" w:author="Newbold, Tim" w:date="2022-05-24T17:12:00Z" w:initials="NT">
    <w:p w14:paraId="32FADEAD" w14:textId="6F33DDE7" w:rsidR="00AA6F7D" w:rsidRDefault="00AA6F7D" w:rsidP="00F02A8D">
      <w:pPr>
        <w:pStyle w:val="CommentText"/>
      </w:pPr>
      <w:r>
        <w:rPr>
          <w:rStyle w:val="CommentReference"/>
        </w:rPr>
        <w:annotationRef/>
      </w:r>
      <w:r>
        <w:t>I think these are complete lists, not just examples, no?</w:t>
      </w:r>
    </w:p>
  </w:comment>
  <w:comment w:id="29" w:author="Newbold, Tim" w:date="2022-05-24T17:19:00Z" w:initials="NT">
    <w:p w14:paraId="6685C209" w14:textId="77777777" w:rsidR="005035C6" w:rsidRDefault="005035C6" w:rsidP="00DE29D0">
      <w:pPr>
        <w:pStyle w:val="CommentText"/>
      </w:pPr>
      <w:r>
        <w:rPr>
          <w:rStyle w:val="CommentReference"/>
        </w:rPr>
        <w:annotationRef/>
      </w:r>
      <w:r>
        <w:t>This needs rephrasing.</w:t>
      </w:r>
    </w:p>
  </w:comment>
  <w:comment w:id="30" w:author="Newbold, Tim" w:date="2022-05-24T17:23:00Z" w:initials="NT">
    <w:p w14:paraId="15EB8EFA" w14:textId="77777777" w:rsidR="00164CEE" w:rsidRDefault="00164CEE" w:rsidP="0035560B">
      <w:pPr>
        <w:pStyle w:val="CommentText"/>
      </w:pPr>
      <w:r>
        <w:rPr>
          <w:rStyle w:val="CommentReference"/>
        </w:rPr>
        <w:annotationRef/>
      </w:r>
      <w:r>
        <w:t>As for the previous section, you need to relate your findings to previous research.</w:t>
      </w:r>
    </w:p>
  </w:comment>
  <w:comment w:id="31" w:author="Newbold, Tim" w:date="2022-05-24T17:25:00Z" w:initials="NT">
    <w:p w14:paraId="7977BF80" w14:textId="77777777" w:rsidR="008A7F57" w:rsidRDefault="008A7F57" w:rsidP="00EC05F4">
      <w:pPr>
        <w:pStyle w:val="CommentText"/>
      </w:pPr>
      <w:r>
        <w:rPr>
          <w:rStyle w:val="CommentReference"/>
        </w:rPr>
        <w:annotationRef/>
      </w:r>
      <w:r>
        <w:t>I think it would be clearer to say that you investigated how species' ecological characteristics influenced their responses to land use and land-use intensity.</w:t>
      </w:r>
    </w:p>
  </w:comment>
  <w:comment w:id="34" w:author="Newbold, Tim" w:date="2022-05-24T17:28:00Z" w:initials="NT">
    <w:p w14:paraId="11495BEB" w14:textId="77777777" w:rsidR="00794AF8" w:rsidRDefault="00794AF8" w:rsidP="00C31B72">
      <w:pPr>
        <w:pStyle w:val="CommentText"/>
      </w:pPr>
      <w:r>
        <w:rPr>
          <w:rStyle w:val="CommentReference"/>
        </w:rPr>
        <w:annotationRef/>
      </w:r>
      <w:r>
        <w:t>And these species are likely to be less well sampled not only for trait data but also for other aspects of their ecology and biology.</w:t>
      </w:r>
    </w:p>
  </w:comment>
  <w:comment w:id="35" w:author="Newbold, Tim" w:date="2022-05-24T17:31:00Z" w:initials="NT">
    <w:p w14:paraId="014F72BF" w14:textId="77777777" w:rsidR="009E1358" w:rsidRDefault="009E1358" w:rsidP="002D7775">
      <w:pPr>
        <w:pStyle w:val="CommentText"/>
      </w:pPr>
      <w:r>
        <w:rPr>
          <w:rStyle w:val="CommentReference"/>
        </w:rPr>
        <w:annotationRef/>
      </w:r>
      <w:r>
        <w:t>It would be good to link here to the work of David Mouillot, which shows that narrow-ranging species occupy distinct portions of trait space, and so, by assumption, make a distinct contribution to ecosystem functioning.</w:t>
      </w:r>
    </w:p>
  </w:comment>
  <w:comment w:id="38" w:author="Newbold, Tim" w:date="2022-05-24T17:32:00Z" w:initials="NT">
    <w:p w14:paraId="5D09F0ED" w14:textId="77777777" w:rsidR="00CB3713" w:rsidRDefault="00CB3713" w:rsidP="00CE24A6">
      <w:pPr>
        <w:pStyle w:val="CommentText"/>
      </w:pPr>
      <w:r>
        <w:rPr>
          <w:rStyle w:val="CommentReference"/>
        </w:rPr>
        <w:annotationRef/>
      </w:r>
      <w:r>
        <w:t>The estimates of climate-change sensitivity also employ space-for-time substitution.</w:t>
      </w:r>
    </w:p>
  </w:comment>
  <w:comment w:id="40" w:author="Newbold, Tim" w:date="2022-05-24T17:33:00Z" w:initials="NT">
    <w:p w14:paraId="30B2788C" w14:textId="77777777" w:rsidR="00A25EC7" w:rsidRDefault="00A25EC7" w:rsidP="00A30CCB">
      <w:pPr>
        <w:pStyle w:val="CommentText"/>
      </w:pPr>
      <w:r>
        <w:rPr>
          <w:rStyle w:val="CommentReference"/>
        </w:rPr>
        <w:annotationRef/>
      </w:r>
      <w:r>
        <w:t>You definitely need some references here!</w:t>
      </w:r>
    </w:p>
  </w:comment>
  <w:comment w:id="41" w:author="Newbold, Tim" w:date="2022-05-24T17:33:00Z" w:initials="NT">
    <w:p w14:paraId="7886E4BC" w14:textId="77777777" w:rsidR="003C13A1" w:rsidRDefault="003C13A1" w:rsidP="00203055">
      <w:pPr>
        <w:pStyle w:val="CommentText"/>
      </w:pPr>
      <w:r>
        <w:rPr>
          <w:rStyle w:val="CommentReference"/>
        </w:rPr>
        <w:annotationRef/>
      </w:r>
      <w:r>
        <w:t>And also climate change!</w:t>
      </w:r>
    </w:p>
  </w:comment>
  <w:comment w:id="42" w:author="Newbold, Tim" w:date="2022-05-24T17:34:00Z" w:initials="NT">
    <w:p w14:paraId="1E67C6A1" w14:textId="77777777" w:rsidR="00AD1704" w:rsidRDefault="00AD1704" w:rsidP="00EC1B37">
      <w:pPr>
        <w:pStyle w:val="CommentText"/>
      </w:pPr>
      <w:r>
        <w:rPr>
          <w:rStyle w:val="CommentReference"/>
        </w:rPr>
        <w:annotationRef/>
      </w:r>
      <w:r>
        <w:t>You need to explain this in more detail</w:t>
      </w:r>
    </w:p>
  </w:comment>
  <w:comment w:id="45" w:author="Newbold, Tim" w:date="2022-05-24T17:35:00Z" w:initials="NT">
    <w:p w14:paraId="559F3F14" w14:textId="77777777" w:rsidR="00DF6E74" w:rsidRDefault="00DF6E74" w:rsidP="00E83596">
      <w:pPr>
        <w:pStyle w:val="CommentText"/>
      </w:pPr>
      <w:r>
        <w:rPr>
          <w:rStyle w:val="CommentReference"/>
        </w:rPr>
        <w:annotationRef/>
      </w:r>
      <w:r>
        <w:t>I don't think it is true to say that the models have no predictive power.</w:t>
      </w:r>
    </w:p>
  </w:comment>
  <w:comment w:id="47" w:author="Newbold, Tim" w:date="2022-05-24T17:36:00Z" w:initials="NT">
    <w:p w14:paraId="07AB2DFC" w14:textId="77777777" w:rsidR="00A11088" w:rsidRDefault="00A11088" w:rsidP="00E03E7F">
      <w:pPr>
        <w:pStyle w:val="CommentText"/>
      </w:pPr>
      <w:r>
        <w:rPr>
          <w:rStyle w:val="CommentReference"/>
        </w:rPr>
        <w:annotationRef/>
      </w:r>
      <w:r>
        <w:t>Really, you would need experimental studies to uncover mechanisms with any confidence.</w:t>
      </w:r>
    </w:p>
  </w:comment>
  <w:comment w:id="49" w:author="Newbold, Tim" w:date="2022-05-24T18:09:00Z" w:initials="NT">
    <w:p w14:paraId="3375089D" w14:textId="77777777" w:rsidR="00922614" w:rsidRDefault="00922614" w:rsidP="00D63311">
      <w:pPr>
        <w:pStyle w:val="CommentText"/>
      </w:pPr>
      <w:r>
        <w:rPr>
          <w:rStyle w:val="CommentReference"/>
        </w:rPr>
        <w:annotationRef/>
      </w:r>
      <w:r>
        <w:t>It is a bit of a teaser to allude to this explanation here, but not give any details.</w:t>
      </w:r>
    </w:p>
  </w:comment>
  <w:comment w:id="50" w:author="Newbold, Tim" w:date="2022-05-24T18:12:00Z" w:initials="NT">
    <w:p w14:paraId="01FFF9D6" w14:textId="77777777" w:rsidR="009B0EA4" w:rsidRDefault="009B0EA4" w:rsidP="00B677F4">
      <w:pPr>
        <w:pStyle w:val="CommentText"/>
      </w:pPr>
      <w:r>
        <w:rPr>
          <w:rStyle w:val="CommentReference"/>
        </w:rPr>
        <w:annotationRef/>
      </w:r>
      <w:r>
        <w:t>You need to include some references here.</w:t>
      </w:r>
    </w:p>
  </w:comment>
  <w:comment w:id="53" w:author="Newbold, Tim" w:date="2022-05-24T18:13:00Z" w:initials="NT">
    <w:p w14:paraId="68A3BAAA" w14:textId="77777777" w:rsidR="00966A69" w:rsidRDefault="00966A69" w:rsidP="00D37997">
      <w:pPr>
        <w:pStyle w:val="CommentText"/>
      </w:pPr>
      <w:r>
        <w:rPr>
          <w:rStyle w:val="CommentReference"/>
        </w:rPr>
        <w:annotationRef/>
      </w:r>
      <w:r>
        <w:t>It would be good I think to include a section before the final conclusions on the wider relevance of your findings, e.g, for conservation decisions.</w:t>
      </w:r>
    </w:p>
  </w:comment>
  <w:comment w:id="54" w:author="Newbold, Tim" w:date="2022-05-24T18:15:00Z" w:initials="NT">
    <w:p w14:paraId="7E184D17" w14:textId="77777777" w:rsidR="006A54DB" w:rsidRDefault="006A54DB" w:rsidP="00EF20AF">
      <w:pPr>
        <w:pStyle w:val="CommentText"/>
      </w:pPr>
      <w:r>
        <w:rPr>
          <w:rStyle w:val="CommentReference"/>
        </w:rPr>
        <w:annotationRef/>
      </w:r>
      <w:r>
        <w:t>I would remind readers here that you focused on two pressures specifically</w:t>
      </w:r>
    </w:p>
  </w:comment>
  <w:comment w:id="55" w:author="Newbold, Tim" w:date="2022-05-24T18:16:00Z" w:initials="NT">
    <w:p w14:paraId="23D7C5C8" w14:textId="77777777" w:rsidR="00D11C43" w:rsidRDefault="00D11C43" w:rsidP="005A4155">
      <w:pPr>
        <w:pStyle w:val="CommentText"/>
      </w:pPr>
      <w:r>
        <w:rPr>
          <w:rStyle w:val="CommentReference"/>
        </w:rPr>
        <w:annotationRef/>
      </w:r>
      <w:r>
        <w:t>This is great!</w:t>
      </w:r>
    </w:p>
  </w:comment>
  <w:comment w:id="56" w:author="Newbold, Tim" w:date="2022-05-24T18:16:00Z" w:initials="NT">
    <w:p w14:paraId="50A1D75B" w14:textId="27CB5FD3" w:rsidR="00CB0BD1" w:rsidRDefault="00CB0BD1" w:rsidP="00844024">
      <w:pPr>
        <w:pStyle w:val="CommentText"/>
      </w:pPr>
      <w:r>
        <w:rPr>
          <w:rStyle w:val="CommentReference"/>
        </w:rPr>
        <w:annotationRef/>
      </w:r>
      <w:r>
        <w:t>This needs rephrasing.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BF5486" w15:done="1"/>
  <w15:commentEx w15:paraId="6186178C" w15:done="1"/>
  <w15:commentEx w15:paraId="3ABC30C0" w15:done="1"/>
  <w15:commentEx w15:paraId="5E355574" w15:done="1"/>
  <w15:commentEx w15:paraId="2270989B" w15:done="1"/>
  <w15:commentEx w15:paraId="45FB1154" w15:done="1"/>
  <w15:commentEx w15:paraId="7C065A4F" w15:done="1"/>
  <w15:commentEx w15:paraId="0B11573F" w15:done="1"/>
  <w15:commentEx w15:paraId="5DE4845D" w15:done="1"/>
  <w15:commentEx w15:paraId="564643A2" w15:done="1"/>
  <w15:commentEx w15:paraId="65BF1920" w15:done="1"/>
  <w15:commentEx w15:paraId="32FADEAD" w15:done="1"/>
  <w15:commentEx w15:paraId="6685C209" w15:done="1"/>
  <w15:commentEx w15:paraId="15EB8EFA" w15:done="1"/>
  <w15:commentEx w15:paraId="7977BF80" w15:done="1"/>
  <w15:commentEx w15:paraId="11495BEB" w15:done="0"/>
  <w15:commentEx w15:paraId="014F72BF" w15:done="0"/>
  <w15:commentEx w15:paraId="5D09F0ED" w15:done="0"/>
  <w15:commentEx w15:paraId="30B2788C" w15:done="0"/>
  <w15:commentEx w15:paraId="7886E4BC" w15:done="1"/>
  <w15:commentEx w15:paraId="1E67C6A1" w15:done="0"/>
  <w15:commentEx w15:paraId="559F3F14" w15:done="1"/>
  <w15:commentEx w15:paraId="07AB2DFC" w15:done="1"/>
  <w15:commentEx w15:paraId="3375089D" w15:done="1"/>
  <w15:commentEx w15:paraId="01FFF9D6" w15:done="1"/>
  <w15:commentEx w15:paraId="68A3BAAA" w15:done="1"/>
  <w15:commentEx w15:paraId="7E184D17" w15:done="1"/>
  <w15:commentEx w15:paraId="23D7C5C8" w15:done="1"/>
  <w15:commentEx w15:paraId="50A1D75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789B4" w16cex:dateUtc="2022-05-24T15:43:00Z"/>
  <w16cex:commentExtensible w16cex:durableId="26378A8C" w16cex:dateUtc="2022-05-24T15:47:00Z"/>
  <w16cex:commentExtensible w16cex:durableId="26378B25" w16cex:dateUtc="2022-05-24T15:49:00Z"/>
  <w16cex:commentExtensible w16cex:durableId="26378B58" w16cex:dateUtc="2022-05-24T15:50:00Z"/>
  <w16cex:commentExtensible w16cex:durableId="26378BC9" w16cex:dateUtc="2022-05-24T15:52:00Z"/>
  <w16cex:commentExtensible w16cex:durableId="26378CC2" w16cex:dateUtc="2022-05-24T15:56:00Z"/>
  <w16cex:commentExtensible w16cex:durableId="26378D6E" w16cex:dateUtc="2022-05-24T15:59:00Z"/>
  <w16cex:commentExtensible w16cex:durableId="26378E4F" w16cex:dateUtc="2022-05-24T16:03:00Z"/>
  <w16cex:commentExtensible w16cex:durableId="26378EB4" w16cex:dateUtc="2022-05-24T16:04:00Z"/>
  <w16cex:commentExtensible w16cex:durableId="26378F2C" w16cex:dateUtc="2022-05-24T16:06:00Z"/>
  <w16cex:commentExtensible w16cex:durableId="263791C0" w16cex:dateUtc="2022-05-24T16:17:00Z"/>
  <w16cex:commentExtensible w16cex:durableId="26379094" w16cex:dateUtc="2022-05-24T16:12:00Z"/>
  <w16cex:commentExtensible w16cex:durableId="26379224" w16cex:dateUtc="2022-05-24T16:19:00Z"/>
  <w16cex:commentExtensible w16cex:durableId="26379305" w16cex:dateUtc="2022-05-24T16:23:00Z"/>
  <w16cex:commentExtensible w16cex:durableId="26379383" w16cex:dateUtc="2022-05-24T16:25:00Z"/>
  <w16cex:commentExtensible w16cex:durableId="2637944D" w16cex:dateUtc="2022-05-24T16:28:00Z"/>
  <w16cex:commentExtensible w16cex:durableId="263794E5" w16cex:dateUtc="2022-05-24T16:31:00Z"/>
  <w16cex:commentExtensible w16cex:durableId="26379548" w16cex:dateUtc="2022-05-24T16:32:00Z"/>
  <w16cex:commentExtensible w16cex:durableId="26379567" w16cex:dateUtc="2022-05-24T16:33:00Z"/>
  <w16cex:commentExtensible w16cex:durableId="2637957F" w16cex:dateUtc="2022-05-24T16:33:00Z"/>
  <w16cex:commentExtensible w16cex:durableId="263795AD" w16cex:dateUtc="2022-05-24T16:34:00Z"/>
  <w16cex:commentExtensible w16cex:durableId="263795F2" w16cex:dateUtc="2022-05-24T16:35:00Z"/>
  <w16cex:commentExtensible w16cex:durableId="2637962A" w16cex:dateUtc="2022-05-24T16:36:00Z"/>
  <w16cex:commentExtensible w16cex:durableId="26379DE8" w16cex:dateUtc="2022-05-24T17:09:00Z"/>
  <w16cex:commentExtensible w16cex:durableId="26379E70" w16cex:dateUtc="2022-05-24T17:12:00Z"/>
  <w16cex:commentExtensible w16cex:durableId="26379EBA" w16cex:dateUtc="2022-05-24T17:13:00Z"/>
  <w16cex:commentExtensible w16cex:durableId="26379F24" w16cex:dateUtc="2022-05-24T17:15:00Z"/>
  <w16cex:commentExtensible w16cex:durableId="26379F93" w16cex:dateUtc="2022-05-24T17:16:00Z"/>
  <w16cex:commentExtensible w16cex:durableId="26379F6E" w16cex:dateUtc="2022-05-24T17: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BF5486" w16cid:durableId="263789B4"/>
  <w16cid:commentId w16cid:paraId="6186178C" w16cid:durableId="26378A8C"/>
  <w16cid:commentId w16cid:paraId="3ABC30C0" w16cid:durableId="26378B25"/>
  <w16cid:commentId w16cid:paraId="5E355574" w16cid:durableId="26378B58"/>
  <w16cid:commentId w16cid:paraId="2270989B" w16cid:durableId="26378BC9"/>
  <w16cid:commentId w16cid:paraId="45FB1154" w16cid:durableId="26378CC2"/>
  <w16cid:commentId w16cid:paraId="7C065A4F" w16cid:durableId="26378D6E"/>
  <w16cid:commentId w16cid:paraId="0B11573F" w16cid:durableId="26378E4F"/>
  <w16cid:commentId w16cid:paraId="5DE4845D" w16cid:durableId="26378EB4"/>
  <w16cid:commentId w16cid:paraId="564643A2" w16cid:durableId="26378F2C"/>
  <w16cid:commentId w16cid:paraId="65BF1920" w16cid:durableId="263791C0"/>
  <w16cid:commentId w16cid:paraId="32FADEAD" w16cid:durableId="26379094"/>
  <w16cid:commentId w16cid:paraId="6685C209" w16cid:durableId="26379224"/>
  <w16cid:commentId w16cid:paraId="15EB8EFA" w16cid:durableId="26379305"/>
  <w16cid:commentId w16cid:paraId="7977BF80" w16cid:durableId="26379383"/>
  <w16cid:commentId w16cid:paraId="11495BEB" w16cid:durableId="2637944D"/>
  <w16cid:commentId w16cid:paraId="014F72BF" w16cid:durableId="263794E5"/>
  <w16cid:commentId w16cid:paraId="5D09F0ED" w16cid:durableId="26379548"/>
  <w16cid:commentId w16cid:paraId="30B2788C" w16cid:durableId="26379567"/>
  <w16cid:commentId w16cid:paraId="7886E4BC" w16cid:durableId="2637957F"/>
  <w16cid:commentId w16cid:paraId="1E67C6A1" w16cid:durableId="263795AD"/>
  <w16cid:commentId w16cid:paraId="559F3F14" w16cid:durableId="263795F2"/>
  <w16cid:commentId w16cid:paraId="07AB2DFC" w16cid:durableId="2637962A"/>
  <w16cid:commentId w16cid:paraId="3375089D" w16cid:durableId="26379DE8"/>
  <w16cid:commentId w16cid:paraId="01FFF9D6" w16cid:durableId="26379E70"/>
  <w16cid:commentId w16cid:paraId="68A3BAAA" w16cid:durableId="26379EBA"/>
  <w16cid:commentId w16cid:paraId="7E184D17" w16cid:durableId="26379F24"/>
  <w16cid:commentId w16cid:paraId="23D7C5C8" w16cid:durableId="26379F93"/>
  <w16cid:commentId w16cid:paraId="50A1D75B" w16cid:durableId="26379F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C4838" w14:textId="77777777" w:rsidR="002F3DEE" w:rsidRDefault="002F3DEE" w:rsidP="00333DAE">
      <w:pPr>
        <w:spacing w:after="0" w:line="240" w:lineRule="auto"/>
      </w:pPr>
      <w:r>
        <w:separator/>
      </w:r>
    </w:p>
  </w:endnote>
  <w:endnote w:type="continuationSeparator" w:id="0">
    <w:p w14:paraId="532E64F1" w14:textId="77777777" w:rsidR="002F3DEE" w:rsidRDefault="002F3DEE" w:rsidP="00333DAE">
      <w:pPr>
        <w:spacing w:after="0" w:line="240" w:lineRule="auto"/>
      </w:pPr>
      <w:r>
        <w:continuationSeparator/>
      </w:r>
    </w:p>
  </w:endnote>
  <w:endnote w:type="continuationNotice" w:id="1">
    <w:p w14:paraId="6F6AC37C" w14:textId="77777777" w:rsidR="002F3DEE" w:rsidRDefault="002F3DE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E7D21" w14:textId="77777777" w:rsidR="002F3DEE" w:rsidRDefault="002F3DEE" w:rsidP="00333DAE">
      <w:pPr>
        <w:spacing w:after="0" w:line="240" w:lineRule="auto"/>
      </w:pPr>
      <w:r>
        <w:separator/>
      </w:r>
    </w:p>
  </w:footnote>
  <w:footnote w:type="continuationSeparator" w:id="0">
    <w:p w14:paraId="46A29FEF" w14:textId="77777777" w:rsidR="002F3DEE" w:rsidRDefault="002F3DEE" w:rsidP="00333DAE">
      <w:pPr>
        <w:spacing w:after="0" w:line="240" w:lineRule="auto"/>
      </w:pPr>
      <w:r>
        <w:continuationSeparator/>
      </w:r>
    </w:p>
  </w:footnote>
  <w:footnote w:type="continuationNotice" w:id="1">
    <w:p w14:paraId="5AB4A958" w14:textId="77777777" w:rsidR="002F3DEE" w:rsidRDefault="002F3DE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E2863"/>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1127619"/>
    <w:multiLevelType w:val="hybridMultilevel"/>
    <w:tmpl w:val="ED8A4F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EA7837"/>
    <w:multiLevelType w:val="hybridMultilevel"/>
    <w:tmpl w:val="70D410FA"/>
    <w:lvl w:ilvl="0" w:tplc="CA9EC080">
      <w:start w:val="1"/>
      <w:numFmt w:val="decimal"/>
      <w:lvlText w:val="%1."/>
      <w:lvlJc w:val="left"/>
      <w:pPr>
        <w:ind w:left="720" w:hanging="360"/>
      </w:pPr>
      <w:rPr>
        <w:rFonts w:hint="default"/>
        <w:sz w:val="2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AC03EF2"/>
    <w:multiLevelType w:val="multilevel"/>
    <w:tmpl w:val="092637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6CE4CFA"/>
    <w:multiLevelType w:val="multilevel"/>
    <w:tmpl w:val="D31A0DBC"/>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FFB3340"/>
    <w:multiLevelType w:val="multilevel"/>
    <w:tmpl w:val="9DCC08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EDC655C"/>
    <w:multiLevelType w:val="hybridMultilevel"/>
    <w:tmpl w:val="A3EE835A"/>
    <w:lvl w:ilvl="0" w:tplc="6B8074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FAF059F"/>
    <w:multiLevelType w:val="multilevel"/>
    <w:tmpl w:val="A1000AB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70B522CA"/>
    <w:multiLevelType w:val="hybridMultilevel"/>
    <w:tmpl w:val="9F8E865C"/>
    <w:lvl w:ilvl="0" w:tplc="1FA2EA3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BA70CCF"/>
    <w:multiLevelType w:val="multilevel"/>
    <w:tmpl w:val="32B225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C3D1011"/>
    <w:multiLevelType w:val="hybridMultilevel"/>
    <w:tmpl w:val="9D1E1316"/>
    <w:lvl w:ilvl="0" w:tplc="E1E236D2">
      <w:start w:val="1"/>
      <w:numFmt w:val="decimal"/>
      <w:lvlText w:val="%1."/>
      <w:lvlJc w:val="left"/>
      <w:pPr>
        <w:ind w:left="720" w:hanging="360"/>
      </w:pPr>
      <w:rPr>
        <w:rFonts w:hint="default"/>
      </w:r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35828380">
    <w:abstractNumId w:val="8"/>
  </w:num>
  <w:num w:numId="2" w16cid:durableId="420030061">
    <w:abstractNumId w:val="0"/>
  </w:num>
  <w:num w:numId="3" w16cid:durableId="783698165">
    <w:abstractNumId w:val="6"/>
  </w:num>
  <w:num w:numId="4" w16cid:durableId="982151311">
    <w:abstractNumId w:val="10"/>
  </w:num>
  <w:num w:numId="5" w16cid:durableId="538323860">
    <w:abstractNumId w:val="3"/>
  </w:num>
  <w:num w:numId="6" w16cid:durableId="287705160">
    <w:abstractNumId w:val="9"/>
  </w:num>
  <w:num w:numId="7" w16cid:durableId="74711977">
    <w:abstractNumId w:val="5"/>
  </w:num>
  <w:num w:numId="8" w16cid:durableId="1662808120">
    <w:abstractNumId w:val="7"/>
  </w:num>
  <w:num w:numId="9" w16cid:durableId="1513959180">
    <w:abstractNumId w:val="4"/>
  </w:num>
  <w:num w:numId="10" w16cid:durableId="1471751709">
    <w:abstractNumId w:val="2"/>
  </w:num>
  <w:num w:numId="11" w16cid:durableId="52313418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ewbold, Tim">
    <w15:presenceInfo w15:providerId="AD" w15:userId="S::ucbttne@ucl.ac.uk::36587f66-ca34-4f39-8ae3-738e679ffbda"/>
  </w15:person>
  <w15:person w15:author="Adrienne Etard">
    <w15:presenceInfo w15:providerId="Windows Live" w15:userId="5c2858a4c2ad2d71"/>
  </w15:person>
  <w15:person w15:author="Etard, Adrienne">
    <w15:presenceInfo w15:providerId="AD" w15:userId="S::ucbteta@ucl.ac.uk::b6e72120-0b4f-4d07-b4f0-0bf379bf97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355"/>
    <w:rsid w:val="000022CB"/>
    <w:rsid w:val="000029D6"/>
    <w:rsid w:val="000033F7"/>
    <w:rsid w:val="000054BF"/>
    <w:rsid w:val="0001100A"/>
    <w:rsid w:val="0001188C"/>
    <w:rsid w:val="0001678A"/>
    <w:rsid w:val="000210EF"/>
    <w:rsid w:val="0002121A"/>
    <w:rsid w:val="0002167D"/>
    <w:rsid w:val="0002344B"/>
    <w:rsid w:val="0002481B"/>
    <w:rsid w:val="00040322"/>
    <w:rsid w:val="000405D8"/>
    <w:rsid w:val="00043DEB"/>
    <w:rsid w:val="0004417B"/>
    <w:rsid w:val="0004532C"/>
    <w:rsid w:val="00052582"/>
    <w:rsid w:val="000541C0"/>
    <w:rsid w:val="000608B1"/>
    <w:rsid w:val="00061388"/>
    <w:rsid w:val="000636C4"/>
    <w:rsid w:val="00063FC9"/>
    <w:rsid w:val="00064603"/>
    <w:rsid w:val="00064C13"/>
    <w:rsid w:val="000650C1"/>
    <w:rsid w:val="00065360"/>
    <w:rsid w:val="00076606"/>
    <w:rsid w:val="00077E9E"/>
    <w:rsid w:val="0008005F"/>
    <w:rsid w:val="000806C5"/>
    <w:rsid w:val="000848AB"/>
    <w:rsid w:val="0008546C"/>
    <w:rsid w:val="00086BBE"/>
    <w:rsid w:val="00091AAE"/>
    <w:rsid w:val="0009298E"/>
    <w:rsid w:val="000940F0"/>
    <w:rsid w:val="00095C31"/>
    <w:rsid w:val="000A071A"/>
    <w:rsid w:val="000A07FF"/>
    <w:rsid w:val="000A2611"/>
    <w:rsid w:val="000A278B"/>
    <w:rsid w:val="000A5762"/>
    <w:rsid w:val="000B1670"/>
    <w:rsid w:val="000B1D2B"/>
    <w:rsid w:val="000B3137"/>
    <w:rsid w:val="000B3597"/>
    <w:rsid w:val="000B43DD"/>
    <w:rsid w:val="000B50B9"/>
    <w:rsid w:val="000C2404"/>
    <w:rsid w:val="000C3338"/>
    <w:rsid w:val="000C3BF3"/>
    <w:rsid w:val="000C6267"/>
    <w:rsid w:val="000C6BD4"/>
    <w:rsid w:val="000D0726"/>
    <w:rsid w:val="000D2972"/>
    <w:rsid w:val="000D608F"/>
    <w:rsid w:val="000D7BDE"/>
    <w:rsid w:val="000E1CF9"/>
    <w:rsid w:val="000E362C"/>
    <w:rsid w:val="000E43EE"/>
    <w:rsid w:val="000E7CC9"/>
    <w:rsid w:val="000F2BD0"/>
    <w:rsid w:val="000F2C0D"/>
    <w:rsid w:val="000F3ADB"/>
    <w:rsid w:val="000F6916"/>
    <w:rsid w:val="000F6DE7"/>
    <w:rsid w:val="0010028B"/>
    <w:rsid w:val="001017FE"/>
    <w:rsid w:val="00110B45"/>
    <w:rsid w:val="00111293"/>
    <w:rsid w:val="0011142F"/>
    <w:rsid w:val="0011241C"/>
    <w:rsid w:val="0011307B"/>
    <w:rsid w:val="0011641E"/>
    <w:rsid w:val="00123D44"/>
    <w:rsid w:val="00126D70"/>
    <w:rsid w:val="001376C9"/>
    <w:rsid w:val="00140C4F"/>
    <w:rsid w:val="00141654"/>
    <w:rsid w:val="00143B44"/>
    <w:rsid w:val="001444D9"/>
    <w:rsid w:val="00146BC1"/>
    <w:rsid w:val="0014781B"/>
    <w:rsid w:val="00151195"/>
    <w:rsid w:val="00153362"/>
    <w:rsid w:val="00157A6C"/>
    <w:rsid w:val="00160E23"/>
    <w:rsid w:val="0016170A"/>
    <w:rsid w:val="00163D81"/>
    <w:rsid w:val="00164CEE"/>
    <w:rsid w:val="001650DE"/>
    <w:rsid w:val="00173849"/>
    <w:rsid w:val="00175DD2"/>
    <w:rsid w:val="001933EE"/>
    <w:rsid w:val="00194B8B"/>
    <w:rsid w:val="00194D96"/>
    <w:rsid w:val="001A42EA"/>
    <w:rsid w:val="001A526D"/>
    <w:rsid w:val="001B0A14"/>
    <w:rsid w:val="001B5997"/>
    <w:rsid w:val="001B5F0C"/>
    <w:rsid w:val="001C1FDC"/>
    <w:rsid w:val="001C229B"/>
    <w:rsid w:val="001C280D"/>
    <w:rsid w:val="001C2944"/>
    <w:rsid w:val="001C2B3C"/>
    <w:rsid w:val="001C351F"/>
    <w:rsid w:val="001C5AF7"/>
    <w:rsid w:val="001C5D73"/>
    <w:rsid w:val="001D1E50"/>
    <w:rsid w:val="001D4237"/>
    <w:rsid w:val="001D477D"/>
    <w:rsid w:val="001E1FE9"/>
    <w:rsid w:val="001E585E"/>
    <w:rsid w:val="001F2E25"/>
    <w:rsid w:val="001F783D"/>
    <w:rsid w:val="002107FE"/>
    <w:rsid w:val="002108D5"/>
    <w:rsid w:val="00213ED4"/>
    <w:rsid w:val="00213F3B"/>
    <w:rsid w:val="00226D85"/>
    <w:rsid w:val="002278B2"/>
    <w:rsid w:val="00234443"/>
    <w:rsid w:val="00235CFB"/>
    <w:rsid w:val="00235DB1"/>
    <w:rsid w:val="002362C4"/>
    <w:rsid w:val="002402ED"/>
    <w:rsid w:val="00243056"/>
    <w:rsid w:val="002443EB"/>
    <w:rsid w:val="00246605"/>
    <w:rsid w:val="002537C2"/>
    <w:rsid w:val="00253994"/>
    <w:rsid w:val="00253D06"/>
    <w:rsid w:val="002570F2"/>
    <w:rsid w:val="00257D47"/>
    <w:rsid w:val="00260332"/>
    <w:rsid w:val="0026156E"/>
    <w:rsid w:val="002617E1"/>
    <w:rsid w:val="002621C4"/>
    <w:rsid w:val="002632F6"/>
    <w:rsid w:val="0026380E"/>
    <w:rsid w:val="0026719D"/>
    <w:rsid w:val="0027205B"/>
    <w:rsid w:val="002745FA"/>
    <w:rsid w:val="0027755E"/>
    <w:rsid w:val="002811ED"/>
    <w:rsid w:val="00281F5F"/>
    <w:rsid w:val="00283F54"/>
    <w:rsid w:val="00287255"/>
    <w:rsid w:val="00292307"/>
    <w:rsid w:val="002932FA"/>
    <w:rsid w:val="002939EF"/>
    <w:rsid w:val="00297DA6"/>
    <w:rsid w:val="002A6998"/>
    <w:rsid w:val="002A7D35"/>
    <w:rsid w:val="002B0511"/>
    <w:rsid w:val="002B124F"/>
    <w:rsid w:val="002B14E7"/>
    <w:rsid w:val="002B152A"/>
    <w:rsid w:val="002B1797"/>
    <w:rsid w:val="002B3677"/>
    <w:rsid w:val="002B3FB4"/>
    <w:rsid w:val="002B56BE"/>
    <w:rsid w:val="002B5BD6"/>
    <w:rsid w:val="002B625C"/>
    <w:rsid w:val="002B6926"/>
    <w:rsid w:val="002C03D0"/>
    <w:rsid w:val="002C1C9E"/>
    <w:rsid w:val="002C3800"/>
    <w:rsid w:val="002C5DBB"/>
    <w:rsid w:val="002C67C4"/>
    <w:rsid w:val="002C69BE"/>
    <w:rsid w:val="002D1FA0"/>
    <w:rsid w:val="002D22BA"/>
    <w:rsid w:val="002D3E37"/>
    <w:rsid w:val="002D56E0"/>
    <w:rsid w:val="002D59A6"/>
    <w:rsid w:val="002D5F6B"/>
    <w:rsid w:val="002E1537"/>
    <w:rsid w:val="002E2288"/>
    <w:rsid w:val="002E3A22"/>
    <w:rsid w:val="002F141E"/>
    <w:rsid w:val="002F1D6F"/>
    <w:rsid w:val="002F332D"/>
    <w:rsid w:val="002F3DEE"/>
    <w:rsid w:val="002F456A"/>
    <w:rsid w:val="002F5388"/>
    <w:rsid w:val="0030116E"/>
    <w:rsid w:val="00301E1E"/>
    <w:rsid w:val="00303024"/>
    <w:rsid w:val="003056CF"/>
    <w:rsid w:val="00305827"/>
    <w:rsid w:val="00305EE4"/>
    <w:rsid w:val="00306F6B"/>
    <w:rsid w:val="00313D6F"/>
    <w:rsid w:val="003149A2"/>
    <w:rsid w:val="00317E72"/>
    <w:rsid w:val="00321B64"/>
    <w:rsid w:val="00327515"/>
    <w:rsid w:val="00327E34"/>
    <w:rsid w:val="00330DAA"/>
    <w:rsid w:val="0033309C"/>
    <w:rsid w:val="00333255"/>
    <w:rsid w:val="00333DAE"/>
    <w:rsid w:val="00335829"/>
    <w:rsid w:val="003415BA"/>
    <w:rsid w:val="00342332"/>
    <w:rsid w:val="00342AD1"/>
    <w:rsid w:val="00344017"/>
    <w:rsid w:val="00344B69"/>
    <w:rsid w:val="00345A41"/>
    <w:rsid w:val="00345A6D"/>
    <w:rsid w:val="00346555"/>
    <w:rsid w:val="00347B99"/>
    <w:rsid w:val="00361E04"/>
    <w:rsid w:val="00362198"/>
    <w:rsid w:val="00364404"/>
    <w:rsid w:val="00365305"/>
    <w:rsid w:val="003674CF"/>
    <w:rsid w:val="00371540"/>
    <w:rsid w:val="00371913"/>
    <w:rsid w:val="00372CC2"/>
    <w:rsid w:val="003770CB"/>
    <w:rsid w:val="003828EB"/>
    <w:rsid w:val="0038397C"/>
    <w:rsid w:val="00386BCC"/>
    <w:rsid w:val="00390F2D"/>
    <w:rsid w:val="00392342"/>
    <w:rsid w:val="003948AE"/>
    <w:rsid w:val="00396F76"/>
    <w:rsid w:val="003A1A77"/>
    <w:rsid w:val="003A203E"/>
    <w:rsid w:val="003A268F"/>
    <w:rsid w:val="003A60B6"/>
    <w:rsid w:val="003B0074"/>
    <w:rsid w:val="003B145E"/>
    <w:rsid w:val="003C13A1"/>
    <w:rsid w:val="003C1517"/>
    <w:rsid w:val="003C1AEB"/>
    <w:rsid w:val="003C4AD1"/>
    <w:rsid w:val="003C598B"/>
    <w:rsid w:val="003D1DC7"/>
    <w:rsid w:val="003D20AF"/>
    <w:rsid w:val="003D3D03"/>
    <w:rsid w:val="003D3EE8"/>
    <w:rsid w:val="003E05C0"/>
    <w:rsid w:val="003E1667"/>
    <w:rsid w:val="003E4C41"/>
    <w:rsid w:val="003E6AD6"/>
    <w:rsid w:val="003F04C6"/>
    <w:rsid w:val="003F0F67"/>
    <w:rsid w:val="003F32AC"/>
    <w:rsid w:val="003F50A2"/>
    <w:rsid w:val="003F771D"/>
    <w:rsid w:val="004031A3"/>
    <w:rsid w:val="00403609"/>
    <w:rsid w:val="0041216B"/>
    <w:rsid w:val="004174A9"/>
    <w:rsid w:val="00420C04"/>
    <w:rsid w:val="004258F8"/>
    <w:rsid w:val="00426F47"/>
    <w:rsid w:val="0043086B"/>
    <w:rsid w:val="00431FCE"/>
    <w:rsid w:val="00432623"/>
    <w:rsid w:val="00432A85"/>
    <w:rsid w:val="00434440"/>
    <w:rsid w:val="0043458C"/>
    <w:rsid w:val="00434AB8"/>
    <w:rsid w:val="00434FDD"/>
    <w:rsid w:val="0043592D"/>
    <w:rsid w:val="0044015E"/>
    <w:rsid w:val="004411E7"/>
    <w:rsid w:val="00442F6A"/>
    <w:rsid w:val="00443C12"/>
    <w:rsid w:val="004477DE"/>
    <w:rsid w:val="00451F2B"/>
    <w:rsid w:val="0045223D"/>
    <w:rsid w:val="00452C27"/>
    <w:rsid w:val="00453913"/>
    <w:rsid w:val="00454793"/>
    <w:rsid w:val="00454E9D"/>
    <w:rsid w:val="00461166"/>
    <w:rsid w:val="004641A4"/>
    <w:rsid w:val="004643CA"/>
    <w:rsid w:val="00464C05"/>
    <w:rsid w:val="00470815"/>
    <w:rsid w:val="0047188E"/>
    <w:rsid w:val="0047342D"/>
    <w:rsid w:val="004740CE"/>
    <w:rsid w:val="00474101"/>
    <w:rsid w:val="004769C0"/>
    <w:rsid w:val="00480595"/>
    <w:rsid w:val="004830CB"/>
    <w:rsid w:val="00483A42"/>
    <w:rsid w:val="00485613"/>
    <w:rsid w:val="00485C59"/>
    <w:rsid w:val="00485E5B"/>
    <w:rsid w:val="0048796F"/>
    <w:rsid w:val="00490F13"/>
    <w:rsid w:val="004931C1"/>
    <w:rsid w:val="00493C38"/>
    <w:rsid w:val="004963B1"/>
    <w:rsid w:val="004971EE"/>
    <w:rsid w:val="004A28AD"/>
    <w:rsid w:val="004A3456"/>
    <w:rsid w:val="004A5CBB"/>
    <w:rsid w:val="004A6398"/>
    <w:rsid w:val="004A6DAB"/>
    <w:rsid w:val="004A727B"/>
    <w:rsid w:val="004B1948"/>
    <w:rsid w:val="004B2855"/>
    <w:rsid w:val="004B7067"/>
    <w:rsid w:val="004C10BC"/>
    <w:rsid w:val="004C1E6A"/>
    <w:rsid w:val="004C3643"/>
    <w:rsid w:val="004C4C55"/>
    <w:rsid w:val="004C5866"/>
    <w:rsid w:val="004D4E59"/>
    <w:rsid w:val="004D5019"/>
    <w:rsid w:val="004D6276"/>
    <w:rsid w:val="004E0F82"/>
    <w:rsid w:val="004E3516"/>
    <w:rsid w:val="004E42F6"/>
    <w:rsid w:val="004E4DCE"/>
    <w:rsid w:val="004E63C0"/>
    <w:rsid w:val="004F318B"/>
    <w:rsid w:val="004F340D"/>
    <w:rsid w:val="004F3A47"/>
    <w:rsid w:val="005035C6"/>
    <w:rsid w:val="00504A52"/>
    <w:rsid w:val="00511D07"/>
    <w:rsid w:val="00512117"/>
    <w:rsid w:val="0051432D"/>
    <w:rsid w:val="00520386"/>
    <w:rsid w:val="005204C4"/>
    <w:rsid w:val="00520B41"/>
    <w:rsid w:val="00520CC5"/>
    <w:rsid w:val="00522F6C"/>
    <w:rsid w:val="005231BA"/>
    <w:rsid w:val="00524A48"/>
    <w:rsid w:val="005273BA"/>
    <w:rsid w:val="00534DEF"/>
    <w:rsid w:val="00535283"/>
    <w:rsid w:val="0053601F"/>
    <w:rsid w:val="00537130"/>
    <w:rsid w:val="0054066E"/>
    <w:rsid w:val="00544CF2"/>
    <w:rsid w:val="00546EF8"/>
    <w:rsid w:val="005504CF"/>
    <w:rsid w:val="005644C4"/>
    <w:rsid w:val="00565133"/>
    <w:rsid w:val="0056778C"/>
    <w:rsid w:val="005706B2"/>
    <w:rsid w:val="005712EB"/>
    <w:rsid w:val="00573F6E"/>
    <w:rsid w:val="00580E33"/>
    <w:rsid w:val="00581041"/>
    <w:rsid w:val="0059290A"/>
    <w:rsid w:val="00594250"/>
    <w:rsid w:val="005943CB"/>
    <w:rsid w:val="00594D36"/>
    <w:rsid w:val="00595F1D"/>
    <w:rsid w:val="0059713C"/>
    <w:rsid w:val="005A196B"/>
    <w:rsid w:val="005A3692"/>
    <w:rsid w:val="005A4D17"/>
    <w:rsid w:val="005A6E3B"/>
    <w:rsid w:val="005B167F"/>
    <w:rsid w:val="005C2FE2"/>
    <w:rsid w:val="005C75B8"/>
    <w:rsid w:val="005C7692"/>
    <w:rsid w:val="005D3B94"/>
    <w:rsid w:val="005D5C33"/>
    <w:rsid w:val="005D6FC3"/>
    <w:rsid w:val="005D7F07"/>
    <w:rsid w:val="005E137D"/>
    <w:rsid w:val="005E13F3"/>
    <w:rsid w:val="005F1BE5"/>
    <w:rsid w:val="005F331C"/>
    <w:rsid w:val="005F41BF"/>
    <w:rsid w:val="005F513F"/>
    <w:rsid w:val="005F5CC8"/>
    <w:rsid w:val="00600261"/>
    <w:rsid w:val="00606FA2"/>
    <w:rsid w:val="0060708E"/>
    <w:rsid w:val="006070FB"/>
    <w:rsid w:val="00611BD7"/>
    <w:rsid w:val="006123D2"/>
    <w:rsid w:val="00612A89"/>
    <w:rsid w:val="00617394"/>
    <w:rsid w:val="00617F7B"/>
    <w:rsid w:val="006202EC"/>
    <w:rsid w:val="00621F21"/>
    <w:rsid w:val="00623968"/>
    <w:rsid w:val="0062524D"/>
    <w:rsid w:val="006302AB"/>
    <w:rsid w:val="00630779"/>
    <w:rsid w:val="00630946"/>
    <w:rsid w:val="00636A4A"/>
    <w:rsid w:val="00641420"/>
    <w:rsid w:val="00641FD8"/>
    <w:rsid w:val="00647C11"/>
    <w:rsid w:val="00652529"/>
    <w:rsid w:val="00652C4D"/>
    <w:rsid w:val="00666A56"/>
    <w:rsid w:val="00667B54"/>
    <w:rsid w:val="006701E0"/>
    <w:rsid w:val="0067168A"/>
    <w:rsid w:val="0067423A"/>
    <w:rsid w:val="00674560"/>
    <w:rsid w:val="006846E9"/>
    <w:rsid w:val="0068532F"/>
    <w:rsid w:val="00685A0B"/>
    <w:rsid w:val="006876D1"/>
    <w:rsid w:val="00687E95"/>
    <w:rsid w:val="006924E5"/>
    <w:rsid w:val="00692D17"/>
    <w:rsid w:val="0069614A"/>
    <w:rsid w:val="006A0052"/>
    <w:rsid w:val="006A17FB"/>
    <w:rsid w:val="006A2396"/>
    <w:rsid w:val="006A4D8F"/>
    <w:rsid w:val="006A54DB"/>
    <w:rsid w:val="006A55F8"/>
    <w:rsid w:val="006A7427"/>
    <w:rsid w:val="006A7DCE"/>
    <w:rsid w:val="006A7F85"/>
    <w:rsid w:val="006B19FE"/>
    <w:rsid w:val="006B237E"/>
    <w:rsid w:val="006B2A96"/>
    <w:rsid w:val="006B30A0"/>
    <w:rsid w:val="006B69F9"/>
    <w:rsid w:val="006C0ACC"/>
    <w:rsid w:val="006C2FD5"/>
    <w:rsid w:val="006C5880"/>
    <w:rsid w:val="006C760D"/>
    <w:rsid w:val="006D46BA"/>
    <w:rsid w:val="006E067B"/>
    <w:rsid w:val="006E0B55"/>
    <w:rsid w:val="006F05C3"/>
    <w:rsid w:val="006F4378"/>
    <w:rsid w:val="006F7E06"/>
    <w:rsid w:val="0070140B"/>
    <w:rsid w:val="00701618"/>
    <w:rsid w:val="007026F1"/>
    <w:rsid w:val="00702C78"/>
    <w:rsid w:val="0070633F"/>
    <w:rsid w:val="00710080"/>
    <w:rsid w:val="0071262D"/>
    <w:rsid w:val="00712DB8"/>
    <w:rsid w:val="00713758"/>
    <w:rsid w:val="00713A7B"/>
    <w:rsid w:val="00715CE7"/>
    <w:rsid w:val="00724506"/>
    <w:rsid w:val="00725552"/>
    <w:rsid w:val="00726A8F"/>
    <w:rsid w:val="00733EB2"/>
    <w:rsid w:val="007343E4"/>
    <w:rsid w:val="00735AB3"/>
    <w:rsid w:val="007377D2"/>
    <w:rsid w:val="007410D2"/>
    <w:rsid w:val="00744522"/>
    <w:rsid w:val="00745008"/>
    <w:rsid w:val="0074638D"/>
    <w:rsid w:val="00746D9B"/>
    <w:rsid w:val="00747E9F"/>
    <w:rsid w:val="00752C89"/>
    <w:rsid w:val="007547F8"/>
    <w:rsid w:val="007600D7"/>
    <w:rsid w:val="0076695C"/>
    <w:rsid w:val="0077021E"/>
    <w:rsid w:val="00770786"/>
    <w:rsid w:val="00772549"/>
    <w:rsid w:val="00776569"/>
    <w:rsid w:val="007815BF"/>
    <w:rsid w:val="00782086"/>
    <w:rsid w:val="00786983"/>
    <w:rsid w:val="00787A70"/>
    <w:rsid w:val="007904F6"/>
    <w:rsid w:val="007913A6"/>
    <w:rsid w:val="00792838"/>
    <w:rsid w:val="00792DD7"/>
    <w:rsid w:val="0079438F"/>
    <w:rsid w:val="0079473F"/>
    <w:rsid w:val="00794AF8"/>
    <w:rsid w:val="00795123"/>
    <w:rsid w:val="007A300A"/>
    <w:rsid w:val="007A490F"/>
    <w:rsid w:val="007B1214"/>
    <w:rsid w:val="007B2AF7"/>
    <w:rsid w:val="007C1058"/>
    <w:rsid w:val="007C176D"/>
    <w:rsid w:val="007C1FAF"/>
    <w:rsid w:val="007C3C42"/>
    <w:rsid w:val="007C55C7"/>
    <w:rsid w:val="007E3E1B"/>
    <w:rsid w:val="007E440E"/>
    <w:rsid w:val="007E6183"/>
    <w:rsid w:val="007E7502"/>
    <w:rsid w:val="007F2A41"/>
    <w:rsid w:val="007F516A"/>
    <w:rsid w:val="00801DFD"/>
    <w:rsid w:val="00803128"/>
    <w:rsid w:val="00804D22"/>
    <w:rsid w:val="00807BA2"/>
    <w:rsid w:val="008128D8"/>
    <w:rsid w:val="00816396"/>
    <w:rsid w:val="00820E85"/>
    <w:rsid w:val="00821C5D"/>
    <w:rsid w:val="008235A8"/>
    <w:rsid w:val="00824E27"/>
    <w:rsid w:val="0082570A"/>
    <w:rsid w:val="008272B0"/>
    <w:rsid w:val="00832226"/>
    <w:rsid w:val="008332AC"/>
    <w:rsid w:val="00835724"/>
    <w:rsid w:val="00842B8F"/>
    <w:rsid w:val="0084342E"/>
    <w:rsid w:val="00845D2B"/>
    <w:rsid w:val="00852E7B"/>
    <w:rsid w:val="00853BFD"/>
    <w:rsid w:val="00854B5F"/>
    <w:rsid w:val="008551A5"/>
    <w:rsid w:val="00855456"/>
    <w:rsid w:val="00860779"/>
    <w:rsid w:val="00861B08"/>
    <w:rsid w:val="008646C6"/>
    <w:rsid w:val="00865E1E"/>
    <w:rsid w:val="00870FE0"/>
    <w:rsid w:val="0087482D"/>
    <w:rsid w:val="00880FAB"/>
    <w:rsid w:val="0088267B"/>
    <w:rsid w:val="00887B62"/>
    <w:rsid w:val="0089085A"/>
    <w:rsid w:val="00891BA1"/>
    <w:rsid w:val="00896B1A"/>
    <w:rsid w:val="008A4248"/>
    <w:rsid w:val="008A7B6B"/>
    <w:rsid w:val="008A7F57"/>
    <w:rsid w:val="008B1533"/>
    <w:rsid w:val="008C000C"/>
    <w:rsid w:val="008C0BF9"/>
    <w:rsid w:val="008C6858"/>
    <w:rsid w:val="008C7F93"/>
    <w:rsid w:val="008D51C5"/>
    <w:rsid w:val="008D59E2"/>
    <w:rsid w:val="008E2702"/>
    <w:rsid w:val="008E2EAF"/>
    <w:rsid w:val="008E3952"/>
    <w:rsid w:val="008E39BD"/>
    <w:rsid w:val="00901A11"/>
    <w:rsid w:val="0090428E"/>
    <w:rsid w:val="00907C4E"/>
    <w:rsid w:val="00912428"/>
    <w:rsid w:val="009126BA"/>
    <w:rsid w:val="00921C36"/>
    <w:rsid w:val="00922119"/>
    <w:rsid w:val="00922614"/>
    <w:rsid w:val="009228DF"/>
    <w:rsid w:val="009300B4"/>
    <w:rsid w:val="00930401"/>
    <w:rsid w:val="009313FE"/>
    <w:rsid w:val="00931691"/>
    <w:rsid w:val="0093272A"/>
    <w:rsid w:val="00932BE1"/>
    <w:rsid w:val="00933565"/>
    <w:rsid w:val="009360D9"/>
    <w:rsid w:val="00936E4A"/>
    <w:rsid w:val="00941880"/>
    <w:rsid w:val="009441AD"/>
    <w:rsid w:val="00944A5F"/>
    <w:rsid w:val="00944C28"/>
    <w:rsid w:val="00945809"/>
    <w:rsid w:val="00946118"/>
    <w:rsid w:val="009465FF"/>
    <w:rsid w:val="00946C7D"/>
    <w:rsid w:val="00946D8B"/>
    <w:rsid w:val="0095021A"/>
    <w:rsid w:val="009502E3"/>
    <w:rsid w:val="009545A5"/>
    <w:rsid w:val="009555BC"/>
    <w:rsid w:val="00963B99"/>
    <w:rsid w:val="00966A69"/>
    <w:rsid w:val="00966CDB"/>
    <w:rsid w:val="009712A6"/>
    <w:rsid w:val="009743A3"/>
    <w:rsid w:val="00974A4E"/>
    <w:rsid w:val="0097699B"/>
    <w:rsid w:val="009847EC"/>
    <w:rsid w:val="0098647A"/>
    <w:rsid w:val="00990646"/>
    <w:rsid w:val="00991F7C"/>
    <w:rsid w:val="00992296"/>
    <w:rsid w:val="009948E4"/>
    <w:rsid w:val="00994941"/>
    <w:rsid w:val="00994A8F"/>
    <w:rsid w:val="00996AF6"/>
    <w:rsid w:val="009A1E39"/>
    <w:rsid w:val="009A554C"/>
    <w:rsid w:val="009B049A"/>
    <w:rsid w:val="009B0EA4"/>
    <w:rsid w:val="009B124F"/>
    <w:rsid w:val="009B2015"/>
    <w:rsid w:val="009B2CBD"/>
    <w:rsid w:val="009B2D47"/>
    <w:rsid w:val="009B3C38"/>
    <w:rsid w:val="009B6388"/>
    <w:rsid w:val="009C0F39"/>
    <w:rsid w:val="009C2526"/>
    <w:rsid w:val="009C7968"/>
    <w:rsid w:val="009D1EE8"/>
    <w:rsid w:val="009D4028"/>
    <w:rsid w:val="009D4CF2"/>
    <w:rsid w:val="009E1358"/>
    <w:rsid w:val="009E200A"/>
    <w:rsid w:val="009E4314"/>
    <w:rsid w:val="009F3F8B"/>
    <w:rsid w:val="009F4D21"/>
    <w:rsid w:val="00A04C3D"/>
    <w:rsid w:val="00A11088"/>
    <w:rsid w:val="00A12222"/>
    <w:rsid w:val="00A164E5"/>
    <w:rsid w:val="00A20163"/>
    <w:rsid w:val="00A23302"/>
    <w:rsid w:val="00A23560"/>
    <w:rsid w:val="00A256FB"/>
    <w:rsid w:val="00A25EC7"/>
    <w:rsid w:val="00A30A2C"/>
    <w:rsid w:val="00A33A3F"/>
    <w:rsid w:val="00A37528"/>
    <w:rsid w:val="00A375F8"/>
    <w:rsid w:val="00A4085B"/>
    <w:rsid w:val="00A434AA"/>
    <w:rsid w:val="00A47C4A"/>
    <w:rsid w:val="00A51C6D"/>
    <w:rsid w:val="00A526B9"/>
    <w:rsid w:val="00A54063"/>
    <w:rsid w:val="00A559A7"/>
    <w:rsid w:val="00A5644C"/>
    <w:rsid w:val="00A60751"/>
    <w:rsid w:val="00A61539"/>
    <w:rsid w:val="00A651A1"/>
    <w:rsid w:val="00A73048"/>
    <w:rsid w:val="00A802A4"/>
    <w:rsid w:val="00A83486"/>
    <w:rsid w:val="00A86453"/>
    <w:rsid w:val="00A870A3"/>
    <w:rsid w:val="00A92D3B"/>
    <w:rsid w:val="00A9412C"/>
    <w:rsid w:val="00A95747"/>
    <w:rsid w:val="00A96773"/>
    <w:rsid w:val="00A9775C"/>
    <w:rsid w:val="00AA08BF"/>
    <w:rsid w:val="00AA6F7D"/>
    <w:rsid w:val="00AB1623"/>
    <w:rsid w:val="00AB1BA2"/>
    <w:rsid w:val="00AB2415"/>
    <w:rsid w:val="00AB2FBB"/>
    <w:rsid w:val="00AB7F8A"/>
    <w:rsid w:val="00AC013A"/>
    <w:rsid w:val="00AC2F10"/>
    <w:rsid w:val="00AC37FD"/>
    <w:rsid w:val="00AC3D05"/>
    <w:rsid w:val="00AD1704"/>
    <w:rsid w:val="00AD3667"/>
    <w:rsid w:val="00AD451C"/>
    <w:rsid w:val="00AD59A6"/>
    <w:rsid w:val="00AD6E7C"/>
    <w:rsid w:val="00AE10B5"/>
    <w:rsid w:val="00AE30BD"/>
    <w:rsid w:val="00AE61F1"/>
    <w:rsid w:val="00AF122E"/>
    <w:rsid w:val="00AF2CAC"/>
    <w:rsid w:val="00AF3B96"/>
    <w:rsid w:val="00AF4D9A"/>
    <w:rsid w:val="00AF7877"/>
    <w:rsid w:val="00B0458A"/>
    <w:rsid w:val="00B165F1"/>
    <w:rsid w:val="00B22307"/>
    <w:rsid w:val="00B2367C"/>
    <w:rsid w:val="00B32ACD"/>
    <w:rsid w:val="00B33A47"/>
    <w:rsid w:val="00B33E4F"/>
    <w:rsid w:val="00B34322"/>
    <w:rsid w:val="00B34639"/>
    <w:rsid w:val="00B36B1A"/>
    <w:rsid w:val="00B37563"/>
    <w:rsid w:val="00B4174F"/>
    <w:rsid w:val="00B4367E"/>
    <w:rsid w:val="00B4545E"/>
    <w:rsid w:val="00B454C0"/>
    <w:rsid w:val="00B45600"/>
    <w:rsid w:val="00B46B7C"/>
    <w:rsid w:val="00B50AD7"/>
    <w:rsid w:val="00B50D3D"/>
    <w:rsid w:val="00B50F38"/>
    <w:rsid w:val="00B52D9B"/>
    <w:rsid w:val="00B52F50"/>
    <w:rsid w:val="00B532D1"/>
    <w:rsid w:val="00B609EE"/>
    <w:rsid w:val="00B620F2"/>
    <w:rsid w:val="00B67EE6"/>
    <w:rsid w:val="00B7062E"/>
    <w:rsid w:val="00B74A99"/>
    <w:rsid w:val="00B771EB"/>
    <w:rsid w:val="00B82064"/>
    <w:rsid w:val="00B82DF6"/>
    <w:rsid w:val="00B83C05"/>
    <w:rsid w:val="00B8646B"/>
    <w:rsid w:val="00B87DBF"/>
    <w:rsid w:val="00B90F4C"/>
    <w:rsid w:val="00B91DFF"/>
    <w:rsid w:val="00B9659F"/>
    <w:rsid w:val="00B9775B"/>
    <w:rsid w:val="00BA4248"/>
    <w:rsid w:val="00BA6C42"/>
    <w:rsid w:val="00BC4BF9"/>
    <w:rsid w:val="00BC5047"/>
    <w:rsid w:val="00BD5CAD"/>
    <w:rsid w:val="00BD5D2D"/>
    <w:rsid w:val="00BE1FD7"/>
    <w:rsid w:val="00BE29A3"/>
    <w:rsid w:val="00BE30DB"/>
    <w:rsid w:val="00BE7639"/>
    <w:rsid w:val="00BF4AAF"/>
    <w:rsid w:val="00BF7C83"/>
    <w:rsid w:val="00C017F5"/>
    <w:rsid w:val="00C01AE2"/>
    <w:rsid w:val="00C03DA4"/>
    <w:rsid w:val="00C07E25"/>
    <w:rsid w:val="00C10F38"/>
    <w:rsid w:val="00C10F65"/>
    <w:rsid w:val="00C11B57"/>
    <w:rsid w:val="00C13D13"/>
    <w:rsid w:val="00C141CC"/>
    <w:rsid w:val="00C17C8C"/>
    <w:rsid w:val="00C200E4"/>
    <w:rsid w:val="00C20B18"/>
    <w:rsid w:val="00C22508"/>
    <w:rsid w:val="00C270A9"/>
    <w:rsid w:val="00C3054C"/>
    <w:rsid w:val="00C31084"/>
    <w:rsid w:val="00C32E6F"/>
    <w:rsid w:val="00C34D00"/>
    <w:rsid w:val="00C42053"/>
    <w:rsid w:val="00C44E7B"/>
    <w:rsid w:val="00C452D4"/>
    <w:rsid w:val="00C47727"/>
    <w:rsid w:val="00C5224D"/>
    <w:rsid w:val="00C530C6"/>
    <w:rsid w:val="00C55243"/>
    <w:rsid w:val="00C60661"/>
    <w:rsid w:val="00C60FB1"/>
    <w:rsid w:val="00C61330"/>
    <w:rsid w:val="00C61D87"/>
    <w:rsid w:val="00C6276A"/>
    <w:rsid w:val="00C65EDF"/>
    <w:rsid w:val="00C67675"/>
    <w:rsid w:val="00C70D11"/>
    <w:rsid w:val="00C72642"/>
    <w:rsid w:val="00C72DE6"/>
    <w:rsid w:val="00C80A86"/>
    <w:rsid w:val="00C8221D"/>
    <w:rsid w:val="00C8291A"/>
    <w:rsid w:val="00C839AA"/>
    <w:rsid w:val="00C83DBA"/>
    <w:rsid w:val="00C83E05"/>
    <w:rsid w:val="00C8473A"/>
    <w:rsid w:val="00C86A31"/>
    <w:rsid w:val="00C922AC"/>
    <w:rsid w:val="00C92BE7"/>
    <w:rsid w:val="00CA11D0"/>
    <w:rsid w:val="00CA7558"/>
    <w:rsid w:val="00CB09B3"/>
    <w:rsid w:val="00CB0AFF"/>
    <w:rsid w:val="00CB0B42"/>
    <w:rsid w:val="00CB0BD1"/>
    <w:rsid w:val="00CB0ED3"/>
    <w:rsid w:val="00CB13B7"/>
    <w:rsid w:val="00CB3713"/>
    <w:rsid w:val="00CB6974"/>
    <w:rsid w:val="00CB6F71"/>
    <w:rsid w:val="00CB7662"/>
    <w:rsid w:val="00CB7FB6"/>
    <w:rsid w:val="00CC3771"/>
    <w:rsid w:val="00CD3494"/>
    <w:rsid w:val="00CD3D54"/>
    <w:rsid w:val="00CD3DBE"/>
    <w:rsid w:val="00CD3DF1"/>
    <w:rsid w:val="00CD5B94"/>
    <w:rsid w:val="00CE0B27"/>
    <w:rsid w:val="00CE3634"/>
    <w:rsid w:val="00CE7540"/>
    <w:rsid w:val="00CF043B"/>
    <w:rsid w:val="00CF10B7"/>
    <w:rsid w:val="00CF23AD"/>
    <w:rsid w:val="00CF2B6D"/>
    <w:rsid w:val="00CF3304"/>
    <w:rsid w:val="00CF3924"/>
    <w:rsid w:val="00CF3E43"/>
    <w:rsid w:val="00CF55B3"/>
    <w:rsid w:val="00CF5FF0"/>
    <w:rsid w:val="00CF63A5"/>
    <w:rsid w:val="00CF6AE2"/>
    <w:rsid w:val="00CF6EC3"/>
    <w:rsid w:val="00CF73E7"/>
    <w:rsid w:val="00D010E3"/>
    <w:rsid w:val="00D010E5"/>
    <w:rsid w:val="00D04062"/>
    <w:rsid w:val="00D05FC3"/>
    <w:rsid w:val="00D111E2"/>
    <w:rsid w:val="00D11C43"/>
    <w:rsid w:val="00D12CD8"/>
    <w:rsid w:val="00D13F09"/>
    <w:rsid w:val="00D3162C"/>
    <w:rsid w:val="00D342FF"/>
    <w:rsid w:val="00D34E26"/>
    <w:rsid w:val="00D426DA"/>
    <w:rsid w:val="00D46BDE"/>
    <w:rsid w:val="00D475BA"/>
    <w:rsid w:val="00D50ED3"/>
    <w:rsid w:val="00D51060"/>
    <w:rsid w:val="00D52EC0"/>
    <w:rsid w:val="00D53611"/>
    <w:rsid w:val="00D54BC5"/>
    <w:rsid w:val="00D55884"/>
    <w:rsid w:val="00D5735F"/>
    <w:rsid w:val="00D64942"/>
    <w:rsid w:val="00D65CB2"/>
    <w:rsid w:val="00D6632C"/>
    <w:rsid w:val="00D66BA9"/>
    <w:rsid w:val="00D7022A"/>
    <w:rsid w:val="00D70915"/>
    <w:rsid w:val="00D73C74"/>
    <w:rsid w:val="00D77A0F"/>
    <w:rsid w:val="00D80097"/>
    <w:rsid w:val="00D80735"/>
    <w:rsid w:val="00D824C0"/>
    <w:rsid w:val="00D86D29"/>
    <w:rsid w:val="00D9009F"/>
    <w:rsid w:val="00D911A7"/>
    <w:rsid w:val="00D9504E"/>
    <w:rsid w:val="00D96E8C"/>
    <w:rsid w:val="00D97CCC"/>
    <w:rsid w:val="00DA266E"/>
    <w:rsid w:val="00DA2724"/>
    <w:rsid w:val="00DA2FDE"/>
    <w:rsid w:val="00DA378B"/>
    <w:rsid w:val="00DA3D79"/>
    <w:rsid w:val="00DA5B3C"/>
    <w:rsid w:val="00DA68DE"/>
    <w:rsid w:val="00DA6E33"/>
    <w:rsid w:val="00DA7B55"/>
    <w:rsid w:val="00DB2A51"/>
    <w:rsid w:val="00DC1116"/>
    <w:rsid w:val="00DC329A"/>
    <w:rsid w:val="00DC5A5F"/>
    <w:rsid w:val="00DC6107"/>
    <w:rsid w:val="00DC7510"/>
    <w:rsid w:val="00DD39C6"/>
    <w:rsid w:val="00DD46A4"/>
    <w:rsid w:val="00DD4745"/>
    <w:rsid w:val="00DE3A6B"/>
    <w:rsid w:val="00DE4518"/>
    <w:rsid w:val="00DE6129"/>
    <w:rsid w:val="00DF143E"/>
    <w:rsid w:val="00DF4F72"/>
    <w:rsid w:val="00DF6355"/>
    <w:rsid w:val="00DF6E74"/>
    <w:rsid w:val="00DF7DB3"/>
    <w:rsid w:val="00E03311"/>
    <w:rsid w:val="00E05B1B"/>
    <w:rsid w:val="00E1193E"/>
    <w:rsid w:val="00E15B11"/>
    <w:rsid w:val="00E16820"/>
    <w:rsid w:val="00E20D9D"/>
    <w:rsid w:val="00E324FB"/>
    <w:rsid w:val="00E330EB"/>
    <w:rsid w:val="00E3488F"/>
    <w:rsid w:val="00E34FE6"/>
    <w:rsid w:val="00E3635D"/>
    <w:rsid w:val="00E3701A"/>
    <w:rsid w:val="00E37C74"/>
    <w:rsid w:val="00E40EB1"/>
    <w:rsid w:val="00E41057"/>
    <w:rsid w:val="00E43D00"/>
    <w:rsid w:val="00E45F70"/>
    <w:rsid w:val="00E477FB"/>
    <w:rsid w:val="00E53ADB"/>
    <w:rsid w:val="00E54077"/>
    <w:rsid w:val="00E54CEF"/>
    <w:rsid w:val="00E57427"/>
    <w:rsid w:val="00E57A80"/>
    <w:rsid w:val="00E60EA2"/>
    <w:rsid w:val="00E6554C"/>
    <w:rsid w:val="00E6720F"/>
    <w:rsid w:val="00E70A4F"/>
    <w:rsid w:val="00E71727"/>
    <w:rsid w:val="00E727B8"/>
    <w:rsid w:val="00E73D4B"/>
    <w:rsid w:val="00E777C1"/>
    <w:rsid w:val="00E77A20"/>
    <w:rsid w:val="00E8263C"/>
    <w:rsid w:val="00E86502"/>
    <w:rsid w:val="00E9214F"/>
    <w:rsid w:val="00E94124"/>
    <w:rsid w:val="00E94890"/>
    <w:rsid w:val="00EA20BC"/>
    <w:rsid w:val="00EA228A"/>
    <w:rsid w:val="00EA2D8F"/>
    <w:rsid w:val="00EB0161"/>
    <w:rsid w:val="00EB1673"/>
    <w:rsid w:val="00EB24BF"/>
    <w:rsid w:val="00EB2A15"/>
    <w:rsid w:val="00EB41CC"/>
    <w:rsid w:val="00EB4A4A"/>
    <w:rsid w:val="00EC0C4E"/>
    <w:rsid w:val="00EC4505"/>
    <w:rsid w:val="00EC47DE"/>
    <w:rsid w:val="00EC5009"/>
    <w:rsid w:val="00EC5011"/>
    <w:rsid w:val="00EC6FC6"/>
    <w:rsid w:val="00EC7AC5"/>
    <w:rsid w:val="00EC7F20"/>
    <w:rsid w:val="00ED1750"/>
    <w:rsid w:val="00ED18D0"/>
    <w:rsid w:val="00ED271F"/>
    <w:rsid w:val="00ED3170"/>
    <w:rsid w:val="00ED4448"/>
    <w:rsid w:val="00ED476B"/>
    <w:rsid w:val="00ED7C05"/>
    <w:rsid w:val="00EE03F6"/>
    <w:rsid w:val="00EF33A0"/>
    <w:rsid w:val="00F061B8"/>
    <w:rsid w:val="00F06C6A"/>
    <w:rsid w:val="00F1213D"/>
    <w:rsid w:val="00F13239"/>
    <w:rsid w:val="00F139D7"/>
    <w:rsid w:val="00F14794"/>
    <w:rsid w:val="00F14E79"/>
    <w:rsid w:val="00F209DF"/>
    <w:rsid w:val="00F20ADA"/>
    <w:rsid w:val="00F23BC6"/>
    <w:rsid w:val="00F40069"/>
    <w:rsid w:val="00F4255A"/>
    <w:rsid w:val="00F430F0"/>
    <w:rsid w:val="00F44644"/>
    <w:rsid w:val="00F45A29"/>
    <w:rsid w:val="00F505F8"/>
    <w:rsid w:val="00F50863"/>
    <w:rsid w:val="00F52B51"/>
    <w:rsid w:val="00F54F53"/>
    <w:rsid w:val="00F55AA1"/>
    <w:rsid w:val="00F5748F"/>
    <w:rsid w:val="00F66CD2"/>
    <w:rsid w:val="00F72024"/>
    <w:rsid w:val="00F741AE"/>
    <w:rsid w:val="00F74E79"/>
    <w:rsid w:val="00F75DA2"/>
    <w:rsid w:val="00F83092"/>
    <w:rsid w:val="00F87081"/>
    <w:rsid w:val="00F87B5E"/>
    <w:rsid w:val="00F90918"/>
    <w:rsid w:val="00F91818"/>
    <w:rsid w:val="00FA0022"/>
    <w:rsid w:val="00FA31FB"/>
    <w:rsid w:val="00FA6576"/>
    <w:rsid w:val="00FA785D"/>
    <w:rsid w:val="00FA791D"/>
    <w:rsid w:val="00FB1CFC"/>
    <w:rsid w:val="00FC4BC6"/>
    <w:rsid w:val="00FC6EBC"/>
    <w:rsid w:val="00FD43A1"/>
    <w:rsid w:val="00FD61EE"/>
    <w:rsid w:val="00FE2830"/>
    <w:rsid w:val="00FE4AA8"/>
    <w:rsid w:val="00FE4CFE"/>
    <w:rsid w:val="00FE6423"/>
    <w:rsid w:val="00FE6C86"/>
    <w:rsid w:val="00FE6E28"/>
    <w:rsid w:val="00FF4FBB"/>
    <w:rsid w:val="18E25659"/>
    <w:rsid w:val="1AF807B6"/>
    <w:rsid w:val="3AA0BB5B"/>
    <w:rsid w:val="544BEF1C"/>
    <w:rsid w:val="6A674B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B29323"/>
  <w15:chartTrackingRefBased/>
  <w15:docId w15:val="{2FEF7A10-6CAE-439B-9527-E8CAE6980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3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355"/>
    <w:pPr>
      <w:ind w:left="720"/>
      <w:contextualSpacing/>
    </w:pPr>
  </w:style>
  <w:style w:type="character" w:styleId="Hyperlink">
    <w:name w:val="Hyperlink"/>
    <w:basedOn w:val="DefaultParagraphFont"/>
    <w:uiPriority w:val="99"/>
    <w:unhideWhenUsed/>
    <w:rsid w:val="0079473F"/>
    <w:rPr>
      <w:color w:val="0563C1" w:themeColor="hyperlink"/>
      <w:u w:val="single"/>
    </w:rPr>
  </w:style>
  <w:style w:type="character" w:styleId="UnresolvedMention">
    <w:name w:val="Unresolved Mention"/>
    <w:basedOn w:val="DefaultParagraphFont"/>
    <w:uiPriority w:val="99"/>
    <w:semiHidden/>
    <w:unhideWhenUsed/>
    <w:rsid w:val="0079473F"/>
    <w:rPr>
      <w:color w:val="605E5C"/>
      <w:shd w:val="clear" w:color="auto" w:fill="E1DFDD"/>
    </w:rPr>
  </w:style>
  <w:style w:type="paragraph" w:styleId="NoSpacing">
    <w:name w:val="No Spacing"/>
    <w:uiPriority w:val="1"/>
    <w:qFormat/>
    <w:rsid w:val="00061388"/>
    <w:pPr>
      <w:spacing w:after="0" w:line="240" w:lineRule="auto"/>
    </w:pPr>
  </w:style>
  <w:style w:type="paragraph" w:styleId="Header">
    <w:name w:val="header"/>
    <w:basedOn w:val="Normal"/>
    <w:link w:val="HeaderChar"/>
    <w:uiPriority w:val="99"/>
    <w:unhideWhenUsed/>
    <w:rsid w:val="00333D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3DAE"/>
  </w:style>
  <w:style w:type="paragraph" w:styleId="Footer">
    <w:name w:val="footer"/>
    <w:basedOn w:val="Normal"/>
    <w:link w:val="FooterChar"/>
    <w:uiPriority w:val="99"/>
    <w:unhideWhenUsed/>
    <w:rsid w:val="00333D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3DAE"/>
  </w:style>
  <w:style w:type="character" w:styleId="CommentReference">
    <w:name w:val="annotation reference"/>
    <w:basedOn w:val="DefaultParagraphFont"/>
    <w:uiPriority w:val="99"/>
    <w:semiHidden/>
    <w:unhideWhenUsed/>
    <w:rsid w:val="003B0074"/>
    <w:rPr>
      <w:sz w:val="16"/>
      <w:szCs w:val="16"/>
    </w:rPr>
  </w:style>
  <w:style w:type="paragraph" w:styleId="CommentText">
    <w:name w:val="annotation text"/>
    <w:basedOn w:val="Normal"/>
    <w:link w:val="CommentTextChar"/>
    <w:uiPriority w:val="99"/>
    <w:unhideWhenUsed/>
    <w:rsid w:val="003B0074"/>
    <w:pPr>
      <w:spacing w:line="240" w:lineRule="auto"/>
    </w:pPr>
    <w:rPr>
      <w:sz w:val="20"/>
      <w:szCs w:val="20"/>
    </w:rPr>
  </w:style>
  <w:style w:type="character" w:customStyle="1" w:styleId="CommentTextChar">
    <w:name w:val="Comment Text Char"/>
    <w:basedOn w:val="DefaultParagraphFont"/>
    <w:link w:val="CommentText"/>
    <w:uiPriority w:val="99"/>
    <w:rsid w:val="003B0074"/>
    <w:rPr>
      <w:sz w:val="20"/>
      <w:szCs w:val="20"/>
    </w:rPr>
  </w:style>
  <w:style w:type="paragraph" w:styleId="CommentSubject">
    <w:name w:val="annotation subject"/>
    <w:basedOn w:val="CommentText"/>
    <w:next w:val="CommentText"/>
    <w:link w:val="CommentSubjectChar"/>
    <w:uiPriority w:val="99"/>
    <w:semiHidden/>
    <w:unhideWhenUsed/>
    <w:rsid w:val="003B0074"/>
    <w:rPr>
      <w:b/>
      <w:bCs/>
    </w:rPr>
  </w:style>
  <w:style w:type="character" w:customStyle="1" w:styleId="CommentSubjectChar">
    <w:name w:val="Comment Subject Char"/>
    <w:basedOn w:val="CommentTextChar"/>
    <w:link w:val="CommentSubject"/>
    <w:uiPriority w:val="99"/>
    <w:semiHidden/>
    <w:rsid w:val="003B0074"/>
    <w:rPr>
      <w:b/>
      <w:bCs/>
      <w:sz w:val="20"/>
      <w:szCs w:val="20"/>
    </w:rPr>
  </w:style>
  <w:style w:type="paragraph" w:styleId="Revision">
    <w:name w:val="Revision"/>
    <w:hidden/>
    <w:uiPriority w:val="99"/>
    <w:semiHidden/>
    <w:rsid w:val="009461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0595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EC03C07-1B03-4FEE-901F-C6408A9AC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32483</Words>
  <Characters>185157</Characters>
  <Application>Microsoft Office Word</Application>
  <DocSecurity>0</DocSecurity>
  <Lines>1542</Lines>
  <Paragraphs>434</Paragraphs>
  <ScaleCrop>false</ScaleCrop>
  <Company/>
  <LinksUpToDate>false</LinksUpToDate>
  <CharactersWithSpaces>217206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Adrienne Etard</dc:creator>
  <cp:keywords/>
  <dc:description/>
  <cp:lastModifiedBy>Adrienne Etard</cp:lastModifiedBy>
  <cp:revision>194</cp:revision>
  <dcterms:created xsi:type="dcterms:W3CDTF">2022-05-25T11:33:00Z</dcterms:created>
  <dcterms:modified xsi:type="dcterms:W3CDTF">2022-05-26T09:05:00Z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1d89e077-872c-3784-8f00-4f01415a4e5a</vt:lpwstr>
  </property>
  <property fmtid="{D5CDD505-2E9C-101B-9397-08002B2CF9AE}" pid="4" name="Mendeley Citation Style_1">
    <vt:lpwstr>http://www.zotero.org/styles/ecology-letters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http://www.zotero.org/styles/ecology-letters</vt:lpwstr>
  </property>
  <property fmtid="{D5CDD505-2E9C-101B-9397-08002B2CF9AE}" pid="18" name="Mendeley Recent Style Name 6_1">
    <vt:lpwstr>Ecology Letters</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