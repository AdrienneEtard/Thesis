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6451C91E"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A770E0">
        <w:rPr>
          <w:sz w:val="28"/>
          <w:szCs w:val="28"/>
          <w:u w:val="single"/>
        </w:rPr>
        <w:t>300</w:t>
      </w:r>
      <w:r w:rsidR="00A770E0" w:rsidRPr="0D48A10F">
        <w:rPr>
          <w:sz w:val="28"/>
          <w:szCs w:val="28"/>
          <w:u w:val="single"/>
        </w:rPr>
        <w:t xml:space="preserve"> </w:t>
      </w:r>
      <w:r w:rsidRPr="0D48A10F">
        <w:rPr>
          <w:sz w:val="28"/>
          <w:szCs w:val="28"/>
          <w:u w:val="single"/>
        </w:rPr>
        <w:t>words; max 300 words)</w:t>
      </w:r>
    </w:p>
    <w:p w14:paraId="64BC052C" w14:textId="18044812"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Human activities have profoundly impacted global biodiversity. Currently, anthropogenic land-use and climate change figure among the major threats to the world’s fauna</w:t>
      </w:r>
      <w:del w:id="0" w:author="Adrienne Etard" w:date="2022-04-29T23:02:00Z">
        <w:r w:rsidRPr="0D48A10F" w:rsidDel="00E74960">
          <w:rPr>
            <w:rStyle w:val="normaltextrun"/>
            <w:color w:val="000000"/>
            <w:shd w:val="clear" w:color="auto" w:fill="FFFFFF"/>
          </w:rPr>
          <w:delText xml:space="preserve"> and are responsible for driving declines in species richness and abundance</w:delText>
        </w:r>
      </w:del>
      <w:r w:rsidRPr="0D48A10F">
        <w:rPr>
          <w:rStyle w:val="normaltextrun"/>
          <w:color w:val="000000"/>
          <w:shd w:val="clear" w:color="auto" w:fill="FFFFFF"/>
        </w:rPr>
        <w:t xml:space="preserve">.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ins w:id="1" w:author="Adrienne Etard" w:date="2022-04-29T23:00:00Z">
        <w:r w:rsidR="00C8410D">
          <w:rPr>
            <w:rStyle w:val="normaltextrun"/>
            <w:color w:val="000000"/>
            <w:shd w:val="clear" w:color="auto" w:fill="FFFFFF"/>
          </w:rPr>
          <w:t>modified environments</w:t>
        </w:r>
      </w:ins>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2"/>
      <w:commentRangeStart w:id="3"/>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2"/>
      <w:r w:rsidR="00157899">
        <w:rPr>
          <w:rStyle w:val="CommentReference"/>
        </w:rPr>
        <w:commentReference w:id="2"/>
      </w:r>
      <w:commentRangeEnd w:id="3"/>
      <w:r w:rsidR="004903D3">
        <w:rPr>
          <w:rStyle w:val="CommentReference"/>
        </w:rPr>
        <w:commentReference w:id="3"/>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ins w:id="4" w:author="Adrienne Etard" w:date="2022-04-29T23:00:00Z">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ins>
      <w:commentRangeStart w:id="5"/>
      <w:commentRangeEnd w:id="5"/>
      <w:r w:rsidR="00157899">
        <w:rPr>
          <w:rStyle w:val="CommentReference"/>
        </w:rPr>
        <w:commentReference w:id="5"/>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6"/>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ins w:id="7" w:author="Adrienne Etard" w:date="2022-04-30T11:15:00Z">
        <w:r w:rsidR="002631DC">
          <w:rPr>
            <w:rStyle w:val="normaltextrun"/>
            <w:color w:val="000000"/>
            <w:shd w:val="clear" w:color="auto" w:fill="FFFFFF"/>
          </w:rPr>
          <w:t xml:space="preserve">, </w:t>
        </w:r>
      </w:ins>
      <w:ins w:id="8" w:author="Adrienne Etard" w:date="2022-04-30T11:18:00Z">
        <w:r w:rsidR="00113A30">
          <w:rPr>
            <w:rStyle w:val="normaltextrun"/>
            <w:color w:val="000000"/>
            <w:shd w:val="clear" w:color="auto" w:fill="FFFFFF"/>
          </w:rPr>
          <w:t>evidencing</w:t>
        </w:r>
      </w:ins>
      <w:ins w:id="9" w:author="Adrienne Etard" w:date="2022-04-30T11:17:00Z">
        <w:r w:rsidR="00343EC9">
          <w:rPr>
            <w:rStyle w:val="normaltextrun"/>
            <w:color w:val="000000"/>
            <w:shd w:val="clear" w:color="auto" w:fill="FFFFFF"/>
          </w:rPr>
          <w:t xml:space="preserve"> understudied </w:t>
        </w:r>
      </w:ins>
      <w:ins w:id="10" w:author="Adrienne Etard" w:date="2022-04-30T11:18:00Z">
        <w:r w:rsidR="008B26CA">
          <w:rPr>
            <w:rStyle w:val="normaltextrun"/>
            <w:color w:val="000000"/>
            <w:shd w:val="clear" w:color="auto" w:fill="FFFFFF"/>
          </w:rPr>
          <w:t>groups and regions</w:t>
        </w:r>
      </w:ins>
      <w:ins w:id="11" w:author="Adrienne Etard" w:date="2022-04-30T11:19:00Z">
        <w:r w:rsidR="00F568DC">
          <w:rPr>
            <w:rStyle w:val="normaltextrun"/>
            <w:color w:val="000000"/>
            <w:shd w:val="clear" w:color="auto" w:fill="FFFFFF"/>
          </w:rPr>
          <w:t xml:space="preserve"> (e.</w:t>
        </w:r>
      </w:ins>
      <w:ins w:id="12" w:author="Adrienne Etard" w:date="2022-04-30T11:20:00Z">
        <w:r w:rsidR="00F568DC">
          <w:rPr>
            <w:rStyle w:val="normaltextrun"/>
            <w:color w:val="000000"/>
            <w:shd w:val="clear" w:color="auto" w:fill="FFFFFF"/>
          </w:rPr>
          <w:t>g.,</w:t>
        </w:r>
      </w:ins>
      <w:ins w:id="13" w:author="Adrienne Etard" w:date="2022-04-30T11:23:00Z">
        <w:r w:rsidR="00CF23F7">
          <w:rPr>
            <w:rStyle w:val="normaltextrun"/>
            <w:color w:val="000000"/>
            <w:shd w:val="clear" w:color="auto" w:fill="FFFFFF"/>
          </w:rPr>
          <w:t xml:space="preserve"> </w:t>
        </w:r>
      </w:ins>
      <w:ins w:id="14" w:author="Adrienne Etard" w:date="2022-04-30T11:25:00Z">
        <w:r w:rsidR="004903D3">
          <w:rPr>
            <w:rStyle w:val="normaltextrun"/>
            <w:color w:val="000000"/>
            <w:shd w:val="clear" w:color="auto" w:fill="FFFFFF"/>
          </w:rPr>
          <w:t>Central</w:t>
        </w:r>
      </w:ins>
      <w:ins w:id="15" w:author="Adrienne Etard" w:date="2022-04-30T11:34:00Z">
        <w:r w:rsidR="000934C5">
          <w:rPr>
            <w:rStyle w:val="normaltextrun"/>
            <w:color w:val="000000"/>
            <w:shd w:val="clear" w:color="auto" w:fill="FFFFFF"/>
          </w:rPr>
          <w:t>-</w:t>
        </w:r>
      </w:ins>
      <w:ins w:id="16" w:author="Adrienne Etard" w:date="2022-04-30T11:25:00Z">
        <w:r w:rsidR="004903D3">
          <w:rPr>
            <w:rStyle w:val="normaltextrun"/>
            <w:color w:val="000000"/>
            <w:shd w:val="clear" w:color="auto" w:fill="FFFFFF"/>
          </w:rPr>
          <w:t>Africa</w:t>
        </w:r>
      </w:ins>
      <w:ins w:id="17" w:author="Adrienne Etard" w:date="2022-04-30T11:34:00Z">
        <w:r w:rsidR="000934C5">
          <w:rPr>
            <w:rStyle w:val="normaltextrun"/>
            <w:color w:val="000000"/>
            <w:shd w:val="clear" w:color="auto" w:fill="FFFFFF"/>
          </w:rPr>
          <w:t>n reptiles</w:t>
        </w:r>
      </w:ins>
      <w:ins w:id="18" w:author="Adrienne Etard" w:date="2022-04-30T11:19:00Z">
        <w:r w:rsidR="00F568DC">
          <w:rPr>
            <w:rStyle w:val="normaltextrun"/>
            <w:color w:val="000000"/>
            <w:shd w:val="clear" w:color="auto" w:fill="FFFFFF"/>
          </w:rPr>
          <w:t>)</w:t>
        </w:r>
      </w:ins>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6"/>
      <w:r w:rsidR="00157899">
        <w:rPr>
          <w:rStyle w:val="CommentReference"/>
        </w:rPr>
        <w:commentReference w:id="6"/>
      </w:r>
      <w:r w:rsidRPr="0D48A10F">
        <w:rPr>
          <w:rStyle w:val="normaltextrun"/>
          <w:color w:val="000000"/>
          <w:shd w:val="clear" w:color="auto" w:fill="FFFFFF"/>
        </w:rPr>
        <w:t xml:space="preserve"> Further, I find that in all classes, higher sensitivity to land-use and climate change </w:t>
      </w:r>
      <w:commentRangeStart w:id="19"/>
      <w:r w:rsidRPr="0D48A10F">
        <w:rPr>
          <w:rStyle w:val="normaltextrun"/>
          <w:color w:val="000000"/>
          <w:shd w:val="clear" w:color="auto" w:fill="FFFFFF"/>
        </w:rPr>
        <w:t>is associated with</w:t>
      </w:r>
      <w:commentRangeEnd w:id="19"/>
      <w:r w:rsidR="00157899">
        <w:rPr>
          <w:rStyle w:val="CommentReference"/>
        </w:rPr>
        <w:commentReference w:id="19"/>
      </w:r>
      <w:r w:rsidRPr="0D48A10F">
        <w:rPr>
          <w:rStyle w:val="normaltextrun"/>
          <w:color w:val="000000"/>
          <w:shd w:val="clear" w:color="auto" w:fill="FFFFFF"/>
        </w:rPr>
        <w:t xml:space="preserve"> narrower ranges, smaller habitat breath and inability to use human-modified habitats. </w:t>
      </w:r>
      <w:commentRangeStart w:id="20"/>
      <w:r w:rsidRPr="0D48A10F">
        <w:rPr>
          <w:rStyle w:val="normaltextrun"/>
          <w:color w:val="000000"/>
          <w:shd w:val="clear" w:color="auto" w:fill="FFFFFF"/>
        </w:rPr>
        <w:t>Both land-use responses and climate-change sensitivity are unevenly distributed among dietary groups, highlighting potential food web disruptions in assemblages under pressure.</w:t>
      </w:r>
      <w:commentRangeEnd w:id="20"/>
      <w:r w:rsidR="00157899">
        <w:rPr>
          <w:rStyle w:val="CommentReference"/>
        </w:rPr>
        <w:commentReference w:id="20"/>
      </w:r>
      <w:r w:rsidRPr="0D48A10F">
        <w:rPr>
          <w:rStyle w:val="normaltextrun"/>
          <w:color w:val="000000"/>
          <w:shd w:val="clear" w:color="auto" w:fill="FFFFFF"/>
        </w:rPr>
        <w:t xml:space="preserve"> Finally, I show that land-use responses are influenced by species energetic requirements, </w:t>
      </w:r>
      <w:commentRangeStart w:id="21"/>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21"/>
      <w:r w:rsidR="00157899">
        <w:rPr>
          <w:rStyle w:val="CommentReference"/>
        </w:rPr>
        <w:commentReference w:id="21"/>
      </w:r>
      <w:r w:rsidRPr="0D48A10F">
        <w:rPr>
          <w:rStyle w:val="normaltextrun"/>
          <w:color w:val="000000"/>
          <w:shd w:val="clear" w:color="auto" w:fill="FFFFFF"/>
        </w:rPr>
        <w:t xml:space="preserve">. </w:t>
      </w:r>
      <w:commentRangeStart w:id="22"/>
      <w:r w:rsidR="00157899">
        <w:rPr>
          <w:rStyle w:val="normaltextrun"/>
          <w:color w:val="000000"/>
          <w:shd w:val="clear" w:color="auto" w:fill="FFFFFF"/>
        </w:rPr>
        <w:t>Overall, m</w:t>
      </w:r>
      <w:r w:rsidRPr="0D48A10F">
        <w:rPr>
          <w:rStyle w:val="normaltextrun"/>
          <w:color w:val="000000"/>
          <w:shd w:val="clear" w:color="auto" w:fill="FFFFFF"/>
        </w:rPr>
        <w:t xml:space="preserve">y </w:t>
      </w:r>
      <w:r w:rsidR="00157899">
        <w:rPr>
          <w:rStyle w:val="normaltextrun"/>
          <w:color w:val="000000"/>
          <w:shd w:val="clear" w:color="auto" w:fill="FFFFFF"/>
        </w:rPr>
        <w:t>t</w:t>
      </w:r>
      <w:r w:rsidRPr="0D48A10F">
        <w:rPr>
          <w:rStyle w:val="normaltextrun"/>
          <w:color w:val="000000"/>
          <w:shd w:val="clear" w:color="auto" w:fill="FFFFFF"/>
        </w:rPr>
        <w:t>hesis highlights the compositional reshaping of vertebrate assemblages under human pressure and furthers our understanding of anthropogenic impacts on biodiversity. The large-scale consequences of these changes for ecosystem functioning remain to be fully understood.</w:t>
      </w:r>
      <w:commentRangeEnd w:id="22"/>
      <w:r w:rsidR="00157899">
        <w:rPr>
          <w:rStyle w:val="CommentReference"/>
        </w:rPr>
        <w:commentReference w:id="22"/>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BE161CA"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ins w:id="23" w:author="Adrienne Etard" w:date="2022-04-30T11:50:00Z">
        <w:r w:rsidR="0007060D">
          <w:rPr>
            <w:sz w:val="28"/>
            <w:szCs w:val="28"/>
            <w:u w:val="single"/>
          </w:rPr>
          <w:t xml:space="preserve">499 </w:t>
        </w:r>
      </w:ins>
      <w:r>
        <w:rPr>
          <w:sz w:val="28"/>
          <w:szCs w:val="28"/>
          <w:u w:val="single"/>
        </w:rPr>
        <w:t xml:space="preserve">words; </w:t>
      </w:r>
      <w:r w:rsidRPr="00E91A5F">
        <w:rPr>
          <w:sz w:val="28"/>
          <w:szCs w:val="28"/>
          <w:u w:val="single"/>
        </w:rPr>
        <w:t>max 500 words)</w:t>
      </w:r>
    </w:p>
    <w:p w14:paraId="31FE38E4" w14:textId="3A714EDC"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24"/>
      <w:r w:rsidRPr="0D48A10F">
        <w:rPr>
          <w:rStyle w:val="normaltextrun"/>
          <w:rFonts w:eastAsiaTheme="minorEastAsia"/>
          <w:color w:val="000000"/>
          <w:shd w:val="clear" w:color="auto" w:fill="FFFFFF"/>
        </w:rPr>
        <w:t>it is vital to put into place conservation measures</w:t>
      </w:r>
      <w:commentRangeEnd w:id="24"/>
      <w:r w:rsidR="00157899">
        <w:rPr>
          <w:rStyle w:val="CommentReference"/>
        </w:rPr>
        <w:commentReference w:id="24"/>
      </w:r>
      <w:ins w:id="25" w:author="Adrienne Etard" w:date="2022-04-29T22:13:00Z">
        <w:r w:rsidR="00E46A18">
          <w:rPr>
            <w:rStyle w:val="normaltextrun"/>
            <w:rFonts w:eastAsiaTheme="minorEastAsia"/>
            <w:color w:val="000000"/>
            <w:shd w:val="clear" w:color="auto" w:fill="FFFFFF"/>
          </w:rPr>
          <w:t xml:space="preserve"> to</w:t>
        </w:r>
        <w:r w:rsidR="00AD00D1">
          <w:rPr>
            <w:rStyle w:val="normaltextrun"/>
            <w:rFonts w:eastAsiaTheme="minorEastAsia"/>
            <w:color w:val="000000"/>
            <w:shd w:val="clear" w:color="auto" w:fill="FFFFFF"/>
          </w:rPr>
          <w:t xml:space="preserve"> </w:t>
        </w:r>
      </w:ins>
      <w:ins w:id="26" w:author="Adrienne Etard" w:date="2022-04-29T22:49:00Z">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further</w:t>
        </w:r>
      </w:ins>
      <w:ins w:id="27" w:author="Adrienne Etard" w:date="2022-04-29T22:13:00Z">
        <w:r w:rsidR="00AD00D1">
          <w:rPr>
            <w:rStyle w:val="normaltextrun"/>
            <w:rFonts w:eastAsiaTheme="minorEastAsia"/>
            <w:color w:val="000000"/>
            <w:shd w:val="clear" w:color="auto" w:fill="FFFFFF"/>
          </w:rPr>
          <w:t xml:space="preserve"> </w:t>
        </w:r>
      </w:ins>
      <w:ins w:id="28" w:author="Adrienne Etard" w:date="2022-04-29T22:49:00Z">
        <w:r w:rsidR="006E12C6">
          <w:rPr>
            <w:rStyle w:val="normaltextrun"/>
            <w:rFonts w:eastAsiaTheme="minorEastAsia"/>
            <w:color w:val="000000"/>
            <w:shd w:val="clear" w:color="auto" w:fill="FFFFFF"/>
          </w:rPr>
          <w:t>species loss</w:t>
        </w:r>
      </w:ins>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del w:id="29" w:author="Adrienne Etard" w:date="2022-04-30T11:37:00Z">
        <w:r w:rsidR="00157899" w:rsidDel="003467D4">
          <w:rPr>
            <w:rFonts w:eastAsiaTheme="minorEastAsia"/>
          </w:rPr>
          <w:delText>an</w:delText>
        </w:r>
        <w:r w:rsidRPr="0D48A10F" w:rsidDel="003467D4">
          <w:rPr>
            <w:rFonts w:eastAsiaTheme="minorEastAsia"/>
          </w:rPr>
          <w:delText xml:space="preserve"> </w:delText>
        </w:r>
      </w:del>
      <w:ins w:id="30" w:author="Adrienne Etard" w:date="2022-04-30T11:37:00Z">
        <w:r w:rsidR="003467D4">
          <w:rPr>
            <w:rFonts w:eastAsiaTheme="minorEastAsia"/>
          </w:rPr>
          <w:t>to</w:t>
        </w:r>
        <w:r w:rsidR="003467D4" w:rsidRPr="0D48A10F">
          <w:rPr>
            <w:rFonts w:eastAsiaTheme="minorEastAsia"/>
          </w:rPr>
          <w:t xml:space="preserve"> </w:t>
        </w:r>
      </w:ins>
      <w:r w:rsidRPr="0D48A10F">
        <w:rPr>
          <w:rFonts w:eastAsiaTheme="minorEastAsia"/>
        </w:rPr>
        <w:t>understand</w:t>
      </w:r>
      <w:del w:id="31" w:author="Adrienne Etard" w:date="2022-04-30T11:37:00Z">
        <w:r w:rsidR="00157899" w:rsidDel="003467D4">
          <w:rPr>
            <w:rFonts w:eastAsiaTheme="minorEastAsia"/>
          </w:rPr>
          <w:delText>ing</w:delText>
        </w:r>
      </w:del>
      <w:r w:rsidR="00157899">
        <w:rPr>
          <w:rFonts w:eastAsiaTheme="minorEastAsia"/>
        </w:rPr>
        <w:t xml:space="preserve"> </w:t>
      </w:r>
      <w:del w:id="32" w:author="Adrienne Etard" w:date="2022-04-30T11:37:00Z">
        <w:r w:rsidR="00157899" w:rsidDel="003467D4">
          <w:rPr>
            <w:rFonts w:eastAsiaTheme="minorEastAsia"/>
          </w:rPr>
          <w:delText>of</w:delText>
        </w:r>
        <w:r w:rsidRPr="0D48A10F" w:rsidDel="003467D4">
          <w:rPr>
            <w:rFonts w:eastAsiaTheme="minorEastAsia"/>
          </w:rPr>
          <w:delText xml:space="preserve"> </w:delText>
        </w:r>
      </w:del>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3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33"/>
      <w:r w:rsidR="00157899">
        <w:rPr>
          <w:rStyle w:val="CommentReference"/>
        </w:rPr>
        <w:commentReference w:id="33"/>
      </w:r>
      <w:r w:rsidRPr="0D48A10F">
        <w:rPr>
          <w:rFonts w:eastAsiaTheme="minorEastAsia"/>
        </w:rPr>
        <w:t xml:space="preserve"> </w:t>
      </w:r>
    </w:p>
    <w:p w14:paraId="00D95CF9" w14:textId="40FD9D35"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w:t>
      </w:r>
      <w:proofErr w:type="gramStart"/>
      <w:r w:rsidRPr="0D48A10F">
        <w:rPr>
          <w:rStyle w:val="normaltextrun"/>
          <w:rFonts w:eastAsiaTheme="minorEastAsia"/>
          <w:color w:val="000000"/>
          <w:shd w:val="clear" w:color="auto" w:fill="FFFFFF"/>
        </w:rPr>
        <w:t>commonly-used</w:t>
      </w:r>
      <w:proofErr w:type="gramEnd"/>
      <w:r w:rsidRPr="0D48A10F">
        <w:rPr>
          <w:rStyle w:val="normaltextrun"/>
          <w:rFonts w:eastAsiaTheme="minorEastAsia"/>
          <w:color w:val="000000"/>
          <w:shd w:val="clear" w:color="auto" w:fill="FFFFFF"/>
        </w:rPr>
        <w:t xml:space="preserve">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 xml:space="preserve">Global Ecology and Biogeography </w:t>
      </w:r>
      <w:commentRangeStart w:id="34"/>
      <w:r w:rsidRPr="0D48A10F">
        <w:rPr>
          <w:rStyle w:val="normaltextrun"/>
          <w:rFonts w:eastAsiaTheme="minorEastAsia"/>
          <w:color w:val="000000"/>
          <w:shd w:val="clear" w:color="auto" w:fill="FFFFFF"/>
        </w:rPr>
        <w:t xml:space="preserve">and may be useful to other researchers </w:t>
      </w:r>
      <w:del w:id="35" w:author="Adrienne Etard" w:date="2022-04-29T22:50:00Z">
        <w:r w:rsidRPr="0D48A10F" w:rsidDel="00F1740E">
          <w:rPr>
            <w:rStyle w:val="normaltextrun"/>
            <w:rFonts w:eastAsiaTheme="minorEastAsia"/>
            <w:color w:val="000000"/>
            <w:shd w:val="clear" w:color="auto" w:fill="FFFFFF"/>
          </w:rPr>
          <w:delText xml:space="preserve">seeking to </w:delText>
        </w:r>
      </w:del>
      <w:r w:rsidRPr="0D48A10F">
        <w:rPr>
          <w:rStyle w:val="normaltextrun"/>
          <w:rFonts w:eastAsiaTheme="minorEastAsia"/>
          <w:color w:val="000000"/>
          <w:shd w:val="clear" w:color="auto" w:fill="FFFFFF"/>
        </w:rPr>
        <w:t>work</w:t>
      </w:r>
      <w:ins w:id="36" w:author="Adrienne Etard" w:date="2022-04-29T22:50:00Z">
        <w:r w:rsidR="00F1740E">
          <w:rPr>
            <w:rStyle w:val="normaltextrun"/>
            <w:rFonts w:eastAsiaTheme="minorEastAsia"/>
            <w:color w:val="000000"/>
            <w:shd w:val="clear" w:color="auto" w:fill="FFFFFF"/>
          </w:rPr>
          <w:t>ing</w:t>
        </w:r>
      </w:ins>
      <w:r w:rsidRPr="0D48A10F">
        <w:rPr>
          <w:rStyle w:val="normaltextrun"/>
          <w:rFonts w:eastAsiaTheme="minorEastAsia"/>
          <w:color w:val="000000"/>
          <w:shd w:val="clear" w:color="auto" w:fill="FFFFFF"/>
        </w:rPr>
        <w:t xml:space="preserve"> with trait data in vertebrate species. The compiled data were made available and have since been used by </w:t>
      </w:r>
      <w:r w:rsidRPr="0D48A10F">
        <w:rPr>
          <w:rStyle w:val="normaltextrun"/>
          <w:rFonts w:eastAsiaTheme="minorEastAsia"/>
          <w:color w:val="000000"/>
          <w:shd w:val="clear" w:color="auto" w:fill="FFFFFF"/>
        </w:rPr>
        <w:lastRenderedPageBreak/>
        <w:t>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ins w:id="37" w:author="Adrienne Etard" w:date="2022-04-29T22:19:00Z">
        <w:r w:rsidR="00661F89">
          <w:rPr>
            <w:rStyle w:val="normaltextrun"/>
            <w:rFonts w:eastAsiaTheme="minorEastAsia"/>
            <w:color w:val="000000"/>
            <w:shd w:val="clear" w:color="auto" w:fill="FFFFFF"/>
          </w:rPr>
          <w:t xml:space="preserve"> and downloaded 267 times as of April 2022</w:t>
        </w:r>
      </w:ins>
      <w:r w:rsidRPr="0D48A10F">
        <w:rPr>
          <w:rStyle w:val="normaltextrun"/>
          <w:rFonts w:eastAsiaTheme="minorEastAsia"/>
          <w:color w:val="000000"/>
          <w:shd w:val="clear" w:color="auto" w:fill="FFFFFF"/>
        </w:rPr>
        <w:t>.</w:t>
      </w:r>
      <w:commentRangeEnd w:id="34"/>
      <w:r w:rsidR="00C61767">
        <w:rPr>
          <w:rStyle w:val="CommentReference"/>
        </w:rPr>
        <w:commentReference w:id="34"/>
      </w:r>
      <w:r w:rsidRPr="0D48A10F">
        <w:rPr>
          <w:rStyle w:val="normaltextrun"/>
          <w:rFonts w:eastAsiaTheme="minorEastAsia"/>
          <w:color w:val="000000"/>
          <w:shd w:val="clear" w:color="auto" w:fill="FFFFFF"/>
        </w:rPr>
        <w:t xml:space="preserve"> Chapter 3 </w:t>
      </w:r>
      <w:del w:id="38" w:author="Adrienne Etard" w:date="2022-04-30T11:50:00Z">
        <w:r w:rsidRPr="0D48A10F" w:rsidDel="0007060D">
          <w:rPr>
            <w:rStyle w:val="normaltextrun"/>
            <w:rFonts w:eastAsiaTheme="minorEastAsia"/>
            <w:color w:val="000000"/>
            <w:shd w:val="clear" w:color="auto" w:fill="FFFFFF"/>
          </w:rPr>
          <w:delText xml:space="preserve">makes </w:delText>
        </w:r>
      </w:del>
      <w:r w:rsidRPr="0D48A10F">
        <w:rPr>
          <w:rStyle w:val="normaltextrun"/>
          <w:rFonts w:eastAsiaTheme="minorEastAsia"/>
          <w:color w:val="000000"/>
          <w:shd w:val="clear" w:color="auto" w:fill="FFFFFF"/>
        </w:rPr>
        <w:t>use</w:t>
      </w:r>
      <w:ins w:id="39" w:author="Adrienne Etard" w:date="2022-04-30T11:50:00Z">
        <w:r w:rsidR="0007060D">
          <w:rPr>
            <w:rStyle w:val="normaltextrun"/>
            <w:rFonts w:eastAsiaTheme="minorEastAsia"/>
            <w:color w:val="000000"/>
            <w:shd w:val="clear" w:color="auto" w:fill="FFFFFF"/>
          </w:rPr>
          <w:t>s</w:t>
        </w:r>
      </w:ins>
      <w:r w:rsidRPr="0D48A10F">
        <w:rPr>
          <w:rStyle w:val="normaltextrun"/>
          <w:rFonts w:eastAsiaTheme="minorEastAsia"/>
          <w:color w:val="000000"/>
          <w:shd w:val="clear" w:color="auto" w:fill="FFFFFF"/>
        </w:rPr>
        <w:t xml:space="preserve"> </w:t>
      </w:r>
      <w:del w:id="40" w:author="Adrienne Etard" w:date="2022-04-30T11:50:00Z">
        <w:r w:rsidRPr="0D48A10F" w:rsidDel="0007060D">
          <w:rPr>
            <w:rStyle w:val="normaltextrun"/>
            <w:rFonts w:eastAsiaTheme="minorEastAsia"/>
            <w:color w:val="000000"/>
            <w:shd w:val="clear" w:color="auto" w:fill="FFFFFF"/>
          </w:rPr>
          <w:delText xml:space="preserve">of </w:delText>
        </w:r>
      </w:del>
      <w:r w:rsidRPr="0D48A10F">
        <w:rPr>
          <w:rStyle w:val="normaltextrun"/>
          <w:rFonts w:eastAsiaTheme="minorEastAsia"/>
          <w:color w:val="000000"/>
          <w:shd w:val="clear" w:color="auto" w:fill="FFFFFF"/>
        </w:rPr>
        <w:t xml:space="preserve">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ins w:id="41" w:author="Adrienne Etard" w:date="2022-04-29T22:51:00Z">
        <w:r w:rsidR="00E37CA7">
          <w:rPr>
            <w:rStyle w:val="normaltextrun"/>
            <w:rFonts w:eastAsiaTheme="minorEastAsia"/>
            <w:color w:val="000000"/>
            <w:shd w:val="clear" w:color="auto" w:fill="FFFFFF"/>
          </w:rPr>
          <w:t>s</w:t>
        </w:r>
      </w:ins>
      <w:del w:id="42" w:author="Adrienne Etard" w:date="2022-04-29T22:51:00Z">
        <w:r w:rsidRPr="0D48A10F" w:rsidDel="00E37CA7">
          <w:rPr>
            <w:rStyle w:val="normaltextrun"/>
            <w:rFonts w:eastAsiaTheme="minorEastAsia"/>
            <w:color w:val="000000"/>
            <w:shd w:val="clear" w:color="auto" w:fill="FFFFFF"/>
          </w:rPr>
          <w:delText xml:space="preserve"> assemblages</w:delText>
        </w:r>
      </w:del>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w:t>
      </w:r>
      <w:del w:id="43" w:author="Adrienne Etard" w:date="2022-04-29T22:51:00Z">
        <w:r w:rsidRPr="0D48A10F" w:rsidDel="000A6A05">
          <w:rPr>
            <w:rStyle w:val="normaltextrun"/>
            <w:rFonts w:eastAsiaTheme="minorEastAsia"/>
            <w:color w:val="000000"/>
            <w:shd w:val="clear" w:color="auto" w:fill="FFFFFF"/>
          </w:rPr>
          <w:delText xml:space="preserve">and which </w:delText>
        </w:r>
      </w:del>
      <w:r w:rsidRPr="0D48A10F">
        <w:rPr>
          <w:rStyle w:val="normaltextrun"/>
          <w:rFonts w:eastAsiaTheme="minorEastAsia"/>
          <w:color w:val="000000"/>
          <w:shd w:val="clear" w:color="auto" w:fill="FFFFFF"/>
        </w:rPr>
        <w:t xml:space="preserve">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ins w:id="44" w:author="Adrienne Etard" w:date="2022-04-29T22:46:00Z">
        <w:r w:rsidR="004F16C9">
          <w:rPr>
            <w:rStyle w:val="normaltextrun"/>
            <w:rFonts w:eastAsiaTheme="minorEastAsia"/>
            <w:color w:val="000000"/>
            <w:shd w:val="clear" w:color="auto" w:fill="FFFFFF"/>
          </w:rPr>
          <w:t xml:space="preserve"> </w:t>
        </w:r>
      </w:ins>
      <w:ins w:id="45" w:author="Adrienne Etard" w:date="2022-04-29T22:47:00Z">
        <w:r w:rsidR="00175091">
          <w:rPr>
            <w:rStyle w:val="normaltextrun"/>
            <w:rFonts w:eastAsiaTheme="minorEastAsia"/>
            <w:color w:val="000000"/>
            <w:shd w:val="clear" w:color="auto" w:fill="FFFFFF"/>
          </w:rPr>
          <w:t xml:space="preserve">and </w:t>
        </w:r>
      </w:ins>
      <w:ins w:id="46" w:author="Adrienne Etard" w:date="2022-04-29T22:48:00Z">
        <w:r w:rsidR="00C216D1">
          <w:rPr>
            <w:rStyle w:val="normaltextrun"/>
            <w:rFonts w:eastAsiaTheme="minorEastAsia"/>
            <w:color w:val="000000"/>
            <w:shd w:val="clear" w:color="auto" w:fill="FFFFFF"/>
          </w:rPr>
          <w:t xml:space="preserve">of </w:t>
        </w:r>
      </w:ins>
      <w:ins w:id="47" w:author="Adrienne Etard" w:date="2022-04-29T22:47:00Z">
        <w:r w:rsidR="00175091">
          <w:rPr>
            <w:rStyle w:val="normaltextrun"/>
            <w:rFonts w:eastAsiaTheme="minorEastAsia"/>
            <w:color w:val="000000"/>
            <w:shd w:val="clear" w:color="auto" w:fill="FFFFFF"/>
          </w:rPr>
          <w:t xml:space="preserve">the </w:t>
        </w:r>
      </w:ins>
      <w:ins w:id="48" w:author="Adrienne Etard" w:date="2022-04-29T22:48:00Z">
        <w:r w:rsidR="00C216D1">
          <w:rPr>
            <w:rStyle w:val="normaltextrun"/>
            <w:rFonts w:eastAsiaTheme="minorEastAsia"/>
            <w:color w:val="000000"/>
            <w:shd w:val="clear" w:color="auto" w:fill="FFFFFF"/>
          </w:rPr>
          <w:t>potential</w:t>
        </w:r>
      </w:ins>
      <w:ins w:id="49" w:author="Adrienne Etard" w:date="2022-04-29T22:47:00Z">
        <w:r w:rsidR="00175091">
          <w:rPr>
            <w:rStyle w:val="normaltextrun"/>
            <w:rFonts w:eastAsiaTheme="minorEastAsia"/>
            <w:color w:val="000000"/>
            <w:shd w:val="clear" w:color="auto" w:fill="FFFFFF"/>
          </w:rPr>
          <w:t xml:space="preserve"> consequences for ecosystem functioning.</w:t>
        </w:r>
      </w:ins>
      <w:del w:id="50" w:author="Adrienne Etard" w:date="2022-04-29T22:47:00Z">
        <w:r w:rsidRPr="0D48A10F" w:rsidDel="00175091">
          <w:rPr>
            <w:rStyle w:val="normaltextrun"/>
            <w:rFonts w:eastAsiaTheme="minorEastAsia"/>
            <w:color w:val="000000"/>
            <w:shd w:val="clear" w:color="auto" w:fill="FFFFFF"/>
          </w:rPr>
          <w:delText xml:space="preserve">, </w:delText>
        </w:r>
        <w:commentRangeStart w:id="51"/>
        <w:r w:rsidRPr="0D48A10F" w:rsidDel="00175091">
          <w:rPr>
            <w:rStyle w:val="normaltextrun"/>
            <w:rFonts w:eastAsiaTheme="minorEastAsia"/>
            <w:color w:val="000000"/>
            <w:shd w:val="clear" w:color="auto" w:fill="FFFFFF"/>
          </w:rPr>
          <w:delText>by adopting a different perspective from Chapter 4.</w:delText>
        </w:r>
        <w:commentRangeEnd w:id="51"/>
        <w:r w:rsidR="002E52DB" w:rsidDel="00175091">
          <w:rPr>
            <w:rStyle w:val="CommentReference"/>
          </w:rPr>
          <w:commentReference w:id="51"/>
        </w:r>
      </w:del>
      <w:r w:rsidRPr="0D48A10F">
        <w:rPr>
          <w:rStyle w:val="normaltextrun"/>
          <w:rFonts w:eastAsiaTheme="minorEastAsia"/>
          <w:color w:val="000000"/>
          <w:shd w:val="clear" w:color="auto" w:fill="FFFFFF"/>
        </w:rPr>
        <w:t xml:space="preserve"> </w:t>
      </w:r>
    </w:p>
    <w:p w14:paraId="2DD05D47" w14:textId="29E964C1"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52"/>
      <w:r w:rsidRPr="0D48A10F">
        <w:rPr>
          <w:rStyle w:val="normaltextrun"/>
          <w:rFonts w:eastAsiaTheme="minorEastAsia"/>
          <w:color w:val="000000"/>
          <w:shd w:val="clear" w:color="auto" w:fill="FFFFFF"/>
        </w:rPr>
        <w:t>notably at the annual meeting of the British Ecological Society (in 2019, 2020 and 2021), at the annual meeting of the Macroecology Special Interest Group (in 2019), and at the International Biogeography Society early-career conference (in 2021).</w:t>
      </w:r>
      <w:commentRangeEnd w:id="52"/>
      <w:r w:rsidR="002E52DB">
        <w:rPr>
          <w:rStyle w:val="CommentReference"/>
        </w:rPr>
        <w:commentReference w:id="52"/>
      </w:r>
      <w:ins w:id="53" w:author="Adrienne Etard" w:date="2022-04-29T22:17:00Z">
        <w:r w:rsidR="00444CAB">
          <w:rPr>
            <w:rStyle w:val="normaltextrun"/>
            <w:rFonts w:eastAsiaTheme="minorEastAsia"/>
            <w:color w:val="000000"/>
            <w:shd w:val="clear" w:color="auto" w:fill="FFFFFF"/>
          </w:rPr>
          <w:t xml:space="preserve"> I will additionally present my PhD work at the International Biogeography </w:t>
        </w:r>
      </w:ins>
      <w:ins w:id="54" w:author="Adrienne Etard" w:date="2022-04-29T22:18:00Z">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ins>
      <w:ins w:id="55" w:author="Adrienne Etard" w:date="2022-04-29T22:17:00Z">
        <w:r w:rsidR="00444CAB">
          <w:rPr>
            <w:rStyle w:val="normaltextrun"/>
            <w:rFonts w:eastAsiaTheme="minorEastAsia"/>
            <w:color w:val="000000"/>
            <w:shd w:val="clear" w:color="auto" w:fill="FFFFFF"/>
          </w:rPr>
          <w:t xml:space="preserve"> in Ju</w:t>
        </w:r>
      </w:ins>
      <w:ins w:id="56" w:author="Adrienne Etard" w:date="2022-04-29T22:18:00Z">
        <w:r w:rsidR="0017221F">
          <w:rPr>
            <w:rStyle w:val="normaltextrun"/>
            <w:rFonts w:eastAsiaTheme="minorEastAsia"/>
            <w:color w:val="000000"/>
            <w:shd w:val="clear" w:color="auto" w:fill="FFFFFF"/>
          </w:rPr>
          <w:t>n</w:t>
        </w:r>
      </w:ins>
      <w:ins w:id="57" w:author="Adrienne Etard" w:date="2022-04-29T22:17:00Z">
        <w:r w:rsidR="00444CAB">
          <w:rPr>
            <w:rStyle w:val="normaltextrun"/>
            <w:rFonts w:eastAsiaTheme="minorEastAsia"/>
            <w:color w:val="000000"/>
            <w:shd w:val="clear" w:color="auto" w:fill="FFFFFF"/>
          </w:rPr>
          <w:t>e 2022.</w:t>
        </w:r>
      </w:ins>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w:t>
      </w:r>
      <w:proofErr w:type="gramStart"/>
      <w:r w:rsidRPr="00E91A5F">
        <w:rPr>
          <w:b/>
          <w:bCs/>
          <w:sz w:val="28"/>
          <w:szCs w:val="28"/>
          <w:u w:val="single"/>
        </w:rPr>
        <w:t>authorship</w:t>
      </w:r>
      <w:proofErr w:type="gramEnd"/>
      <w:r w:rsidRPr="00E91A5F">
        <w:rPr>
          <w:b/>
          <w:bCs/>
          <w:sz w:val="28"/>
          <w:szCs w:val="28"/>
          <w:u w:val="single"/>
        </w:rPr>
        <w:t xml:space="preserve">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w:t>
      </w:r>
      <w:proofErr w:type="gramStart"/>
      <w:r w:rsidRPr="0D48A10F">
        <w:rPr>
          <w:lang w:eastAsia="en-GB"/>
        </w:rPr>
        <w:t>phylogenetic</w:t>
      </w:r>
      <w:proofErr w:type="gramEnd"/>
      <w:r w:rsidRPr="0D48A10F">
        <w:rPr>
          <w:lang w:eastAsia="en-GB"/>
        </w:rPr>
        <w:t xml:space="preserve">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w:t>
      </w:r>
      <w:proofErr w:type="spellStart"/>
      <w:r w:rsidR="004E44FD" w:rsidRPr="003B58F7">
        <w:t>MRes</w:t>
      </w:r>
      <w:proofErr w:type="spellEnd"/>
      <w:r w:rsidR="004E44FD" w:rsidRPr="003B58F7">
        <w:t xml:space="preserve">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7D53F9E0" w:rsidR="004828E8" w:rsidRDefault="004828E8" w:rsidP="004828E8">
      <w:pPr>
        <w:pStyle w:val="NoSpacing"/>
        <w:spacing w:line="276" w:lineRule="auto"/>
        <w:jc w:val="both"/>
      </w:pPr>
      <w:r>
        <w:lastRenderedPageBreak/>
        <w:t xml:space="preserve">In this Chapter, I investigate how land-use change affects the functional composition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58"/>
      <w:r>
        <w:t>202</w:t>
      </w:r>
      <w:r w:rsidR="00236B9B">
        <w:t>2</w:t>
      </w:r>
      <w:commentRangeEnd w:id="58"/>
      <w:r w:rsidR="00236B9B">
        <w:rPr>
          <w:rStyle w:val="CommentReference"/>
        </w:rPr>
        <w:commentReference w:id="58"/>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65D62F37" w:rsidR="004828E8" w:rsidRDefault="004828E8" w:rsidP="004828E8">
      <w:pPr>
        <w:pStyle w:val="NoSpacing"/>
        <w:spacing w:line="276" w:lineRule="auto"/>
        <w:jc w:val="both"/>
      </w:pPr>
      <w:r>
        <w:t xml:space="preserve">In this </w:t>
      </w:r>
      <w:r w:rsidR="00236B9B">
        <w:t>c</w:t>
      </w:r>
      <w:r>
        <w:t xml:space="preserve">hapter, I assess whether ecological </w:t>
      </w:r>
      <w:commentRangeStart w:id="59"/>
      <w:del w:id="60" w:author="Adrienne Etard" w:date="2022-04-29T22:12:00Z">
        <w:r w:rsidDel="004E0F39">
          <w:delText>and dietary</w:delText>
        </w:r>
        <w:commentRangeEnd w:id="59"/>
        <w:r w:rsidR="00236B9B" w:rsidDel="004E0F39">
          <w:rPr>
            <w:rStyle w:val="CommentReference"/>
          </w:rPr>
          <w:commentReference w:id="59"/>
        </w:r>
        <w:r w:rsidDel="004E0F39">
          <w:delText xml:space="preserve"> </w:delText>
        </w:r>
      </w:del>
      <w:r>
        <w:t xml:space="preserve">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431E78">
        <w:t>c</w:t>
      </w:r>
      <w:r>
        <w:t xml:space="preserve">hapter by collecting data on amphibian and reptile diet during her MSc project at UCL, which I used to complement my datasets. This </w:t>
      </w:r>
      <w:r w:rsidR="004E44FD">
        <w:t>c</w:t>
      </w:r>
      <w:r>
        <w:t>hapter was conducted in collaboration with Tim Newbold who helped develop the research questions and provided detailed feedback on the work and on the writing.</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5946C14A"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24CF5629"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~3300 words</w:t>
      </w:r>
      <w:r>
        <w:rPr>
          <w:b/>
          <w:bCs/>
          <w:sz w:val="28"/>
          <w:szCs w:val="28"/>
          <w:u w:val="single"/>
        </w:rPr>
        <w:t>)</w:t>
      </w:r>
    </w:p>
    <w:p w14:paraId="16DFEBA4" w14:textId="77777777" w:rsidR="0025034F" w:rsidRDefault="0025034F" w:rsidP="0025034F">
      <w:pPr>
        <w:spacing w:line="276" w:lineRule="auto"/>
        <w:jc w:val="both"/>
      </w:pPr>
    </w:p>
    <w:p w14:paraId="01F88BE9" w14:textId="0D65D66E"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54C4E105" w:rsidR="0025034F" w:rsidRPr="001B3760" w:rsidRDefault="0025034F" w:rsidP="0025034F">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proofErr w:type="spellStart"/>
      <w:r w:rsidRPr="001B3760">
        <w:rPr>
          <w:rFonts w:ascii="SFRM1095" w:hAnsi="SFRM1095" w:cs="SFRM1095"/>
        </w:rPr>
        <w:t>Duraiappah</w:t>
      </w:r>
      <w:proofErr w:type="spellEnd"/>
      <w:r w:rsidRPr="001B3760">
        <w:rPr>
          <w:rFonts w:ascii="SFRM1095" w:hAnsi="SFRM1095" w:cs="SFRM1095"/>
        </w:rPr>
        <w:t xml:space="preserve">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xml:space="preserve">, and thus ultimately, with human well-being.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77777777" w:rsidR="0025034F" w:rsidRPr="001B3760" w:rsidRDefault="0025034F" w:rsidP="0025034F">
      <w:pPr>
        <w:pStyle w:val="ListParagraph"/>
        <w:numPr>
          <w:ilvl w:val="0"/>
          <w:numId w:val="2"/>
        </w:numPr>
        <w:spacing w:line="276" w:lineRule="auto"/>
        <w:jc w:val="both"/>
        <w:rPr>
          <w:i/>
          <w:iCs/>
        </w:rPr>
      </w:pPr>
      <w:r w:rsidRPr="001B3760">
        <w:rPr>
          <w:i/>
          <w:iCs/>
        </w:rPr>
        <w:t>Land-use change and climate change, two major drivers of global biodiversity loss in the Anthropocene</w:t>
      </w:r>
    </w:p>
    <w:p w14:paraId="101B392C" w14:textId="77777777" w:rsidR="0025034F" w:rsidRPr="001B3760" w:rsidRDefault="0025034F" w:rsidP="0025034F">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w:t>
      </w:r>
      <w:r w:rsidRPr="001B3760">
        <w:lastRenderedPageBreak/>
        <w:t xml:space="preserve">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 mitigation and conservation action.</w:t>
      </w:r>
    </w:p>
    <w:p w14:paraId="7F6D0806" w14:textId="77777777" w:rsidR="0025034F" w:rsidRPr="001B3760" w:rsidRDefault="0025034F" w:rsidP="0025034F">
      <w:pPr>
        <w:spacing w:line="276" w:lineRule="auto"/>
        <w:jc w:val="both"/>
        <w:rPr>
          <w:i/>
          <w:iCs/>
        </w:rPr>
      </w:pPr>
      <w:r w:rsidRPr="001B3760">
        <w:rPr>
          <w:i/>
          <w:iCs/>
        </w:rPr>
        <w:t>Land-use change</w:t>
      </w:r>
    </w:p>
    <w:p w14:paraId="14D9D37B" w14:textId="77777777" w:rsidR="0025034F" w:rsidRPr="001B3760" w:rsidRDefault="0025034F" w:rsidP="0025034F">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2013, 2021)</w:t>
      </w:r>
      <w:r w:rsidRPr="001B3760">
        <w:fldChar w:fldCharType="end"/>
      </w:r>
      <w:r w:rsidRPr="001B3760">
        <w:t xml:space="preserve"> –,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0392CE8F" w14:textId="77777777" w:rsidR="0025034F" w:rsidRPr="001B3760" w:rsidRDefault="0025034F" w:rsidP="0025034F">
      <w:pPr>
        <w:spacing w:line="276" w:lineRule="auto"/>
        <w:jc w:val="center"/>
      </w:pPr>
      <w:r w:rsidRPr="001B3760">
        <w:rPr>
          <w:noProof/>
        </w:rPr>
        <w:drawing>
          <wp:inline distT="0" distB="0" distL="0" distR="0" wp14:anchorId="6F7D387B" wp14:editId="31ECCAA2">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0"/>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320AF242" w14:textId="77777777" w:rsidR="0025034F" w:rsidRPr="001B3760" w:rsidRDefault="0025034F" w:rsidP="0025034F">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 xml:space="preserve">Goldewijk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11" w:history="1">
        <w:r w:rsidRPr="001B3760">
          <w:rPr>
            <w:rStyle w:val="Hyperlink"/>
            <w:sz w:val="20"/>
            <w:szCs w:val="20"/>
          </w:rPr>
          <w:t>https://ourworldindata.org/land-use</w:t>
        </w:r>
      </w:hyperlink>
      <w:r w:rsidRPr="001B3760">
        <w:rPr>
          <w:sz w:val="20"/>
          <w:szCs w:val="20"/>
        </w:rPr>
        <w:t xml:space="preserve"> (24/01/2022).</w:t>
      </w:r>
    </w:p>
    <w:p w14:paraId="68FC8B31" w14:textId="77777777" w:rsidR="0025034F" w:rsidRPr="001B3760" w:rsidRDefault="0025034F" w:rsidP="0025034F">
      <w:pPr>
        <w:spacing w:line="276" w:lineRule="auto"/>
        <w:jc w:val="both"/>
        <w:rPr>
          <w:sz w:val="20"/>
          <w:szCs w:val="20"/>
        </w:rPr>
      </w:pPr>
    </w:p>
    <w:p w14:paraId="3B74C000" w14:textId="77777777" w:rsidR="0025034F" w:rsidRPr="001B3760"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published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xml:space="preserve">, as well as key impacts of future land-use change scenarios for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w:t>
      </w:r>
      <w:r w:rsidRPr="001B3760">
        <w:lastRenderedPageBreak/>
        <w:t xml:space="preserve">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However, another important aspect of land-use change for biodiversity outcomes is the level of intensity at which the land is used to fulfil its purpose. For instance, introducing and managing green spaces can lead to positive biodiversity outcomes in urban environments </w:t>
      </w:r>
      <w:r w:rsidRPr="001B3760">
        <w:fldChar w:fldCharType="begin" w:fldLock="1"/>
      </w:r>
      <w:r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1B3760">
        <w:fldChar w:fldCharType="separate"/>
      </w:r>
      <w:r w:rsidRPr="001B3760">
        <w:rPr>
          <w:noProof/>
        </w:rPr>
        <w:t xml:space="preserve">(Ives </w:t>
      </w:r>
      <w:r w:rsidRPr="001B3760">
        <w:rPr>
          <w:i/>
          <w:noProof/>
        </w:rPr>
        <w:t>et al.</w:t>
      </w:r>
      <w:r w:rsidRPr="001B3760">
        <w:rPr>
          <w:noProof/>
        </w:rPr>
        <w:t xml:space="preserve"> 2016; Aronson </w:t>
      </w:r>
      <w:r w:rsidRPr="001B3760">
        <w:rPr>
          <w:i/>
          <w:noProof/>
        </w:rPr>
        <w:t>et al.</w:t>
      </w:r>
      <w:r w:rsidRPr="001B3760">
        <w:rPr>
          <w:noProof/>
        </w:rPr>
        <w:t xml:space="preserve"> 2017)</w:t>
      </w:r>
      <w:r w:rsidRPr="001B3760">
        <w:fldChar w:fldCharType="end"/>
      </w:r>
      <w:r w:rsidRPr="001B3760">
        <w:t xml:space="preserve">. Yet, land-use intensity has not been explicitly considered by a majority of past studies investigating impacts of land-use change on biodiversity (Davison </w:t>
      </w:r>
      <w:r w:rsidRPr="001B3760">
        <w:rPr>
          <w:i/>
          <w:iCs/>
        </w:rPr>
        <w:t>et al.</w:t>
      </w:r>
      <w:r w:rsidRPr="001B3760">
        <w:t xml:space="preserve"> 2021), despite its likely importance for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08F69ABE" w14:textId="77777777" w:rsidR="0025034F" w:rsidRPr="001B3760" w:rsidRDefault="0025034F" w:rsidP="0025034F">
      <w:pPr>
        <w:spacing w:line="276" w:lineRule="auto"/>
        <w:jc w:val="both"/>
        <w:rPr>
          <w:i/>
          <w:iCs/>
        </w:rPr>
      </w:pPr>
      <w:r w:rsidRPr="001B3760">
        <w:rPr>
          <w:i/>
          <w:iCs/>
        </w:rPr>
        <w:t>Climate change</w:t>
      </w:r>
    </w:p>
    <w:p w14:paraId="779B1D39" w14:textId="77777777" w:rsidR="0025034F" w:rsidRPr="001B3760" w:rsidRDefault="0025034F" w:rsidP="0025034F">
      <w:pPr>
        <w:spacing w:line="276" w:lineRule="auto"/>
        <w:jc w:val="both"/>
      </w:pPr>
      <w:r w:rsidRPr="001B3760">
        <w:t>According to the World Meteorological Organization, climate change is defined as long-term changes (</w:t>
      </w:r>
      <w:proofErr w:type="spellStart"/>
      <w:r w:rsidRPr="001B3760">
        <w:t>i.e</w:t>
      </w:r>
      <w:proofErr w:type="spellEnd"/>
      <w:r w:rsidRPr="001B3760">
        <w:t xml:space="preserve">, at least over several decades) to the mean state or to the variability of the climate, attributable to human activity or to natural causes. There is a strong scientific consensus that current climate change (starting ~A.D. 1850) is the result of human activity, and that it is has been onset by </w:t>
      </w:r>
      <w:r>
        <w:t xml:space="preserve">the </w:t>
      </w:r>
      <w:r w:rsidRPr="001B3760">
        <w:t xml:space="preserve">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rising average temperatures </w:t>
      </w:r>
      <w:r w:rsidRPr="001B3760">
        <w:fldChar w:fldCharType="begin" w:fldLock="1"/>
      </w:r>
      <w:r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2)</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14BD0860" w14:textId="77777777" w:rsidR="0025034F" w:rsidRPr="001B3760" w:rsidRDefault="0025034F" w:rsidP="0025034F">
      <w:pPr>
        <w:spacing w:line="276" w:lineRule="auto"/>
        <w:jc w:val="both"/>
      </w:pPr>
    </w:p>
    <w:p w14:paraId="32F6F74F" w14:textId="77777777" w:rsidR="0025034F" w:rsidRPr="001B3760" w:rsidRDefault="0025034F" w:rsidP="0025034F">
      <w:pPr>
        <w:spacing w:line="276" w:lineRule="auto"/>
        <w:jc w:val="center"/>
      </w:pPr>
      <w:r w:rsidRPr="001B3760">
        <w:rPr>
          <w:noProof/>
        </w:rPr>
        <w:drawing>
          <wp:inline distT="0" distB="0" distL="0" distR="0" wp14:anchorId="64267DBE" wp14:editId="33B2DA82">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2"/>
                    <a:stretch>
                      <a:fillRect/>
                    </a:stretch>
                  </pic:blipFill>
                  <pic:spPr>
                    <a:xfrm>
                      <a:off x="0" y="0"/>
                      <a:ext cx="5133049" cy="2875327"/>
                    </a:xfrm>
                    <a:prstGeom prst="rect">
                      <a:avLst/>
                    </a:prstGeom>
                  </pic:spPr>
                </pic:pic>
              </a:graphicData>
            </a:graphic>
          </wp:inline>
        </w:drawing>
      </w:r>
    </w:p>
    <w:p w14:paraId="477A6086" w14:textId="77777777" w:rsidR="0025034F" w:rsidRPr="001B3760" w:rsidRDefault="0025034F" w:rsidP="0025034F">
      <w:pPr>
        <w:spacing w:line="276" w:lineRule="auto"/>
        <w:jc w:val="both"/>
        <w:rPr>
          <w:rFonts w:cstheme="minorHAnsi"/>
          <w:sz w:val="20"/>
          <w:szCs w:val="20"/>
        </w:rPr>
      </w:pPr>
      <w:r w:rsidRPr="001B3760">
        <w:rPr>
          <w:rFonts w:cstheme="minorHAnsi"/>
          <w:b/>
          <w:bCs/>
          <w:sz w:val="20"/>
          <w:szCs w:val="20"/>
        </w:rPr>
        <w:t xml:space="preserve">Figure 2: Land surface temperature anomaly between A.D 1880 and A.D. 2022. </w:t>
      </w:r>
      <w:r w:rsidRPr="001B3760">
        <w:rPr>
          <w:rFonts w:cstheme="minorHAnsi"/>
          <w:sz w:val="20"/>
          <w:szCs w:val="20"/>
        </w:rPr>
        <w:t xml:space="preserve">Data retrieved from the National Oceanic and Atmospheric Administration – National </w:t>
      </w:r>
      <w:proofErr w:type="spellStart"/>
      <w:r w:rsidRPr="001B3760">
        <w:rPr>
          <w:rFonts w:cstheme="minorHAnsi"/>
          <w:sz w:val="20"/>
          <w:szCs w:val="20"/>
        </w:rPr>
        <w:t>Centers</w:t>
      </w:r>
      <w:proofErr w:type="spellEnd"/>
      <w:r w:rsidRPr="001B3760">
        <w:rPr>
          <w:rFonts w:cstheme="minorHAnsi"/>
          <w:sz w:val="20"/>
          <w:szCs w:val="20"/>
        </w:rPr>
        <w:t xml:space="preserve"> for Environmental Information, downloaded from </w:t>
      </w:r>
      <w:hyperlink r:id="rId13" w:history="1">
        <w:r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(May 2022), and plotted for the month of March. The anomalies are calculated with reference to the global temperature average for the 20</w:t>
      </w:r>
      <w:r w:rsidRPr="001B3760">
        <w:rPr>
          <w:rFonts w:cstheme="minorHAnsi"/>
          <w:sz w:val="20"/>
          <w:szCs w:val="20"/>
          <w:vertAlign w:val="superscript"/>
        </w:rPr>
        <w:t>th</w:t>
      </w:r>
      <w:r w:rsidRPr="001B3760">
        <w:rPr>
          <w:rFonts w:cstheme="minorHAnsi"/>
          <w:sz w:val="20"/>
          <w:szCs w:val="20"/>
        </w:rPr>
        <w:t xml:space="preserve"> century.</w:t>
      </w:r>
    </w:p>
    <w:p w14:paraId="3CD5D1D1" w14:textId="77777777" w:rsidR="0025034F" w:rsidRPr="001B3760" w:rsidRDefault="0025034F" w:rsidP="0025034F">
      <w:pPr>
        <w:spacing w:line="276" w:lineRule="auto"/>
        <w:jc w:val="both"/>
      </w:pPr>
    </w:p>
    <w:p w14:paraId="71DF104C" w14:textId="77777777" w:rsidR="0025034F" w:rsidRPr="001B3760" w:rsidRDefault="0025034F" w:rsidP="0025034F">
      <w:pPr>
        <w:spacing w:line="276" w:lineRule="auto"/>
        <w:jc w:val="both"/>
      </w:pPr>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Pr="001B3760">
        <w:fldChar w:fldCharType="separate"/>
      </w:r>
      <w:r w:rsidRPr="001B3760">
        <w:rPr>
          <w:noProof/>
        </w:rPr>
        <w:t xml:space="preserve">(Chen </w:t>
      </w:r>
      <w:r w:rsidRPr="001B3760">
        <w:rPr>
          <w:i/>
          <w:noProof/>
        </w:rPr>
        <w:lastRenderedPageBreak/>
        <w:t>et al.</w:t>
      </w:r>
      <w:r w:rsidRPr="001B3760">
        <w:rPr>
          <w:noProof/>
        </w:rPr>
        <w:t xml:space="preserve"> 2011; Lenoir &amp; Svenning 2015)</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 xml:space="preserve">. Climate-change impacts on individual species have consequences for whole communities, through the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1581177E" w14:textId="77777777" w:rsidR="0025034F" w:rsidRPr="001B3760" w:rsidRDefault="0025034F" w:rsidP="0025034F">
      <w:pPr>
        <w:spacing w:line="276" w:lineRule="auto"/>
        <w:jc w:val="both"/>
      </w:pPr>
      <w:r w:rsidRPr="001B3760">
        <w:t xml:space="preserve">Projecting 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xml:space="preserve"> and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Pr="001B3760">
        <w:t xml:space="preserve">. As the world’s population continues to grow and as the demand for food, energy and other commodities keeps rising, rates of global land-use and climate change are unlikely to curb 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In this context, evaluating the effects of land-use and climate change on biodiversity and associated ecosystem services has become vital </w:t>
      </w:r>
      <w:proofErr w:type="gramStart"/>
      <w:r w:rsidRPr="001B3760">
        <w:t>in order to</w:t>
      </w:r>
      <w:proofErr w:type="gramEnd"/>
      <w:r w:rsidRPr="001B3760">
        <w:t xml:space="preserve"> put into place mitigation measures. In particular, understanding what makes species more sensitive to land-use and climate change can help conservation efforts.</w:t>
      </w:r>
    </w:p>
    <w:p w14:paraId="146EF533" w14:textId="77777777" w:rsidR="0025034F" w:rsidRPr="001B3760" w:rsidRDefault="0025034F" w:rsidP="0025034F">
      <w:pPr>
        <w:pStyle w:val="ListParagraph"/>
        <w:numPr>
          <w:ilvl w:val="0"/>
          <w:numId w:val="2"/>
        </w:numPr>
        <w:spacing w:line="276" w:lineRule="auto"/>
        <w:jc w:val="both"/>
        <w:rPr>
          <w:i/>
          <w:iCs/>
        </w:rPr>
      </w:pPr>
      <w:r w:rsidRPr="001B3760">
        <w:rPr>
          <w:i/>
          <w:iCs/>
        </w:rPr>
        <w:t>Informing and prioritising vertebrate conservation with trait-based approaches</w:t>
      </w:r>
    </w:p>
    <w:p w14:paraId="7FC15062" w14:textId="77777777" w:rsidR="0025034F" w:rsidRPr="001B3760" w:rsidRDefault="0025034F" w:rsidP="0025034F">
      <w:pPr>
        <w:spacing w:line="276" w:lineRule="auto"/>
        <w:jc w:val="both"/>
        <w:rPr>
          <w:i/>
          <w:iCs/>
        </w:rPr>
      </w:pPr>
      <w:r w:rsidRPr="001B3760">
        <w:rPr>
          <w:i/>
          <w:iCs/>
        </w:rPr>
        <w:t>Ecological importance of terrestrial vertebrates and current threats</w:t>
      </w:r>
    </w:p>
    <w:p w14:paraId="3635BBE9" w14:textId="5AA193E4" w:rsidR="0025034F" w:rsidRPr="00AB2F7B" w:rsidRDefault="0025034F" w:rsidP="0025034F">
      <w:pPr>
        <w:spacing w:line="276" w:lineRule="auto"/>
        <w:jc w:val="both"/>
      </w:pPr>
      <w:r w:rsidRPr="00AB2F7B">
        <w:rPr>
          <w:rFonts w:ascii="SFRM1095" w:hAnsi="SFRM1095" w:cs="SFRM1095"/>
        </w:rPr>
        <w:t xml:space="preserve">Vertebrates play significant roles in ecosystem functioning and support a wide range of processes, most notably as pollinators </w:t>
      </w:r>
      <w:r w:rsidRPr="00AB2F7B">
        <w:rPr>
          <w:rFonts w:ascii="SFRM1095" w:hAnsi="SFRM1095" w:cs="SFRM1095"/>
        </w:rPr>
        <w:fldChar w:fldCharType="begin" w:fldLock="1"/>
      </w:r>
      <w:r w:rsidRPr="00AB2F7B">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(Ratto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seed dispersers </w:t>
      </w:r>
      <w:r w:rsidRPr="00AB2F7B">
        <w:rPr>
          <w:rFonts w:ascii="SFRM1095" w:hAnsi="SFRM1095" w:cs="SFRM1095"/>
        </w:rPr>
        <w:fldChar w:fldCharType="begin" w:fldLock="1"/>
      </w:r>
      <w:r w:rsidRPr="00AB2F7B">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(Tiffney 2004)</w:t>
      </w:r>
      <w:r w:rsidRPr="00AB2F7B">
        <w:rPr>
          <w:rFonts w:ascii="SFRM1095" w:hAnsi="SFRM1095" w:cs="SFRM1095"/>
        </w:rPr>
        <w:fldChar w:fldCharType="end"/>
      </w:r>
      <w:r w:rsidRPr="00AB2F7B">
        <w:rPr>
          <w:rFonts w:ascii="SFRM1095" w:hAnsi="SFRM1095" w:cs="SFRM1095"/>
        </w:rPr>
        <w:t xml:space="preserve">, regulators of lower trophic levels </w:t>
      </w:r>
      <w:r w:rsidRPr="00AB2F7B">
        <w:rPr>
          <w:rFonts w:ascii="SFRM1095" w:hAnsi="SFRM1095" w:cs="SFRM1095"/>
        </w:rPr>
        <w:fldChar w:fldCharType="begin" w:fldLock="1"/>
      </w:r>
      <w:r w:rsidRPr="00AB2F7B">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(Barber </w:t>
      </w:r>
      <w:r w:rsidRPr="00AB2F7B">
        <w:rPr>
          <w:rFonts w:ascii="SFRM1095" w:hAnsi="SFRM1095" w:cs="SFRM1095"/>
          <w:i/>
          <w:noProof/>
        </w:rPr>
        <w:t>et al.</w:t>
      </w:r>
      <w:r w:rsidRPr="00AB2F7B">
        <w:rPr>
          <w:rFonts w:ascii="SFRM1095" w:hAnsi="SFRM1095" w:cs="SFRM1095"/>
          <w:noProof/>
        </w:rPr>
        <w:t xml:space="preserve"> 2010; Salo </w:t>
      </w:r>
      <w:r w:rsidRPr="00AB2F7B">
        <w:rPr>
          <w:rFonts w:ascii="SFRM1095" w:hAnsi="SFRM1095" w:cs="SFRM1095"/>
          <w:i/>
          <w:noProof/>
        </w:rPr>
        <w:t>et al.</w:t>
      </w:r>
      <w:r w:rsidRPr="00AB2F7B">
        <w:rPr>
          <w:rFonts w:ascii="SFRM1095" w:hAnsi="SFRM1095" w:cs="SFRM1095"/>
          <w:noProof/>
        </w:rPr>
        <w:t xml:space="preserve"> 2010; Luck </w:t>
      </w:r>
      <w:r w:rsidRPr="00AB2F7B">
        <w:rPr>
          <w:rFonts w:ascii="SFRM1095" w:hAnsi="SFRM1095" w:cs="SFRM1095"/>
          <w:i/>
          <w:noProof/>
        </w:rPr>
        <w:t>et al.</w:t>
      </w:r>
      <w:r w:rsidRPr="00AB2F7B">
        <w:rPr>
          <w:rFonts w:ascii="SFRM1095" w:hAnsi="SFRM1095" w:cs="SFRM1095"/>
          <w:noProof/>
        </w:rPr>
        <w:t xml:space="preserve"> 2012; Lin </w:t>
      </w:r>
      <w:r w:rsidRPr="00AB2F7B">
        <w:rPr>
          <w:rFonts w:ascii="SFRM1095" w:hAnsi="SFRM1095" w:cs="SFRM1095"/>
          <w:i/>
          <w:noProof/>
        </w:rPr>
        <w:t>et al.</w:t>
      </w:r>
      <w:r w:rsidRPr="00AB2F7B">
        <w:rPr>
          <w:rFonts w:ascii="SFRM1095" w:hAnsi="SFRM1095" w:cs="SFRM1095"/>
          <w:noProof/>
        </w:rPr>
        <w:t xml:space="preserve"> 2018; Zhang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nutrient cyclers </w:t>
      </w:r>
      <w:r w:rsidRPr="00AB2F7B">
        <w:rPr>
          <w:rFonts w:ascii="SFRM1095" w:hAnsi="SFRM1095" w:cs="SFRM1095"/>
        </w:rPr>
        <w:fldChar w:fldCharType="begin" w:fldLock="1"/>
      </w:r>
      <w:r w:rsidRPr="00AB2F7B">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(Wilson &amp; Wolkovich 2011; Inger </w:t>
      </w:r>
      <w:r w:rsidRPr="00AB2F7B">
        <w:rPr>
          <w:rFonts w:ascii="SFRM1095" w:hAnsi="SFRM1095" w:cs="SFRM1095"/>
          <w:i/>
          <w:noProof/>
        </w:rPr>
        <w:t>et al.</w:t>
      </w:r>
      <w:r w:rsidRPr="00AB2F7B">
        <w:rPr>
          <w:rFonts w:ascii="SFRM1095" w:hAnsi="SFRM1095" w:cs="SFRM1095"/>
          <w:noProof/>
        </w:rPr>
        <w:t xml:space="preserve"> 2016; Cunningham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and ecosystem engineers </w:t>
      </w:r>
      <w:r w:rsidRPr="00AB2F7B">
        <w:rPr>
          <w:rFonts w:ascii="SFRM1095" w:hAnsi="SFRM1095" w:cs="SFRM1095"/>
        </w:rPr>
        <w:fldChar w:fldCharType="begin" w:fldLock="1"/>
      </w:r>
      <w:r w:rsidRPr="00AB2F7B">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(Severtsov 2012)</w:t>
      </w:r>
      <w:r w:rsidRPr="00AB2F7B">
        <w:rPr>
          <w:rFonts w:ascii="SFRM1095" w:hAnsi="SFRM1095" w:cs="SFRM1095"/>
        </w:rPr>
        <w:fldChar w:fldCharType="end"/>
      </w:r>
      <w:r w:rsidRPr="00AB2F7B">
        <w:rPr>
          <w:rFonts w:ascii="SFRM1095" w:hAnsi="SFRM1095" w:cs="SFRM1095"/>
        </w:rPr>
        <w:t xml:space="preserve">. Vertebrates are also important for human societies, both culturally and as sources of proteins </w:t>
      </w:r>
      <w:r w:rsidRPr="00AB2F7B">
        <w:rPr>
          <w:rFonts w:ascii="SFRM1095" w:hAnsi="SFRM1095" w:cs="SFRM1095"/>
        </w:rPr>
        <w:fldChar w:fldCharType="begin" w:fldLock="1"/>
      </w:r>
      <w:r w:rsidRPr="00AB2F7B">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(Hirons </w:t>
      </w:r>
      <w:r w:rsidRPr="00AB2F7B">
        <w:rPr>
          <w:rFonts w:ascii="SFRM1095" w:hAnsi="SFRM1095" w:cs="SFRM1095"/>
          <w:i/>
          <w:noProof/>
        </w:rPr>
        <w:t>et al.</w:t>
      </w:r>
      <w:r w:rsidRPr="00AB2F7B">
        <w:rPr>
          <w:rFonts w:ascii="SFRM1095" w:hAnsi="SFRM1095" w:cs="SFRM1095"/>
          <w:noProof/>
        </w:rPr>
        <w:t xml:space="preserve"> 2016; Albert </w:t>
      </w:r>
      <w:r w:rsidRPr="00AB2F7B">
        <w:rPr>
          <w:rFonts w:ascii="SFRM1095" w:hAnsi="SFRM1095" w:cs="SFRM1095"/>
          <w:i/>
          <w:noProof/>
        </w:rPr>
        <w:t>et al.</w:t>
      </w:r>
      <w:r w:rsidRPr="00AB2F7B">
        <w:rPr>
          <w:rFonts w:ascii="SFRM1095" w:hAnsi="SFRM1095" w:cs="SFRM1095"/>
          <w:noProof/>
        </w:rPr>
        <w:t xml:space="preserve"> 2018; Alves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and figure among the most charismatic species </w:t>
      </w:r>
      <w:r w:rsidRPr="00AB2F7B">
        <w:rPr>
          <w:rFonts w:ascii="SFRM1095" w:hAnsi="SFRM1095" w:cs="SFRM1095"/>
        </w:rPr>
        <w:fldChar w:fldCharType="begin" w:fldLock="1"/>
      </w:r>
      <w:r w:rsidRPr="00AB2F7B">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Pr="00AB2F7B">
        <w:rPr>
          <w:rFonts w:ascii="SFRM1095" w:hAnsi="SFRM1095" w:cs="SFRM1095"/>
        </w:rPr>
        <w:fldChar w:fldCharType="separate"/>
      </w:r>
      <w:r w:rsidRPr="00AB2F7B">
        <w:rPr>
          <w:rFonts w:ascii="SFRM1095" w:hAnsi="SFRM1095" w:cs="SFRM1095"/>
          <w:noProof/>
        </w:rPr>
        <w:t xml:space="preserve">(Courchamp </w:t>
      </w:r>
      <w:r w:rsidRPr="00AB2F7B">
        <w:rPr>
          <w:rFonts w:ascii="SFRM1095" w:hAnsi="SFRM1095" w:cs="SFRM1095"/>
          <w:i/>
          <w:noProof/>
        </w:rPr>
        <w:t>et al.</w:t>
      </w:r>
      <w:r w:rsidRPr="00AB2F7B">
        <w:rPr>
          <w:rFonts w:ascii="SFRM1095" w:hAnsi="SFRM1095" w:cs="SFRM1095"/>
          <w:noProof/>
        </w:rPr>
        <w:t xml:space="preserve"> 2018)</w:t>
      </w:r>
      <w:r w:rsidRPr="00AB2F7B">
        <w:rPr>
          <w:rFonts w:ascii="SFRM1095" w:hAnsi="SFRM1095" w:cs="SFRM1095"/>
        </w:rPr>
        <w:fldChar w:fldCharType="end"/>
      </w:r>
      <w:r w:rsidRPr="00AB2F7B">
        <w:rPr>
          <w:rFonts w:ascii="SFRM1095" w:hAnsi="SFRM1095" w:cs="SFRM1095"/>
        </w:rPr>
        <w:t xml:space="preserve">. Despite their cultural and ecological importance, terrestrial vertebrates are highly threatened by human activities. </w:t>
      </w:r>
      <w:r w:rsidRPr="00AB2F7B">
        <w:t xml:space="preserve">The latest Living Planet Report revealed that vertebrate populations have decreased by 70% on average since 1970 </w:t>
      </w:r>
      <w:r w:rsidRPr="00AB2F7B">
        <w:fldChar w:fldCharType="begin" w:fldLock="1"/>
      </w:r>
      <w:r w:rsidRPr="00AB2F7B">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AB2F7B">
        <w:fldChar w:fldCharType="separate"/>
      </w:r>
      <w:r w:rsidRPr="00AB2F7B">
        <w:rPr>
          <w:noProof/>
        </w:rPr>
        <w:t>(WWF 2020)</w:t>
      </w:r>
      <w:r w:rsidRPr="00AB2F7B">
        <w:fldChar w:fldCharType="end"/>
      </w:r>
      <w:r w:rsidRPr="00AB2F7B">
        <w:t xml:space="preserve">. According to the IUCN Red List of Threatened Species, about 41% of assessed amphibian species are classified as threatened, 26% of the mammals, 21% of the reptiles and 13% of the birds (IUCN 2022, </w:t>
      </w:r>
      <w:hyperlink r:id="rId14" w:history="1">
        <w:r w:rsidRPr="00AB2F7B">
          <w:rPr>
            <w:rStyle w:val="Hyperlink"/>
          </w:rPr>
          <w:t>https://www.iucnredlist.org/resources/summary-statistics</w:t>
        </w:r>
      </w:hyperlink>
      <w:r w:rsidRPr="00AB2F7B">
        <w:t xml:space="preserve">). A recent assessment of vertebrates listed in the IUCN Red List of Threatened Species highlights habitat destruction as the predominant human threat </w:t>
      </w:r>
      <w:r w:rsidRPr="00AB2F7B">
        <w:fldChar w:fldCharType="begin" w:fldLock="1"/>
      </w:r>
      <w:r w:rsidRPr="00AB2F7B">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AB2F7B">
        <w:fldChar w:fldCharType="separate"/>
      </w:r>
      <w:r w:rsidRPr="00AB2F7B">
        <w:rPr>
          <w:noProof/>
        </w:rPr>
        <w:t xml:space="preserve">(Cox </w:t>
      </w:r>
      <w:r w:rsidRPr="00AB2F7B">
        <w:rPr>
          <w:i/>
          <w:noProof/>
        </w:rPr>
        <w:t>et al.</w:t>
      </w:r>
      <w:r w:rsidRPr="00AB2F7B">
        <w:rPr>
          <w:noProof/>
        </w:rPr>
        <w:t xml:space="preserve"> 2022)</w:t>
      </w:r>
      <w:r w:rsidRPr="00AB2F7B">
        <w:fldChar w:fldCharType="end"/>
      </w:r>
      <w:r w:rsidRPr="00AB2F7B">
        <w:t xml:space="preserve">, but direct exploitation also figures among the major factors of decline </w:t>
      </w:r>
      <w:r w:rsidRPr="00AB2F7B">
        <w:fldChar w:fldCharType="begin" w:fldLock="1"/>
      </w:r>
      <w:r w:rsidRPr="00AB2F7B">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AB2F7B">
        <w:fldChar w:fldCharType="separate"/>
      </w:r>
      <w:r w:rsidRPr="00AB2F7B">
        <w:rPr>
          <w:noProof/>
        </w:rPr>
        <w:t>(Monastersky 2014)</w:t>
      </w:r>
      <w:r w:rsidRPr="00AB2F7B">
        <w:fldChar w:fldCharType="end"/>
      </w:r>
      <w:r w:rsidRPr="00AB2F7B">
        <w:t xml:space="preserve">. Although climate change is not the principal driver of current population declines </w:t>
      </w:r>
      <w:r w:rsidRPr="00AB2F7B">
        <w:fldChar w:fldCharType="begin" w:fldLock="1"/>
      </w:r>
      <w:r w:rsidRPr="00AB2F7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AB2F7B">
        <w:fldChar w:fldCharType="separate"/>
      </w:r>
      <w:r w:rsidRPr="00AB2F7B">
        <w:rPr>
          <w:noProof/>
        </w:rPr>
        <w:t xml:space="preserve">(Caro </w:t>
      </w:r>
      <w:r w:rsidRPr="00AB2F7B">
        <w:rPr>
          <w:i/>
          <w:noProof/>
        </w:rPr>
        <w:t>et al.</w:t>
      </w:r>
      <w:r w:rsidRPr="00AB2F7B">
        <w:rPr>
          <w:noProof/>
        </w:rPr>
        <w:t xml:space="preserve"> 2022)</w:t>
      </w:r>
      <w:r w:rsidRPr="00AB2F7B">
        <w:fldChar w:fldCharType="end"/>
      </w:r>
      <w:r w:rsidRPr="00AB2F7B">
        <w:t xml:space="preserve">, the first extinction of a mammal attributed to anthropogenic climate was reported in 2016 </w:t>
      </w:r>
      <w:r w:rsidRPr="00AB2F7B">
        <w:fldChar w:fldCharType="begin" w:fldLock="1"/>
      </w:r>
      <w:r w:rsidRPr="00AB2F7B">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AB2F7B">
        <w:fldChar w:fldCharType="separate"/>
      </w:r>
      <w:r w:rsidRPr="00AB2F7B">
        <w:rPr>
          <w:noProof/>
        </w:rPr>
        <w:t>(Watson 2016)</w:t>
      </w:r>
      <w:r w:rsidRPr="00AB2F7B">
        <w:fldChar w:fldCharType="end"/>
      </w:r>
      <w:r w:rsidRPr="00AB2F7B">
        <w:t>, and future projections highlight that between 10% and 30% of vertebrate species could be locally lost by 2070</w:t>
      </w:r>
      <w:r w:rsidR="00376285">
        <w:t xml:space="preserve"> depending on </w:t>
      </w:r>
      <w:r w:rsidR="00EC11FC">
        <w:t>climate-change scenarios</w:t>
      </w:r>
      <w:r w:rsidRPr="00AB2F7B">
        <w:t xml:space="preserve"> </w:t>
      </w:r>
      <w:r w:rsidRPr="00AB2F7B">
        <w:fldChar w:fldCharType="begin" w:fldLock="1"/>
      </w:r>
      <w:r w:rsidRPr="00AB2F7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AB2F7B">
        <w:fldChar w:fldCharType="separate"/>
      </w:r>
      <w:r w:rsidRPr="00AB2F7B">
        <w:rPr>
          <w:noProof/>
        </w:rPr>
        <w:t>(Newbold 2018)</w:t>
      </w:r>
      <w:r w:rsidRPr="00AB2F7B">
        <w:fldChar w:fldCharType="end"/>
      </w:r>
      <w:r w:rsidRPr="00AB2F7B">
        <w:t>.</w:t>
      </w:r>
    </w:p>
    <w:p w14:paraId="46769A4F" w14:textId="77777777" w:rsidR="0025034F" w:rsidRPr="00F83388" w:rsidRDefault="0025034F" w:rsidP="0025034F">
      <w:pPr>
        <w:spacing w:line="276" w:lineRule="auto"/>
        <w:jc w:val="both"/>
        <w:rPr>
          <w:i/>
          <w:iCs/>
        </w:rPr>
      </w:pPr>
      <w:r w:rsidRPr="00F83388">
        <w:rPr>
          <w:i/>
          <w:iCs/>
        </w:rPr>
        <w:t>Using traits to understand species responses to environmental change</w:t>
      </w:r>
    </w:p>
    <w:p w14:paraId="4F0A992C" w14:textId="05E93D3A" w:rsidR="0025034F" w:rsidRDefault="0025034F" w:rsidP="0025034F">
      <w:pPr>
        <w:autoSpaceDE w:val="0"/>
        <w:autoSpaceDN w:val="0"/>
        <w:adjustRightInd w:val="0"/>
        <w:spacing w:after="0" w:line="276" w:lineRule="auto"/>
        <w:jc w:val="both"/>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 xml:space="preserve">(Dornelas </w:t>
      </w:r>
      <w:r w:rsidRPr="00B45775">
        <w:rPr>
          <w:i/>
          <w:noProof/>
        </w:rPr>
        <w:t>et al.</w:t>
      </w:r>
      <w:r w:rsidRPr="00B45775">
        <w:rPr>
          <w:noProof/>
        </w:rPr>
        <w:t xml:space="preserve"> 2019; Leung </w:t>
      </w:r>
      <w:r w:rsidRPr="00B45775">
        <w:rPr>
          <w:i/>
          <w:noProof/>
        </w:rPr>
        <w:t>et al.</w:t>
      </w:r>
      <w:r w:rsidRPr="00B45775">
        <w:rPr>
          <w:noProof/>
        </w:rPr>
        <w:t xml:space="preserve"> 2020)</w:t>
      </w:r>
      <w:r>
        <w:fldChar w:fldCharType="end"/>
      </w:r>
      <w:r>
        <w:t>: while s</w:t>
      </w:r>
      <w:r w:rsidRPr="00510F61">
        <w:t>ome species are projected to decline</w:t>
      </w:r>
      <w:r>
        <w:t xml:space="preserve">, others </w:t>
      </w:r>
      <w:r w:rsidRPr="00510F61">
        <w:t>may benefit from global changes</w:t>
      </w:r>
      <w:r>
        <w:t xml:space="preserv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 xml:space="preserve">(Thomas 2013; Newbold </w:t>
      </w:r>
      <w:r w:rsidRPr="00B45775">
        <w:rPr>
          <w:i/>
          <w:noProof/>
        </w:rPr>
        <w:t>et al.</w:t>
      </w:r>
      <w:r w:rsidRPr="00B45775">
        <w:rPr>
          <w:noProof/>
        </w:rPr>
        <w:t xml:space="preserve">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measurable at the organismal level, that likely influence organismal fitness and performance (this is 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w:t>
      </w:r>
      <w:r w:rsidRPr="00697F62">
        <w:rPr>
          <w:i/>
          <w:noProof/>
        </w:rPr>
        <w:lastRenderedPageBreak/>
        <w:t>et al.</w:t>
      </w:r>
      <w:r w:rsidRPr="00697F62">
        <w:rPr>
          <w:noProof/>
        </w:rPr>
        <w:t xml:space="preserve">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on the grounds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sidR="00635673">
        <w:t xml:space="preserve"> </w:t>
      </w:r>
      <w:r w:rsidR="00635673" w:rsidRPr="00B01495">
        <w:rPr>
          <w:highlight w:val="yellow"/>
        </w:rPr>
        <w:t>Trait-based approaches</w:t>
      </w:r>
      <w:r w:rsidR="00B01495" w:rsidRPr="00B01495">
        <w:rPr>
          <w:highlight w:val="yellow"/>
        </w:rPr>
        <w:t xml:space="preserve"> rapidly developed</w:t>
      </w:r>
      <w:r w:rsidR="00635673" w:rsidRPr="00B01495">
        <w:rPr>
          <w:highlight w:val="yellow"/>
        </w:rPr>
        <w:t xml:space="preserve"> </w:t>
      </w:r>
      <w:r w:rsidR="002C4CA6" w:rsidRPr="00B01495">
        <w:rPr>
          <w:highlight w:val="yellow"/>
        </w:rPr>
        <w:t>(</w:t>
      </w:r>
      <w:proofErr w:type="spellStart"/>
      <w:r w:rsidR="002C4CA6" w:rsidRPr="00B01495">
        <w:rPr>
          <w:highlight w:val="yellow"/>
        </w:rPr>
        <w:t>Hevia</w:t>
      </w:r>
      <w:proofErr w:type="spellEnd"/>
      <w:r w:rsidR="002C4CA6" w:rsidRPr="00B01495">
        <w:rPr>
          <w:highlight w:val="yellow"/>
        </w:rPr>
        <w:t xml:space="preserve"> et al.</w:t>
      </w:r>
      <w:r w:rsidR="00B01495">
        <w:rPr>
          <w:highlight w:val="yellow"/>
        </w:rPr>
        <w:t xml:space="preserve"> 2017</w:t>
      </w:r>
      <w:r w:rsidR="002C4CA6" w:rsidRPr="00B01495">
        <w:rPr>
          <w:highlight w:val="yellow"/>
        </w:rPr>
        <w:t>)</w:t>
      </w:r>
      <w:r w:rsidR="00B01495">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Indeed, if </w:t>
      </w:r>
      <w:r>
        <w:rPr>
          <w:rFonts w:ascii="SFRM1095" w:hAnsi="SFRM1095" w:cs="SFRM1095"/>
        </w:rPr>
        <w:t xml:space="preserve">species’ responses to human threats consistently relate to certain traits, it may be possible to generalise patterns and estimate the responses of species for which population data is 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 xml:space="preserve">(Verberk </w:t>
      </w:r>
      <w:r w:rsidRPr="00132160">
        <w:rPr>
          <w:rFonts w:ascii="SFRM1095" w:hAnsi="SFRM1095" w:cs="SFRM1095"/>
          <w:i/>
          <w:noProof/>
        </w:rPr>
        <w:t>et al.</w:t>
      </w:r>
      <w:r w:rsidRPr="00132160">
        <w:rPr>
          <w:rFonts w:ascii="SFRM1095" w:hAnsi="SFRM1095" w:cs="SFRM1095"/>
          <w:noProof/>
        </w:rPr>
        <w:t xml:space="preserve"> 2013)</w:t>
      </w:r>
      <w:r>
        <w:rPr>
          <w:rFonts w:ascii="SFRM1095" w:hAnsi="SFRM1095" w:cs="SFRM1095"/>
        </w:rPr>
        <w:fldChar w:fldCharType="end"/>
      </w:r>
      <w:r>
        <w:rPr>
          <w:rFonts w:ascii="SFRM1095" w:hAnsi="SFRM1095" w:cs="SFRM1095"/>
        </w:rPr>
        <w:t xml:space="preserve">. As such, traits have been used </w:t>
      </w:r>
      <w:r>
        <w:t xml:space="preserve">to assess species vulnerability to global changes (in particular to climate change; </w:t>
      </w:r>
      <w:r>
        <w:fldChar w:fldCharType="begin" w:fldLock="1"/>
      </w:r>
      <w:r>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fldChar w:fldCharType="separate"/>
      </w:r>
      <w:r w:rsidRPr="00697F62">
        <w:rPr>
          <w:noProof/>
        </w:rPr>
        <w:t xml:space="preserve">Foden </w:t>
      </w:r>
      <w:r w:rsidRPr="00697F62">
        <w:rPr>
          <w:i/>
          <w:noProof/>
        </w:rPr>
        <w:t>et al.</w:t>
      </w:r>
      <w:r w:rsidRPr="00697F62">
        <w:rPr>
          <w:noProof/>
        </w:rPr>
        <w:t xml:space="preserve"> </w:t>
      </w:r>
      <w:r>
        <w:rPr>
          <w:noProof/>
        </w:rPr>
        <w:t>(</w:t>
      </w:r>
      <w:r w:rsidRPr="00697F62">
        <w:rPr>
          <w:noProof/>
        </w:rPr>
        <w:t>2013</w:t>
      </w:r>
      <w:r>
        <w:rPr>
          <w:noProof/>
        </w:rPr>
        <w:t>)</w:t>
      </w:r>
      <w:r w:rsidRPr="00697F62">
        <w:rPr>
          <w:noProof/>
        </w:rPr>
        <w:t xml:space="preserve">; Pacifici </w:t>
      </w:r>
      <w:r w:rsidRPr="00697F62">
        <w:rPr>
          <w:i/>
          <w:noProof/>
        </w:rPr>
        <w:t>et al.</w:t>
      </w:r>
      <w:r w:rsidRPr="00697F62">
        <w:rPr>
          <w:noProof/>
        </w:rPr>
        <w:t xml:space="preserve"> </w:t>
      </w:r>
      <w:r>
        <w:rPr>
          <w:noProof/>
        </w:rPr>
        <w:t>(</w:t>
      </w:r>
      <w:r w:rsidRPr="00697F62">
        <w:rPr>
          <w:noProof/>
        </w:rPr>
        <w:t>2015)</w:t>
      </w:r>
      <w:r>
        <w:fldChar w:fldCharType="end"/>
      </w:r>
      <w:r>
        <w:t xml:space="preserve">), with frameworks assuming that species traits predict species sensitivity to environmental change. A number of studies have focused on explaining species extinction risk with traits </w:t>
      </w:r>
      <w:r>
        <w:fldChar w:fldCharType="begin" w:fldLock="1"/>
      </w:r>
      <w:r>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fldChar w:fldCharType="separate"/>
      </w:r>
      <w:r w:rsidRPr="0079156E">
        <w:rPr>
          <w:noProof/>
        </w:rPr>
        <w:t xml:space="preserve">(Lebreton 2011; Chichorro </w:t>
      </w:r>
      <w:r w:rsidRPr="0079156E">
        <w:rPr>
          <w:i/>
          <w:noProof/>
        </w:rPr>
        <w:t>et al.</w:t>
      </w:r>
      <w:r w:rsidRPr="0079156E">
        <w:rPr>
          <w:noProof/>
        </w:rPr>
        <w:t xml:space="preserve"> 2019)</w:t>
      </w:r>
      <w:r>
        <w:fldChar w:fldCharType="end"/>
      </w:r>
      <w:r>
        <w:t xml:space="preserve">, which is of high interest for conservation but often lack threat-specific considerations </w:t>
      </w:r>
      <w:r>
        <w:fldChar w:fldCharType="begin" w:fldLock="1"/>
      </w:r>
      <w:r>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fldChar w:fldCharType="separate"/>
      </w:r>
      <w:r w:rsidRPr="0079156E">
        <w:rPr>
          <w:noProof/>
        </w:rPr>
        <w:t xml:space="preserve">(Gonzalez-Suarez </w:t>
      </w:r>
      <w:r w:rsidRPr="0079156E">
        <w:rPr>
          <w:i/>
          <w:noProof/>
        </w:rPr>
        <w:t>et al.</w:t>
      </w:r>
      <w:r w:rsidRPr="0079156E">
        <w:rPr>
          <w:noProof/>
        </w:rPr>
        <w:t xml:space="preserve"> 2013)</w:t>
      </w:r>
      <w:r>
        <w:fldChar w:fldCharType="end"/>
      </w:r>
      <w:r>
        <w:t xml:space="preserve">. Among studies focused on land-use change, empirical evidence linking traits and biodiversity responses rely mostly on (1)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 xml:space="preserve">(Flynn </w:t>
      </w:r>
      <w:r w:rsidRPr="00AE00F9">
        <w:rPr>
          <w:i/>
          <w:noProof/>
        </w:rPr>
        <w:t>et al.</w:t>
      </w:r>
      <w:r w:rsidRPr="00AE00F9">
        <w:rPr>
          <w:noProof/>
        </w:rPr>
        <w:t xml:space="preserve">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 xml:space="preserve">(Newbold </w:t>
      </w:r>
      <w:r w:rsidRPr="00AE00F9">
        <w:rPr>
          <w:i/>
          <w:noProof/>
        </w:rPr>
        <w:t>et al.</w:t>
      </w:r>
      <w:r w:rsidRPr="00AE00F9">
        <w:rPr>
          <w:noProof/>
        </w:rPr>
        <w:t xml:space="preserve"> 2013)</w:t>
      </w:r>
      <w:r>
        <w:fldChar w:fldCharType="end"/>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 xml:space="preserve">(Schloss </w:t>
      </w:r>
      <w:r w:rsidRPr="00D27DA7">
        <w:rPr>
          <w:i/>
          <w:noProof/>
        </w:rPr>
        <w:t>et al.</w:t>
      </w:r>
      <w:r w:rsidRPr="00D27DA7">
        <w:rPr>
          <w:noProof/>
        </w:rPr>
        <w:t xml:space="preserve"> 2012; Pacifici </w:t>
      </w:r>
      <w:r w:rsidRPr="00D27DA7">
        <w:rPr>
          <w:i/>
          <w:noProof/>
        </w:rPr>
        <w:t>et al.</w:t>
      </w:r>
      <w:r w:rsidRPr="00D27DA7">
        <w:rPr>
          <w:noProof/>
        </w:rPr>
        <w:t xml:space="preserve"> 2017; Di Marco </w:t>
      </w:r>
      <w:r w:rsidRPr="00D27DA7">
        <w:rPr>
          <w:i/>
          <w:noProof/>
        </w:rPr>
        <w:t>et al.</w:t>
      </w:r>
      <w:r w:rsidRPr="00D27DA7">
        <w:rPr>
          <w:noProof/>
        </w:rPr>
        <w:t xml:space="preserve"> 2021)</w:t>
      </w:r>
      <w:r>
        <w:fldChar w:fldCharType="end"/>
      </w:r>
      <w:r>
        <w:t xml:space="preserve">; and with range-filling approaches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 xml:space="preserve">(Estrada </w:t>
      </w:r>
      <w:r w:rsidRPr="00F86A36">
        <w:rPr>
          <w:i/>
          <w:noProof/>
        </w:rPr>
        <w:t>et al.</w:t>
      </w:r>
      <w:r w:rsidRPr="00F86A36">
        <w:rPr>
          <w:noProof/>
        </w:rPr>
        <w:t xml:space="preserve"> 2018)</w:t>
      </w:r>
      <w:r>
        <w:fldChar w:fldCharType="end"/>
      </w:r>
      <w:r>
        <w:t xml:space="preserve">). However, such 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 xml:space="preserve">(Hevia </w:t>
      </w:r>
      <w:r w:rsidRPr="00AE00F9">
        <w:rPr>
          <w:i/>
          <w:noProof/>
        </w:rPr>
        <w:t>et al.</w:t>
      </w:r>
      <w:r w:rsidRPr="00AE00F9">
        <w:rPr>
          <w:noProof/>
        </w:rPr>
        <w:t xml:space="preserve"> 2017; Davison </w:t>
      </w:r>
      <w:r w:rsidRPr="00AE00F9">
        <w:rPr>
          <w:i/>
          <w:noProof/>
        </w:rPr>
        <w:t>et al.</w:t>
      </w:r>
      <w:r w:rsidRPr="00AE00F9">
        <w:rPr>
          <w:noProof/>
        </w:rPr>
        <w:t xml:space="preserve"> 2021)</w:t>
      </w:r>
      <w:r>
        <w:fldChar w:fldCharType="end"/>
      </w:r>
      <w:r>
        <w:t xml:space="preserve">. Thus, although response traits to land-use and climate change have been identified in various vertebrate taxa, </w:t>
      </w:r>
      <w:r>
        <w:rPr>
          <w:rFonts w:ascii="SFRM1095" w:hAnsi="SFRM1095" w:cs="SFRM1095"/>
        </w:rPr>
        <w:t xml:space="preserve">whether the effects of such traits can be generalised geographically and taxonomically remains largely uncertain, emphasising the need for global comparative assessments of the relationships between traits and species responses to human threats. In this thesis, I set out to fill in this gap by asking whether interspecific trait variation is associated with species land-use responses and with climate change sensitivity, </w:t>
      </w:r>
      <w:r w:rsidRPr="00510F61">
        <w:t xml:space="preserve">at global scales, </w:t>
      </w:r>
      <w:r>
        <w:t xml:space="preserve">and </w:t>
      </w:r>
      <w:r w:rsidRPr="001B3760">
        <w:rPr>
          <w:lang w:eastAsia="en-GB"/>
        </w:rPr>
        <w:t>comparatively across the four vertebrate classes</w:t>
      </w:r>
      <w:r>
        <w:rPr>
          <w:lang w:eastAsia="en-GB"/>
        </w:rPr>
        <w:t>. Such an assessment helps to understand what species are at most risk from global changes and may be useful to the prioritisation of conservation efforts. I also aim</w:t>
      </w:r>
      <w:r w:rsidRPr="001B3760">
        <w:rPr>
          <w:lang w:eastAsia="en-GB"/>
        </w:rPr>
        <w:t xml:space="preserve"> to highlight some of the consequences</w:t>
      </w:r>
      <w:r>
        <w:rPr>
          <w:lang w:eastAsia="en-GB"/>
        </w:rPr>
        <w:t xml:space="preserve"> of global changes</w:t>
      </w:r>
      <w:r w:rsidRPr="001B3760">
        <w:rPr>
          <w:lang w:eastAsia="en-GB"/>
        </w:rPr>
        <w:t xml:space="preserve"> for ecosystem functioning.</w:t>
      </w:r>
      <w:r>
        <w:t xml:space="preserve"> </w:t>
      </w: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 xml:space="preserve">(De Palma </w:t>
      </w:r>
      <w:r w:rsidRPr="009B4E0E">
        <w:rPr>
          <w:i/>
          <w:noProof/>
        </w:rPr>
        <w:t>et al.</w:t>
      </w:r>
      <w:r w:rsidRPr="009B4E0E">
        <w:rPr>
          <w:noProof/>
        </w:rPr>
        <w:t xml:space="preserve">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w:t>
      </w:r>
      <w:r w:rsidRPr="00E60D09">
        <w:rPr>
          <w:i/>
          <w:noProof/>
        </w:rPr>
        <w:t>et al.</w:t>
      </w:r>
      <w:r w:rsidRPr="00E60D09">
        <w:rPr>
          <w:noProof/>
        </w:rPr>
        <w:t xml:space="preserve">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I would like to emphasize that I do not assess species </w:t>
      </w:r>
      <w:r w:rsidRPr="00E80200">
        <w:rPr>
          <w:i/>
          <w:iCs/>
        </w:rPr>
        <w:t>responses</w:t>
      </w:r>
      <w:r>
        <w:t xml:space="preserve"> to climate change (which would require to integrate considerations of species exposure to climate change; </w:t>
      </w:r>
      <w:r>
        <w:fldChar w:fldCharType="begin" w:fldLock="1"/>
      </w:r>
      <w:r>
        <w: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instrText>
      </w:r>
      <w:r>
        <w:fldChar w:fldCharType="separate"/>
      </w:r>
      <w:r w:rsidRPr="006274EF">
        <w:rPr>
          <w:noProof/>
        </w:rPr>
        <w:t xml:space="preserve">Foden </w:t>
      </w:r>
      <w:r>
        <w:rPr>
          <w:noProof/>
        </w:rPr>
        <w:t>(</w:t>
      </w:r>
      <w:r w:rsidRPr="006274EF">
        <w:rPr>
          <w:noProof/>
        </w:rPr>
        <w:t>2016)</w:t>
      </w:r>
      <w:r>
        <w:fldChar w:fldCharType="end"/>
      </w:r>
      <w:r>
        <w:t>).</w:t>
      </w:r>
    </w:p>
    <w:p w14:paraId="64A309F8" w14:textId="77777777" w:rsidR="0025034F" w:rsidRPr="00611BEE" w:rsidRDefault="0025034F" w:rsidP="0025034F">
      <w:pPr>
        <w:autoSpaceDE w:val="0"/>
        <w:autoSpaceDN w:val="0"/>
        <w:adjustRightInd w:val="0"/>
        <w:spacing w:after="0" w:line="276" w:lineRule="auto"/>
        <w:jc w:val="both"/>
      </w:pPr>
    </w:p>
    <w:p w14:paraId="5DC258E4" w14:textId="77777777" w:rsidR="0025034F" w:rsidRPr="001B3760" w:rsidRDefault="0025034F" w:rsidP="0025034F">
      <w:pPr>
        <w:pStyle w:val="ListParagraph"/>
        <w:numPr>
          <w:ilvl w:val="0"/>
          <w:numId w:val="2"/>
        </w:numPr>
        <w:spacing w:line="276" w:lineRule="auto"/>
        <w:jc w:val="both"/>
        <w:rPr>
          <w:i/>
          <w:iCs/>
        </w:rPr>
      </w:pPr>
      <w:r w:rsidRPr="001B3760">
        <w:rPr>
          <w:i/>
          <w:iCs/>
        </w:rPr>
        <w:t>Aims, hypotheses and outline of the following Chapters</w:t>
      </w:r>
    </w:p>
    <w:p w14:paraId="03D90EF4" w14:textId="75328ADA" w:rsidR="0025034F" w:rsidRPr="001B3760" w:rsidRDefault="0025034F" w:rsidP="0025034F">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climate-change sensitivity</w:t>
      </w:r>
      <w:r>
        <w:rPr>
          <w:lang w:eastAsia="en-GB"/>
        </w:rPr>
        <w:t xml:space="preserve"> in terrestrial vertebrates, and </w:t>
      </w:r>
      <w:r w:rsidR="00AF41FC">
        <w:rPr>
          <w:lang w:eastAsia="en-GB"/>
        </w:rPr>
        <w:t xml:space="preserve">to </w:t>
      </w:r>
      <w:r>
        <w:rPr>
          <w:lang w:eastAsia="en-GB"/>
        </w:rPr>
        <w:t xml:space="preserve">highlight some consequences for ecosystem functioning. </w:t>
      </w:r>
      <w:r w:rsidRPr="001B3760">
        <w:rPr>
          <w:lang w:eastAsia="en-GB"/>
        </w:rPr>
        <w:t xml:space="preserve">One of the obstacles that have hindered the </w:t>
      </w:r>
      <w:r w:rsidRPr="001B3760">
        <w:rPr>
          <w:lang w:eastAsia="en-GB"/>
        </w:rPr>
        <w:lastRenderedPageBreak/>
        <w:t xml:space="preserve">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was an important and </w:t>
      </w:r>
      <w:proofErr w:type="gramStart"/>
      <w:r w:rsidRPr="001B3760">
        <w:rPr>
          <w:lang w:eastAsia="en-GB"/>
        </w:rPr>
        <w:t>necessary prerequisite</w:t>
      </w:r>
      <w:proofErr w:type="gramEnd"/>
      <w:r w:rsidRPr="001B3760">
        <w:rPr>
          <w:lang w:eastAsia="en-GB"/>
        </w:rPr>
        <w:t xml:space="preserv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w:t>
      </w:r>
      <w:r>
        <w:rPr>
          <w:lang w:eastAsia="en-GB"/>
        </w:rPr>
        <w:t xml:space="preserve"> Because of data limitation constraints, I am not able to consider intraspecific variation in the data compilation.</w:t>
      </w:r>
      <w:r w:rsidRPr="001B3760">
        <w:rPr>
          <w:lang w:eastAsia="en-GB"/>
        </w:rPr>
        <w:t xml:space="preserve"> Chapter 2 assesses the availability of the trait data across the terrestrial vertebrate classes, and investigates whether the trait data present global taxonomic, </w:t>
      </w:r>
      <w:proofErr w:type="gramStart"/>
      <w:r w:rsidRPr="001B3760">
        <w:rPr>
          <w:lang w:eastAsia="en-GB"/>
        </w:rPr>
        <w:t>phylogenetic</w:t>
      </w:r>
      <w:proofErr w:type="gramEnd"/>
      <w:r w:rsidRPr="001B3760">
        <w:rPr>
          <w:lang w:eastAsia="en-GB"/>
        </w:rPr>
        <w:t xml:space="preserve">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w:t>
      </w:r>
      <w:proofErr w:type="spellStart"/>
      <w:r w:rsidRPr="001B3760">
        <w:rPr>
          <w:lang w:eastAsia="en-GB"/>
        </w:rPr>
        <w:t>undersampled</w:t>
      </w:r>
      <w:proofErr w:type="spellEnd"/>
      <w:r w:rsidRPr="001B3760">
        <w:rPr>
          <w:lang w:eastAsia="en-GB"/>
        </w:rPr>
        <w:t xml:space="preserve"> compared to mammals and birds. Further, I hypothesize that trait data are less abundant for the narrower-ranging species and in species-richer regions. </w:t>
      </w:r>
      <w:commentRangeStart w:id="61"/>
      <w:r w:rsidRPr="001B3760">
        <w:rPr>
          <w:lang w:eastAsia="en-GB"/>
        </w:rPr>
        <w:t xml:space="preserve">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commentRangeEnd w:id="61"/>
      <w:r>
        <w:rPr>
          <w:rStyle w:val="CommentReference"/>
        </w:rPr>
        <w:commentReference w:id="61"/>
      </w:r>
    </w:p>
    <w:p w14:paraId="391F5E3D" w14:textId="77777777" w:rsidR="0025034F" w:rsidRPr="001B3760" w:rsidRDefault="0025034F" w:rsidP="0025034F">
      <w:pPr>
        <w:spacing w:line="276" w:lineRule="auto"/>
        <w:jc w:val="both"/>
      </w:pPr>
      <w:r>
        <w:t xml:space="preserve">At the assemblage level, multivariate trait composition 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 xml:space="preserve">on the functional diversity of local vertebrate assemblages. To this end, I combine the trait data collected in Chapter 2 with the PREDICTS database. After imputing missing trait values </w:t>
      </w:r>
      <w:r>
        <w:rPr>
          <w:lang w:eastAsia="en-GB"/>
        </w:rPr>
        <w:t>(</w:t>
      </w:r>
      <w:r w:rsidRPr="001B3760">
        <w:rPr>
          <w:lang w:eastAsia="en-GB"/>
        </w:rPr>
        <w:t>evidenced in Chapter 2</w:t>
      </w:r>
      <w:r>
        <w:rPr>
          <w:lang w:eastAsia="en-GB"/>
        </w:rPr>
        <w:t>)</w:t>
      </w:r>
      <w:r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62"/>
      <w:r w:rsidRPr="001B3760">
        <w:rPr>
          <w:lang w:eastAsia="en-GB"/>
        </w:rPr>
        <w:t xml:space="preserve">This Chapter was published in </w:t>
      </w:r>
      <w:r w:rsidRPr="001B3760">
        <w:rPr>
          <w:i/>
          <w:iCs/>
          <w:lang w:eastAsia="en-GB"/>
        </w:rPr>
        <w:t>Ecology Letters</w:t>
      </w:r>
      <w:r w:rsidRPr="001B3760">
        <w:rPr>
          <w:lang w:eastAsia="en-GB"/>
        </w:rPr>
        <w:t xml:space="preserve"> (Etard </w:t>
      </w:r>
      <w:r w:rsidRPr="001B3760">
        <w:rPr>
          <w:i/>
          <w:iCs/>
          <w:lang w:eastAsia="en-GB"/>
        </w:rPr>
        <w:t>et al</w:t>
      </w:r>
      <w:r w:rsidRPr="001B3760">
        <w:rPr>
          <w:lang w:eastAsia="en-GB"/>
        </w:rPr>
        <w:t xml:space="preserve">. 2022). </w:t>
      </w:r>
      <w:commentRangeEnd w:id="62"/>
      <w:r>
        <w:rPr>
          <w:rStyle w:val="CommentReference"/>
        </w:rPr>
        <w:commentReference w:id="62"/>
      </w:r>
    </w:p>
    <w:p w14:paraId="036F1B76" w14:textId="77777777"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w:t>
      </w:r>
      <w:proofErr w:type="gramStart"/>
      <w:r>
        <w:rPr>
          <w:lang w:eastAsia="en-GB"/>
        </w:rPr>
        <w:t>assemblages, but</w:t>
      </w:r>
      <w:proofErr w:type="gramEnd"/>
      <w:r>
        <w:rPr>
          <w:lang w:eastAsia="en-GB"/>
        </w:rPr>
        <w:t xml:space="preserve"> does not allow to assess the effects of particular traits on species land-use responses, as multidimensional trait variation is summarised into single indices of functional diversity. In </w:t>
      </w:r>
      <w:r w:rsidRPr="001B3760">
        <w:rPr>
          <w:lang w:eastAsia="en-GB"/>
        </w:rPr>
        <w:t>Chapter 4</w:t>
      </w:r>
      <w:r>
        <w:rPr>
          <w:lang w:eastAsia="en-GB"/>
        </w:rPr>
        <w:t>, I</w:t>
      </w:r>
      <w:r w:rsidRPr="001B3760">
        <w:rPr>
          <w:lang w:eastAsia="en-GB"/>
        </w:rPr>
        <w:t xml:space="preserve"> investigat</w:t>
      </w:r>
      <w:r>
        <w:rPr>
          <w:lang w:eastAsia="en-GB"/>
        </w:rPr>
        <w:t>e</w:t>
      </w:r>
      <w:r w:rsidRPr="001B3760">
        <w:rPr>
          <w:lang w:eastAsia="en-GB"/>
        </w:rPr>
        <w:t xml:space="preserve"> </w:t>
      </w:r>
      <w:r w:rsidRPr="001B3760">
        <w:t xml:space="preserve">whether ecological traits and geographical range area are associated with species land-use responses and species climate-change sensitivity, comparatively among the terrestrial vertebrate classes. </w:t>
      </w:r>
      <w:r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Pr>
          <w:lang w:eastAsia="en-GB"/>
        </w:rPr>
        <w:t xml:space="preserve">To the best of my knowledge, Chapter 4 constitutes the first global comparative assessment, among </w:t>
      </w:r>
      <w:r>
        <w:rPr>
          <w:lang w:eastAsia="en-GB"/>
        </w:rPr>
        <w:lastRenderedPageBreak/>
        <w:t>vertebrate classes, of associations between traits and species land-use responses and between traits and species climate-change sensitivity.</w:t>
      </w:r>
    </w:p>
    <w:p w14:paraId="587D346A" w14:textId="77777777"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r>
        <w:rPr>
          <w:lang w:eastAsia="en-GB"/>
        </w:rPr>
        <w:t>Chapter 5 highlights the impacts of land-use change on vertebrate community metabolism.</w:t>
      </w:r>
    </w:p>
    <w:p w14:paraId="044ABAAD" w14:textId="4F7E4E02"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 xml:space="preserve">highlight some of the limitations and </w:t>
      </w:r>
      <w:r>
        <w:rPr>
          <w:lang w:eastAsia="en-GB"/>
        </w:rPr>
        <w:t xml:space="preserve">I </w:t>
      </w:r>
      <w:r w:rsidRPr="001B3760">
        <w:rPr>
          <w:lang w:eastAsia="en-GB"/>
        </w:rPr>
        <w:t xml:space="preserve">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183556C8" w14:textId="747F4E25" w:rsidR="00BD7F0E" w:rsidRDefault="00BD7F0E" w:rsidP="00C8587F">
      <w:pPr>
        <w:spacing w:line="276" w:lineRule="auto"/>
        <w:jc w:val="both"/>
        <w:rPr>
          <w:lang w:eastAsia="en-GB"/>
        </w:rPr>
      </w:pPr>
    </w:p>
    <w:p w14:paraId="74B828AF" w14:textId="77777777" w:rsidR="00BB47A6" w:rsidRDefault="00BB47A6" w:rsidP="00BB47A6">
      <w:pPr>
        <w:jc w:val="both"/>
        <w:rPr>
          <w:lang w:eastAsia="en-GB"/>
        </w:rPr>
      </w:pPr>
    </w:p>
    <w:p w14:paraId="22100A2F" w14:textId="6862D2A0" w:rsidR="00BB47A6" w:rsidRDefault="00BB47A6" w:rsidP="00BB47A6">
      <w:pPr>
        <w:jc w:val="both"/>
        <w:rPr>
          <w:i/>
          <w:iCs/>
        </w:rPr>
      </w:pPr>
    </w:p>
    <w:p w14:paraId="32372934" w14:textId="09348B02" w:rsidR="00437EF9" w:rsidRDefault="00437EF9" w:rsidP="00BB47A6">
      <w:pPr>
        <w:jc w:val="both"/>
        <w:rPr>
          <w:i/>
          <w:iCs/>
        </w:rPr>
      </w:pPr>
    </w:p>
    <w:p w14:paraId="4A63BD18" w14:textId="77777777" w:rsidR="00437EF9" w:rsidRDefault="00437EF9">
      <w:pPr>
        <w:rPr>
          <w:i/>
          <w:iCs/>
        </w:rPr>
      </w:pPr>
      <w:r>
        <w:rPr>
          <w:i/>
          <w:iCs/>
        </w:rPr>
        <w:br w:type="page"/>
      </w:r>
    </w:p>
    <w:p w14:paraId="3FC57A68" w14:textId="115D7BD1" w:rsidR="00437EF9" w:rsidRPr="00437EF9" w:rsidRDefault="00437EF9" w:rsidP="00BB47A6">
      <w:pPr>
        <w:jc w:val="both"/>
        <w:rPr>
          <w:b/>
          <w:bCs/>
          <w:sz w:val="32"/>
          <w:szCs w:val="32"/>
        </w:rPr>
      </w:pPr>
      <w:r w:rsidRPr="00437EF9">
        <w:rPr>
          <w:b/>
          <w:bCs/>
          <w:sz w:val="32"/>
          <w:szCs w:val="32"/>
        </w:rPr>
        <w:lastRenderedPageBreak/>
        <w:t>References</w:t>
      </w:r>
    </w:p>
    <w:p w14:paraId="24B6D0E6" w14:textId="4407C945" w:rsidR="0025034F" w:rsidRPr="0025034F" w:rsidRDefault="00D616E3" w:rsidP="0025034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5034F" w:rsidRPr="0025034F">
        <w:rPr>
          <w:rFonts w:ascii="Calibri" w:hAnsi="Calibri" w:cs="Calibri"/>
          <w:noProof/>
          <w:szCs w:val="24"/>
        </w:rPr>
        <w:t xml:space="preserve">Albert, C., Luque, G.M. &amp; Courchamp, F. (2018). The twenty most charismatic species. </w:t>
      </w:r>
      <w:r w:rsidR="0025034F" w:rsidRPr="0025034F">
        <w:rPr>
          <w:rFonts w:ascii="Calibri" w:hAnsi="Calibri" w:cs="Calibri"/>
          <w:i/>
          <w:iCs/>
          <w:noProof/>
          <w:szCs w:val="24"/>
        </w:rPr>
        <w:t>PLoS One</w:t>
      </w:r>
      <w:r w:rsidR="0025034F" w:rsidRPr="0025034F">
        <w:rPr>
          <w:rFonts w:ascii="Calibri" w:hAnsi="Calibri" w:cs="Calibri"/>
          <w:noProof/>
          <w:szCs w:val="24"/>
        </w:rPr>
        <w:t>.</w:t>
      </w:r>
    </w:p>
    <w:p w14:paraId="1478CD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25034F">
        <w:rPr>
          <w:rFonts w:ascii="Calibri" w:hAnsi="Calibri" w:cs="Calibri"/>
          <w:i/>
          <w:iCs/>
          <w:noProof/>
          <w:szCs w:val="24"/>
        </w:rPr>
        <w:t>Glob. Environ. Chang.</w:t>
      </w:r>
      <w:r w:rsidRPr="0025034F">
        <w:rPr>
          <w:rFonts w:ascii="Calibri" w:hAnsi="Calibri" w:cs="Calibri"/>
          <w:noProof/>
          <w:szCs w:val="24"/>
        </w:rPr>
        <w:t>, 35, 138–147.</w:t>
      </w:r>
    </w:p>
    <w:p w14:paraId="7974D38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Alves, R.R.N., Souto, W.M.S., Fernandes-Ferreira, H., Bezerra, D.M.M., Barboza, R.R.D. &amp; Vieira, W.L.S. (2018). </w:t>
      </w:r>
      <w:r w:rsidRPr="0025034F">
        <w:rPr>
          <w:rFonts w:ascii="Calibri" w:hAnsi="Calibri" w:cs="Calibri"/>
          <w:i/>
          <w:iCs/>
          <w:noProof/>
          <w:szCs w:val="24"/>
        </w:rPr>
        <w:t>The Importance of Hunting in Human Societies</w:t>
      </w:r>
      <w:r w:rsidRPr="0025034F">
        <w:rPr>
          <w:rFonts w:ascii="Calibri" w:hAnsi="Calibri" w:cs="Calibri"/>
          <w:noProof/>
          <w:szCs w:val="24"/>
        </w:rPr>
        <w:t xml:space="preserve">. </w:t>
      </w:r>
      <w:r w:rsidRPr="0025034F">
        <w:rPr>
          <w:rFonts w:ascii="Calibri" w:hAnsi="Calibri" w:cs="Calibri"/>
          <w:i/>
          <w:iCs/>
          <w:noProof/>
          <w:szCs w:val="24"/>
        </w:rPr>
        <w:t>Ethnozoology Anim. our Lives</w:t>
      </w:r>
      <w:r w:rsidRPr="0025034F">
        <w:rPr>
          <w:rFonts w:ascii="Calibri" w:hAnsi="Calibri" w:cs="Calibri"/>
          <w:noProof/>
          <w:szCs w:val="24"/>
        </w:rPr>
        <w:t>. Elsevier Inc.</w:t>
      </w:r>
    </w:p>
    <w:p w14:paraId="11E2E30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Aronson, M.F.J., Lepczyk, C.A., Evans, K.L., Goddard, M.A., Lerman, S.B., MacIvor, J.S., </w:t>
      </w:r>
      <w:r w:rsidRPr="0025034F">
        <w:rPr>
          <w:rFonts w:ascii="Calibri" w:hAnsi="Calibri" w:cs="Calibri"/>
          <w:i/>
          <w:iCs/>
          <w:noProof/>
          <w:szCs w:val="24"/>
        </w:rPr>
        <w:t>et al.</w:t>
      </w:r>
      <w:r w:rsidRPr="0025034F">
        <w:rPr>
          <w:rFonts w:ascii="Calibri" w:hAnsi="Calibri" w:cs="Calibri"/>
          <w:noProof/>
          <w:szCs w:val="24"/>
        </w:rPr>
        <w:t xml:space="preserve"> (2017). Biodiversity in the city: key challenges for urban green space management. </w:t>
      </w:r>
      <w:r w:rsidRPr="0025034F">
        <w:rPr>
          <w:rFonts w:ascii="Calibri" w:hAnsi="Calibri" w:cs="Calibri"/>
          <w:i/>
          <w:iCs/>
          <w:noProof/>
          <w:szCs w:val="24"/>
        </w:rPr>
        <w:t>Front. Ecol. Environ.</w:t>
      </w:r>
      <w:r w:rsidRPr="0025034F">
        <w:rPr>
          <w:rFonts w:ascii="Calibri" w:hAnsi="Calibri" w:cs="Calibri"/>
          <w:noProof/>
          <w:szCs w:val="24"/>
        </w:rPr>
        <w:t>, 15, 189–196.</w:t>
      </w:r>
    </w:p>
    <w:p w14:paraId="482CD5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25034F">
        <w:rPr>
          <w:rFonts w:ascii="Calibri" w:hAnsi="Calibri" w:cs="Calibri"/>
          <w:i/>
          <w:iCs/>
          <w:noProof/>
          <w:szCs w:val="24"/>
        </w:rPr>
        <w:t>Proc. Natl. Acad. Sci.</w:t>
      </w:r>
    </w:p>
    <w:p w14:paraId="7AF8BB9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Barnosky, A.D., Matzke, N., Tomiya, S., Wogan, G.O.U., Swartz, B., Quental, T.B., </w:t>
      </w:r>
      <w:r w:rsidRPr="0025034F">
        <w:rPr>
          <w:rFonts w:ascii="Calibri" w:hAnsi="Calibri" w:cs="Calibri"/>
          <w:i/>
          <w:iCs/>
          <w:noProof/>
          <w:szCs w:val="24"/>
        </w:rPr>
        <w:t>et al.</w:t>
      </w:r>
      <w:r w:rsidRPr="0025034F">
        <w:rPr>
          <w:rFonts w:ascii="Calibri" w:hAnsi="Calibri" w:cs="Calibri"/>
          <w:noProof/>
          <w:szCs w:val="24"/>
        </w:rPr>
        <w:t xml:space="preserve"> (2011). Has the Earth’s sixth mass extinction already arrived? </w:t>
      </w:r>
      <w:r w:rsidRPr="0025034F">
        <w:rPr>
          <w:rFonts w:ascii="Calibri" w:hAnsi="Calibri" w:cs="Calibri"/>
          <w:i/>
          <w:iCs/>
          <w:noProof/>
          <w:szCs w:val="24"/>
        </w:rPr>
        <w:t>Nature</w:t>
      </w:r>
      <w:r w:rsidRPr="0025034F">
        <w:rPr>
          <w:rFonts w:ascii="Calibri" w:hAnsi="Calibri" w:cs="Calibri"/>
          <w:noProof/>
          <w:szCs w:val="24"/>
        </w:rPr>
        <w:t>.</w:t>
      </w:r>
    </w:p>
    <w:p w14:paraId="334236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Biermann, F., Bai, X., Bondre, N., Broadgate, W., Arthur Chen, C.T., Dube, O.P., </w:t>
      </w:r>
      <w:r w:rsidRPr="0025034F">
        <w:rPr>
          <w:rFonts w:ascii="Calibri" w:hAnsi="Calibri" w:cs="Calibri"/>
          <w:i/>
          <w:iCs/>
          <w:noProof/>
          <w:szCs w:val="24"/>
        </w:rPr>
        <w:t>et al.</w:t>
      </w:r>
      <w:r w:rsidRPr="0025034F">
        <w:rPr>
          <w:rFonts w:ascii="Calibri" w:hAnsi="Calibri" w:cs="Calibri"/>
          <w:noProof/>
          <w:szCs w:val="24"/>
        </w:rPr>
        <w:t xml:space="preserve"> (2016). Down to Earth: Contextualizing the Anthropocene. </w:t>
      </w:r>
      <w:r w:rsidRPr="0025034F">
        <w:rPr>
          <w:rFonts w:ascii="Calibri" w:hAnsi="Calibri" w:cs="Calibri"/>
          <w:i/>
          <w:iCs/>
          <w:noProof/>
          <w:szCs w:val="24"/>
        </w:rPr>
        <w:t>Glob. Environ. Chang.</w:t>
      </w:r>
      <w:r w:rsidRPr="0025034F">
        <w:rPr>
          <w:rFonts w:ascii="Calibri" w:hAnsi="Calibri" w:cs="Calibri"/>
          <w:noProof/>
          <w:szCs w:val="24"/>
        </w:rPr>
        <w:t>, 39, 341–350.</w:t>
      </w:r>
    </w:p>
    <w:p w14:paraId="0E22429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Broughton, J.M. &amp; Weitzel, E.M. (2018). Population reconstructions for humans and megafauna suggest mixed causes for North American Pleistocene extinctions. </w:t>
      </w:r>
      <w:r w:rsidRPr="0025034F">
        <w:rPr>
          <w:rFonts w:ascii="Calibri" w:hAnsi="Calibri" w:cs="Calibri"/>
          <w:i/>
          <w:iCs/>
          <w:noProof/>
          <w:szCs w:val="24"/>
        </w:rPr>
        <w:t>Nat. Commun.</w:t>
      </w:r>
      <w:r w:rsidRPr="0025034F">
        <w:rPr>
          <w:rFonts w:ascii="Calibri" w:hAnsi="Calibri" w:cs="Calibri"/>
          <w:noProof/>
          <w:szCs w:val="24"/>
        </w:rPr>
        <w:t>, 9, 1–12.</w:t>
      </w:r>
    </w:p>
    <w:p w14:paraId="5362393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Buchanan, G.M., Butchart, S.H.M., Chandler, G. &amp; Gregory, R.D. (2020). Assessment of national-level progress towards elements of the Aichi Biodiversity Targets. </w:t>
      </w:r>
      <w:r w:rsidRPr="0025034F">
        <w:rPr>
          <w:rFonts w:ascii="Calibri" w:hAnsi="Calibri" w:cs="Calibri"/>
          <w:i/>
          <w:iCs/>
          <w:noProof/>
          <w:szCs w:val="24"/>
        </w:rPr>
        <w:t>Ecol. Indic.</w:t>
      </w:r>
      <w:r w:rsidRPr="0025034F">
        <w:rPr>
          <w:rFonts w:ascii="Calibri" w:hAnsi="Calibri" w:cs="Calibri"/>
          <w:noProof/>
          <w:szCs w:val="24"/>
        </w:rPr>
        <w:t>, 116, 106497.</w:t>
      </w:r>
    </w:p>
    <w:p w14:paraId="7A3A6F1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Butchart, S.H.M., Di Marco, M. &amp; Watson, J.E.M. (2016). Formulating Smart Commitments on Biodiversity: Lessons from the Aichi Targets. </w:t>
      </w:r>
      <w:r w:rsidRPr="0025034F">
        <w:rPr>
          <w:rFonts w:ascii="Calibri" w:hAnsi="Calibri" w:cs="Calibri"/>
          <w:i/>
          <w:iCs/>
          <w:noProof/>
          <w:szCs w:val="24"/>
        </w:rPr>
        <w:t>Conserv. Lett.</w:t>
      </w:r>
      <w:r w:rsidRPr="0025034F">
        <w:rPr>
          <w:rFonts w:ascii="Calibri" w:hAnsi="Calibri" w:cs="Calibri"/>
          <w:noProof/>
          <w:szCs w:val="24"/>
        </w:rPr>
        <w:t>, 9, 457–468.</w:t>
      </w:r>
    </w:p>
    <w:p w14:paraId="2EC58DD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Cahill, A.E., Aiello-Lammens, M.E., Caitlin Fisher-Reid, M., Hua, X., Karanewsky, C.J., Ryu, H.Y., </w:t>
      </w:r>
      <w:r w:rsidRPr="0025034F">
        <w:rPr>
          <w:rFonts w:ascii="Calibri" w:hAnsi="Calibri" w:cs="Calibri"/>
          <w:i/>
          <w:iCs/>
          <w:noProof/>
          <w:szCs w:val="24"/>
        </w:rPr>
        <w:t>et al.</w:t>
      </w:r>
      <w:r w:rsidRPr="0025034F">
        <w:rPr>
          <w:rFonts w:ascii="Calibri" w:hAnsi="Calibri" w:cs="Calibri"/>
          <w:noProof/>
          <w:szCs w:val="24"/>
        </w:rPr>
        <w:t xml:space="preserve"> (2013). How does climate change cause extinction? </w:t>
      </w:r>
      <w:r w:rsidRPr="0025034F">
        <w:rPr>
          <w:rFonts w:ascii="Calibri" w:hAnsi="Calibri" w:cs="Calibri"/>
          <w:i/>
          <w:iCs/>
          <w:noProof/>
          <w:szCs w:val="24"/>
        </w:rPr>
        <w:t>Proc. R. Soc. B Biol. Sci.</w:t>
      </w:r>
      <w:r w:rsidRPr="0025034F">
        <w:rPr>
          <w:rFonts w:ascii="Calibri" w:hAnsi="Calibri" w:cs="Calibri"/>
          <w:noProof/>
          <w:szCs w:val="24"/>
        </w:rPr>
        <w:t>, 280.</w:t>
      </w:r>
    </w:p>
    <w:p w14:paraId="6BDF56E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Capdevila, P., Noviello, N., Mcrae, L., Freeman, R., Life, B., Building, S., </w:t>
      </w:r>
      <w:r w:rsidRPr="0025034F">
        <w:rPr>
          <w:rFonts w:ascii="Calibri" w:hAnsi="Calibri" w:cs="Calibri"/>
          <w:i/>
          <w:iCs/>
          <w:noProof/>
          <w:szCs w:val="24"/>
        </w:rPr>
        <w:t>et al.</w:t>
      </w:r>
      <w:r w:rsidRPr="0025034F">
        <w:rPr>
          <w:rFonts w:ascii="Calibri" w:hAnsi="Calibri" w:cs="Calibri"/>
          <w:noProof/>
          <w:szCs w:val="24"/>
        </w:rPr>
        <w:t xml:space="preserve"> (2022). Body mass and latitude as global predictors of vertebrate Running title : Global predictors of multiple threats, 1–25.</w:t>
      </w:r>
    </w:p>
    <w:p w14:paraId="7216E2E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Caro, T., Rowe, Z., Berger, J., Wholey, P. &amp; Dobson, A. (2022). An inconvenient misconception: Climate change is not the principal driver of biodiversity loss. </w:t>
      </w:r>
      <w:r w:rsidRPr="0025034F">
        <w:rPr>
          <w:rFonts w:ascii="Calibri" w:hAnsi="Calibri" w:cs="Calibri"/>
          <w:i/>
          <w:iCs/>
          <w:noProof/>
          <w:szCs w:val="24"/>
        </w:rPr>
        <w:t>Conserv. Lett.</w:t>
      </w:r>
      <w:r w:rsidRPr="0025034F">
        <w:rPr>
          <w:rFonts w:ascii="Calibri" w:hAnsi="Calibri" w:cs="Calibri"/>
          <w:noProof/>
          <w:szCs w:val="24"/>
        </w:rPr>
        <w:t>, 1–6.</w:t>
      </w:r>
    </w:p>
    <w:p w14:paraId="730B3D8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CBD. (2020). Update of the zero draft of the post-2020 global biodiversity framework. </w:t>
      </w:r>
      <w:r w:rsidRPr="0025034F">
        <w:rPr>
          <w:rFonts w:ascii="Calibri" w:hAnsi="Calibri" w:cs="Calibri"/>
          <w:i/>
          <w:iCs/>
          <w:noProof/>
          <w:szCs w:val="24"/>
        </w:rPr>
        <w:t>Proc. United Nations Environ. Program. Conf. Parties to UN Conv. Biol. Divers.</w:t>
      </w:r>
      <w:r w:rsidRPr="0025034F">
        <w:rPr>
          <w:rFonts w:ascii="Calibri" w:hAnsi="Calibri" w:cs="Calibri"/>
          <w:noProof/>
          <w:szCs w:val="24"/>
        </w:rPr>
        <w:t>, Post2020/P, 1–9.</w:t>
      </w:r>
    </w:p>
    <w:p w14:paraId="1144A29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Chaudhary, A., Pourfaraj, V. &amp; Mooers, A.O. (2018). Projecting global land use-driven evolutionary history loss. </w:t>
      </w:r>
      <w:r w:rsidRPr="0025034F">
        <w:rPr>
          <w:rFonts w:ascii="Calibri" w:hAnsi="Calibri" w:cs="Calibri"/>
          <w:i/>
          <w:iCs/>
          <w:noProof/>
          <w:szCs w:val="24"/>
        </w:rPr>
        <w:t>Divers. Distrib.</w:t>
      </w:r>
      <w:r w:rsidRPr="0025034F">
        <w:rPr>
          <w:rFonts w:ascii="Calibri" w:hAnsi="Calibri" w:cs="Calibri"/>
          <w:noProof/>
          <w:szCs w:val="24"/>
        </w:rPr>
        <w:t>, 24, 158–167.</w:t>
      </w:r>
    </w:p>
    <w:p w14:paraId="111E2B0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Chen, I.C., Hill, J.K., Ohlemüller, R., Roy, D.B. &amp; Thomas, C.D. (2011). Rapid range shifts of species associated with high levels of climate warming. </w:t>
      </w:r>
      <w:r w:rsidRPr="0025034F">
        <w:rPr>
          <w:rFonts w:ascii="Calibri" w:hAnsi="Calibri" w:cs="Calibri"/>
          <w:i/>
          <w:iCs/>
          <w:noProof/>
          <w:szCs w:val="24"/>
        </w:rPr>
        <w:t>Science (80-. ).</w:t>
      </w:r>
      <w:r w:rsidRPr="0025034F">
        <w:rPr>
          <w:rFonts w:ascii="Calibri" w:hAnsi="Calibri" w:cs="Calibri"/>
          <w:noProof/>
          <w:szCs w:val="24"/>
        </w:rPr>
        <w:t>, 333, 1024–1026.</w:t>
      </w:r>
    </w:p>
    <w:p w14:paraId="4D65CA3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Chichorro, F., Juslén, A. &amp; Cardoso, P. (2019). A review of the relation between species traits and extinction risk. </w:t>
      </w:r>
      <w:r w:rsidRPr="0025034F">
        <w:rPr>
          <w:rFonts w:ascii="Calibri" w:hAnsi="Calibri" w:cs="Calibri"/>
          <w:i/>
          <w:iCs/>
          <w:noProof/>
          <w:szCs w:val="24"/>
        </w:rPr>
        <w:t>Biol. Conserv.</w:t>
      </w:r>
      <w:r w:rsidRPr="0025034F">
        <w:rPr>
          <w:rFonts w:ascii="Calibri" w:hAnsi="Calibri" w:cs="Calibri"/>
          <w:noProof/>
          <w:szCs w:val="24"/>
        </w:rPr>
        <w:t>, 237, 220–229.</w:t>
      </w:r>
    </w:p>
    <w:p w14:paraId="550C7B6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Chown, S.L., Hoffmann, A.A., Kristensen, T.N., Angilletta, M.J., Stenseth, N.C. &amp; Pertoldi, C. (2010). </w:t>
      </w:r>
      <w:r w:rsidRPr="0025034F">
        <w:rPr>
          <w:rFonts w:ascii="Calibri" w:hAnsi="Calibri" w:cs="Calibri"/>
          <w:noProof/>
          <w:szCs w:val="24"/>
        </w:rPr>
        <w:lastRenderedPageBreak/>
        <w:t xml:space="preserve">Adapting to climate change: A perspective from evolutionary physiology. </w:t>
      </w:r>
      <w:r w:rsidRPr="0025034F">
        <w:rPr>
          <w:rFonts w:ascii="Calibri" w:hAnsi="Calibri" w:cs="Calibri"/>
          <w:i/>
          <w:iCs/>
          <w:noProof/>
          <w:szCs w:val="24"/>
        </w:rPr>
        <w:t>Clim. Res.</w:t>
      </w:r>
      <w:r w:rsidRPr="0025034F">
        <w:rPr>
          <w:rFonts w:ascii="Calibri" w:hAnsi="Calibri" w:cs="Calibri"/>
          <w:noProof/>
          <w:szCs w:val="24"/>
        </w:rPr>
        <w:t>, 43, 3–15.</w:t>
      </w:r>
    </w:p>
    <w:p w14:paraId="5AE7C25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Courchamp, F., Jaric, I., Albert, C., Meinard, Y., Ripple, W.J. &amp; Chapron, G. (2018). Loved and ignored to death: the paradoxical extinction of the most charismatic animals. </w:t>
      </w:r>
      <w:r w:rsidRPr="0025034F">
        <w:rPr>
          <w:rFonts w:ascii="Calibri" w:hAnsi="Calibri" w:cs="Calibri"/>
          <w:i/>
          <w:iCs/>
          <w:noProof/>
          <w:szCs w:val="24"/>
        </w:rPr>
        <w:t>PLoS Biol.</w:t>
      </w:r>
      <w:r w:rsidRPr="0025034F">
        <w:rPr>
          <w:rFonts w:ascii="Calibri" w:hAnsi="Calibri" w:cs="Calibri"/>
          <w:noProof/>
          <w:szCs w:val="24"/>
        </w:rPr>
        <w:t>, 16, e2003997.</w:t>
      </w:r>
    </w:p>
    <w:p w14:paraId="081750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Cox, N., Young, B.E., Bowles, P., Fernandez, M., Marin, J., Rapacciuolo, G., </w:t>
      </w:r>
      <w:r w:rsidRPr="0025034F">
        <w:rPr>
          <w:rFonts w:ascii="Calibri" w:hAnsi="Calibri" w:cs="Calibri"/>
          <w:i/>
          <w:iCs/>
          <w:noProof/>
          <w:szCs w:val="24"/>
        </w:rPr>
        <w:t>et al.</w:t>
      </w:r>
      <w:r w:rsidRPr="0025034F">
        <w:rPr>
          <w:rFonts w:ascii="Calibri" w:hAnsi="Calibri" w:cs="Calibri"/>
          <w:noProof/>
          <w:szCs w:val="24"/>
        </w:rPr>
        <w:t xml:space="preserve"> (2022). A global reptile assessment highlights shared conservation needs of tetrapods. </w:t>
      </w:r>
      <w:r w:rsidRPr="0025034F">
        <w:rPr>
          <w:rFonts w:ascii="Calibri" w:hAnsi="Calibri" w:cs="Calibri"/>
          <w:i/>
          <w:iCs/>
          <w:noProof/>
          <w:szCs w:val="24"/>
        </w:rPr>
        <w:t>Nature</w:t>
      </w:r>
      <w:r w:rsidRPr="0025034F">
        <w:rPr>
          <w:rFonts w:ascii="Calibri" w:hAnsi="Calibri" w:cs="Calibri"/>
          <w:noProof/>
          <w:szCs w:val="24"/>
        </w:rPr>
        <w:t>.</w:t>
      </w:r>
    </w:p>
    <w:p w14:paraId="0185C5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Crowley, T.J. (2000). Causes of climate change over the past 1000 years. </w:t>
      </w:r>
      <w:r w:rsidRPr="0025034F">
        <w:rPr>
          <w:rFonts w:ascii="Calibri" w:hAnsi="Calibri" w:cs="Calibri"/>
          <w:i/>
          <w:iCs/>
          <w:noProof/>
          <w:szCs w:val="24"/>
        </w:rPr>
        <w:t>Science (80-. ).</w:t>
      </w:r>
      <w:r w:rsidRPr="0025034F">
        <w:rPr>
          <w:rFonts w:ascii="Calibri" w:hAnsi="Calibri" w:cs="Calibri"/>
          <w:noProof/>
          <w:szCs w:val="24"/>
        </w:rPr>
        <w:t>, 289, 270–277.</w:t>
      </w:r>
    </w:p>
    <w:p w14:paraId="040297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Crutzen, P. &amp; Stoermer, E. (2000). Sustaining Earth’s Life Support Systems – the Challenge for the Next Decade and Beyond. </w:t>
      </w:r>
      <w:r w:rsidRPr="0025034F">
        <w:rPr>
          <w:rFonts w:ascii="Calibri" w:hAnsi="Calibri" w:cs="Calibri"/>
          <w:i/>
          <w:iCs/>
          <w:noProof/>
          <w:szCs w:val="24"/>
        </w:rPr>
        <w:t>IGBP Newsl.</w:t>
      </w:r>
      <w:r w:rsidRPr="0025034F">
        <w:rPr>
          <w:rFonts w:ascii="Calibri" w:hAnsi="Calibri" w:cs="Calibri"/>
          <w:noProof/>
          <w:szCs w:val="24"/>
        </w:rPr>
        <w:t>, 17–18.</w:t>
      </w:r>
    </w:p>
    <w:p w14:paraId="72847CC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Cunningham, C.X., Johnson, C.N., Barmuta, L.A., Hollings, T., Woehler, E.J. &amp; Jones, M.E. (2018). Top carnivore decline has cascading effects on scavengers and carrion persistence. </w:t>
      </w:r>
      <w:r w:rsidRPr="0025034F">
        <w:rPr>
          <w:rFonts w:ascii="Calibri" w:hAnsi="Calibri" w:cs="Calibri"/>
          <w:i/>
          <w:iCs/>
          <w:noProof/>
          <w:szCs w:val="24"/>
        </w:rPr>
        <w:t>Proc. R. Soc. B Biol. Sci.</w:t>
      </w:r>
    </w:p>
    <w:p w14:paraId="5FB32C4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Daru, B.H., Davies, T.J., Willis, C.G., Meineke, E.K., Ronk, A., Zobel, M., </w:t>
      </w:r>
      <w:r w:rsidRPr="0025034F">
        <w:rPr>
          <w:rFonts w:ascii="Calibri" w:hAnsi="Calibri" w:cs="Calibri"/>
          <w:i/>
          <w:iCs/>
          <w:noProof/>
          <w:szCs w:val="24"/>
        </w:rPr>
        <w:t>et al.</w:t>
      </w:r>
      <w:r w:rsidRPr="0025034F">
        <w:rPr>
          <w:rFonts w:ascii="Calibri" w:hAnsi="Calibri" w:cs="Calibri"/>
          <w:noProof/>
          <w:szCs w:val="24"/>
        </w:rPr>
        <w:t xml:space="preserve"> (2021). Widespread homogenization of plant communities in the Anthropocene. </w:t>
      </w:r>
      <w:r w:rsidRPr="0025034F">
        <w:rPr>
          <w:rFonts w:ascii="Calibri" w:hAnsi="Calibri" w:cs="Calibri"/>
          <w:i/>
          <w:iCs/>
          <w:noProof/>
          <w:szCs w:val="24"/>
        </w:rPr>
        <w:t>Nat. Commun.</w:t>
      </w:r>
      <w:r w:rsidRPr="0025034F">
        <w:rPr>
          <w:rFonts w:ascii="Calibri" w:hAnsi="Calibri" w:cs="Calibri"/>
          <w:noProof/>
          <w:szCs w:val="24"/>
        </w:rPr>
        <w:t>, 12, 1–10.</w:t>
      </w:r>
    </w:p>
    <w:p w14:paraId="77B6558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Davison, C.W., Rahbek, C. &amp; Morueta-Holme, N. (2021). Land-use change and biodiversity: Challenges for assembling evidence on the greatest threat to nature. </w:t>
      </w:r>
      <w:r w:rsidRPr="0025034F">
        <w:rPr>
          <w:rFonts w:ascii="Calibri" w:hAnsi="Calibri" w:cs="Calibri"/>
          <w:i/>
          <w:iCs/>
          <w:noProof/>
          <w:szCs w:val="24"/>
        </w:rPr>
        <w:t>Glob. Chang. Biol.</w:t>
      </w:r>
      <w:r w:rsidRPr="0025034F">
        <w:rPr>
          <w:rFonts w:ascii="Calibri" w:hAnsi="Calibri" w:cs="Calibri"/>
          <w:noProof/>
          <w:szCs w:val="24"/>
        </w:rPr>
        <w:t>, 27, 5414–5429.</w:t>
      </w:r>
    </w:p>
    <w:p w14:paraId="28FB8B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Dirzo, R., Young, H.S., Galetti, M., Ceballos, G., Isaac, N.J.B. &amp; Collen, B. (2014). Defaunation in the Anthropocene. </w:t>
      </w:r>
      <w:r w:rsidRPr="0025034F">
        <w:rPr>
          <w:rFonts w:ascii="Calibri" w:hAnsi="Calibri" w:cs="Calibri"/>
          <w:i/>
          <w:iCs/>
          <w:noProof/>
          <w:szCs w:val="24"/>
        </w:rPr>
        <w:t>Science (80-. ).</w:t>
      </w:r>
      <w:r w:rsidRPr="0025034F">
        <w:rPr>
          <w:rFonts w:ascii="Calibri" w:hAnsi="Calibri" w:cs="Calibri"/>
          <w:noProof/>
          <w:szCs w:val="24"/>
        </w:rPr>
        <w:t>, 345, 401–406.</w:t>
      </w:r>
    </w:p>
    <w:p w14:paraId="553147C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Dore, M.H.I. (2005). Climate change and changes in global precipitation patterns: What do we know? </w:t>
      </w:r>
      <w:r w:rsidRPr="0025034F">
        <w:rPr>
          <w:rFonts w:ascii="Calibri" w:hAnsi="Calibri" w:cs="Calibri"/>
          <w:i/>
          <w:iCs/>
          <w:noProof/>
          <w:szCs w:val="24"/>
        </w:rPr>
        <w:t>Environ. Int.</w:t>
      </w:r>
      <w:r w:rsidRPr="0025034F">
        <w:rPr>
          <w:rFonts w:ascii="Calibri" w:hAnsi="Calibri" w:cs="Calibri"/>
          <w:noProof/>
          <w:szCs w:val="24"/>
        </w:rPr>
        <w:t>, 31, 1167–1181.</w:t>
      </w:r>
    </w:p>
    <w:p w14:paraId="5E9B2A0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Dornelas, M., Gotelli, N.J., Shimadzu, H., Moyes, F., Magurran, A.E. &amp; McGill, B.J. (2019). A balance of winners and losers in the Anthropocene. </w:t>
      </w:r>
      <w:r w:rsidRPr="0025034F">
        <w:rPr>
          <w:rFonts w:ascii="Calibri" w:hAnsi="Calibri" w:cs="Calibri"/>
          <w:i/>
          <w:iCs/>
          <w:noProof/>
          <w:szCs w:val="24"/>
        </w:rPr>
        <w:t xml:space="preserve">Ecol. </w:t>
      </w:r>
      <w:r w:rsidRPr="00E45097">
        <w:rPr>
          <w:rFonts w:ascii="Calibri" w:hAnsi="Calibri" w:cs="Calibri"/>
          <w:i/>
          <w:iCs/>
          <w:noProof/>
          <w:szCs w:val="24"/>
          <w:lang w:val="de-DE"/>
        </w:rPr>
        <w:t>Lett.</w:t>
      </w:r>
      <w:r w:rsidRPr="00E45097">
        <w:rPr>
          <w:rFonts w:ascii="Calibri" w:hAnsi="Calibri" w:cs="Calibri"/>
          <w:noProof/>
          <w:szCs w:val="24"/>
          <w:lang w:val="de-DE"/>
        </w:rPr>
        <w:t>, 22, 847–854.</w:t>
      </w:r>
    </w:p>
    <w:p w14:paraId="01A84A1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Dullinger, I., Essl, F., Moser, D., Erb, K., Haberl, H. &amp; Dullinger, S. (2021). </w:t>
      </w:r>
      <w:r w:rsidRPr="0025034F">
        <w:rPr>
          <w:rFonts w:ascii="Calibri" w:hAnsi="Calibri" w:cs="Calibri"/>
          <w:noProof/>
          <w:szCs w:val="24"/>
        </w:rPr>
        <w:t xml:space="preserve">Biodiversity models need to represent land-use intensity more comprehensively. </w:t>
      </w:r>
      <w:r w:rsidRPr="0025034F">
        <w:rPr>
          <w:rFonts w:ascii="Calibri" w:hAnsi="Calibri" w:cs="Calibri"/>
          <w:i/>
          <w:iCs/>
          <w:noProof/>
          <w:szCs w:val="24"/>
        </w:rPr>
        <w:t>Glob. Ecol. Biogeogr.</w:t>
      </w:r>
      <w:r w:rsidRPr="0025034F">
        <w:rPr>
          <w:rFonts w:ascii="Calibri" w:hAnsi="Calibri" w:cs="Calibri"/>
          <w:noProof/>
          <w:szCs w:val="24"/>
        </w:rPr>
        <w:t>, 30, 924–932.</w:t>
      </w:r>
    </w:p>
    <w:p w14:paraId="302F8F1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Gauthier, N., Goldewijk, K.K., Bird, R.B., Boivin, N., Díaz, S., </w:t>
      </w:r>
      <w:r w:rsidRPr="0025034F">
        <w:rPr>
          <w:rFonts w:ascii="Calibri" w:hAnsi="Calibri" w:cs="Calibri"/>
          <w:i/>
          <w:iCs/>
          <w:noProof/>
          <w:szCs w:val="24"/>
        </w:rPr>
        <w:t>et al.</w:t>
      </w:r>
      <w:r w:rsidRPr="0025034F">
        <w:rPr>
          <w:rFonts w:ascii="Calibri" w:hAnsi="Calibri" w:cs="Calibri"/>
          <w:noProof/>
          <w:szCs w:val="24"/>
        </w:rPr>
        <w:t xml:space="preserve"> (2021). People have shaped most of terrestrial nature for at least 12,000 years. </w:t>
      </w:r>
      <w:r w:rsidRPr="0025034F">
        <w:rPr>
          <w:rFonts w:ascii="Calibri" w:hAnsi="Calibri" w:cs="Calibri"/>
          <w:i/>
          <w:iCs/>
          <w:noProof/>
          <w:szCs w:val="24"/>
        </w:rPr>
        <w:t>Proc. Natl. Acad. Sci. U. S. A.</w:t>
      </w:r>
      <w:r w:rsidRPr="0025034F">
        <w:rPr>
          <w:rFonts w:ascii="Calibri" w:hAnsi="Calibri" w:cs="Calibri"/>
          <w:noProof/>
          <w:szCs w:val="24"/>
        </w:rPr>
        <w:t>, 118, 1–8.</w:t>
      </w:r>
    </w:p>
    <w:p w14:paraId="2B90BE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Goldewijk, K.K., Siebert, S., Lightman, D. &amp; Ramankutty, N. (2010). Anthropogenic transformation of the biomes, 1700 to 2000. </w:t>
      </w:r>
      <w:r w:rsidRPr="0025034F">
        <w:rPr>
          <w:rFonts w:ascii="Calibri" w:hAnsi="Calibri" w:cs="Calibri"/>
          <w:i/>
          <w:iCs/>
          <w:noProof/>
          <w:szCs w:val="24"/>
        </w:rPr>
        <w:t>Glob. Ecol. Biogeogr.</w:t>
      </w:r>
      <w:r w:rsidRPr="0025034F">
        <w:rPr>
          <w:rFonts w:ascii="Calibri" w:hAnsi="Calibri" w:cs="Calibri"/>
          <w:noProof/>
          <w:szCs w:val="24"/>
        </w:rPr>
        <w:t>, 19, 589–606.</w:t>
      </w:r>
    </w:p>
    <w:p w14:paraId="6AED9C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Kaplan, J.O., Fuller, D.Q., Vavrus, S., Goldewijk, K.K. &amp; Verburg, P.H. (2013). Used planet: A global history. </w:t>
      </w:r>
      <w:r w:rsidRPr="0025034F">
        <w:rPr>
          <w:rFonts w:ascii="Calibri" w:hAnsi="Calibri" w:cs="Calibri"/>
          <w:i/>
          <w:iCs/>
          <w:noProof/>
          <w:szCs w:val="24"/>
        </w:rPr>
        <w:t>Proc. Natl. Acad. Sci. U. S. A.</w:t>
      </w:r>
      <w:r w:rsidRPr="0025034F">
        <w:rPr>
          <w:rFonts w:ascii="Calibri" w:hAnsi="Calibri" w:cs="Calibri"/>
          <w:noProof/>
          <w:szCs w:val="24"/>
        </w:rPr>
        <w:t>, 110, 7978–7985.</w:t>
      </w:r>
    </w:p>
    <w:p w14:paraId="389084E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Estrada, A., Morales-Castilla, I., Meireles, C., Caplat, P. &amp; Early, R. (2018). Equipped to cope with climate change: traits associated with range filling across European taxa. </w:t>
      </w:r>
      <w:r w:rsidRPr="00E45097">
        <w:rPr>
          <w:rFonts w:ascii="Calibri" w:hAnsi="Calibri" w:cs="Calibri"/>
          <w:i/>
          <w:iCs/>
          <w:noProof/>
          <w:szCs w:val="24"/>
          <w:lang w:val="de-DE"/>
        </w:rPr>
        <w:t>Ecography (Cop.).</w:t>
      </w:r>
    </w:p>
    <w:p w14:paraId="1B4769F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Finderup Nielsen, T., Sand-Jensen, K., Dornelas, M. &amp; Bruun, H.H. (2019). </w:t>
      </w:r>
      <w:r w:rsidRPr="0025034F">
        <w:rPr>
          <w:rFonts w:ascii="Calibri" w:hAnsi="Calibri" w:cs="Calibri"/>
          <w:noProof/>
          <w:szCs w:val="24"/>
        </w:rPr>
        <w:t xml:space="preserve">More is less: net gain in species richness, but biotic homogenization over 140 years. </w:t>
      </w:r>
      <w:r w:rsidRPr="0025034F">
        <w:rPr>
          <w:rFonts w:ascii="Calibri" w:hAnsi="Calibri" w:cs="Calibri"/>
          <w:i/>
          <w:iCs/>
          <w:noProof/>
          <w:szCs w:val="24"/>
        </w:rPr>
        <w:t>Ecol. Lett.</w:t>
      </w:r>
      <w:r w:rsidRPr="0025034F">
        <w:rPr>
          <w:rFonts w:ascii="Calibri" w:hAnsi="Calibri" w:cs="Calibri"/>
          <w:noProof/>
          <w:szCs w:val="24"/>
        </w:rPr>
        <w:t>, 22, 1650–1657.</w:t>
      </w:r>
    </w:p>
    <w:p w14:paraId="1DB8C64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Flynn, D.F.B., Gogol-Prokurat, M., Nogeire, T., Molinari, N., Richers, B.T., Lin, B.B., </w:t>
      </w:r>
      <w:r w:rsidRPr="0025034F">
        <w:rPr>
          <w:rFonts w:ascii="Calibri" w:hAnsi="Calibri" w:cs="Calibri"/>
          <w:i/>
          <w:iCs/>
          <w:noProof/>
          <w:szCs w:val="24"/>
        </w:rPr>
        <w:t>et al.</w:t>
      </w:r>
      <w:r w:rsidRPr="0025034F">
        <w:rPr>
          <w:rFonts w:ascii="Calibri" w:hAnsi="Calibri" w:cs="Calibri"/>
          <w:noProof/>
          <w:szCs w:val="24"/>
        </w:rPr>
        <w:t xml:space="preserve"> (2009). Loss of functional diversity under land use intensification across multiple taxa. </w:t>
      </w:r>
      <w:r w:rsidRPr="0025034F">
        <w:rPr>
          <w:rFonts w:ascii="Calibri" w:hAnsi="Calibri" w:cs="Calibri"/>
          <w:i/>
          <w:iCs/>
          <w:noProof/>
          <w:szCs w:val="24"/>
        </w:rPr>
        <w:t>Ecol. Lett.</w:t>
      </w:r>
      <w:r w:rsidRPr="0025034F">
        <w:rPr>
          <w:rFonts w:ascii="Calibri" w:hAnsi="Calibri" w:cs="Calibri"/>
          <w:noProof/>
          <w:szCs w:val="24"/>
        </w:rPr>
        <w:t>, 12, 22–33.</w:t>
      </w:r>
    </w:p>
    <w:p w14:paraId="549A74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Foden, W. (2016). </w:t>
      </w:r>
      <w:r w:rsidRPr="0025034F">
        <w:rPr>
          <w:rFonts w:ascii="Calibri" w:hAnsi="Calibri" w:cs="Calibri"/>
          <w:i/>
          <w:iCs/>
          <w:noProof/>
          <w:szCs w:val="24"/>
        </w:rPr>
        <w:t>Guidelines for assessing species’ vulnerability to climate change</w:t>
      </w:r>
      <w:r w:rsidRPr="0025034F">
        <w:rPr>
          <w:rFonts w:ascii="Calibri" w:hAnsi="Calibri" w:cs="Calibri"/>
          <w:noProof/>
          <w:szCs w:val="24"/>
        </w:rPr>
        <w:t>.</w:t>
      </w:r>
    </w:p>
    <w:p w14:paraId="44806186"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nl-NL"/>
        </w:rPr>
      </w:pPr>
      <w:r w:rsidRPr="0025034F">
        <w:rPr>
          <w:rFonts w:ascii="Calibri" w:hAnsi="Calibri" w:cs="Calibri"/>
          <w:noProof/>
          <w:szCs w:val="24"/>
        </w:rPr>
        <w:t xml:space="preserve">Foden, W.B., Butchart, S.H.M., Stuart, S.N., Vié, J.C., Akçakaya, H.R., Angulo, A., </w:t>
      </w:r>
      <w:r w:rsidRPr="0025034F">
        <w:rPr>
          <w:rFonts w:ascii="Calibri" w:hAnsi="Calibri" w:cs="Calibri"/>
          <w:i/>
          <w:iCs/>
          <w:noProof/>
          <w:szCs w:val="24"/>
        </w:rPr>
        <w:t>et al.</w:t>
      </w:r>
      <w:r w:rsidRPr="0025034F">
        <w:rPr>
          <w:rFonts w:ascii="Calibri" w:hAnsi="Calibri" w:cs="Calibri"/>
          <w:noProof/>
          <w:szCs w:val="24"/>
        </w:rPr>
        <w:t xml:space="preserve"> (2013). </w:t>
      </w:r>
      <w:r w:rsidRPr="0025034F">
        <w:rPr>
          <w:rFonts w:ascii="Calibri" w:hAnsi="Calibri" w:cs="Calibri"/>
          <w:noProof/>
          <w:szCs w:val="24"/>
        </w:rPr>
        <w:lastRenderedPageBreak/>
        <w:t xml:space="preserve">Identifying the World’s Most Climate Change Vulnerable Species: A Systematic Trait-Based Assessment of all Birds, Amphibians and Corals. </w:t>
      </w:r>
      <w:r w:rsidRPr="00E45097">
        <w:rPr>
          <w:rFonts w:ascii="Calibri" w:hAnsi="Calibri" w:cs="Calibri"/>
          <w:i/>
          <w:iCs/>
          <w:noProof/>
          <w:szCs w:val="24"/>
          <w:lang w:val="nl-NL"/>
        </w:rPr>
        <w:t>PLoS One</w:t>
      </w:r>
      <w:r w:rsidRPr="00E45097">
        <w:rPr>
          <w:rFonts w:ascii="Calibri" w:hAnsi="Calibri" w:cs="Calibri"/>
          <w:noProof/>
          <w:szCs w:val="24"/>
          <w:lang w:val="nl-NL"/>
        </w:rPr>
        <w:t>.</w:t>
      </w:r>
    </w:p>
    <w:p w14:paraId="0C2A253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nl-NL"/>
        </w:rPr>
        <w:t xml:space="preserve">Goldewijk, K.K., Beusen, A., Doelman, J. &amp; Stehfest, E. (2017). </w:t>
      </w:r>
      <w:r w:rsidRPr="0025034F">
        <w:rPr>
          <w:rFonts w:ascii="Calibri" w:hAnsi="Calibri" w:cs="Calibri"/>
          <w:noProof/>
          <w:szCs w:val="24"/>
        </w:rPr>
        <w:t xml:space="preserve">Anthropogenic land use estimates for the Holocene - HYDE 3.2. </w:t>
      </w:r>
      <w:r w:rsidRPr="0025034F">
        <w:rPr>
          <w:rFonts w:ascii="Calibri" w:hAnsi="Calibri" w:cs="Calibri"/>
          <w:i/>
          <w:iCs/>
          <w:noProof/>
          <w:szCs w:val="24"/>
        </w:rPr>
        <w:t>Earth Syst. Sci. Data</w:t>
      </w:r>
      <w:r w:rsidRPr="0025034F">
        <w:rPr>
          <w:rFonts w:ascii="Calibri" w:hAnsi="Calibri" w:cs="Calibri"/>
          <w:noProof/>
          <w:szCs w:val="24"/>
        </w:rPr>
        <w:t>, 9, 927–953.</w:t>
      </w:r>
    </w:p>
    <w:p w14:paraId="47E2E9D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Gonzalez-Suarez, M., Gomez, A. &amp; Revilla, E. (2013). Which intrinsic traits predict vulnerability to extinction depends on the actual threatening processes. </w:t>
      </w:r>
      <w:r w:rsidRPr="0025034F">
        <w:rPr>
          <w:rFonts w:ascii="Calibri" w:hAnsi="Calibri" w:cs="Calibri"/>
          <w:i/>
          <w:iCs/>
          <w:noProof/>
          <w:szCs w:val="24"/>
        </w:rPr>
        <w:t>Ecosphere</w:t>
      </w:r>
      <w:r w:rsidRPr="0025034F">
        <w:rPr>
          <w:rFonts w:ascii="Calibri" w:hAnsi="Calibri" w:cs="Calibri"/>
          <w:noProof/>
          <w:szCs w:val="24"/>
        </w:rPr>
        <w:t>.</w:t>
      </w:r>
    </w:p>
    <w:p w14:paraId="67322A7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25034F">
        <w:rPr>
          <w:rFonts w:ascii="Calibri" w:hAnsi="Calibri" w:cs="Calibri"/>
          <w:i/>
          <w:iCs/>
          <w:noProof/>
          <w:szCs w:val="24"/>
        </w:rPr>
        <w:t>Ecol. Evol.</w:t>
      </w:r>
    </w:p>
    <w:p w14:paraId="0A94AC2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Hirons, M., Comberti, C. &amp; Dunford, R. (2016). Valuing Cultural Ecosystem Services. </w:t>
      </w:r>
      <w:r w:rsidRPr="0025034F">
        <w:rPr>
          <w:rFonts w:ascii="Calibri" w:hAnsi="Calibri" w:cs="Calibri"/>
          <w:i/>
          <w:iCs/>
          <w:noProof/>
          <w:szCs w:val="24"/>
        </w:rPr>
        <w:t>Annu. Rev. Environ. Resour.</w:t>
      </w:r>
      <w:r w:rsidRPr="0025034F">
        <w:rPr>
          <w:rFonts w:ascii="Calibri" w:hAnsi="Calibri" w:cs="Calibri"/>
          <w:noProof/>
          <w:szCs w:val="24"/>
        </w:rPr>
        <w:t>, 41, 545–574.</w:t>
      </w:r>
    </w:p>
    <w:p w14:paraId="049DAE4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Hoban, S., Bruford, M., D’Urban Jackson, J., Lopes-Fernandes, M., Heuertz, M., Hohenlohe, P.A., </w:t>
      </w:r>
      <w:r w:rsidRPr="0025034F">
        <w:rPr>
          <w:rFonts w:ascii="Calibri" w:hAnsi="Calibri" w:cs="Calibri"/>
          <w:i/>
          <w:iCs/>
          <w:noProof/>
          <w:szCs w:val="24"/>
        </w:rPr>
        <w:t>et al.</w:t>
      </w:r>
      <w:r w:rsidRPr="0025034F">
        <w:rPr>
          <w:rFonts w:ascii="Calibri" w:hAnsi="Calibri" w:cs="Calibri"/>
          <w:noProof/>
          <w:szCs w:val="24"/>
        </w:rPr>
        <w:t xml:space="preserve"> (2020). Genetic diversity targets and indicators in the CBD post-2020 Global Biodiversity Framework must be improved. </w:t>
      </w:r>
      <w:r w:rsidRPr="0025034F">
        <w:rPr>
          <w:rFonts w:ascii="Calibri" w:hAnsi="Calibri" w:cs="Calibri"/>
          <w:i/>
          <w:iCs/>
          <w:noProof/>
          <w:szCs w:val="24"/>
        </w:rPr>
        <w:t>Biol. Conserv.</w:t>
      </w:r>
      <w:r w:rsidRPr="0025034F">
        <w:rPr>
          <w:rFonts w:ascii="Calibri" w:hAnsi="Calibri" w:cs="Calibri"/>
          <w:noProof/>
          <w:szCs w:val="24"/>
        </w:rPr>
        <w:t>, 248, 108654.</w:t>
      </w:r>
    </w:p>
    <w:p w14:paraId="3033F6FE"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it-IT"/>
        </w:rPr>
      </w:pPr>
      <w:r w:rsidRPr="0025034F">
        <w:rPr>
          <w:rFonts w:ascii="Calibri" w:hAnsi="Calibri" w:cs="Calibri"/>
          <w:noProof/>
          <w:szCs w:val="24"/>
        </w:rPr>
        <w:t xml:space="preserve">Hooper, D.U., Chapin, F.S., Ewel, J.J., Hector, A., Inchausti, P., Lavorel, S., </w:t>
      </w:r>
      <w:r w:rsidRPr="0025034F">
        <w:rPr>
          <w:rFonts w:ascii="Calibri" w:hAnsi="Calibri" w:cs="Calibri"/>
          <w:i/>
          <w:iCs/>
          <w:noProof/>
          <w:szCs w:val="24"/>
        </w:rPr>
        <w:t>et al.</w:t>
      </w:r>
      <w:r w:rsidRPr="0025034F">
        <w:rPr>
          <w:rFonts w:ascii="Calibri" w:hAnsi="Calibri" w:cs="Calibri"/>
          <w:noProof/>
          <w:szCs w:val="24"/>
        </w:rPr>
        <w:t xml:space="preserve"> (2005). Effects of biodiversity on ecosystem functioning: A consensus of current knowledge. </w:t>
      </w:r>
      <w:r w:rsidRPr="00E45097">
        <w:rPr>
          <w:rFonts w:ascii="Calibri" w:hAnsi="Calibri" w:cs="Calibri"/>
          <w:i/>
          <w:iCs/>
          <w:noProof/>
          <w:szCs w:val="24"/>
          <w:lang w:val="it-IT"/>
        </w:rPr>
        <w:t>Ecol. Monogr.</w:t>
      </w:r>
    </w:p>
    <w:p w14:paraId="54974B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Hou, Y., Ding, W., Liu, C., Li, K., Cui, H., Liu, B., </w:t>
      </w:r>
      <w:r w:rsidRPr="00E45097">
        <w:rPr>
          <w:rFonts w:ascii="Calibri" w:hAnsi="Calibri" w:cs="Calibri"/>
          <w:i/>
          <w:iCs/>
          <w:noProof/>
          <w:szCs w:val="24"/>
          <w:lang w:val="it-IT"/>
        </w:rPr>
        <w:t>et al.</w:t>
      </w:r>
      <w:r w:rsidRPr="00E45097">
        <w:rPr>
          <w:rFonts w:ascii="Calibri" w:hAnsi="Calibri" w:cs="Calibri"/>
          <w:noProof/>
          <w:szCs w:val="24"/>
          <w:lang w:val="it-IT"/>
        </w:rPr>
        <w:t xml:space="preserve"> </w:t>
      </w:r>
      <w:r w:rsidRPr="0025034F">
        <w:rPr>
          <w:rFonts w:ascii="Calibri" w:hAnsi="Calibri" w:cs="Calibri"/>
          <w:noProof/>
          <w:szCs w:val="24"/>
        </w:rPr>
        <w:t xml:space="preserve">(2022). Influences of impervious surfaces on ecological risks and controlling strategies in rapidly urbanizing regions. </w:t>
      </w:r>
      <w:r w:rsidRPr="0025034F">
        <w:rPr>
          <w:rFonts w:ascii="Calibri" w:hAnsi="Calibri" w:cs="Calibri"/>
          <w:i/>
          <w:iCs/>
          <w:noProof/>
          <w:szCs w:val="24"/>
        </w:rPr>
        <w:t>Sci. Total Environ.</w:t>
      </w:r>
      <w:r w:rsidRPr="0025034F">
        <w:rPr>
          <w:rFonts w:ascii="Calibri" w:hAnsi="Calibri" w:cs="Calibri"/>
          <w:noProof/>
          <w:szCs w:val="24"/>
        </w:rPr>
        <w:t>, 153823.</w:t>
      </w:r>
    </w:p>
    <w:p w14:paraId="4B2F0CC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(2014). The PREDICTS database: A global database of how local terrestrial biodiversity responds to human impacts. </w:t>
      </w:r>
      <w:r w:rsidRPr="0025034F">
        <w:rPr>
          <w:rFonts w:ascii="Calibri" w:hAnsi="Calibri" w:cs="Calibri"/>
          <w:i/>
          <w:iCs/>
          <w:noProof/>
          <w:szCs w:val="24"/>
        </w:rPr>
        <w:t>Ecol. Evol.</w:t>
      </w:r>
    </w:p>
    <w:p w14:paraId="6709F4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(2017). The database of the PREDICTS (Projecting Responses of Ecological Diversity In Changing Terrestrial Systems) project. </w:t>
      </w:r>
      <w:r w:rsidRPr="0025034F">
        <w:rPr>
          <w:rFonts w:ascii="Calibri" w:hAnsi="Calibri" w:cs="Calibri"/>
          <w:i/>
          <w:iCs/>
          <w:noProof/>
          <w:szCs w:val="24"/>
        </w:rPr>
        <w:t>Ecol. Evol.</w:t>
      </w:r>
    </w:p>
    <w:p w14:paraId="03E474B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Inger, R., Cox, D.T.C., Per, E., Norton, B.A. &amp; Gaston, K.J. (2016). Ecological role of vertebrate scavengers in urban ecosystems in the UK. </w:t>
      </w:r>
      <w:r w:rsidRPr="0025034F">
        <w:rPr>
          <w:rFonts w:ascii="Calibri" w:hAnsi="Calibri" w:cs="Calibri"/>
          <w:i/>
          <w:iCs/>
          <w:noProof/>
          <w:szCs w:val="24"/>
        </w:rPr>
        <w:t>Ecol. Evol.</w:t>
      </w:r>
    </w:p>
    <w:p w14:paraId="6E5D2E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Inouye, D.W. (2022). Climate change and phenology. </w:t>
      </w:r>
      <w:r w:rsidRPr="0025034F">
        <w:rPr>
          <w:rFonts w:ascii="Calibri" w:hAnsi="Calibri" w:cs="Calibri"/>
          <w:i/>
          <w:iCs/>
          <w:noProof/>
          <w:szCs w:val="24"/>
        </w:rPr>
        <w:t>Wiley Interdiscip. Rev. Clim. Chang.</w:t>
      </w:r>
      <w:r w:rsidRPr="0025034F">
        <w:rPr>
          <w:rFonts w:ascii="Calibri" w:hAnsi="Calibri" w:cs="Calibri"/>
          <w:noProof/>
          <w:szCs w:val="24"/>
        </w:rPr>
        <w:t>, 1–17.</w:t>
      </w:r>
    </w:p>
    <w:p w14:paraId="07DBFDE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Intergovernmental Panel on Climate Change. (2014). Mitigation of Climate Change Summary for Policymakers (SPM). </w:t>
      </w:r>
      <w:r w:rsidRPr="0025034F">
        <w:rPr>
          <w:rFonts w:ascii="Calibri" w:hAnsi="Calibri" w:cs="Calibri"/>
          <w:i/>
          <w:iCs/>
          <w:noProof/>
          <w:szCs w:val="24"/>
        </w:rPr>
        <w:t>Cambridge Univ. Press</w:t>
      </w:r>
      <w:r w:rsidRPr="0025034F">
        <w:rPr>
          <w:rFonts w:ascii="Calibri" w:hAnsi="Calibri" w:cs="Calibri"/>
          <w:noProof/>
          <w:szCs w:val="24"/>
        </w:rPr>
        <w:t>, 1–30.</w:t>
      </w:r>
    </w:p>
    <w:p w14:paraId="1DA9299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IPCC2013. (2013). </w:t>
      </w:r>
      <w:r w:rsidRPr="0025034F">
        <w:rPr>
          <w:rFonts w:ascii="Calibri" w:hAnsi="Calibri" w:cs="Calibri"/>
          <w:i/>
          <w:iCs/>
          <w:noProof/>
          <w:szCs w:val="24"/>
        </w:rPr>
        <w:t>CLIMATE CHANGE 2013 Climate Change 2013</w:t>
      </w:r>
      <w:r w:rsidRPr="0025034F">
        <w:rPr>
          <w:rFonts w:ascii="Calibri" w:hAnsi="Calibri" w:cs="Calibri"/>
          <w:noProof/>
          <w:szCs w:val="24"/>
        </w:rPr>
        <w:t xml:space="preserve">. </w:t>
      </w:r>
      <w:r w:rsidRPr="0025034F">
        <w:rPr>
          <w:rFonts w:ascii="Calibri" w:hAnsi="Calibri" w:cs="Calibri"/>
          <w:i/>
          <w:iCs/>
          <w:noProof/>
          <w:szCs w:val="24"/>
        </w:rPr>
        <w:t>Researchgate.Net</w:t>
      </w:r>
      <w:r w:rsidRPr="0025034F">
        <w:rPr>
          <w:rFonts w:ascii="Calibri" w:hAnsi="Calibri" w:cs="Calibri"/>
          <w:noProof/>
          <w:szCs w:val="24"/>
        </w:rPr>
        <w:t>.</w:t>
      </w:r>
    </w:p>
    <w:p w14:paraId="7DAC698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Ives, C.D., Lentini, P.E., Threlfall, C.G., Ikin, K., Shanahan, D.F., Garrard, G.E., </w:t>
      </w:r>
      <w:r w:rsidRPr="0025034F">
        <w:rPr>
          <w:rFonts w:ascii="Calibri" w:hAnsi="Calibri" w:cs="Calibri"/>
          <w:i/>
          <w:iCs/>
          <w:noProof/>
          <w:szCs w:val="24"/>
        </w:rPr>
        <w:t>et al.</w:t>
      </w:r>
      <w:r w:rsidRPr="0025034F">
        <w:rPr>
          <w:rFonts w:ascii="Calibri" w:hAnsi="Calibri" w:cs="Calibri"/>
          <w:noProof/>
          <w:szCs w:val="24"/>
        </w:rPr>
        <w:t xml:space="preserve"> (2016). Cities are hotspots for threatened species. </w:t>
      </w:r>
      <w:r w:rsidRPr="0025034F">
        <w:rPr>
          <w:rFonts w:ascii="Calibri" w:hAnsi="Calibri" w:cs="Calibri"/>
          <w:i/>
          <w:iCs/>
          <w:noProof/>
          <w:szCs w:val="24"/>
        </w:rPr>
        <w:t>Glob. Ecol. Biogeogr.</w:t>
      </w:r>
      <w:r w:rsidRPr="0025034F">
        <w:rPr>
          <w:rFonts w:ascii="Calibri" w:hAnsi="Calibri" w:cs="Calibri"/>
          <w:noProof/>
          <w:szCs w:val="24"/>
        </w:rPr>
        <w:t>, 25, 117–126.</w:t>
      </w:r>
    </w:p>
    <w:p w14:paraId="5A5A4A2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Jayathilake, H.M., Prescott, G.W., Carrasco, L.R., Rao, M. &amp; Symes, W.S. (2021). Drivers of deforestation and degradation for 28 tropical conservation landscapes. </w:t>
      </w:r>
      <w:r w:rsidRPr="0025034F">
        <w:rPr>
          <w:rFonts w:ascii="Calibri" w:hAnsi="Calibri" w:cs="Calibri"/>
          <w:i/>
          <w:iCs/>
          <w:noProof/>
          <w:szCs w:val="24"/>
        </w:rPr>
        <w:t>Ambio</w:t>
      </w:r>
      <w:r w:rsidRPr="0025034F">
        <w:rPr>
          <w:rFonts w:ascii="Calibri" w:hAnsi="Calibri" w:cs="Calibri"/>
          <w:noProof/>
          <w:szCs w:val="24"/>
        </w:rPr>
        <w:t>, 50, 215–228.</w:t>
      </w:r>
    </w:p>
    <w:p w14:paraId="54DC4EE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Jetz, W. &amp; Pyron, R.A. (2018). The interplay of past diversification and evolutionary isolation with present imperilment across the amphibian tree of life. </w:t>
      </w:r>
      <w:r w:rsidRPr="0025034F">
        <w:rPr>
          <w:rFonts w:ascii="Calibri" w:hAnsi="Calibri" w:cs="Calibri"/>
          <w:i/>
          <w:iCs/>
          <w:noProof/>
          <w:szCs w:val="24"/>
        </w:rPr>
        <w:t>Nat. Ecol. Evol.</w:t>
      </w:r>
    </w:p>
    <w:p w14:paraId="22CADFD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Alroy, J., Beeton, N.J., Bird, M.I., Brook, B.W., Cooper, A., </w:t>
      </w:r>
      <w:r w:rsidRPr="0025034F">
        <w:rPr>
          <w:rFonts w:ascii="Calibri" w:hAnsi="Calibri" w:cs="Calibri"/>
          <w:i/>
          <w:iCs/>
          <w:noProof/>
          <w:szCs w:val="24"/>
        </w:rPr>
        <w:t>et al.</w:t>
      </w:r>
      <w:r w:rsidRPr="0025034F">
        <w:rPr>
          <w:rFonts w:ascii="Calibri" w:hAnsi="Calibri" w:cs="Calibri"/>
          <w:noProof/>
          <w:szCs w:val="24"/>
        </w:rPr>
        <w:t xml:space="preserve"> (2016). What caused extinction of the pleistocene megafauna of sahul? </w:t>
      </w:r>
      <w:r w:rsidRPr="0025034F">
        <w:rPr>
          <w:rFonts w:ascii="Calibri" w:hAnsi="Calibri" w:cs="Calibri"/>
          <w:i/>
          <w:iCs/>
          <w:noProof/>
          <w:szCs w:val="24"/>
        </w:rPr>
        <w:t>Proc. R. Soc. B Biol. Sci.</w:t>
      </w:r>
      <w:r w:rsidRPr="0025034F">
        <w:rPr>
          <w:rFonts w:ascii="Calibri" w:hAnsi="Calibri" w:cs="Calibri"/>
          <w:noProof/>
          <w:szCs w:val="24"/>
        </w:rPr>
        <w:t>, 283.</w:t>
      </w:r>
    </w:p>
    <w:p w14:paraId="5BFAD7C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Balmford, A., Brook, B.W., Buettel, J.C., Galetti, M., Guangchun, L., </w:t>
      </w:r>
      <w:r w:rsidRPr="0025034F">
        <w:rPr>
          <w:rFonts w:ascii="Calibri" w:hAnsi="Calibri" w:cs="Calibri"/>
          <w:i/>
          <w:iCs/>
          <w:noProof/>
          <w:szCs w:val="24"/>
        </w:rPr>
        <w:t>et al.</w:t>
      </w:r>
      <w:r w:rsidRPr="0025034F">
        <w:rPr>
          <w:rFonts w:ascii="Calibri" w:hAnsi="Calibri" w:cs="Calibri"/>
          <w:noProof/>
          <w:szCs w:val="24"/>
        </w:rPr>
        <w:t xml:space="preserve"> (2017). Biodiversity losses and conservation responses in the Anthropocene. </w:t>
      </w:r>
      <w:r w:rsidRPr="0025034F">
        <w:rPr>
          <w:rFonts w:ascii="Calibri" w:hAnsi="Calibri" w:cs="Calibri"/>
          <w:i/>
          <w:iCs/>
          <w:noProof/>
          <w:szCs w:val="24"/>
        </w:rPr>
        <w:t>Science (80-. ).</w:t>
      </w:r>
    </w:p>
    <w:p w14:paraId="413409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Junker, R.R., Albrecht, J., Becker, M., Keuth, R., Farwig, N. &amp; Schleuning, M. (2022). Towards an animal economics spectrum for ecosystem research. </w:t>
      </w:r>
      <w:r w:rsidRPr="0025034F">
        <w:rPr>
          <w:rFonts w:ascii="Calibri" w:hAnsi="Calibri" w:cs="Calibri"/>
          <w:i/>
          <w:iCs/>
          <w:noProof/>
          <w:szCs w:val="24"/>
        </w:rPr>
        <w:t>Funct. Ecol.</w:t>
      </w:r>
      <w:r w:rsidRPr="0025034F">
        <w:rPr>
          <w:rFonts w:ascii="Calibri" w:hAnsi="Calibri" w:cs="Calibri"/>
          <w:noProof/>
          <w:szCs w:val="24"/>
        </w:rPr>
        <w:t>, 1–16.</w:t>
      </w:r>
    </w:p>
    <w:p w14:paraId="04571C9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Van Der Kaars, S., Miller, G.H., Turney, C.S.M., Cook, E.J., Nürnberg, D., Schönfeld, J., </w:t>
      </w:r>
      <w:r w:rsidRPr="0025034F">
        <w:rPr>
          <w:rFonts w:ascii="Calibri" w:hAnsi="Calibri" w:cs="Calibri"/>
          <w:i/>
          <w:iCs/>
          <w:noProof/>
          <w:szCs w:val="24"/>
        </w:rPr>
        <w:t>et al.</w:t>
      </w:r>
      <w:r w:rsidRPr="0025034F">
        <w:rPr>
          <w:rFonts w:ascii="Calibri" w:hAnsi="Calibri" w:cs="Calibri"/>
          <w:noProof/>
          <w:szCs w:val="24"/>
        </w:rPr>
        <w:t xml:space="preserve"> (2017). Humans rather than climate the primary cause of Pleistocene megafaunal extinction in Australia. </w:t>
      </w:r>
      <w:r w:rsidRPr="0025034F">
        <w:rPr>
          <w:rFonts w:ascii="Calibri" w:hAnsi="Calibri" w:cs="Calibri"/>
          <w:i/>
          <w:iCs/>
          <w:noProof/>
          <w:szCs w:val="24"/>
        </w:rPr>
        <w:t>Nat. Commun.</w:t>
      </w:r>
      <w:r w:rsidRPr="0025034F">
        <w:rPr>
          <w:rFonts w:ascii="Calibri" w:hAnsi="Calibri" w:cs="Calibri"/>
          <w:noProof/>
          <w:szCs w:val="24"/>
        </w:rPr>
        <w:t>, 8, 1–7.</w:t>
      </w:r>
    </w:p>
    <w:p w14:paraId="1CF1438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Kharouba, H.M., Ehrlén, J., Gelman, A., Bolmgren, K., Allen, J.M., Travers, S.E., </w:t>
      </w:r>
      <w:r w:rsidRPr="0025034F">
        <w:rPr>
          <w:rFonts w:ascii="Calibri" w:hAnsi="Calibri" w:cs="Calibri"/>
          <w:i/>
          <w:iCs/>
          <w:noProof/>
          <w:szCs w:val="24"/>
        </w:rPr>
        <w:t>et al.</w:t>
      </w:r>
      <w:r w:rsidRPr="0025034F">
        <w:rPr>
          <w:rFonts w:ascii="Calibri" w:hAnsi="Calibri" w:cs="Calibri"/>
          <w:noProof/>
          <w:szCs w:val="24"/>
        </w:rPr>
        <w:t xml:space="preserve"> (2018). Global shifts in the phenological synchrony of species interactions over recent decades. </w:t>
      </w:r>
      <w:r w:rsidRPr="0025034F">
        <w:rPr>
          <w:rFonts w:ascii="Calibri" w:hAnsi="Calibri" w:cs="Calibri"/>
          <w:i/>
          <w:iCs/>
          <w:noProof/>
          <w:szCs w:val="24"/>
        </w:rPr>
        <w:t>Proc. Natl. Acad. Sci. U. S. A.</w:t>
      </w:r>
      <w:r w:rsidRPr="0025034F">
        <w:rPr>
          <w:rFonts w:ascii="Calibri" w:hAnsi="Calibri" w:cs="Calibri"/>
          <w:noProof/>
          <w:szCs w:val="24"/>
        </w:rPr>
        <w:t>, 115, 5211–5216.</w:t>
      </w:r>
    </w:p>
    <w:p w14:paraId="6EB81DA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Kissling, W.D., Walls, R., Bowser, A., Jones, M.O., Kattge, J., Agosti, D., </w:t>
      </w:r>
      <w:r w:rsidRPr="0025034F">
        <w:rPr>
          <w:rFonts w:ascii="Calibri" w:hAnsi="Calibri" w:cs="Calibri"/>
          <w:i/>
          <w:iCs/>
          <w:noProof/>
          <w:szCs w:val="24"/>
        </w:rPr>
        <w:t>et al.</w:t>
      </w:r>
      <w:r w:rsidRPr="0025034F">
        <w:rPr>
          <w:rFonts w:ascii="Calibri" w:hAnsi="Calibri" w:cs="Calibri"/>
          <w:noProof/>
          <w:szCs w:val="24"/>
        </w:rPr>
        <w:t xml:space="preserve"> (2018). Towards global data products of Essential Biodiversity Variables on species traits. </w:t>
      </w:r>
      <w:r w:rsidRPr="0025034F">
        <w:rPr>
          <w:rFonts w:ascii="Calibri" w:hAnsi="Calibri" w:cs="Calibri"/>
          <w:i/>
          <w:iCs/>
          <w:noProof/>
          <w:szCs w:val="24"/>
        </w:rPr>
        <w:t>Nat. Ecol. Evol.</w:t>
      </w:r>
    </w:p>
    <w:p w14:paraId="285695C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Lambin, E.F., Coomes, O.T., Turner, B.L., Geist, H.J., Agbola, S.B., Angelsen, A., </w:t>
      </w:r>
      <w:r w:rsidRPr="0025034F">
        <w:rPr>
          <w:rFonts w:ascii="Calibri" w:hAnsi="Calibri" w:cs="Calibri"/>
          <w:i/>
          <w:iCs/>
          <w:noProof/>
          <w:szCs w:val="24"/>
        </w:rPr>
        <w:t>et al.</w:t>
      </w:r>
      <w:r w:rsidRPr="0025034F">
        <w:rPr>
          <w:rFonts w:ascii="Calibri" w:hAnsi="Calibri" w:cs="Calibri"/>
          <w:noProof/>
          <w:szCs w:val="24"/>
        </w:rPr>
        <w:t xml:space="preserve"> (2001). The causes of land-use and land-cover change : Moving beyond the myths. </w:t>
      </w:r>
      <w:r w:rsidRPr="0025034F">
        <w:rPr>
          <w:rFonts w:ascii="Calibri" w:hAnsi="Calibri" w:cs="Calibri"/>
          <w:i/>
          <w:iCs/>
          <w:noProof/>
          <w:szCs w:val="24"/>
        </w:rPr>
        <w:t>Glob. Environ. Chang.</w:t>
      </w:r>
      <w:r w:rsidRPr="0025034F">
        <w:rPr>
          <w:rFonts w:ascii="Calibri" w:hAnsi="Calibri" w:cs="Calibri"/>
          <w:noProof/>
          <w:szCs w:val="24"/>
        </w:rPr>
        <w:t>, 11, 261–269.</w:t>
      </w:r>
    </w:p>
    <w:p w14:paraId="1CBD45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Lavorel, S. &amp; Garnier, E. (2002). Predicting changes in community composition and ecosystem functioning from plant traits: Revisiting the Holy Grail. </w:t>
      </w:r>
      <w:r w:rsidRPr="0025034F">
        <w:rPr>
          <w:rFonts w:ascii="Calibri" w:hAnsi="Calibri" w:cs="Calibri"/>
          <w:i/>
          <w:iCs/>
          <w:noProof/>
          <w:szCs w:val="24"/>
        </w:rPr>
        <w:t>Funct. Ecol.</w:t>
      </w:r>
    </w:p>
    <w:p w14:paraId="2424931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Lawler, J.J., Lewis, D.J., Nelson, E., Plantinga, A.J., Polasky, S., Withey, J.C., </w:t>
      </w:r>
      <w:r w:rsidRPr="0025034F">
        <w:rPr>
          <w:rFonts w:ascii="Calibri" w:hAnsi="Calibri" w:cs="Calibri"/>
          <w:i/>
          <w:iCs/>
          <w:noProof/>
          <w:szCs w:val="24"/>
        </w:rPr>
        <w:t>et al.</w:t>
      </w:r>
      <w:r w:rsidRPr="0025034F">
        <w:rPr>
          <w:rFonts w:ascii="Calibri" w:hAnsi="Calibri" w:cs="Calibri"/>
          <w:noProof/>
          <w:szCs w:val="24"/>
        </w:rPr>
        <w:t xml:space="preserve"> (2014). Projected land-use change impacts on ecosystem services in the United States. </w:t>
      </w:r>
      <w:r w:rsidRPr="0025034F">
        <w:rPr>
          <w:rFonts w:ascii="Calibri" w:hAnsi="Calibri" w:cs="Calibri"/>
          <w:i/>
          <w:iCs/>
          <w:noProof/>
          <w:szCs w:val="24"/>
        </w:rPr>
        <w:t>Proc. Natl. Acad. Sci. U. S. A.</w:t>
      </w:r>
      <w:r w:rsidRPr="0025034F">
        <w:rPr>
          <w:rFonts w:ascii="Calibri" w:hAnsi="Calibri" w:cs="Calibri"/>
          <w:noProof/>
          <w:szCs w:val="24"/>
        </w:rPr>
        <w:t>, 111, 7492–7497.</w:t>
      </w:r>
    </w:p>
    <w:p w14:paraId="2A2AD6C2"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Lebreton, J.D. (2011). The impact of global change on terrestrial vertebrates. </w:t>
      </w:r>
      <w:r w:rsidRPr="00E45097">
        <w:rPr>
          <w:rFonts w:ascii="Calibri" w:hAnsi="Calibri" w:cs="Calibri"/>
          <w:i/>
          <w:iCs/>
          <w:noProof/>
          <w:szCs w:val="24"/>
          <w:lang w:val="fr-FR"/>
        </w:rPr>
        <w:t>Comptes Rendus - Biol.</w:t>
      </w:r>
      <w:r w:rsidRPr="00E45097">
        <w:rPr>
          <w:rFonts w:ascii="Calibri" w:hAnsi="Calibri" w:cs="Calibri"/>
          <w:noProof/>
          <w:szCs w:val="24"/>
          <w:lang w:val="fr-FR"/>
        </w:rPr>
        <w:t>, 334, 360–369.</w:t>
      </w:r>
    </w:p>
    <w:p w14:paraId="487D93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Legras, G., Loiseau, N. &amp; Gaertner, J.C. (2018). </w:t>
      </w:r>
      <w:r w:rsidRPr="0025034F">
        <w:rPr>
          <w:rFonts w:ascii="Calibri" w:hAnsi="Calibri" w:cs="Calibri"/>
          <w:noProof/>
          <w:szCs w:val="24"/>
        </w:rPr>
        <w:t xml:space="preserve">Functional richness: Overview of indices and underlying concepts. </w:t>
      </w:r>
      <w:r w:rsidRPr="0025034F">
        <w:rPr>
          <w:rFonts w:ascii="Calibri" w:hAnsi="Calibri" w:cs="Calibri"/>
          <w:i/>
          <w:iCs/>
          <w:noProof/>
          <w:szCs w:val="24"/>
        </w:rPr>
        <w:t>Acta Oecologica</w:t>
      </w:r>
      <w:r w:rsidRPr="0025034F">
        <w:rPr>
          <w:rFonts w:ascii="Calibri" w:hAnsi="Calibri" w:cs="Calibri"/>
          <w:noProof/>
          <w:szCs w:val="24"/>
        </w:rPr>
        <w:t>.</w:t>
      </w:r>
    </w:p>
    <w:p w14:paraId="14893EC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Lenoir, J. &amp; Svenning, J.C. (2015). Climate-related range shifts - a global multidimensional synthesis and new research directions. </w:t>
      </w:r>
      <w:r w:rsidRPr="0025034F">
        <w:rPr>
          <w:rFonts w:ascii="Calibri" w:hAnsi="Calibri" w:cs="Calibri"/>
          <w:i/>
          <w:iCs/>
          <w:noProof/>
          <w:szCs w:val="24"/>
        </w:rPr>
        <w:t>Ecography (Cop.).</w:t>
      </w:r>
      <w:r w:rsidRPr="0025034F">
        <w:rPr>
          <w:rFonts w:ascii="Calibri" w:hAnsi="Calibri" w:cs="Calibri"/>
          <w:noProof/>
          <w:szCs w:val="24"/>
        </w:rPr>
        <w:t>, 38, 15–28.</w:t>
      </w:r>
    </w:p>
    <w:p w14:paraId="703B170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Leung, B., Hargreaves, A.L., Greenberg, D.A., McGill, B., Dornelas, M. &amp; Freeman, R. (2020). Clustered versus catastrophic global vertebrate declines. </w:t>
      </w:r>
      <w:r w:rsidRPr="0025034F">
        <w:rPr>
          <w:rFonts w:ascii="Calibri" w:hAnsi="Calibri" w:cs="Calibri"/>
          <w:i/>
          <w:iCs/>
          <w:noProof/>
          <w:szCs w:val="24"/>
        </w:rPr>
        <w:t>Nature</w:t>
      </w:r>
      <w:r w:rsidRPr="0025034F">
        <w:rPr>
          <w:rFonts w:ascii="Calibri" w:hAnsi="Calibri" w:cs="Calibri"/>
          <w:noProof/>
          <w:szCs w:val="24"/>
        </w:rPr>
        <w:t>, 588, 267–271.</w:t>
      </w:r>
    </w:p>
    <w:p w14:paraId="25EFA8EF"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Lewis, S.L. &amp; Maslin, M.A. (2015). Defining the Anthropocene. </w:t>
      </w:r>
      <w:r w:rsidRPr="00E45097">
        <w:rPr>
          <w:rFonts w:ascii="Calibri" w:hAnsi="Calibri" w:cs="Calibri"/>
          <w:i/>
          <w:iCs/>
          <w:noProof/>
          <w:szCs w:val="24"/>
          <w:lang w:val="fr-FR"/>
        </w:rPr>
        <w:t>Nature</w:t>
      </w:r>
      <w:r w:rsidRPr="00E45097">
        <w:rPr>
          <w:rFonts w:ascii="Calibri" w:hAnsi="Calibri" w:cs="Calibri"/>
          <w:noProof/>
          <w:szCs w:val="24"/>
          <w:lang w:val="fr-FR"/>
        </w:rPr>
        <w:t>, 519, 171–180.</w:t>
      </w:r>
    </w:p>
    <w:p w14:paraId="7630AB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Lin, F., Jia, S., Luskin, M.S., Ye, J., Hao, Z., Wang, X., </w:t>
      </w:r>
      <w:r w:rsidRPr="00E45097">
        <w:rPr>
          <w:rFonts w:ascii="Calibri" w:hAnsi="Calibri" w:cs="Calibri"/>
          <w:i/>
          <w:iCs/>
          <w:noProof/>
          <w:szCs w:val="24"/>
          <w:lang w:val="fr-FR"/>
        </w:rPr>
        <w:t>et al.</w:t>
      </w:r>
      <w:r w:rsidRPr="00E45097">
        <w:rPr>
          <w:rFonts w:ascii="Calibri" w:hAnsi="Calibri" w:cs="Calibri"/>
          <w:noProof/>
          <w:szCs w:val="24"/>
          <w:lang w:val="fr-FR"/>
        </w:rPr>
        <w:t xml:space="preserve"> </w:t>
      </w:r>
      <w:r w:rsidRPr="0025034F">
        <w:rPr>
          <w:rFonts w:ascii="Calibri" w:hAnsi="Calibri" w:cs="Calibri"/>
          <w:noProof/>
          <w:szCs w:val="24"/>
        </w:rPr>
        <w:t xml:space="preserve">(2018). Global signal of top-down control of terrestrial plant communities by herbivores. </w:t>
      </w:r>
      <w:r w:rsidRPr="0025034F">
        <w:rPr>
          <w:rFonts w:ascii="Calibri" w:hAnsi="Calibri" w:cs="Calibri"/>
          <w:i/>
          <w:iCs/>
          <w:noProof/>
          <w:szCs w:val="24"/>
        </w:rPr>
        <w:t>Proc. Natl. Acad. Sci.</w:t>
      </w:r>
    </w:p>
    <w:p w14:paraId="4434C19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Luck, G.W., Lavorel, S., Mcintyre, S. &amp; Lumb, K. (2012). Improving the application of vertebrate trait-based frameworks to the study of ecosystem services. </w:t>
      </w:r>
      <w:r w:rsidRPr="0025034F">
        <w:rPr>
          <w:rFonts w:ascii="Calibri" w:hAnsi="Calibri" w:cs="Calibri"/>
          <w:i/>
          <w:iCs/>
          <w:noProof/>
          <w:szCs w:val="24"/>
        </w:rPr>
        <w:t>J. Anim. Ecol.</w:t>
      </w:r>
    </w:p>
    <w:p w14:paraId="36F374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25034F">
        <w:rPr>
          <w:rFonts w:ascii="Calibri" w:hAnsi="Calibri" w:cs="Calibri"/>
          <w:i/>
          <w:iCs/>
          <w:noProof/>
          <w:szCs w:val="24"/>
        </w:rPr>
        <w:t>Earth’s Futur.</w:t>
      </w:r>
      <w:r w:rsidRPr="0025034F">
        <w:rPr>
          <w:rFonts w:ascii="Calibri" w:hAnsi="Calibri" w:cs="Calibri"/>
          <w:noProof/>
          <w:szCs w:val="24"/>
        </w:rPr>
        <w:t>, 2, 295–298.</w:t>
      </w:r>
    </w:p>
    <w:p w14:paraId="34CE15DD"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it-IT"/>
        </w:rPr>
      </w:pPr>
      <w:r w:rsidRPr="0025034F">
        <w:rPr>
          <w:rFonts w:ascii="Calibri" w:hAnsi="Calibri" w:cs="Calibri"/>
          <w:noProof/>
          <w:szCs w:val="24"/>
        </w:rPr>
        <w:t xml:space="preserve">Malhi, Y. (2017). </w:t>
      </w:r>
      <w:r w:rsidRPr="0025034F">
        <w:rPr>
          <w:rFonts w:ascii="Calibri" w:hAnsi="Calibri" w:cs="Calibri"/>
          <w:i/>
          <w:iCs/>
          <w:noProof/>
          <w:szCs w:val="24"/>
        </w:rPr>
        <w:t>The Concept of the Anthropocene</w:t>
      </w:r>
      <w:r w:rsidRPr="0025034F">
        <w:rPr>
          <w:rFonts w:ascii="Calibri" w:hAnsi="Calibri" w:cs="Calibri"/>
          <w:noProof/>
          <w:szCs w:val="24"/>
        </w:rPr>
        <w:t xml:space="preserve">. </w:t>
      </w:r>
      <w:r w:rsidRPr="0025034F">
        <w:rPr>
          <w:rFonts w:ascii="Calibri" w:hAnsi="Calibri" w:cs="Calibri"/>
          <w:i/>
          <w:iCs/>
          <w:noProof/>
          <w:szCs w:val="24"/>
        </w:rPr>
        <w:t xml:space="preserve">Annu. </w:t>
      </w:r>
      <w:r w:rsidRPr="00E45097">
        <w:rPr>
          <w:rFonts w:ascii="Calibri" w:hAnsi="Calibri" w:cs="Calibri"/>
          <w:i/>
          <w:iCs/>
          <w:noProof/>
          <w:szCs w:val="24"/>
          <w:lang w:val="it-IT"/>
        </w:rPr>
        <w:t>Rev. Environ. Resour.</w:t>
      </w:r>
    </w:p>
    <w:p w14:paraId="61297C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Di Marco, M., Pacifici, M., Maiorano, L. &amp; Rondinini, C. (2021). </w:t>
      </w:r>
      <w:r w:rsidRPr="0025034F">
        <w:rPr>
          <w:rFonts w:ascii="Calibri" w:hAnsi="Calibri" w:cs="Calibri"/>
          <w:noProof/>
          <w:szCs w:val="24"/>
        </w:rPr>
        <w:t xml:space="preserve">Drivers of change in the realised climatic niche of terrestrial mammals. </w:t>
      </w:r>
      <w:r w:rsidRPr="0025034F">
        <w:rPr>
          <w:rFonts w:ascii="Calibri" w:hAnsi="Calibri" w:cs="Calibri"/>
          <w:i/>
          <w:iCs/>
          <w:noProof/>
          <w:szCs w:val="24"/>
        </w:rPr>
        <w:t>Ecography (Cop.).</w:t>
      </w:r>
      <w:r w:rsidRPr="0025034F">
        <w:rPr>
          <w:rFonts w:ascii="Calibri" w:hAnsi="Calibri" w:cs="Calibri"/>
          <w:noProof/>
          <w:szCs w:val="24"/>
        </w:rPr>
        <w:t>, 44, 1180–1190.</w:t>
      </w:r>
    </w:p>
    <w:p w14:paraId="0FA5A32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Maxwell, S.L., Fuller, R.A., Brooks, T.M. &amp; Watson, J.E.M. (2016). Biodiversity: The ravages of guns, nets and bulldozers. </w:t>
      </w:r>
      <w:r w:rsidRPr="0025034F">
        <w:rPr>
          <w:rFonts w:ascii="Calibri" w:hAnsi="Calibri" w:cs="Calibri"/>
          <w:i/>
          <w:iCs/>
          <w:noProof/>
          <w:szCs w:val="24"/>
        </w:rPr>
        <w:t>Nature</w:t>
      </w:r>
      <w:r w:rsidRPr="0025034F">
        <w:rPr>
          <w:rFonts w:ascii="Calibri" w:hAnsi="Calibri" w:cs="Calibri"/>
          <w:noProof/>
          <w:szCs w:val="24"/>
        </w:rPr>
        <w:t>.</w:t>
      </w:r>
    </w:p>
    <w:p w14:paraId="60720C5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McGill, B.J., Dornelas, M., Gotelli, N.J. &amp; Magurran, A.E. (2015). Fifteen forms of biodiversity trend in the anthropocene. </w:t>
      </w:r>
      <w:r w:rsidRPr="0025034F">
        <w:rPr>
          <w:rFonts w:ascii="Calibri" w:hAnsi="Calibri" w:cs="Calibri"/>
          <w:i/>
          <w:iCs/>
          <w:noProof/>
          <w:szCs w:val="24"/>
        </w:rPr>
        <w:t>Trends Ecol. Evol.</w:t>
      </w:r>
      <w:r w:rsidRPr="0025034F">
        <w:rPr>
          <w:rFonts w:ascii="Calibri" w:hAnsi="Calibri" w:cs="Calibri"/>
          <w:noProof/>
          <w:szCs w:val="24"/>
        </w:rPr>
        <w:t>, 30, 104–113.</w:t>
      </w:r>
    </w:p>
    <w:p w14:paraId="124FCC9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McGill, B.J., Enquist, B.J., Weiher, E. &amp; Westoby, M. (2006). Rebuilding community ecology from functional traits. </w:t>
      </w:r>
      <w:r w:rsidRPr="0025034F">
        <w:rPr>
          <w:rFonts w:ascii="Calibri" w:hAnsi="Calibri" w:cs="Calibri"/>
          <w:i/>
          <w:iCs/>
          <w:noProof/>
          <w:szCs w:val="24"/>
        </w:rPr>
        <w:t>Trends Ecol. Evol.</w:t>
      </w:r>
    </w:p>
    <w:p w14:paraId="1A68305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Millard, J., Outhwaite, C.L., Kinnersley, R., Freeman, R., Gregory, R.D., Adedoja, O., </w:t>
      </w:r>
      <w:r w:rsidRPr="0025034F">
        <w:rPr>
          <w:rFonts w:ascii="Calibri" w:hAnsi="Calibri" w:cs="Calibri"/>
          <w:i/>
          <w:iCs/>
          <w:noProof/>
          <w:szCs w:val="24"/>
        </w:rPr>
        <w:t>et al.</w:t>
      </w:r>
      <w:r w:rsidRPr="0025034F">
        <w:rPr>
          <w:rFonts w:ascii="Calibri" w:hAnsi="Calibri" w:cs="Calibri"/>
          <w:noProof/>
          <w:szCs w:val="24"/>
        </w:rPr>
        <w:t xml:space="preserve"> (2021). pollinator biodiversity. </w:t>
      </w:r>
      <w:r w:rsidRPr="0025034F">
        <w:rPr>
          <w:rFonts w:ascii="Calibri" w:hAnsi="Calibri" w:cs="Calibri"/>
          <w:i/>
          <w:iCs/>
          <w:noProof/>
          <w:szCs w:val="24"/>
        </w:rPr>
        <w:t>Nat. Commun.</w:t>
      </w:r>
      <w:r w:rsidRPr="0025034F">
        <w:rPr>
          <w:rFonts w:ascii="Calibri" w:hAnsi="Calibri" w:cs="Calibri"/>
          <w:noProof/>
          <w:szCs w:val="24"/>
        </w:rPr>
        <w:t>, 1–11.</w:t>
      </w:r>
    </w:p>
    <w:p w14:paraId="2A136CF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Miller, G., Magee, J., Smith, M., Spooner, N., Baynes, A., Lehman, S., </w:t>
      </w:r>
      <w:r w:rsidRPr="0025034F">
        <w:rPr>
          <w:rFonts w:ascii="Calibri" w:hAnsi="Calibri" w:cs="Calibri"/>
          <w:i/>
          <w:iCs/>
          <w:noProof/>
          <w:szCs w:val="24"/>
        </w:rPr>
        <w:t>et al.</w:t>
      </w:r>
      <w:r w:rsidRPr="0025034F">
        <w:rPr>
          <w:rFonts w:ascii="Calibri" w:hAnsi="Calibri" w:cs="Calibri"/>
          <w:noProof/>
          <w:szCs w:val="24"/>
        </w:rPr>
        <w:t xml:space="preserve"> (2016). Human predation contributed to the extinction of the Australian megafaunal bird Genyornis newtoni </w:t>
      </w:r>
      <w:r w:rsidRPr="0025034F">
        <w:rPr>
          <w:rFonts w:ascii="Cambria Math" w:hAnsi="Cambria Math" w:cs="Cambria Math"/>
          <w:noProof/>
          <w:szCs w:val="24"/>
        </w:rPr>
        <w:t>∼</w:t>
      </w:r>
      <w:r w:rsidRPr="0025034F">
        <w:rPr>
          <w:rFonts w:ascii="Calibri" w:hAnsi="Calibri" w:cs="Calibri"/>
          <w:noProof/>
          <w:szCs w:val="24"/>
        </w:rPr>
        <w:t xml:space="preserve">47 ka. </w:t>
      </w:r>
      <w:r w:rsidRPr="0025034F">
        <w:rPr>
          <w:rFonts w:ascii="Calibri" w:hAnsi="Calibri" w:cs="Calibri"/>
          <w:i/>
          <w:iCs/>
          <w:noProof/>
          <w:szCs w:val="24"/>
        </w:rPr>
        <w:t>Nat. Commun.</w:t>
      </w:r>
      <w:r w:rsidRPr="0025034F">
        <w:rPr>
          <w:rFonts w:ascii="Calibri" w:hAnsi="Calibri" w:cs="Calibri"/>
          <w:noProof/>
          <w:szCs w:val="24"/>
        </w:rPr>
        <w:t>, 7, 1–7.</w:t>
      </w:r>
    </w:p>
    <w:p w14:paraId="464941F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(2014). Life - a status report. </w:t>
      </w:r>
      <w:r w:rsidRPr="0025034F">
        <w:rPr>
          <w:rFonts w:ascii="Calibri" w:hAnsi="Calibri" w:cs="Calibri"/>
          <w:i/>
          <w:iCs/>
          <w:noProof/>
          <w:szCs w:val="24"/>
        </w:rPr>
        <w:t>Nature</w:t>
      </w:r>
      <w:r w:rsidRPr="0025034F">
        <w:rPr>
          <w:rFonts w:ascii="Calibri" w:hAnsi="Calibri" w:cs="Calibri"/>
          <w:noProof/>
          <w:szCs w:val="24"/>
        </w:rPr>
        <w:t>, 516, 161.</w:t>
      </w:r>
    </w:p>
    <w:p w14:paraId="037548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(2015). The human age. </w:t>
      </w:r>
      <w:r w:rsidRPr="0025034F">
        <w:rPr>
          <w:rFonts w:ascii="Calibri" w:hAnsi="Calibri" w:cs="Calibri"/>
          <w:i/>
          <w:iCs/>
          <w:noProof/>
          <w:szCs w:val="24"/>
        </w:rPr>
        <w:t>Nature</w:t>
      </w:r>
      <w:r w:rsidRPr="0025034F">
        <w:rPr>
          <w:rFonts w:ascii="Calibri" w:hAnsi="Calibri" w:cs="Calibri"/>
          <w:noProof/>
          <w:szCs w:val="24"/>
        </w:rPr>
        <w:t>, 519, 144–147.</w:t>
      </w:r>
    </w:p>
    <w:p w14:paraId="455BC1F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(2018). Future effects of climate and land-use change on terrestrial vertebrate community diversity under different scenarios. </w:t>
      </w:r>
      <w:r w:rsidRPr="0025034F">
        <w:rPr>
          <w:rFonts w:ascii="Calibri" w:hAnsi="Calibri" w:cs="Calibri"/>
          <w:i/>
          <w:iCs/>
          <w:noProof/>
          <w:szCs w:val="24"/>
        </w:rPr>
        <w:t>Proc. R. Soc. London Ser. B, Biol. Sci.</w:t>
      </w:r>
      <w:r w:rsidRPr="0025034F">
        <w:rPr>
          <w:rFonts w:ascii="Calibri" w:hAnsi="Calibri" w:cs="Calibri"/>
          <w:noProof/>
          <w:szCs w:val="24"/>
        </w:rPr>
        <w:t>, 20180792.</w:t>
      </w:r>
    </w:p>
    <w:p w14:paraId="6C2D2D9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Contu, S., Hill, S.L.L., Beck, J., Liu, Y., </w:t>
      </w:r>
      <w:r w:rsidRPr="0025034F">
        <w:rPr>
          <w:rFonts w:ascii="Calibri" w:hAnsi="Calibri" w:cs="Calibri"/>
          <w:i/>
          <w:iCs/>
          <w:noProof/>
          <w:szCs w:val="24"/>
        </w:rPr>
        <w:t>et al.</w:t>
      </w:r>
      <w:r w:rsidRPr="0025034F">
        <w:rPr>
          <w:rFonts w:ascii="Calibri" w:hAnsi="Calibri" w:cs="Calibri"/>
          <w:noProof/>
          <w:szCs w:val="24"/>
        </w:rPr>
        <w:t xml:space="preserve"> (2018). Widespread winners and narrow-ranged losers: Land use homogenizes biodiversity in local assemblages worldwide. </w:t>
      </w:r>
      <w:r w:rsidRPr="0025034F">
        <w:rPr>
          <w:rFonts w:ascii="Calibri" w:hAnsi="Calibri" w:cs="Calibri"/>
          <w:i/>
          <w:iCs/>
          <w:noProof/>
          <w:szCs w:val="24"/>
        </w:rPr>
        <w:t>PLoS Biol.</w:t>
      </w:r>
    </w:p>
    <w:p w14:paraId="1C3B0CA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Hill, S.L., Contu, S., Lysenko, I., Senior, R. a, </w:t>
      </w:r>
      <w:r w:rsidRPr="0025034F">
        <w:rPr>
          <w:rFonts w:ascii="Calibri" w:hAnsi="Calibri" w:cs="Calibri"/>
          <w:i/>
          <w:iCs/>
          <w:noProof/>
          <w:szCs w:val="24"/>
        </w:rPr>
        <w:t>et al.</w:t>
      </w:r>
      <w:r w:rsidRPr="0025034F">
        <w:rPr>
          <w:rFonts w:ascii="Calibri" w:hAnsi="Calibri" w:cs="Calibri"/>
          <w:noProof/>
          <w:szCs w:val="24"/>
        </w:rPr>
        <w:t xml:space="preserve"> (2015). Global effects of land use on local terrestrial biodiversity. </w:t>
      </w:r>
      <w:r w:rsidRPr="0025034F">
        <w:rPr>
          <w:rFonts w:ascii="Calibri" w:hAnsi="Calibri" w:cs="Calibri"/>
          <w:i/>
          <w:iCs/>
          <w:noProof/>
          <w:szCs w:val="24"/>
        </w:rPr>
        <w:t>Nature</w:t>
      </w:r>
      <w:r w:rsidRPr="0025034F">
        <w:rPr>
          <w:rFonts w:ascii="Calibri" w:hAnsi="Calibri" w:cs="Calibri"/>
          <w:noProof/>
          <w:szCs w:val="24"/>
        </w:rPr>
        <w:t>.</w:t>
      </w:r>
    </w:p>
    <w:p w14:paraId="2060C32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Scharlemann, J.P.W., Butchart, S.H.M., Sekercioğlu, C.H., Alkemade, R., Booth, H., </w:t>
      </w:r>
      <w:r w:rsidRPr="0025034F">
        <w:rPr>
          <w:rFonts w:ascii="Calibri" w:hAnsi="Calibri" w:cs="Calibri"/>
          <w:i/>
          <w:iCs/>
          <w:noProof/>
          <w:szCs w:val="24"/>
        </w:rPr>
        <w:t>et al.</w:t>
      </w:r>
      <w:r w:rsidRPr="0025034F">
        <w:rPr>
          <w:rFonts w:ascii="Calibri" w:hAnsi="Calibri" w:cs="Calibri"/>
          <w:noProof/>
          <w:szCs w:val="24"/>
        </w:rPr>
        <w:t xml:space="preserve"> (2013). Ecological traits affect the response of tropical forest bird species to land-use intensity. </w:t>
      </w:r>
      <w:r w:rsidRPr="0025034F">
        <w:rPr>
          <w:rFonts w:ascii="Calibri" w:hAnsi="Calibri" w:cs="Calibri"/>
          <w:i/>
          <w:iCs/>
          <w:noProof/>
          <w:szCs w:val="24"/>
        </w:rPr>
        <w:t>Proc. Biol. Sci.</w:t>
      </w:r>
    </w:p>
    <w:p w14:paraId="3B2A6A6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Oliver, T.H., Heard, M.S., Isaac, N.J.B., Roy, D.B., Procter, D., Eigenbrod, F., </w:t>
      </w:r>
      <w:r w:rsidRPr="0025034F">
        <w:rPr>
          <w:rFonts w:ascii="Calibri" w:hAnsi="Calibri" w:cs="Calibri"/>
          <w:i/>
          <w:iCs/>
          <w:noProof/>
          <w:szCs w:val="24"/>
        </w:rPr>
        <w:t>et al.</w:t>
      </w:r>
      <w:r w:rsidRPr="0025034F">
        <w:rPr>
          <w:rFonts w:ascii="Calibri" w:hAnsi="Calibri" w:cs="Calibri"/>
          <w:noProof/>
          <w:szCs w:val="24"/>
        </w:rPr>
        <w:t xml:space="preserve"> (2015). Biodiversity and Resilience of Ecosystem Functions. </w:t>
      </w:r>
      <w:r w:rsidRPr="0025034F">
        <w:rPr>
          <w:rFonts w:ascii="Calibri" w:hAnsi="Calibri" w:cs="Calibri"/>
          <w:i/>
          <w:iCs/>
          <w:noProof/>
          <w:szCs w:val="24"/>
        </w:rPr>
        <w:t>Trends Ecol. Evol.</w:t>
      </w:r>
    </w:p>
    <w:p w14:paraId="6540F21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Pacifici, M., Foden, W.B., Visconti, P., Watson, J.E.M., Butchart, S.H.M., Kovacs, K.M., </w:t>
      </w:r>
      <w:r w:rsidRPr="0025034F">
        <w:rPr>
          <w:rFonts w:ascii="Calibri" w:hAnsi="Calibri" w:cs="Calibri"/>
          <w:i/>
          <w:iCs/>
          <w:noProof/>
          <w:szCs w:val="24"/>
        </w:rPr>
        <w:t>et al.</w:t>
      </w:r>
      <w:r w:rsidRPr="0025034F">
        <w:rPr>
          <w:rFonts w:ascii="Calibri" w:hAnsi="Calibri" w:cs="Calibri"/>
          <w:noProof/>
          <w:szCs w:val="24"/>
        </w:rPr>
        <w:t xml:space="preserve"> (2015). Assessing species vulnerability to climate change. </w:t>
      </w:r>
      <w:r w:rsidRPr="0025034F">
        <w:rPr>
          <w:rFonts w:ascii="Calibri" w:hAnsi="Calibri" w:cs="Calibri"/>
          <w:i/>
          <w:iCs/>
          <w:noProof/>
          <w:szCs w:val="24"/>
        </w:rPr>
        <w:t>Nat. Clim. Chang.</w:t>
      </w:r>
    </w:p>
    <w:p w14:paraId="079371A9"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Pacifici, M., Visconti, P., Butchart, S.H.M., Watson, J.E.M., Cassola, F.M. &amp; Rondinini, C. (2017). Species’ traits influenced their response to recent climate change. </w:t>
      </w:r>
      <w:r w:rsidRPr="0025034F">
        <w:rPr>
          <w:rFonts w:ascii="Calibri" w:hAnsi="Calibri" w:cs="Calibri"/>
          <w:i/>
          <w:iCs/>
          <w:noProof/>
          <w:szCs w:val="24"/>
        </w:rPr>
        <w:t xml:space="preserve">Nat. Clim. </w:t>
      </w:r>
      <w:r w:rsidRPr="00E45097">
        <w:rPr>
          <w:rFonts w:ascii="Calibri" w:hAnsi="Calibri" w:cs="Calibri"/>
          <w:i/>
          <w:iCs/>
          <w:noProof/>
          <w:szCs w:val="24"/>
          <w:lang w:val="fr-FR"/>
        </w:rPr>
        <w:t>Chang.</w:t>
      </w:r>
    </w:p>
    <w:p w14:paraId="3E7C210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De Palma, A., Sanchez-Ortiz, K., Martin, P.A., Chadwick, A., Gilbert, G., Bates, A.E., </w:t>
      </w:r>
      <w:r w:rsidRPr="00E45097">
        <w:rPr>
          <w:rFonts w:ascii="Calibri" w:hAnsi="Calibri" w:cs="Calibri"/>
          <w:i/>
          <w:iCs/>
          <w:noProof/>
          <w:szCs w:val="24"/>
          <w:lang w:val="fr-FR"/>
        </w:rPr>
        <w:t>et al.</w:t>
      </w:r>
      <w:r w:rsidRPr="00E45097">
        <w:rPr>
          <w:rFonts w:ascii="Calibri" w:hAnsi="Calibri" w:cs="Calibri"/>
          <w:noProof/>
          <w:szCs w:val="24"/>
          <w:lang w:val="fr-FR"/>
        </w:rPr>
        <w:t xml:space="preserve"> </w:t>
      </w:r>
      <w:r w:rsidRPr="0025034F">
        <w:rPr>
          <w:rFonts w:ascii="Calibri" w:hAnsi="Calibri" w:cs="Calibri"/>
          <w:noProof/>
          <w:szCs w:val="24"/>
        </w:rPr>
        <w:t xml:space="preserve">(2018). Challenges With Inferring How Land-Use Affects Terrestrial Biodiversity: Study Design, Time, Space and Synthesis. In: </w:t>
      </w:r>
      <w:r w:rsidRPr="0025034F">
        <w:rPr>
          <w:rFonts w:ascii="Calibri" w:hAnsi="Calibri" w:cs="Calibri"/>
          <w:i/>
          <w:iCs/>
          <w:noProof/>
          <w:szCs w:val="24"/>
        </w:rPr>
        <w:t>Advances in Ecological Research</w:t>
      </w:r>
      <w:r w:rsidRPr="0025034F">
        <w:rPr>
          <w:rFonts w:ascii="Calibri" w:hAnsi="Calibri" w:cs="Calibri"/>
          <w:noProof/>
          <w:szCs w:val="24"/>
        </w:rPr>
        <w:t>.</w:t>
      </w:r>
    </w:p>
    <w:p w14:paraId="3B0D0CE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Pörtner, H.O. &amp; Farrell, A.P. (2008). Physiology and Climate Change. </w:t>
      </w:r>
      <w:r w:rsidRPr="0025034F">
        <w:rPr>
          <w:rFonts w:ascii="Calibri" w:hAnsi="Calibri" w:cs="Calibri"/>
          <w:i/>
          <w:iCs/>
          <w:noProof/>
          <w:szCs w:val="24"/>
        </w:rPr>
        <w:t>Science (80-. ).</w:t>
      </w:r>
      <w:r w:rsidRPr="0025034F">
        <w:rPr>
          <w:rFonts w:ascii="Calibri" w:hAnsi="Calibri" w:cs="Calibri"/>
          <w:noProof/>
          <w:szCs w:val="24"/>
        </w:rPr>
        <w:t>, 322, 690–692.</w:t>
      </w:r>
    </w:p>
    <w:p w14:paraId="7EB596B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Powers, R.P. &amp; Jetz, W. (2019). Global habitat loss and extinction risk of terrestrial vertebrates under future land-use-change scenarios. </w:t>
      </w:r>
      <w:r w:rsidRPr="0025034F">
        <w:rPr>
          <w:rFonts w:ascii="Calibri" w:hAnsi="Calibri" w:cs="Calibri"/>
          <w:i/>
          <w:iCs/>
          <w:noProof/>
          <w:szCs w:val="24"/>
        </w:rPr>
        <w:t>Nat. Clim. Chang.</w:t>
      </w:r>
      <w:r w:rsidRPr="0025034F">
        <w:rPr>
          <w:rFonts w:ascii="Calibri" w:hAnsi="Calibri" w:cs="Calibri"/>
          <w:noProof/>
          <w:szCs w:val="24"/>
        </w:rPr>
        <w:t>, 9, 323–329.</w:t>
      </w:r>
    </w:p>
    <w:p w14:paraId="1763FAA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Ratto, F., Simmons, B.I., Spake, R., Zamora-Gutierrez, V., MacDonald, M.A., Merriman, J.C., </w:t>
      </w:r>
      <w:r w:rsidRPr="0025034F">
        <w:rPr>
          <w:rFonts w:ascii="Calibri" w:hAnsi="Calibri" w:cs="Calibri"/>
          <w:i/>
          <w:iCs/>
          <w:noProof/>
          <w:szCs w:val="24"/>
        </w:rPr>
        <w:t>et al.</w:t>
      </w:r>
      <w:r w:rsidRPr="0025034F">
        <w:rPr>
          <w:rFonts w:ascii="Calibri" w:hAnsi="Calibri" w:cs="Calibri"/>
          <w:noProof/>
          <w:szCs w:val="24"/>
        </w:rPr>
        <w:t xml:space="preserve"> (2018). Global importance of vertebrate pollinators for plant reproductive success: a meta-analysis. </w:t>
      </w:r>
      <w:r w:rsidRPr="0025034F">
        <w:rPr>
          <w:rFonts w:ascii="Calibri" w:hAnsi="Calibri" w:cs="Calibri"/>
          <w:i/>
          <w:iCs/>
          <w:noProof/>
          <w:szCs w:val="24"/>
        </w:rPr>
        <w:t>Front. Ecol. Environ.</w:t>
      </w:r>
    </w:p>
    <w:p w14:paraId="719351B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Salo, P., Banks, P.B., Dickman, C.R. &amp; Korpimäki, E. (2010). Predator manipulation experiments: Impacts on populations of terrestrial vertebrate prey. </w:t>
      </w:r>
      <w:r w:rsidRPr="0025034F">
        <w:rPr>
          <w:rFonts w:ascii="Calibri" w:hAnsi="Calibri" w:cs="Calibri"/>
          <w:i/>
          <w:iCs/>
          <w:noProof/>
          <w:szCs w:val="24"/>
        </w:rPr>
        <w:t>Ecol. Monogr.</w:t>
      </w:r>
    </w:p>
    <w:p w14:paraId="3BB21DFD"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Sandom, C., Faurby, S., Sandel, B. &amp; Svenning, J.C. (2014). Global late Quaternary megafauna extinctions linked to humans, not climate change. </w:t>
      </w:r>
      <w:r w:rsidRPr="00E45097">
        <w:rPr>
          <w:rFonts w:ascii="Calibri" w:hAnsi="Calibri" w:cs="Calibri"/>
          <w:i/>
          <w:iCs/>
          <w:noProof/>
          <w:szCs w:val="24"/>
          <w:lang w:val="de-DE"/>
        </w:rPr>
        <w:t>Proc. R. Soc. B Biol. Sci.</w:t>
      </w:r>
      <w:r w:rsidRPr="00E45097">
        <w:rPr>
          <w:rFonts w:ascii="Calibri" w:hAnsi="Calibri" w:cs="Calibri"/>
          <w:noProof/>
          <w:szCs w:val="24"/>
          <w:lang w:val="de-DE"/>
        </w:rPr>
        <w:t>, 281.</w:t>
      </w:r>
    </w:p>
    <w:p w14:paraId="3B35445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Schleuter, D., Daufresne, M., Massol, F. &amp; Argillier, C. (2010). </w:t>
      </w:r>
      <w:r w:rsidRPr="0025034F">
        <w:rPr>
          <w:rFonts w:ascii="Calibri" w:hAnsi="Calibri" w:cs="Calibri"/>
          <w:noProof/>
          <w:szCs w:val="24"/>
        </w:rPr>
        <w:t xml:space="preserve">A user’s guide to functional diversity indices. </w:t>
      </w:r>
      <w:r w:rsidRPr="0025034F">
        <w:rPr>
          <w:rFonts w:ascii="Calibri" w:hAnsi="Calibri" w:cs="Calibri"/>
          <w:i/>
          <w:iCs/>
          <w:noProof/>
          <w:szCs w:val="24"/>
        </w:rPr>
        <w:t>Ecol. Monogr.</w:t>
      </w:r>
    </w:p>
    <w:p w14:paraId="058C41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Schloss, C.A., Nunez, T.A. &amp; Lawler, J.J. (2012). Dispersal will limit ability of mammals to track climate change in the Western Hemisphere. </w:t>
      </w:r>
      <w:r w:rsidRPr="0025034F">
        <w:rPr>
          <w:rFonts w:ascii="Calibri" w:hAnsi="Calibri" w:cs="Calibri"/>
          <w:i/>
          <w:iCs/>
          <w:noProof/>
          <w:szCs w:val="24"/>
        </w:rPr>
        <w:t>Proc. Natl. Acad. Sci.</w:t>
      </w:r>
    </w:p>
    <w:p w14:paraId="70C93B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Seneviratne, S.I., Nicholls, N., Easterling, D., Goodess, C.M., Kanae, S., Kossin, J., </w:t>
      </w:r>
      <w:r w:rsidRPr="0025034F">
        <w:rPr>
          <w:rFonts w:ascii="Calibri" w:hAnsi="Calibri" w:cs="Calibri"/>
          <w:i/>
          <w:iCs/>
          <w:noProof/>
          <w:szCs w:val="24"/>
        </w:rPr>
        <w:t>et al.</w:t>
      </w:r>
      <w:r w:rsidRPr="0025034F">
        <w:rPr>
          <w:rFonts w:ascii="Calibri" w:hAnsi="Calibri" w:cs="Calibri"/>
          <w:noProof/>
          <w:szCs w:val="24"/>
        </w:rPr>
        <w:t xml:space="preserve"> (2012). Changes in climate extremes and their impacts on the natural physical environment. </w:t>
      </w:r>
      <w:r w:rsidRPr="0025034F">
        <w:rPr>
          <w:rFonts w:ascii="Calibri" w:hAnsi="Calibri" w:cs="Calibri"/>
          <w:i/>
          <w:iCs/>
          <w:noProof/>
          <w:szCs w:val="24"/>
        </w:rPr>
        <w:t>Manag. Risks Extrem. Events Disasters to Adv. Clim. Chang. Adapt. Spec. Rep. Intergov. Panel Clim. Chang.</w:t>
      </w:r>
      <w:r w:rsidRPr="0025034F">
        <w:rPr>
          <w:rFonts w:ascii="Calibri" w:hAnsi="Calibri" w:cs="Calibri"/>
          <w:noProof/>
          <w:szCs w:val="24"/>
        </w:rPr>
        <w:t>, 9781107025, 109–230.</w:t>
      </w:r>
    </w:p>
    <w:p w14:paraId="730AA4A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Seto, K.C., Sánchez-Rodríguez, R. &amp; Fragkias, M. (2010). The new geography of contemporary urbanization and the environment. </w:t>
      </w:r>
      <w:r w:rsidRPr="0025034F">
        <w:rPr>
          <w:rFonts w:ascii="Calibri" w:hAnsi="Calibri" w:cs="Calibri"/>
          <w:i/>
          <w:iCs/>
          <w:noProof/>
          <w:szCs w:val="24"/>
        </w:rPr>
        <w:t>Annu. Rev. Environ. Resour.</w:t>
      </w:r>
      <w:r w:rsidRPr="0025034F">
        <w:rPr>
          <w:rFonts w:ascii="Calibri" w:hAnsi="Calibri" w:cs="Calibri"/>
          <w:noProof/>
          <w:szCs w:val="24"/>
        </w:rPr>
        <w:t>, 35, 167–194.</w:t>
      </w:r>
    </w:p>
    <w:p w14:paraId="7A5AFE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Severtsov. (2012). </w:t>
      </w:r>
      <w:r w:rsidRPr="0025034F">
        <w:rPr>
          <w:rFonts w:ascii="Calibri" w:hAnsi="Calibri" w:cs="Calibri"/>
          <w:i/>
          <w:iCs/>
          <w:noProof/>
          <w:szCs w:val="24"/>
        </w:rPr>
        <w:t>The Significance of Vertebrates in the Structure and Functioning of Ecosystems</w:t>
      </w:r>
      <w:r w:rsidRPr="0025034F">
        <w:rPr>
          <w:rFonts w:ascii="Calibri" w:hAnsi="Calibri" w:cs="Calibri"/>
          <w:noProof/>
          <w:szCs w:val="24"/>
        </w:rPr>
        <w:t>.</w:t>
      </w:r>
    </w:p>
    <w:p w14:paraId="0FD3BD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it-IT"/>
        </w:rPr>
        <w:t xml:space="preserve">Souza, F.L., Valente-Neto, F., Severo-Neto, F., Bueno, B., Ochoa-Quintero, J.M., Laps, R.R., </w:t>
      </w:r>
      <w:r w:rsidRPr="00E45097">
        <w:rPr>
          <w:rFonts w:ascii="Calibri" w:hAnsi="Calibri" w:cs="Calibri"/>
          <w:i/>
          <w:iCs/>
          <w:noProof/>
          <w:szCs w:val="24"/>
          <w:lang w:val="it-IT"/>
        </w:rPr>
        <w:t>et al.</w:t>
      </w:r>
      <w:r w:rsidRPr="00E45097">
        <w:rPr>
          <w:rFonts w:ascii="Calibri" w:hAnsi="Calibri" w:cs="Calibri"/>
          <w:noProof/>
          <w:szCs w:val="24"/>
          <w:lang w:val="it-IT"/>
        </w:rPr>
        <w:t xml:space="preserve"> </w:t>
      </w:r>
      <w:r w:rsidRPr="0025034F">
        <w:rPr>
          <w:rFonts w:ascii="Calibri" w:hAnsi="Calibri" w:cs="Calibri"/>
          <w:noProof/>
          <w:szCs w:val="24"/>
        </w:rPr>
        <w:t xml:space="preserve">(2019). Impervious surface and heterogeneity are opposite drivers to maintain bird richness in a Cerrado city. </w:t>
      </w:r>
      <w:r w:rsidRPr="0025034F">
        <w:rPr>
          <w:rFonts w:ascii="Calibri" w:hAnsi="Calibri" w:cs="Calibri"/>
          <w:i/>
          <w:iCs/>
          <w:noProof/>
          <w:szCs w:val="24"/>
        </w:rPr>
        <w:t>Landsc. Urban Plan.</w:t>
      </w:r>
      <w:r w:rsidRPr="0025034F">
        <w:rPr>
          <w:rFonts w:ascii="Calibri" w:hAnsi="Calibri" w:cs="Calibri"/>
          <w:noProof/>
          <w:szCs w:val="24"/>
        </w:rPr>
        <w:t>, 192, 103643.</w:t>
      </w:r>
    </w:p>
    <w:p w14:paraId="491255A4"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de-DE"/>
        </w:rPr>
      </w:pPr>
      <w:r w:rsidRPr="0025034F">
        <w:rPr>
          <w:rFonts w:ascii="Calibri" w:hAnsi="Calibri" w:cs="Calibri"/>
          <w:noProof/>
          <w:szCs w:val="24"/>
        </w:rPr>
        <w:t xml:space="preserve">Spooner, F.E.B., Pearson, R.G. &amp; Freeman, R. (2018). Rapid warming is associated with population decline among terrestrial birds and mammals globally. </w:t>
      </w:r>
      <w:r w:rsidRPr="00E45097">
        <w:rPr>
          <w:rFonts w:ascii="Calibri" w:hAnsi="Calibri" w:cs="Calibri"/>
          <w:i/>
          <w:iCs/>
          <w:noProof/>
          <w:szCs w:val="24"/>
          <w:lang w:val="de-DE"/>
        </w:rPr>
        <w:t>Glob. Chang. Biol.</w:t>
      </w:r>
    </w:p>
    <w:p w14:paraId="5F6C5B8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Steffen, W., Broadgate, W., Deutsch, L., Gaffney, O. &amp; Ludwig, C. (2015). </w:t>
      </w:r>
      <w:r w:rsidRPr="0025034F">
        <w:rPr>
          <w:rFonts w:ascii="Calibri" w:hAnsi="Calibri" w:cs="Calibri"/>
          <w:noProof/>
          <w:szCs w:val="24"/>
        </w:rPr>
        <w:t xml:space="preserve">The trajectory of the anthropocene: The great acceleration. </w:t>
      </w:r>
      <w:r w:rsidRPr="0025034F">
        <w:rPr>
          <w:rFonts w:ascii="Calibri" w:hAnsi="Calibri" w:cs="Calibri"/>
          <w:i/>
          <w:iCs/>
          <w:noProof/>
          <w:szCs w:val="24"/>
        </w:rPr>
        <w:t>Anthr. Rev.</w:t>
      </w:r>
    </w:p>
    <w:p w14:paraId="5B0039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de-DE"/>
        </w:rPr>
        <w:t xml:space="preserve">Steffen, W., Grinevald, J., Crutzen, P. &amp; Mcneill, J. (2011). </w:t>
      </w:r>
      <w:r w:rsidRPr="0025034F">
        <w:rPr>
          <w:rFonts w:ascii="Calibri" w:hAnsi="Calibri" w:cs="Calibri"/>
          <w:noProof/>
          <w:szCs w:val="24"/>
        </w:rPr>
        <w:t xml:space="preserve">The anthropocene: Conceptual and historical perspectives. </w:t>
      </w:r>
      <w:r w:rsidRPr="0025034F">
        <w:rPr>
          <w:rFonts w:ascii="Calibri" w:hAnsi="Calibri" w:cs="Calibri"/>
          <w:i/>
          <w:iCs/>
          <w:noProof/>
          <w:szCs w:val="24"/>
        </w:rPr>
        <w:t>Philos. Trans. R. Soc. A Math. Phys. Eng. Sci.</w:t>
      </w:r>
      <w:r w:rsidRPr="0025034F">
        <w:rPr>
          <w:rFonts w:ascii="Calibri" w:hAnsi="Calibri" w:cs="Calibri"/>
          <w:noProof/>
          <w:szCs w:val="24"/>
        </w:rPr>
        <w:t>, 369, 842–867.</w:t>
      </w:r>
    </w:p>
    <w:p w14:paraId="32BA80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Stehfest, E., van Zeist, W.J., Valin, H., Havlik, P., Popp, A., Kyle, P., </w:t>
      </w:r>
      <w:r w:rsidRPr="0025034F">
        <w:rPr>
          <w:rFonts w:ascii="Calibri" w:hAnsi="Calibri" w:cs="Calibri"/>
          <w:i/>
          <w:iCs/>
          <w:noProof/>
          <w:szCs w:val="24"/>
        </w:rPr>
        <w:t>et al.</w:t>
      </w:r>
      <w:r w:rsidRPr="0025034F">
        <w:rPr>
          <w:rFonts w:ascii="Calibri" w:hAnsi="Calibri" w:cs="Calibri"/>
          <w:noProof/>
          <w:szCs w:val="24"/>
        </w:rPr>
        <w:t xml:space="preserve"> (2019). Key determinants of global land-use projections. </w:t>
      </w:r>
      <w:r w:rsidRPr="0025034F">
        <w:rPr>
          <w:rFonts w:ascii="Calibri" w:hAnsi="Calibri" w:cs="Calibri"/>
          <w:i/>
          <w:iCs/>
          <w:noProof/>
          <w:szCs w:val="24"/>
        </w:rPr>
        <w:t>Nat. Commun.</w:t>
      </w:r>
      <w:r w:rsidRPr="0025034F">
        <w:rPr>
          <w:rFonts w:ascii="Calibri" w:hAnsi="Calibri" w:cs="Calibri"/>
          <w:noProof/>
          <w:szCs w:val="24"/>
        </w:rPr>
        <w:t>, 10, 1–10.</w:t>
      </w:r>
    </w:p>
    <w:p w14:paraId="37EA2F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25034F">
        <w:rPr>
          <w:rFonts w:ascii="Calibri" w:hAnsi="Calibri" w:cs="Calibri"/>
          <w:i/>
          <w:iCs/>
          <w:noProof/>
          <w:szCs w:val="24"/>
        </w:rPr>
        <w:t>Science (80-. ).</w:t>
      </w:r>
      <w:r w:rsidRPr="0025034F">
        <w:rPr>
          <w:rFonts w:ascii="Calibri" w:hAnsi="Calibri" w:cs="Calibri"/>
          <w:noProof/>
          <w:szCs w:val="24"/>
        </w:rPr>
        <w:t>, 328, 1164–1168.</w:t>
      </w:r>
    </w:p>
    <w:p w14:paraId="2E209A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Thomas, C.D. (2013). The Anthropocene could raise biological diversity. </w:t>
      </w:r>
      <w:r w:rsidRPr="0025034F">
        <w:rPr>
          <w:rFonts w:ascii="Calibri" w:hAnsi="Calibri" w:cs="Calibri"/>
          <w:i/>
          <w:iCs/>
          <w:noProof/>
          <w:szCs w:val="24"/>
        </w:rPr>
        <w:t>Nature</w:t>
      </w:r>
      <w:r w:rsidRPr="0025034F">
        <w:rPr>
          <w:rFonts w:ascii="Calibri" w:hAnsi="Calibri" w:cs="Calibri"/>
          <w:noProof/>
          <w:szCs w:val="24"/>
        </w:rPr>
        <w:t>, 502, 7.</w:t>
      </w:r>
    </w:p>
    <w:p w14:paraId="33D8DEB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Tiffney, B.H. (2004). Vertebrate dispersal of seed plants through time. </w:t>
      </w:r>
      <w:r w:rsidRPr="0025034F">
        <w:rPr>
          <w:rFonts w:ascii="Calibri" w:hAnsi="Calibri" w:cs="Calibri"/>
          <w:i/>
          <w:iCs/>
          <w:noProof/>
          <w:szCs w:val="24"/>
        </w:rPr>
        <w:t>Annu. Rev. Ecol. Evol. Syst.</w:t>
      </w:r>
      <w:r w:rsidRPr="0025034F">
        <w:rPr>
          <w:rFonts w:ascii="Calibri" w:hAnsi="Calibri" w:cs="Calibri"/>
          <w:noProof/>
          <w:szCs w:val="24"/>
        </w:rPr>
        <w:t>, 35, 1–29.</w:t>
      </w:r>
    </w:p>
    <w:p w14:paraId="21E3FB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Tinoco, B.A., Santillán, V.E. &amp; Graham, C.H. (2018). Land use change has stronger effects on functional diversity than taxonomic diversity in tropical Andean hummingbirds. </w:t>
      </w:r>
      <w:r w:rsidRPr="0025034F">
        <w:rPr>
          <w:rFonts w:ascii="Calibri" w:hAnsi="Calibri" w:cs="Calibri"/>
          <w:i/>
          <w:iCs/>
          <w:noProof/>
          <w:szCs w:val="24"/>
        </w:rPr>
        <w:t>Ecol. Evol.</w:t>
      </w:r>
    </w:p>
    <w:p w14:paraId="423CD6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Titley, M.A., Snaddon, J.L. &amp; Turner, E.C. (2017). Scientific research on animal biodiversity is systematically biased towards vertebrates and temperate regions. </w:t>
      </w:r>
      <w:r w:rsidRPr="0025034F">
        <w:rPr>
          <w:rFonts w:ascii="Calibri" w:hAnsi="Calibri" w:cs="Calibri"/>
          <w:i/>
          <w:iCs/>
          <w:noProof/>
          <w:szCs w:val="24"/>
        </w:rPr>
        <w:t>PLoS One</w:t>
      </w:r>
      <w:r w:rsidRPr="0025034F">
        <w:rPr>
          <w:rFonts w:ascii="Calibri" w:hAnsi="Calibri" w:cs="Calibri"/>
          <w:noProof/>
          <w:szCs w:val="24"/>
        </w:rPr>
        <w:t>.</w:t>
      </w:r>
    </w:p>
    <w:p w14:paraId="330674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Trenberth, K.E. (2011). Changes in precipitation with climate change. </w:t>
      </w:r>
      <w:r w:rsidRPr="0025034F">
        <w:rPr>
          <w:rFonts w:ascii="Calibri" w:hAnsi="Calibri" w:cs="Calibri"/>
          <w:i/>
          <w:iCs/>
          <w:noProof/>
          <w:szCs w:val="24"/>
        </w:rPr>
        <w:t>Clim. Res.</w:t>
      </w:r>
      <w:r w:rsidRPr="0025034F">
        <w:rPr>
          <w:rFonts w:ascii="Calibri" w:hAnsi="Calibri" w:cs="Calibri"/>
          <w:noProof/>
          <w:szCs w:val="24"/>
        </w:rPr>
        <w:t>, 47, 123–138.</w:t>
      </w:r>
    </w:p>
    <w:p w14:paraId="19A9EE1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Ustaoglu, E. &amp; Williams, B. (2017). Determinants of Urban Expansion and Agricultural Land Conversion in 25 EU Countries. </w:t>
      </w:r>
      <w:r w:rsidRPr="0025034F">
        <w:rPr>
          <w:rFonts w:ascii="Calibri" w:hAnsi="Calibri" w:cs="Calibri"/>
          <w:i/>
          <w:iCs/>
          <w:noProof/>
          <w:szCs w:val="24"/>
        </w:rPr>
        <w:t>Environ. Manage.</w:t>
      </w:r>
      <w:r w:rsidRPr="0025034F">
        <w:rPr>
          <w:rFonts w:ascii="Calibri" w:hAnsi="Calibri" w:cs="Calibri"/>
          <w:noProof/>
          <w:szCs w:val="24"/>
        </w:rPr>
        <w:t>, 60, 717–746.</w:t>
      </w:r>
    </w:p>
    <w:p w14:paraId="2720DD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Valipour, M., Bateni, S.M. &amp; Jun, C. (2021). Global surface temperature: A new insight. </w:t>
      </w:r>
      <w:r w:rsidRPr="0025034F">
        <w:rPr>
          <w:rFonts w:ascii="Calibri" w:hAnsi="Calibri" w:cs="Calibri"/>
          <w:i/>
          <w:iCs/>
          <w:noProof/>
          <w:szCs w:val="24"/>
        </w:rPr>
        <w:t>Climate</w:t>
      </w:r>
      <w:r w:rsidRPr="0025034F">
        <w:rPr>
          <w:rFonts w:ascii="Calibri" w:hAnsi="Calibri" w:cs="Calibri"/>
          <w:noProof/>
          <w:szCs w:val="24"/>
        </w:rPr>
        <w:t>, 9, 1–4.</w:t>
      </w:r>
    </w:p>
    <w:p w14:paraId="32E9C057" w14:textId="77777777" w:rsidR="0025034F" w:rsidRPr="00E45097" w:rsidRDefault="0025034F" w:rsidP="0025034F">
      <w:pPr>
        <w:widowControl w:val="0"/>
        <w:autoSpaceDE w:val="0"/>
        <w:autoSpaceDN w:val="0"/>
        <w:adjustRightInd w:val="0"/>
        <w:spacing w:line="240" w:lineRule="auto"/>
        <w:ind w:left="480" w:hanging="480"/>
        <w:rPr>
          <w:rFonts w:ascii="Calibri" w:hAnsi="Calibri" w:cs="Calibri"/>
          <w:noProof/>
          <w:szCs w:val="24"/>
          <w:lang w:val="fr-FR"/>
        </w:rPr>
      </w:pPr>
      <w:r w:rsidRPr="0025034F">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E45097">
        <w:rPr>
          <w:rFonts w:ascii="Calibri" w:hAnsi="Calibri" w:cs="Calibri"/>
          <w:i/>
          <w:iCs/>
          <w:noProof/>
          <w:szCs w:val="24"/>
          <w:lang w:val="fr-FR"/>
        </w:rPr>
        <w:t>Freshw. Sci.</w:t>
      </w:r>
    </w:p>
    <w:p w14:paraId="4C848C4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E45097">
        <w:rPr>
          <w:rFonts w:ascii="Calibri" w:hAnsi="Calibri" w:cs="Calibri"/>
          <w:noProof/>
          <w:szCs w:val="24"/>
          <w:lang w:val="fr-FR"/>
        </w:rPr>
        <w:t xml:space="preserve">Villéger, S., Mason, N.W.H. &amp; Mouillot, D. (2008). </w:t>
      </w:r>
      <w:r w:rsidRPr="0025034F">
        <w:rPr>
          <w:rFonts w:ascii="Calibri" w:hAnsi="Calibri" w:cs="Calibri"/>
          <w:noProof/>
          <w:szCs w:val="24"/>
        </w:rPr>
        <w:t xml:space="preserve">New multidimensional functional diversity indices for a multifaceted framework in functional ecology. </w:t>
      </w:r>
      <w:r w:rsidRPr="0025034F">
        <w:rPr>
          <w:rFonts w:ascii="Calibri" w:hAnsi="Calibri" w:cs="Calibri"/>
          <w:i/>
          <w:iCs/>
          <w:noProof/>
          <w:szCs w:val="24"/>
        </w:rPr>
        <w:t>Ecology</w:t>
      </w:r>
      <w:r w:rsidRPr="0025034F">
        <w:rPr>
          <w:rFonts w:ascii="Calibri" w:hAnsi="Calibri" w:cs="Calibri"/>
          <w:noProof/>
          <w:szCs w:val="24"/>
        </w:rPr>
        <w:t>.</w:t>
      </w:r>
    </w:p>
    <w:p w14:paraId="1406E6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lastRenderedPageBreak/>
        <w:t xml:space="preserve">De Vos, J.M., Joppa, L.N., Gittleman, J.L., Stephens, P.R. &amp; Pimm, S.L. (2015). Estimating the normal background rate of species extinction. </w:t>
      </w:r>
      <w:r w:rsidRPr="0025034F">
        <w:rPr>
          <w:rFonts w:ascii="Calibri" w:hAnsi="Calibri" w:cs="Calibri"/>
          <w:i/>
          <w:iCs/>
          <w:noProof/>
          <w:szCs w:val="24"/>
        </w:rPr>
        <w:t>Conserv. Biol.</w:t>
      </w:r>
    </w:p>
    <w:p w14:paraId="67B43B2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Watson, J. (2016). WORLD VIEW Bring climate change back from the future. </w:t>
      </w:r>
      <w:r w:rsidRPr="0025034F">
        <w:rPr>
          <w:rFonts w:ascii="Calibri" w:hAnsi="Calibri" w:cs="Calibri"/>
          <w:i/>
          <w:iCs/>
          <w:noProof/>
          <w:szCs w:val="24"/>
        </w:rPr>
        <w:t>Nature</w:t>
      </w:r>
      <w:r w:rsidRPr="0025034F">
        <w:rPr>
          <w:rFonts w:ascii="Calibri" w:hAnsi="Calibri" w:cs="Calibri"/>
          <w:noProof/>
          <w:szCs w:val="24"/>
        </w:rPr>
        <w:t>, 534.</w:t>
      </w:r>
    </w:p>
    <w:p w14:paraId="084EAE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Wilson, E.E. &amp; Wolkovich, E.M. (2011). Scavenging: How carnivores and carrion structure communities. </w:t>
      </w:r>
      <w:r w:rsidRPr="0025034F">
        <w:rPr>
          <w:rFonts w:ascii="Calibri" w:hAnsi="Calibri" w:cs="Calibri"/>
          <w:i/>
          <w:iCs/>
          <w:noProof/>
          <w:szCs w:val="24"/>
        </w:rPr>
        <w:t>Trends Ecol. Evol.</w:t>
      </w:r>
    </w:p>
    <w:p w14:paraId="4D7CA7B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WWF. (2020). </w:t>
      </w:r>
      <w:r w:rsidRPr="0025034F">
        <w:rPr>
          <w:rFonts w:ascii="Calibri" w:hAnsi="Calibri" w:cs="Calibri"/>
          <w:i/>
          <w:iCs/>
          <w:noProof/>
          <w:szCs w:val="24"/>
        </w:rPr>
        <w:t>Living Planet Report 2020 - Bending the curve of biodiversity loss</w:t>
      </w:r>
      <w:r w:rsidRPr="0025034F">
        <w:rPr>
          <w:rFonts w:ascii="Calibri" w:hAnsi="Calibri" w:cs="Calibri"/>
          <w:noProof/>
          <w:szCs w:val="24"/>
        </w:rPr>
        <w:t xml:space="preserve">. </w:t>
      </w:r>
      <w:r w:rsidRPr="0025034F">
        <w:rPr>
          <w:rFonts w:ascii="Calibri" w:hAnsi="Calibri" w:cs="Calibri"/>
          <w:i/>
          <w:iCs/>
          <w:noProof/>
          <w:szCs w:val="24"/>
        </w:rPr>
        <w:t>Wwf</w:t>
      </w:r>
      <w:r w:rsidRPr="0025034F">
        <w:rPr>
          <w:rFonts w:ascii="Calibri" w:hAnsi="Calibri" w:cs="Calibri"/>
          <w:noProof/>
          <w:szCs w:val="24"/>
        </w:rPr>
        <w:t>.</w:t>
      </w:r>
    </w:p>
    <w:p w14:paraId="423C3B7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Yan, Z., Teng, M., He, W., Liu, A., Li, Y. &amp; Wang, P. (2019). Impervious surface area is a key predictor for urban plant diversity in a city undergone rapid urbanization. </w:t>
      </w:r>
      <w:r w:rsidRPr="0025034F">
        <w:rPr>
          <w:rFonts w:ascii="Calibri" w:hAnsi="Calibri" w:cs="Calibri"/>
          <w:i/>
          <w:iCs/>
          <w:noProof/>
          <w:szCs w:val="24"/>
        </w:rPr>
        <w:t>Sci. Total Environ.</w:t>
      </w:r>
      <w:r w:rsidRPr="0025034F">
        <w:rPr>
          <w:rFonts w:ascii="Calibri" w:hAnsi="Calibri" w:cs="Calibri"/>
          <w:noProof/>
          <w:szCs w:val="24"/>
        </w:rPr>
        <w:t>, 650, 335–342.</w:t>
      </w:r>
    </w:p>
    <w:p w14:paraId="1BC1AEA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rPr>
      </w:pPr>
      <w:r w:rsidRPr="0025034F">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25034F">
        <w:rPr>
          <w:rFonts w:ascii="Calibri" w:hAnsi="Calibri" w:cs="Calibri"/>
          <w:i/>
          <w:iCs/>
          <w:noProof/>
          <w:szCs w:val="24"/>
        </w:rPr>
        <w:t>Proc. R. Soc. B Biol. Sci.</w:t>
      </w:r>
    </w:p>
    <w:p w14:paraId="6C026ED9" w14:textId="1837B9E2" w:rsidR="003863A9" w:rsidRDefault="00D616E3">
      <w:r>
        <w:fldChar w:fldCharType="end"/>
      </w:r>
    </w:p>
    <w:sectPr w:rsidR="00386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ewbold, Tim" w:date="2022-04-29T16:08:00Z" w:initials="NT">
    <w:p w14:paraId="0F76FFCC" w14:textId="369A6C0F" w:rsidR="00157899" w:rsidRDefault="00157899">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3" w:author="Adrienne Etard" w:date="2022-04-30T11:25:00Z" w:initials="AE">
    <w:p w14:paraId="4CDFA718" w14:textId="672F0605" w:rsidR="004903D3" w:rsidRDefault="004903D3">
      <w:pPr>
        <w:pStyle w:val="CommentText"/>
      </w:pPr>
      <w:r>
        <w:rPr>
          <w:rStyle w:val="CommentReference"/>
        </w:rPr>
        <w:annotationRef/>
      </w:r>
      <w:r>
        <w:t xml:space="preserve">I’ve tried </w:t>
      </w:r>
      <w:r w:rsidR="002616F8">
        <w:t>to add something about this further down, but it’s tricky to add more information because of the word count</w:t>
      </w:r>
    </w:p>
  </w:comment>
  <w:comment w:id="5" w:author="Newbold, Tim" w:date="2022-04-29T16:09:00Z" w:initials="NT">
    <w:p w14:paraId="22A0C56B" w14:textId="79C3580D" w:rsidR="00157899" w:rsidRDefault="00157899">
      <w:pPr>
        <w:pStyle w:val="CommentText"/>
      </w:pPr>
      <w:r>
        <w:rPr>
          <w:rStyle w:val="CommentReference"/>
        </w:rPr>
        <w:annotationRef/>
      </w:r>
      <w:r>
        <w:t>Perhaps use “are associated with” to avoid issues with the fact that for climate sensitivity we can’t establish a causal link.</w:t>
      </w:r>
    </w:p>
  </w:comment>
  <w:comment w:id="6" w:author="Newbold, Tim" w:date="2022-04-29T16:09:00Z" w:initials="NT">
    <w:p w14:paraId="5615D1D3" w14:textId="7ACC0EBA" w:rsidR="00157899" w:rsidRDefault="00157899">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19" w:author="Newbold, Tim" w:date="2022-04-29T16:10:00Z" w:initials="NT">
    <w:p w14:paraId="015DEA50" w14:textId="5BC61594" w:rsidR="00157899" w:rsidRDefault="00157899">
      <w:pPr>
        <w:pStyle w:val="CommentText"/>
      </w:pPr>
      <w:r>
        <w:rPr>
          <w:rStyle w:val="CommentReference"/>
        </w:rPr>
        <w:annotationRef/>
      </w:r>
      <w:r>
        <w:t>Yes!</w:t>
      </w:r>
    </w:p>
  </w:comment>
  <w:comment w:id="20" w:author="Newbold, Tim" w:date="2022-04-29T16:10:00Z" w:initials="NT">
    <w:p w14:paraId="5936C4DA" w14:textId="137BB05D" w:rsidR="00157899" w:rsidRDefault="00157899">
      <w:pPr>
        <w:pStyle w:val="CommentText"/>
      </w:pPr>
      <w:r>
        <w:rPr>
          <w:rStyle w:val="CommentReference"/>
        </w:rPr>
        <w:annotationRef/>
      </w:r>
      <w:r>
        <w:t>Great!</w:t>
      </w:r>
    </w:p>
  </w:comment>
  <w:comment w:id="21" w:author="Newbold, Tim" w:date="2022-04-29T16:11:00Z" w:initials="NT">
    <w:p w14:paraId="0B29A58C" w14:textId="053C2EFD" w:rsidR="00157899" w:rsidRDefault="00157899">
      <w:pPr>
        <w:pStyle w:val="CommentText"/>
      </w:pPr>
      <w:r>
        <w:rPr>
          <w:rStyle w:val="CommentReference"/>
        </w:rPr>
        <w:annotationRef/>
      </w:r>
      <w:r>
        <w:t>Try to make clear here that this is not something you demonstrate directly, but rather a likely consequence of your results.</w:t>
      </w:r>
    </w:p>
  </w:comment>
  <w:comment w:id="22" w:author="Newbold, Tim" w:date="2022-04-29T16:11:00Z" w:initials="NT">
    <w:p w14:paraId="10A14B3A" w14:textId="57020F08" w:rsidR="00157899" w:rsidRDefault="00157899">
      <w:pPr>
        <w:pStyle w:val="CommentText"/>
      </w:pPr>
      <w:r>
        <w:rPr>
          <w:rStyle w:val="CommentReference"/>
        </w:rPr>
        <w:annotationRef/>
      </w:r>
      <w:r>
        <w:t>Great!</w:t>
      </w:r>
    </w:p>
  </w:comment>
  <w:comment w:id="24" w:author="Newbold, Tim" w:date="2022-04-29T16:12:00Z" w:initials="NT">
    <w:p w14:paraId="050781EC" w14:textId="4612227B" w:rsidR="00157899" w:rsidRDefault="00157899">
      <w:pPr>
        <w:pStyle w:val="CommentText"/>
      </w:pPr>
      <w:r>
        <w:rPr>
          <w:rStyle w:val="CommentReference"/>
        </w:rPr>
        <w:annotationRef/>
      </w:r>
      <w:r>
        <w:t>Say briefly what these conservation measures aim to achieve.</w:t>
      </w:r>
    </w:p>
  </w:comment>
  <w:comment w:id="33" w:author="Newbold, Tim" w:date="2022-04-29T16:13:00Z" w:initials="NT">
    <w:p w14:paraId="7ADB1D18" w14:textId="5E64A3BA" w:rsidR="00157899" w:rsidRDefault="00157899">
      <w:pPr>
        <w:pStyle w:val="CommentText"/>
      </w:pPr>
      <w:r>
        <w:rPr>
          <w:rStyle w:val="CommentReference"/>
        </w:rPr>
        <w:annotationRef/>
      </w:r>
      <w:r>
        <w:t>Great!</w:t>
      </w:r>
    </w:p>
  </w:comment>
  <w:comment w:id="34" w:author="Newbold, Tim" w:date="2022-04-29T16:15:00Z" w:initials="NT">
    <w:p w14:paraId="0AF8C445" w14:textId="172E97DC" w:rsidR="00C61767" w:rsidRDefault="00C61767">
      <w:pPr>
        <w:pStyle w:val="CommentText"/>
      </w:pPr>
      <w:r>
        <w:rPr>
          <w:rStyle w:val="CommentReference"/>
        </w:rPr>
        <w:annotationRef/>
      </w:r>
      <w:r>
        <w:t>You could also mention here that your trait dataset has been downloaded 267 times!</w:t>
      </w:r>
    </w:p>
  </w:comment>
  <w:comment w:id="51" w:author="Newbold, Tim" w:date="2022-04-29T16:17:00Z" w:initials="NT">
    <w:p w14:paraId="519C0010" w14:textId="7774C156" w:rsidR="002E52DB" w:rsidRDefault="002E52DB">
      <w:pPr>
        <w:pStyle w:val="CommentText"/>
      </w:pPr>
      <w:r>
        <w:rPr>
          <w:rStyle w:val="CommentReference"/>
        </w:rPr>
        <w:annotationRef/>
      </w:r>
      <w:r>
        <w:t>It is more than a different perspective though. As you say in the abstract, investigating how metabolic requirements shape responses to land use can help us to understand the consequences of biodiversity changes for ecosystem functioning.</w:t>
      </w:r>
    </w:p>
  </w:comment>
  <w:comment w:id="52" w:author="Newbold, Tim" w:date="2022-04-29T16:18:00Z" w:initials="NT">
    <w:p w14:paraId="5529EFCF" w14:textId="38A133C8" w:rsidR="002E52DB" w:rsidRDefault="002E52DB">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58" w:author="Newbold, Tim" w:date="2022-04-29T16:20:00Z" w:initials="NT">
    <w:p w14:paraId="480D7E5E" w14:textId="77A1C7BA" w:rsidR="00236B9B" w:rsidRDefault="00236B9B">
      <w:pPr>
        <w:pStyle w:val="CommentText"/>
      </w:pPr>
      <w:r>
        <w:rPr>
          <w:rStyle w:val="CommentReference"/>
        </w:rPr>
        <w:annotationRef/>
      </w:r>
      <w:r>
        <w:t xml:space="preserve">Technically, the publication date is in 2022. </w:t>
      </w:r>
    </w:p>
  </w:comment>
  <w:comment w:id="59" w:author="Newbold, Tim" w:date="2022-04-29T16:21:00Z" w:initials="NT">
    <w:p w14:paraId="6135FDDD" w14:textId="1686563A" w:rsidR="00236B9B" w:rsidRDefault="00236B9B">
      <w:pPr>
        <w:pStyle w:val="CommentText"/>
      </w:pPr>
      <w:r>
        <w:rPr>
          <w:rStyle w:val="CommentReference"/>
        </w:rPr>
        <w:annotationRef/>
      </w:r>
      <w:r>
        <w:t>I think dietary traits would probably be considered a subset of ecological traits.</w:t>
      </w:r>
    </w:p>
  </w:comment>
  <w:comment w:id="61" w:author="Etard, Adrienne" w:date="2022-05-04T16:35:00Z" w:initials="EA">
    <w:p w14:paraId="6F758A0F" w14:textId="77777777" w:rsidR="0025034F" w:rsidRDefault="0025034F" w:rsidP="0025034F">
      <w:pPr>
        <w:pStyle w:val="CommentText"/>
      </w:pPr>
      <w:r>
        <w:rPr>
          <w:rStyle w:val="CommentReference"/>
        </w:rPr>
        <w:annotationRef/>
      </w:r>
      <w:r>
        <w:t>Should I reiterate this here? (</w:t>
      </w:r>
      <w:proofErr w:type="gramStart"/>
      <w:r>
        <w:t>it</w:t>
      </w:r>
      <w:proofErr w:type="gramEnd"/>
      <w:r>
        <w:t xml:space="preserve"> figures in the thesis outline of contents)</w:t>
      </w:r>
    </w:p>
  </w:comment>
  <w:comment w:id="62" w:author="Etard, Adrienne" w:date="2022-05-04T16:36:00Z" w:initials="EA">
    <w:p w14:paraId="0B3E63AE" w14:textId="77777777" w:rsidR="0025034F" w:rsidRDefault="0025034F" w:rsidP="0025034F">
      <w:pPr>
        <w:pStyle w:val="CommentText"/>
      </w:pPr>
      <w:r>
        <w:rPr>
          <w:rStyle w:val="CommentReference"/>
        </w:rPr>
        <w:annotationRef/>
      </w:r>
      <w:r>
        <w:t>Should I reiterate this here – it is already stated in the thesis outline of contents?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050781EC" w15:done="1"/>
  <w15:commentEx w15:paraId="7ADB1D18" w15:done="1"/>
  <w15:commentEx w15:paraId="0AF8C445" w15:done="1"/>
  <w15:commentEx w15:paraId="519C0010" w15:done="1"/>
  <w15:commentEx w15:paraId="5529EFCF" w15:done="1"/>
  <w15:commentEx w15:paraId="480D7E5E" w15:done="1"/>
  <w15:commentEx w15:paraId="6135FDDD" w15:done="1"/>
  <w15:commentEx w15:paraId="6F758A0F" w15:done="0"/>
  <w15:commentEx w15:paraId="0B3E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68CE5" w16cex:dateUtc="2022-04-29T15:12:00Z"/>
  <w16cex:commentExtensible w16cex:durableId="26168D40" w16cex:dateUtc="2022-04-29T15:13:00Z"/>
  <w16cex:commentExtensible w16cex:durableId="26168DA6" w16cex:dateUtc="2022-04-29T15:15:00Z"/>
  <w16cex:commentExtensible w16cex:durableId="26168E06" w16cex:dateUtc="2022-04-29T15:17:00Z"/>
  <w16cex:commentExtensible w16cex:durableId="26168E3E" w16cex:dateUtc="2022-04-29T15:18:00Z"/>
  <w16cex:commentExtensible w16cex:durableId="26168ECF" w16cex:dateUtc="2022-04-29T15:20:00Z"/>
  <w16cex:commentExtensible w16cex:durableId="26168F17" w16cex:dateUtc="2022-04-29T15:21:00Z"/>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050781EC" w16cid:durableId="26168CE5"/>
  <w16cid:commentId w16cid:paraId="7ADB1D18" w16cid:durableId="26168D40"/>
  <w16cid:commentId w16cid:paraId="0AF8C445" w16cid:durableId="26168DA6"/>
  <w16cid:commentId w16cid:paraId="519C0010" w16cid:durableId="26168E06"/>
  <w16cid:commentId w16cid:paraId="5529EFCF" w16cid:durableId="26168E3E"/>
  <w16cid:commentId w16cid:paraId="480D7E5E" w16cid:durableId="26168ECF"/>
  <w16cid:commentId w16cid:paraId="6135FDDD" w16cid:durableId="26168F17"/>
  <w16cid:commentId w16cid:paraId="6F758A0F" w16cid:durableId="261D29D2"/>
  <w16cid:commentId w16cid:paraId="0B3E63AE" w16cid:durableId="261D2A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num w:numId="1" w16cid:durableId="2045592071">
    <w:abstractNumId w:val="1"/>
  </w:num>
  <w:num w:numId="2" w16cid:durableId="950818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Etard">
    <w15:presenceInfo w15:providerId="Windows Live" w15:userId="5c2858a4c2ad2d71"/>
  </w15:person>
  <w15:person w15:author="Newbold, Tim">
    <w15:presenceInfo w15:providerId="None" w15:userId="Newbold, Tim"/>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5F4B"/>
    <w:rsid w:val="0003220C"/>
    <w:rsid w:val="000351D3"/>
    <w:rsid w:val="00036623"/>
    <w:rsid w:val="00036648"/>
    <w:rsid w:val="000407B3"/>
    <w:rsid w:val="00041E2A"/>
    <w:rsid w:val="000570F7"/>
    <w:rsid w:val="0007060D"/>
    <w:rsid w:val="00085B60"/>
    <w:rsid w:val="000866BC"/>
    <w:rsid w:val="00092356"/>
    <w:rsid w:val="000934C5"/>
    <w:rsid w:val="000A6A05"/>
    <w:rsid w:val="000A7FA6"/>
    <w:rsid w:val="000B1AF1"/>
    <w:rsid w:val="000D2581"/>
    <w:rsid w:val="000E3736"/>
    <w:rsid w:val="000E55F7"/>
    <w:rsid w:val="000F0007"/>
    <w:rsid w:val="000F59A5"/>
    <w:rsid w:val="00103307"/>
    <w:rsid w:val="00113A30"/>
    <w:rsid w:val="0012259C"/>
    <w:rsid w:val="00123C0F"/>
    <w:rsid w:val="0012748D"/>
    <w:rsid w:val="0013087F"/>
    <w:rsid w:val="0015252D"/>
    <w:rsid w:val="00157899"/>
    <w:rsid w:val="00163FAD"/>
    <w:rsid w:val="00166543"/>
    <w:rsid w:val="00170767"/>
    <w:rsid w:val="0017221F"/>
    <w:rsid w:val="00175091"/>
    <w:rsid w:val="001833B3"/>
    <w:rsid w:val="00184D6F"/>
    <w:rsid w:val="001915AE"/>
    <w:rsid w:val="00192580"/>
    <w:rsid w:val="001A5133"/>
    <w:rsid w:val="001A5A1C"/>
    <w:rsid w:val="001A6097"/>
    <w:rsid w:val="001B33C3"/>
    <w:rsid w:val="001D4C7A"/>
    <w:rsid w:val="001E2F81"/>
    <w:rsid w:val="001E48D5"/>
    <w:rsid w:val="001F22C4"/>
    <w:rsid w:val="001F50A9"/>
    <w:rsid w:val="00200D30"/>
    <w:rsid w:val="00203814"/>
    <w:rsid w:val="00211EA3"/>
    <w:rsid w:val="002125AD"/>
    <w:rsid w:val="0021603C"/>
    <w:rsid w:val="0022074A"/>
    <w:rsid w:val="00222000"/>
    <w:rsid w:val="00222213"/>
    <w:rsid w:val="00222223"/>
    <w:rsid w:val="002256F9"/>
    <w:rsid w:val="0023439F"/>
    <w:rsid w:val="00236B9B"/>
    <w:rsid w:val="0025034F"/>
    <w:rsid w:val="002535DD"/>
    <w:rsid w:val="00260C8B"/>
    <w:rsid w:val="002616F8"/>
    <w:rsid w:val="002631DC"/>
    <w:rsid w:val="002663F4"/>
    <w:rsid w:val="00266502"/>
    <w:rsid w:val="00267E2F"/>
    <w:rsid w:val="00271884"/>
    <w:rsid w:val="00281DA0"/>
    <w:rsid w:val="00285573"/>
    <w:rsid w:val="00292E0A"/>
    <w:rsid w:val="00293F0F"/>
    <w:rsid w:val="00297F84"/>
    <w:rsid w:val="002A078A"/>
    <w:rsid w:val="002A2C12"/>
    <w:rsid w:val="002A2D80"/>
    <w:rsid w:val="002A33CA"/>
    <w:rsid w:val="002A33D3"/>
    <w:rsid w:val="002B6F66"/>
    <w:rsid w:val="002B7204"/>
    <w:rsid w:val="002C09AF"/>
    <w:rsid w:val="002C4CA6"/>
    <w:rsid w:val="002C65B6"/>
    <w:rsid w:val="002D2606"/>
    <w:rsid w:val="002D7520"/>
    <w:rsid w:val="002E52DB"/>
    <w:rsid w:val="002E5FA0"/>
    <w:rsid w:val="002E7EF1"/>
    <w:rsid w:val="002F49A8"/>
    <w:rsid w:val="00300EC2"/>
    <w:rsid w:val="0030405F"/>
    <w:rsid w:val="003149B3"/>
    <w:rsid w:val="00321CCD"/>
    <w:rsid w:val="003238FF"/>
    <w:rsid w:val="003239EE"/>
    <w:rsid w:val="0033041B"/>
    <w:rsid w:val="0033245B"/>
    <w:rsid w:val="00335E33"/>
    <w:rsid w:val="00343EC9"/>
    <w:rsid w:val="003467D4"/>
    <w:rsid w:val="00347238"/>
    <w:rsid w:val="00347762"/>
    <w:rsid w:val="0036085D"/>
    <w:rsid w:val="00367876"/>
    <w:rsid w:val="00373477"/>
    <w:rsid w:val="003743AA"/>
    <w:rsid w:val="00376285"/>
    <w:rsid w:val="003818C1"/>
    <w:rsid w:val="00387C83"/>
    <w:rsid w:val="00394C07"/>
    <w:rsid w:val="003A219D"/>
    <w:rsid w:val="003B0E8B"/>
    <w:rsid w:val="003B58F7"/>
    <w:rsid w:val="003B5EAF"/>
    <w:rsid w:val="003C2C7C"/>
    <w:rsid w:val="003C2E3B"/>
    <w:rsid w:val="003D0666"/>
    <w:rsid w:val="003D6704"/>
    <w:rsid w:val="003E7C9D"/>
    <w:rsid w:val="003F0AEE"/>
    <w:rsid w:val="003F2705"/>
    <w:rsid w:val="003F57E2"/>
    <w:rsid w:val="00413673"/>
    <w:rsid w:val="00421F3A"/>
    <w:rsid w:val="00424982"/>
    <w:rsid w:val="00424B75"/>
    <w:rsid w:val="00431E78"/>
    <w:rsid w:val="00432703"/>
    <w:rsid w:val="00437EF9"/>
    <w:rsid w:val="00444CAB"/>
    <w:rsid w:val="0044586C"/>
    <w:rsid w:val="004612F7"/>
    <w:rsid w:val="0047042B"/>
    <w:rsid w:val="00477854"/>
    <w:rsid w:val="00480119"/>
    <w:rsid w:val="004818F6"/>
    <w:rsid w:val="004828E8"/>
    <w:rsid w:val="004850E2"/>
    <w:rsid w:val="004903D3"/>
    <w:rsid w:val="004A1206"/>
    <w:rsid w:val="004A3A61"/>
    <w:rsid w:val="004A4A16"/>
    <w:rsid w:val="004A7866"/>
    <w:rsid w:val="004C794C"/>
    <w:rsid w:val="004D76AA"/>
    <w:rsid w:val="004E0E2D"/>
    <w:rsid w:val="004E0F39"/>
    <w:rsid w:val="004E44FD"/>
    <w:rsid w:val="004F0822"/>
    <w:rsid w:val="004F16C9"/>
    <w:rsid w:val="0050532E"/>
    <w:rsid w:val="00505AF1"/>
    <w:rsid w:val="00511BDB"/>
    <w:rsid w:val="005131E3"/>
    <w:rsid w:val="00520D52"/>
    <w:rsid w:val="00521EE3"/>
    <w:rsid w:val="0052708C"/>
    <w:rsid w:val="005335DD"/>
    <w:rsid w:val="005337D7"/>
    <w:rsid w:val="00536A85"/>
    <w:rsid w:val="005521F1"/>
    <w:rsid w:val="00553A78"/>
    <w:rsid w:val="0055605C"/>
    <w:rsid w:val="00556732"/>
    <w:rsid w:val="00566BB7"/>
    <w:rsid w:val="0057639D"/>
    <w:rsid w:val="00580149"/>
    <w:rsid w:val="00584753"/>
    <w:rsid w:val="00595346"/>
    <w:rsid w:val="005B0E67"/>
    <w:rsid w:val="005C5E96"/>
    <w:rsid w:val="005D47E8"/>
    <w:rsid w:val="005E3809"/>
    <w:rsid w:val="005E4B58"/>
    <w:rsid w:val="005E6645"/>
    <w:rsid w:val="005F366D"/>
    <w:rsid w:val="005F5B52"/>
    <w:rsid w:val="00605229"/>
    <w:rsid w:val="00610547"/>
    <w:rsid w:val="00611C79"/>
    <w:rsid w:val="00612E69"/>
    <w:rsid w:val="006165DC"/>
    <w:rsid w:val="006240DD"/>
    <w:rsid w:val="00625A50"/>
    <w:rsid w:val="00633290"/>
    <w:rsid w:val="00635673"/>
    <w:rsid w:val="00653FB0"/>
    <w:rsid w:val="00661891"/>
    <w:rsid w:val="00661F89"/>
    <w:rsid w:val="00663D63"/>
    <w:rsid w:val="0066593F"/>
    <w:rsid w:val="0067601D"/>
    <w:rsid w:val="00676531"/>
    <w:rsid w:val="00685F82"/>
    <w:rsid w:val="006A3DCB"/>
    <w:rsid w:val="006B5138"/>
    <w:rsid w:val="006B6EF0"/>
    <w:rsid w:val="006C5DAA"/>
    <w:rsid w:val="006E12C6"/>
    <w:rsid w:val="006E400B"/>
    <w:rsid w:val="006E7FDB"/>
    <w:rsid w:val="006F29A4"/>
    <w:rsid w:val="006F7F0C"/>
    <w:rsid w:val="00700DB2"/>
    <w:rsid w:val="00705E5B"/>
    <w:rsid w:val="00720553"/>
    <w:rsid w:val="007232B3"/>
    <w:rsid w:val="00725329"/>
    <w:rsid w:val="00726615"/>
    <w:rsid w:val="00732354"/>
    <w:rsid w:val="00742FCB"/>
    <w:rsid w:val="00743592"/>
    <w:rsid w:val="007555BD"/>
    <w:rsid w:val="00760CF6"/>
    <w:rsid w:val="0076174D"/>
    <w:rsid w:val="007635B6"/>
    <w:rsid w:val="007655A9"/>
    <w:rsid w:val="00765A82"/>
    <w:rsid w:val="00777923"/>
    <w:rsid w:val="007824BD"/>
    <w:rsid w:val="00791810"/>
    <w:rsid w:val="00793A33"/>
    <w:rsid w:val="007A5185"/>
    <w:rsid w:val="007B2EC6"/>
    <w:rsid w:val="007B2FBD"/>
    <w:rsid w:val="007C1159"/>
    <w:rsid w:val="007D5246"/>
    <w:rsid w:val="007E6550"/>
    <w:rsid w:val="007F4D57"/>
    <w:rsid w:val="00810889"/>
    <w:rsid w:val="00812DA7"/>
    <w:rsid w:val="00814EC2"/>
    <w:rsid w:val="00814FBF"/>
    <w:rsid w:val="008172D0"/>
    <w:rsid w:val="0083309E"/>
    <w:rsid w:val="00846ABE"/>
    <w:rsid w:val="00865553"/>
    <w:rsid w:val="008764E1"/>
    <w:rsid w:val="00881740"/>
    <w:rsid w:val="008A2F00"/>
    <w:rsid w:val="008A3817"/>
    <w:rsid w:val="008B26CA"/>
    <w:rsid w:val="008B3F0F"/>
    <w:rsid w:val="008C21FD"/>
    <w:rsid w:val="008D19F0"/>
    <w:rsid w:val="008D1DE8"/>
    <w:rsid w:val="008D5187"/>
    <w:rsid w:val="008E07A2"/>
    <w:rsid w:val="008E4528"/>
    <w:rsid w:val="008F3702"/>
    <w:rsid w:val="008F7547"/>
    <w:rsid w:val="009046E3"/>
    <w:rsid w:val="00916F1E"/>
    <w:rsid w:val="00922351"/>
    <w:rsid w:val="00927E3F"/>
    <w:rsid w:val="00933580"/>
    <w:rsid w:val="00934983"/>
    <w:rsid w:val="009437AE"/>
    <w:rsid w:val="00946A1C"/>
    <w:rsid w:val="00947530"/>
    <w:rsid w:val="00950870"/>
    <w:rsid w:val="0095596F"/>
    <w:rsid w:val="00965E54"/>
    <w:rsid w:val="00990A66"/>
    <w:rsid w:val="00996366"/>
    <w:rsid w:val="009A03D7"/>
    <w:rsid w:val="009A63C7"/>
    <w:rsid w:val="009B250B"/>
    <w:rsid w:val="009B5939"/>
    <w:rsid w:val="009C17D4"/>
    <w:rsid w:val="009C2253"/>
    <w:rsid w:val="009D13E6"/>
    <w:rsid w:val="00A0222D"/>
    <w:rsid w:val="00A110F4"/>
    <w:rsid w:val="00A11683"/>
    <w:rsid w:val="00A1234F"/>
    <w:rsid w:val="00A17600"/>
    <w:rsid w:val="00A24030"/>
    <w:rsid w:val="00A26FA4"/>
    <w:rsid w:val="00A2717D"/>
    <w:rsid w:val="00A340D4"/>
    <w:rsid w:val="00A354F0"/>
    <w:rsid w:val="00A35C06"/>
    <w:rsid w:val="00A60CA8"/>
    <w:rsid w:val="00A619E0"/>
    <w:rsid w:val="00A65151"/>
    <w:rsid w:val="00A770E0"/>
    <w:rsid w:val="00A777B8"/>
    <w:rsid w:val="00A800C6"/>
    <w:rsid w:val="00A812B9"/>
    <w:rsid w:val="00A82B67"/>
    <w:rsid w:val="00A87F40"/>
    <w:rsid w:val="00A91EEB"/>
    <w:rsid w:val="00A95DFD"/>
    <w:rsid w:val="00A9721D"/>
    <w:rsid w:val="00AA01EB"/>
    <w:rsid w:val="00AB0BB6"/>
    <w:rsid w:val="00AB2093"/>
    <w:rsid w:val="00AB2F7B"/>
    <w:rsid w:val="00AB336A"/>
    <w:rsid w:val="00AB5617"/>
    <w:rsid w:val="00AC2D9A"/>
    <w:rsid w:val="00AC3E7A"/>
    <w:rsid w:val="00AC5725"/>
    <w:rsid w:val="00AC6223"/>
    <w:rsid w:val="00AD00D1"/>
    <w:rsid w:val="00AE2C46"/>
    <w:rsid w:val="00AF1119"/>
    <w:rsid w:val="00AF41FC"/>
    <w:rsid w:val="00B01495"/>
    <w:rsid w:val="00B04DC7"/>
    <w:rsid w:val="00B11FA9"/>
    <w:rsid w:val="00B2308E"/>
    <w:rsid w:val="00B344E2"/>
    <w:rsid w:val="00B3705C"/>
    <w:rsid w:val="00B42339"/>
    <w:rsid w:val="00B45123"/>
    <w:rsid w:val="00B525F3"/>
    <w:rsid w:val="00B61720"/>
    <w:rsid w:val="00B61C1F"/>
    <w:rsid w:val="00B62D52"/>
    <w:rsid w:val="00B754C8"/>
    <w:rsid w:val="00B87408"/>
    <w:rsid w:val="00B97DD5"/>
    <w:rsid w:val="00BA2489"/>
    <w:rsid w:val="00BA36B5"/>
    <w:rsid w:val="00BA550F"/>
    <w:rsid w:val="00BB20E2"/>
    <w:rsid w:val="00BB47A6"/>
    <w:rsid w:val="00BB4D83"/>
    <w:rsid w:val="00BC386C"/>
    <w:rsid w:val="00BD1D2B"/>
    <w:rsid w:val="00BD23BA"/>
    <w:rsid w:val="00BD7F0E"/>
    <w:rsid w:val="00BE154B"/>
    <w:rsid w:val="00BE2D74"/>
    <w:rsid w:val="00BF2553"/>
    <w:rsid w:val="00C0140A"/>
    <w:rsid w:val="00C06A75"/>
    <w:rsid w:val="00C10020"/>
    <w:rsid w:val="00C216D1"/>
    <w:rsid w:val="00C25ABF"/>
    <w:rsid w:val="00C32A00"/>
    <w:rsid w:val="00C50229"/>
    <w:rsid w:val="00C55BDD"/>
    <w:rsid w:val="00C61767"/>
    <w:rsid w:val="00C64BFE"/>
    <w:rsid w:val="00C7138E"/>
    <w:rsid w:val="00C72531"/>
    <w:rsid w:val="00C73075"/>
    <w:rsid w:val="00C8410D"/>
    <w:rsid w:val="00C8587F"/>
    <w:rsid w:val="00C86BB7"/>
    <w:rsid w:val="00C9412C"/>
    <w:rsid w:val="00CA5445"/>
    <w:rsid w:val="00CB184F"/>
    <w:rsid w:val="00CB457B"/>
    <w:rsid w:val="00CB5BE9"/>
    <w:rsid w:val="00CC4135"/>
    <w:rsid w:val="00CD31F1"/>
    <w:rsid w:val="00CD6A76"/>
    <w:rsid w:val="00CE11BC"/>
    <w:rsid w:val="00CE1985"/>
    <w:rsid w:val="00CE36FB"/>
    <w:rsid w:val="00CF23F7"/>
    <w:rsid w:val="00CF78FA"/>
    <w:rsid w:val="00CF7AB7"/>
    <w:rsid w:val="00D05D44"/>
    <w:rsid w:val="00D06FD8"/>
    <w:rsid w:val="00D13FCC"/>
    <w:rsid w:val="00D171E5"/>
    <w:rsid w:val="00D200A4"/>
    <w:rsid w:val="00D25F55"/>
    <w:rsid w:val="00D2677B"/>
    <w:rsid w:val="00D27582"/>
    <w:rsid w:val="00D306F0"/>
    <w:rsid w:val="00D317DC"/>
    <w:rsid w:val="00D469B8"/>
    <w:rsid w:val="00D57821"/>
    <w:rsid w:val="00D57D84"/>
    <w:rsid w:val="00D6089D"/>
    <w:rsid w:val="00D60C1C"/>
    <w:rsid w:val="00D616E3"/>
    <w:rsid w:val="00D73B3A"/>
    <w:rsid w:val="00D97D55"/>
    <w:rsid w:val="00DA4853"/>
    <w:rsid w:val="00DB2CB0"/>
    <w:rsid w:val="00DB4E89"/>
    <w:rsid w:val="00DB5967"/>
    <w:rsid w:val="00DB71F3"/>
    <w:rsid w:val="00DC564E"/>
    <w:rsid w:val="00DD622A"/>
    <w:rsid w:val="00DD6643"/>
    <w:rsid w:val="00DE41BF"/>
    <w:rsid w:val="00E02B3C"/>
    <w:rsid w:val="00E02D74"/>
    <w:rsid w:val="00E0781C"/>
    <w:rsid w:val="00E1086D"/>
    <w:rsid w:val="00E37CA7"/>
    <w:rsid w:val="00E45097"/>
    <w:rsid w:val="00E46A18"/>
    <w:rsid w:val="00E472C7"/>
    <w:rsid w:val="00E5579E"/>
    <w:rsid w:val="00E74960"/>
    <w:rsid w:val="00E77425"/>
    <w:rsid w:val="00E84E19"/>
    <w:rsid w:val="00EA4CC1"/>
    <w:rsid w:val="00EA62CA"/>
    <w:rsid w:val="00EA6FAE"/>
    <w:rsid w:val="00EB7B06"/>
    <w:rsid w:val="00EB7E5D"/>
    <w:rsid w:val="00EC11FC"/>
    <w:rsid w:val="00ED6C26"/>
    <w:rsid w:val="00ED7C41"/>
    <w:rsid w:val="00EE1E0F"/>
    <w:rsid w:val="00EE2D54"/>
    <w:rsid w:val="00EE3E19"/>
    <w:rsid w:val="00EF3EB1"/>
    <w:rsid w:val="00F0067F"/>
    <w:rsid w:val="00F0129B"/>
    <w:rsid w:val="00F10840"/>
    <w:rsid w:val="00F1740E"/>
    <w:rsid w:val="00F177CE"/>
    <w:rsid w:val="00F2406F"/>
    <w:rsid w:val="00F47FA8"/>
    <w:rsid w:val="00F568DC"/>
    <w:rsid w:val="00F6368F"/>
    <w:rsid w:val="00F75CE3"/>
    <w:rsid w:val="00F77E74"/>
    <w:rsid w:val="00F8270A"/>
    <w:rsid w:val="00F84405"/>
    <w:rsid w:val="00F979EC"/>
    <w:rsid w:val="00FA4941"/>
    <w:rsid w:val="00FB1C8D"/>
    <w:rsid w:val="00FC2A86"/>
    <w:rsid w:val="00FC51A1"/>
    <w:rsid w:val="00FE3DF0"/>
    <w:rsid w:val="00F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ncei.noaa.gov/ca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iucnredlist.org/resources/summar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8CFE3-344E-4693-AA60-9D8D97D5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74002</Words>
  <Characters>421817</Characters>
  <Application>Microsoft Office Word</Application>
  <DocSecurity>0</DocSecurity>
  <Lines>3515</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457</cp:revision>
  <dcterms:created xsi:type="dcterms:W3CDTF">2022-04-29T21:07:00Z</dcterms:created>
  <dcterms:modified xsi:type="dcterms:W3CDTF">2022-05-05T14:19:00Z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